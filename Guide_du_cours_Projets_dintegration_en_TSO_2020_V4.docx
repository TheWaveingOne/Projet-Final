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9A97" w14:textId="2E702684" w:rsidR="00782100" w:rsidRDefault="000E0E5F" w:rsidP="00C62BE3">
      <w:pPr>
        <w:pStyle w:val="Texte"/>
      </w:pPr>
      <w:ins w:id="0" w:author="Manaï Bilal" w:date="2020-02-09T18:35:00Z">
        <w:r>
          <w:rPr>
            <w:noProof/>
          </w:rPr>
          <w:drawing>
            <wp:anchor distT="0" distB="0" distL="114300" distR="114300" simplePos="0" relativeHeight="251657216" behindDoc="0" locked="0" layoutInCell="1" allowOverlap="1" wp14:anchorId="7FDE18E8" wp14:editId="65D232EF">
              <wp:simplePos x="0" y="0"/>
              <wp:positionH relativeFrom="column">
                <wp:posOffset>-142875</wp:posOffset>
              </wp:positionH>
              <wp:positionV relativeFrom="paragraph">
                <wp:posOffset>-370205</wp:posOffset>
              </wp:positionV>
              <wp:extent cx="2524125" cy="1215390"/>
              <wp:effectExtent l="0" t="0" r="0" b="0"/>
              <wp:wrapNone/>
              <wp:docPr id="6" name="Image 6" descr="Cégep de l'Outaou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égep de l'Outaou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1215390"/>
                      </a:xfrm>
                      <a:prstGeom prst="rect">
                        <a:avLst/>
                      </a:prstGeom>
                      <a:noFill/>
                      <a:ln>
                        <a:noFill/>
                      </a:ln>
                    </pic:spPr>
                  </pic:pic>
                </a:graphicData>
              </a:graphic>
            </wp:anchor>
          </w:drawing>
        </w:r>
      </w:ins>
      <w:r w:rsidR="00782100">
        <w:rPr>
          <w:b/>
          <w:bCs/>
          <w:sz w:val="40"/>
          <w:szCs w:val="40"/>
        </w:rPr>
        <w:br/>
      </w:r>
      <w:del w:id="1" w:author="Manaï Bilal" w:date="2020-02-09T18:35:00Z">
        <w:r w:rsidR="006E4CF0" w:rsidDel="000E0E5F">
          <w:rPr>
            <w:noProof/>
            <w:lang w:val="fr-CA" w:eastAsia="fr-CA"/>
          </w:rPr>
          <w:drawing>
            <wp:inline distT="0" distB="0" distL="0" distR="0" wp14:anchorId="378F9499" wp14:editId="3F5710C9">
              <wp:extent cx="2449830" cy="1173480"/>
              <wp:effectExtent l="0" t="0" r="7620" b="7620"/>
              <wp:docPr id="1" name="Image 1" descr="Logo-entete-N&am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tete-N&amp;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830" cy="1173480"/>
                      </a:xfrm>
                      <a:prstGeom prst="rect">
                        <a:avLst/>
                      </a:prstGeom>
                      <a:noFill/>
                      <a:ln>
                        <a:noFill/>
                      </a:ln>
                    </pic:spPr>
                  </pic:pic>
                </a:graphicData>
              </a:graphic>
            </wp:inline>
          </w:drawing>
        </w:r>
      </w:del>
      <w:ins w:id="2" w:author="Manaï Bilal" w:date="2020-02-09T18:35:00Z">
        <w:r w:rsidRPr="000E0E5F">
          <w:t xml:space="preserve"> </w:t>
        </w:r>
      </w:ins>
    </w:p>
    <w:p w14:paraId="1B19F752" w14:textId="77777777" w:rsidR="000E0E5F" w:rsidRDefault="000E0E5F" w:rsidP="00FD27D0">
      <w:pPr>
        <w:pStyle w:val="Texte"/>
        <w:rPr>
          <w:ins w:id="3" w:author="Manaï Bilal" w:date="2020-02-09T18:37:00Z"/>
          <w:szCs w:val="20"/>
        </w:rPr>
      </w:pPr>
    </w:p>
    <w:p w14:paraId="07859755" w14:textId="7F131BAF" w:rsidR="00FD27D0" w:rsidRPr="00FD27D0" w:rsidRDefault="00FD27D0" w:rsidP="00FD27D0">
      <w:pPr>
        <w:pStyle w:val="Texte"/>
        <w:rPr>
          <w:szCs w:val="20"/>
        </w:rPr>
      </w:pPr>
      <w:r w:rsidRPr="00FD27D0">
        <w:rPr>
          <w:szCs w:val="20"/>
        </w:rPr>
        <w:t>Campus Félix Leclerc</w:t>
      </w:r>
    </w:p>
    <w:p w14:paraId="2B0B50C0" w14:textId="77777777" w:rsidR="00FD27D0" w:rsidRDefault="00FD27D0" w:rsidP="00853879">
      <w:pPr>
        <w:pStyle w:val="Texte"/>
        <w:jc w:val="center"/>
        <w:rPr>
          <w:b/>
          <w:bCs/>
          <w:sz w:val="16"/>
          <w:szCs w:val="16"/>
        </w:rPr>
      </w:pPr>
    </w:p>
    <w:p w14:paraId="6C25AA6B" w14:textId="77777777" w:rsidR="00FD27D0" w:rsidRPr="00FD27D0" w:rsidRDefault="00FD27D0" w:rsidP="00853879">
      <w:pPr>
        <w:pStyle w:val="Texte"/>
        <w:jc w:val="center"/>
        <w:rPr>
          <w:b/>
          <w:bCs/>
          <w:sz w:val="16"/>
          <w:szCs w:val="16"/>
        </w:rPr>
      </w:pPr>
    </w:p>
    <w:p w14:paraId="7C07AE73" w14:textId="77777777" w:rsidR="00886500" w:rsidRDefault="00886500" w:rsidP="00853879">
      <w:pPr>
        <w:pStyle w:val="Texte"/>
        <w:jc w:val="center"/>
        <w:rPr>
          <w:ins w:id="4" w:author="Gaston" w:date="2019-02-28T17:00:00Z"/>
          <w:b/>
          <w:bCs/>
          <w:sz w:val="120"/>
          <w:szCs w:val="120"/>
        </w:rPr>
      </w:pPr>
    </w:p>
    <w:p w14:paraId="4DBC5B0D" w14:textId="77777777" w:rsidR="00782100" w:rsidRPr="00886500" w:rsidRDefault="005A3141" w:rsidP="00853879">
      <w:pPr>
        <w:pStyle w:val="Texte"/>
        <w:jc w:val="center"/>
        <w:rPr>
          <w:b/>
          <w:bCs/>
          <w:sz w:val="120"/>
          <w:szCs w:val="120"/>
          <w:rPrChange w:id="5" w:author="Gaston" w:date="2019-02-28T16:59:00Z">
            <w:rPr>
              <w:b/>
              <w:bCs/>
              <w:sz w:val="72"/>
              <w:szCs w:val="72"/>
            </w:rPr>
          </w:rPrChange>
        </w:rPr>
      </w:pPr>
      <w:ins w:id="6" w:author="Gaston" w:date="2016-02-10T07:41:00Z">
        <w:r w:rsidRPr="00886500">
          <w:rPr>
            <w:b/>
            <w:bCs/>
            <w:sz w:val="120"/>
            <w:szCs w:val="120"/>
            <w:rPrChange w:id="7" w:author="Gaston" w:date="2019-02-28T16:59:00Z">
              <w:rPr>
                <w:b/>
                <w:bCs/>
                <w:sz w:val="72"/>
                <w:szCs w:val="72"/>
              </w:rPr>
            </w:rPrChange>
          </w:rPr>
          <w:t xml:space="preserve">Guide du cours </w:t>
        </w:r>
      </w:ins>
      <w:del w:id="8" w:author="Gaston" w:date="2016-02-10T07:41:00Z">
        <w:r w:rsidR="00782100" w:rsidRPr="00886500" w:rsidDel="005A3141">
          <w:rPr>
            <w:b/>
            <w:bCs/>
            <w:sz w:val="120"/>
            <w:szCs w:val="120"/>
            <w:rPrChange w:id="9" w:author="Gaston" w:date="2019-02-28T16:59:00Z">
              <w:rPr>
                <w:b/>
                <w:bCs/>
                <w:sz w:val="72"/>
                <w:szCs w:val="72"/>
              </w:rPr>
            </w:rPrChange>
          </w:rPr>
          <w:delText xml:space="preserve">Cahier des </w:delText>
        </w:r>
        <w:r w:rsidR="00FD27D0" w:rsidRPr="00886500" w:rsidDel="005A3141">
          <w:rPr>
            <w:b/>
            <w:bCs/>
            <w:sz w:val="120"/>
            <w:szCs w:val="120"/>
            <w:rPrChange w:id="10" w:author="Gaston" w:date="2019-02-28T16:59:00Z">
              <w:rPr>
                <w:b/>
                <w:bCs/>
                <w:sz w:val="72"/>
                <w:szCs w:val="72"/>
              </w:rPr>
            </w:rPrChange>
          </w:rPr>
          <w:delText>grilles d’</w:delText>
        </w:r>
        <w:r w:rsidR="00782100" w:rsidRPr="00886500" w:rsidDel="005A3141">
          <w:rPr>
            <w:b/>
            <w:bCs/>
            <w:sz w:val="120"/>
            <w:szCs w:val="120"/>
            <w:rPrChange w:id="11" w:author="Gaston" w:date="2019-02-28T16:59:00Z">
              <w:rPr>
                <w:b/>
                <w:bCs/>
                <w:sz w:val="72"/>
                <w:szCs w:val="72"/>
              </w:rPr>
            </w:rPrChange>
          </w:rPr>
          <w:delText>évaluations</w:delText>
        </w:r>
      </w:del>
    </w:p>
    <w:p w14:paraId="4DFDE381" w14:textId="77777777" w:rsidR="00886500" w:rsidRDefault="00886500" w:rsidP="00853879">
      <w:pPr>
        <w:pStyle w:val="Texte"/>
        <w:jc w:val="center"/>
        <w:rPr>
          <w:ins w:id="12" w:author="Gaston" w:date="2019-02-28T16:59:00Z"/>
          <w:b/>
          <w:bCs/>
          <w:sz w:val="40"/>
          <w:szCs w:val="40"/>
        </w:rPr>
      </w:pPr>
    </w:p>
    <w:p w14:paraId="200DA747" w14:textId="77777777" w:rsidR="00886500" w:rsidRDefault="00886500" w:rsidP="00853879">
      <w:pPr>
        <w:pStyle w:val="Texte"/>
        <w:jc w:val="center"/>
        <w:rPr>
          <w:ins w:id="13" w:author="Gaston" w:date="2019-02-28T16:59:00Z"/>
          <w:b/>
          <w:bCs/>
          <w:sz w:val="40"/>
          <w:szCs w:val="40"/>
        </w:rPr>
      </w:pPr>
    </w:p>
    <w:p w14:paraId="46D71959" w14:textId="77777777" w:rsidR="00782100" w:rsidRPr="00886500" w:rsidRDefault="005A3141" w:rsidP="00853879">
      <w:pPr>
        <w:pStyle w:val="Texte"/>
        <w:jc w:val="center"/>
        <w:rPr>
          <w:sz w:val="48"/>
          <w:szCs w:val="48"/>
          <w:rPrChange w:id="14" w:author="Gaston" w:date="2019-02-28T17:00:00Z">
            <w:rPr/>
          </w:rPrChange>
        </w:rPr>
      </w:pPr>
      <w:ins w:id="15" w:author="Gaston" w:date="2016-02-10T07:41:00Z">
        <w:r w:rsidRPr="00886500">
          <w:rPr>
            <w:b/>
            <w:bCs/>
            <w:sz w:val="48"/>
            <w:szCs w:val="48"/>
            <w:rPrChange w:id="16" w:author="Gaston" w:date="2019-02-28T17:00:00Z">
              <w:rPr>
                <w:b/>
                <w:bCs/>
                <w:sz w:val="40"/>
                <w:szCs w:val="40"/>
              </w:rPr>
            </w:rPrChange>
          </w:rPr>
          <w:t>Projet d’intégration en TSO</w:t>
        </w:r>
      </w:ins>
      <w:ins w:id="17" w:author="14217" w:date="2011-11-11T13:54:00Z">
        <w:del w:id="18" w:author="Gaston" w:date="2016-02-10T07:41:00Z">
          <w:r w:rsidR="001574AF" w:rsidRPr="00886500" w:rsidDel="005A3141">
            <w:rPr>
              <w:b/>
              <w:bCs/>
              <w:sz w:val="48"/>
              <w:szCs w:val="48"/>
              <w:rPrChange w:id="19" w:author="Gaston" w:date="2019-02-28T17:00:00Z">
                <w:rPr>
                  <w:b/>
                  <w:bCs/>
                  <w:sz w:val="40"/>
                  <w:szCs w:val="40"/>
                </w:rPr>
              </w:rPrChange>
            </w:rPr>
            <w:delText xml:space="preserve">Réaliser un </w:delText>
          </w:r>
        </w:del>
      </w:ins>
      <w:del w:id="20" w:author="Gaston" w:date="2016-02-10T07:41:00Z">
        <w:r w:rsidR="00782100" w:rsidRPr="00886500" w:rsidDel="005A3141">
          <w:rPr>
            <w:b/>
            <w:bCs/>
            <w:sz w:val="48"/>
            <w:szCs w:val="48"/>
            <w:rPrChange w:id="21" w:author="Gaston" w:date="2019-02-28T17:00:00Z">
              <w:rPr>
                <w:b/>
                <w:bCs/>
                <w:sz w:val="40"/>
                <w:szCs w:val="40"/>
              </w:rPr>
            </w:rPrChange>
          </w:rPr>
          <w:delText>Proje</w:delText>
        </w:r>
      </w:del>
      <w:ins w:id="22" w:author="14217" w:date="2011-11-11T13:55:00Z">
        <w:del w:id="23" w:author="Gaston" w:date="2016-02-10T07:41:00Z">
          <w:r w:rsidR="001574AF" w:rsidRPr="00886500" w:rsidDel="005A3141">
            <w:rPr>
              <w:b/>
              <w:bCs/>
              <w:sz w:val="48"/>
              <w:szCs w:val="48"/>
              <w:rPrChange w:id="24" w:author="Gaston" w:date="2019-02-28T17:00:00Z">
                <w:rPr>
                  <w:b/>
                  <w:bCs/>
                  <w:sz w:val="40"/>
                  <w:szCs w:val="40"/>
                </w:rPr>
              </w:rPrChange>
            </w:rPr>
            <w:delText xml:space="preserve">t en </w:delText>
          </w:r>
        </w:del>
      </w:ins>
      <w:del w:id="25" w:author="14217" w:date="2011-11-11T13:54:00Z">
        <w:r w:rsidR="00782100" w:rsidRPr="00886500" w:rsidDel="001574AF">
          <w:rPr>
            <w:b/>
            <w:bCs/>
            <w:sz w:val="48"/>
            <w:szCs w:val="48"/>
            <w:rPrChange w:id="26" w:author="Gaston" w:date="2019-02-28T17:00:00Z">
              <w:rPr>
                <w:b/>
                <w:bCs/>
                <w:sz w:val="40"/>
                <w:szCs w:val="40"/>
              </w:rPr>
            </w:rPrChange>
          </w:rPr>
          <w:delText>t</w:delText>
        </w:r>
        <w:r w:rsidR="008D29BB" w:rsidRPr="00886500" w:rsidDel="001574AF">
          <w:rPr>
            <w:b/>
            <w:bCs/>
            <w:sz w:val="48"/>
            <w:szCs w:val="48"/>
            <w:rPrChange w:id="27" w:author="Gaston" w:date="2019-02-28T17:00:00Z">
              <w:rPr>
                <w:b/>
                <w:bCs/>
                <w:sz w:val="40"/>
                <w:szCs w:val="40"/>
              </w:rPr>
            </w:rPrChange>
          </w:rPr>
          <w:delText xml:space="preserve"> </w:delText>
        </w:r>
        <w:r w:rsidR="004A494D" w:rsidRPr="00886500" w:rsidDel="001574AF">
          <w:rPr>
            <w:b/>
            <w:bCs/>
            <w:sz w:val="48"/>
            <w:szCs w:val="48"/>
            <w:rPrChange w:id="28" w:author="Gaston" w:date="2019-02-28T17:00:00Z">
              <w:rPr>
                <w:b/>
                <w:bCs/>
                <w:sz w:val="40"/>
                <w:szCs w:val="40"/>
              </w:rPr>
            </w:rPrChange>
          </w:rPr>
          <w:delText xml:space="preserve">   </w:delText>
        </w:r>
      </w:del>
      <w:del w:id="29" w:author="14217" w:date="2011-11-11T13:55:00Z">
        <w:r w:rsidR="004A494D" w:rsidRPr="00886500" w:rsidDel="001574AF">
          <w:rPr>
            <w:b/>
            <w:bCs/>
            <w:sz w:val="48"/>
            <w:szCs w:val="48"/>
            <w:rPrChange w:id="30" w:author="Gaston" w:date="2019-02-28T17:00:00Z">
              <w:rPr>
                <w:b/>
                <w:bCs/>
                <w:sz w:val="40"/>
                <w:szCs w:val="40"/>
              </w:rPr>
            </w:rPrChange>
          </w:rPr>
          <w:delText xml:space="preserve">   </w:delText>
        </w:r>
        <w:r w:rsidR="008D29BB" w:rsidRPr="00886500" w:rsidDel="001574AF">
          <w:rPr>
            <w:b/>
            <w:bCs/>
            <w:sz w:val="48"/>
            <w:szCs w:val="48"/>
            <w:rPrChange w:id="31" w:author="Gaston" w:date="2019-02-28T17:00:00Z">
              <w:rPr>
                <w:b/>
                <w:bCs/>
                <w:sz w:val="40"/>
                <w:szCs w:val="40"/>
              </w:rPr>
            </w:rPrChange>
          </w:rPr>
          <w:delText>T</w:delText>
        </w:r>
      </w:del>
      <w:ins w:id="32" w:author="14217" w:date="2011-11-11T13:55:00Z">
        <w:del w:id="33" w:author="Gaston" w:date="2016-02-10T07:41:00Z">
          <w:r w:rsidR="001574AF" w:rsidRPr="00886500" w:rsidDel="005A3141">
            <w:rPr>
              <w:b/>
              <w:bCs/>
              <w:sz w:val="48"/>
              <w:szCs w:val="48"/>
              <w:rPrChange w:id="34" w:author="Gaston" w:date="2019-02-28T17:00:00Z">
                <w:rPr>
                  <w:b/>
                  <w:bCs/>
                  <w:sz w:val="40"/>
                  <w:szCs w:val="40"/>
                </w:rPr>
              </w:rPrChange>
            </w:rPr>
            <w:delText>T</w:delText>
          </w:r>
        </w:del>
      </w:ins>
      <w:del w:id="35" w:author="Gaston" w:date="2016-02-10T07:41:00Z">
        <w:r w:rsidR="008D29BB" w:rsidRPr="00886500" w:rsidDel="005A3141">
          <w:rPr>
            <w:b/>
            <w:bCs/>
            <w:sz w:val="48"/>
            <w:szCs w:val="48"/>
            <w:rPrChange w:id="36" w:author="Gaston" w:date="2019-02-28T17:00:00Z">
              <w:rPr>
                <w:b/>
                <w:bCs/>
                <w:sz w:val="40"/>
                <w:szCs w:val="40"/>
              </w:rPr>
            </w:rPrChange>
          </w:rPr>
          <w:delText>SO</w:delText>
        </w:r>
      </w:del>
    </w:p>
    <w:p w14:paraId="44F43AE8" w14:textId="77777777" w:rsidR="00886500" w:rsidRDefault="00886500" w:rsidP="00853879">
      <w:pPr>
        <w:pStyle w:val="Texte"/>
        <w:jc w:val="center"/>
        <w:rPr>
          <w:ins w:id="37" w:author="Gaston" w:date="2019-02-28T17:00:00Z"/>
          <w:b/>
          <w:bCs/>
          <w:sz w:val="36"/>
          <w:szCs w:val="36"/>
        </w:rPr>
      </w:pPr>
    </w:p>
    <w:p w14:paraId="6884AC5F" w14:textId="77777777" w:rsidR="00886500" w:rsidRDefault="00886500" w:rsidP="00853879">
      <w:pPr>
        <w:pStyle w:val="Texte"/>
        <w:jc w:val="center"/>
        <w:rPr>
          <w:ins w:id="38" w:author="Gaston" w:date="2019-02-28T17:00:00Z"/>
          <w:b/>
          <w:bCs/>
          <w:sz w:val="36"/>
          <w:szCs w:val="36"/>
        </w:rPr>
      </w:pPr>
    </w:p>
    <w:p w14:paraId="44D5AD66" w14:textId="77777777" w:rsidR="00886500" w:rsidRDefault="00886500" w:rsidP="00853879">
      <w:pPr>
        <w:pStyle w:val="Texte"/>
        <w:jc w:val="center"/>
        <w:rPr>
          <w:ins w:id="39" w:author="Gaston" w:date="2019-02-28T17:00:00Z"/>
          <w:b/>
          <w:bCs/>
          <w:sz w:val="36"/>
          <w:szCs w:val="36"/>
        </w:rPr>
      </w:pPr>
    </w:p>
    <w:p w14:paraId="546A09AE" w14:textId="77777777" w:rsidR="00886500" w:rsidRDefault="00886500" w:rsidP="00853879">
      <w:pPr>
        <w:pStyle w:val="Texte"/>
        <w:jc w:val="center"/>
        <w:rPr>
          <w:ins w:id="40" w:author="Gaston" w:date="2019-02-28T17:00:00Z"/>
          <w:b/>
          <w:bCs/>
          <w:sz w:val="36"/>
          <w:szCs w:val="36"/>
        </w:rPr>
      </w:pPr>
    </w:p>
    <w:p w14:paraId="03023A12" w14:textId="4CE6B490" w:rsidR="00886500" w:rsidDel="000E0E5F" w:rsidRDefault="00886500" w:rsidP="000E0E5F">
      <w:pPr>
        <w:pStyle w:val="Texte"/>
        <w:jc w:val="center"/>
        <w:rPr>
          <w:del w:id="41" w:author="Manaï Bilal" w:date="2020-02-09T18:36:00Z"/>
          <w:b/>
          <w:bCs/>
          <w:sz w:val="36"/>
          <w:szCs w:val="36"/>
        </w:rPr>
      </w:pPr>
    </w:p>
    <w:p w14:paraId="49A9D7B2" w14:textId="77777777" w:rsidR="000E0E5F" w:rsidRDefault="000E0E5F">
      <w:pPr>
        <w:pStyle w:val="Texte"/>
        <w:jc w:val="center"/>
        <w:rPr>
          <w:ins w:id="42" w:author="Manaï Bilal" w:date="2020-02-09T18:36:00Z"/>
          <w:b/>
          <w:bCs/>
          <w:sz w:val="36"/>
          <w:szCs w:val="36"/>
        </w:rPr>
      </w:pPr>
    </w:p>
    <w:p w14:paraId="077A808F" w14:textId="21E442E3" w:rsidR="00782100" w:rsidDel="00886500" w:rsidRDefault="006A5A9F">
      <w:pPr>
        <w:pStyle w:val="Texte"/>
        <w:jc w:val="center"/>
        <w:rPr>
          <w:del w:id="43" w:author="Gaston" w:date="2019-02-28T17:00:00Z"/>
        </w:rPr>
      </w:pPr>
      <w:r>
        <w:rPr>
          <w:b/>
          <w:bCs/>
          <w:sz w:val="36"/>
          <w:szCs w:val="36"/>
        </w:rPr>
        <w:t xml:space="preserve">Hiver </w:t>
      </w:r>
      <w:ins w:id="44" w:author="Manaï Bilal" w:date="2020-02-09T18:36:00Z">
        <w:r w:rsidR="000E0E5F">
          <w:rPr>
            <w:b/>
            <w:bCs/>
            <w:sz w:val="36"/>
            <w:szCs w:val="36"/>
          </w:rPr>
          <w:t>20</w:t>
        </w:r>
      </w:ins>
      <w:r>
        <w:rPr>
          <w:b/>
          <w:bCs/>
          <w:sz w:val="36"/>
          <w:szCs w:val="36"/>
        </w:rPr>
        <w:t>20</w:t>
      </w:r>
      <w:del w:id="45" w:author="Manaï Bilal" w:date="2020-02-09T18:36:00Z">
        <w:r w:rsidDel="000E0E5F">
          <w:rPr>
            <w:b/>
            <w:bCs/>
            <w:sz w:val="36"/>
            <w:szCs w:val="36"/>
          </w:rPr>
          <w:delText>1</w:delText>
        </w:r>
      </w:del>
      <w:ins w:id="46" w:author="Gaston" w:date="2019-02-28T09:52:00Z">
        <w:del w:id="47" w:author="Manaï Bilal" w:date="2020-02-09T18:36:00Z">
          <w:r w:rsidR="006E4CF0" w:rsidDel="000E0E5F">
            <w:rPr>
              <w:b/>
              <w:bCs/>
              <w:sz w:val="36"/>
              <w:szCs w:val="36"/>
            </w:rPr>
            <w:delText>9</w:delText>
          </w:r>
        </w:del>
      </w:ins>
      <w:ins w:id="48" w:author="14217" w:date="2013-01-22T10:36:00Z">
        <w:del w:id="49" w:author="Gaston" w:date="2016-02-10T07:41:00Z">
          <w:r w:rsidR="008F72AB" w:rsidDel="005A3141">
            <w:rPr>
              <w:b/>
              <w:bCs/>
              <w:sz w:val="36"/>
              <w:szCs w:val="36"/>
            </w:rPr>
            <w:delText>3</w:delText>
          </w:r>
        </w:del>
      </w:ins>
      <w:del w:id="50" w:author="14217" w:date="2012-01-23T09:12:00Z">
        <w:r w:rsidDel="00242A2B">
          <w:rPr>
            <w:b/>
            <w:bCs/>
            <w:sz w:val="36"/>
            <w:szCs w:val="36"/>
          </w:rPr>
          <w:delText>1</w:delText>
        </w:r>
      </w:del>
    </w:p>
    <w:p w14:paraId="01A2B463" w14:textId="77777777" w:rsidR="00782100" w:rsidDel="00886500" w:rsidRDefault="00782100">
      <w:pPr>
        <w:pStyle w:val="Texte"/>
        <w:jc w:val="center"/>
        <w:rPr>
          <w:del w:id="51" w:author="Gaston" w:date="2019-02-28T17:00:00Z"/>
        </w:rPr>
      </w:pPr>
    </w:p>
    <w:tbl>
      <w:tblPr>
        <w:tblW w:w="0" w:type="auto"/>
        <w:jc w:val="center"/>
        <w:tblCellSpacing w:w="144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100"/>
        <w:gridCol w:w="5088"/>
      </w:tblGrid>
      <w:tr w:rsidR="00801FCF" w:rsidDel="00886500" w14:paraId="086208B4" w14:textId="77777777" w:rsidTr="00776934">
        <w:trPr>
          <w:tblCellSpacing w:w="1440" w:type="nil"/>
          <w:jc w:val="center"/>
          <w:del w:id="52" w:author="Gaston" w:date="2019-02-28T16:59:00Z"/>
        </w:trPr>
        <w:tc>
          <w:tcPr>
            <w:tcW w:w="3100" w:type="dxa"/>
          </w:tcPr>
          <w:p w14:paraId="59EEFA8B" w14:textId="7023EBC3" w:rsidR="00853879" w:rsidDel="00886500" w:rsidRDefault="000E0E5F">
            <w:pPr>
              <w:pStyle w:val="Texte"/>
              <w:jc w:val="center"/>
              <w:rPr>
                <w:del w:id="53" w:author="Gaston" w:date="2019-02-28T16:59:00Z"/>
              </w:rPr>
              <w:pPrChange w:id="54" w:author="Manaï Bilal" w:date="2020-02-09T18:36:00Z">
                <w:pPr>
                  <w:pStyle w:val="Texte"/>
                </w:pPr>
              </w:pPrChange>
            </w:pPr>
            <w:ins w:id="55" w:author="Manaï Bilal" w:date="2020-02-09T18:36:00Z">
              <w:r>
                <w:t>2020</w:t>
              </w:r>
            </w:ins>
            <w:del w:id="56" w:author="Gaston" w:date="2019-02-28T16:59:00Z">
              <w:r w:rsidR="00853879" w:rsidDel="00886500">
                <w:delText>Titre du projet :</w:delText>
              </w:r>
            </w:del>
          </w:p>
        </w:tc>
        <w:tc>
          <w:tcPr>
            <w:tcW w:w="5088" w:type="dxa"/>
          </w:tcPr>
          <w:p w14:paraId="400E871C" w14:textId="77777777" w:rsidR="00853879" w:rsidDel="00886500" w:rsidRDefault="00853879">
            <w:pPr>
              <w:pStyle w:val="Texte"/>
              <w:jc w:val="center"/>
              <w:rPr>
                <w:del w:id="57" w:author="Gaston" w:date="2019-02-28T16:59:00Z"/>
              </w:rPr>
              <w:pPrChange w:id="58" w:author="Manaï Bilal" w:date="2020-02-09T18:36:00Z">
                <w:pPr>
                  <w:pStyle w:val="Texte"/>
                </w:pPr>
              </w:pPrChange>
            </w:pPr>
          </w:p>
        </w:tc>
      </w:tr>
      <w:tr w:rsidR="00801FCF" w:rsidDel="00886500" w14:paraId="479B2FEE" w14:textId="77777777">
        <w:trPr>
          <w:tblCellSpacing w:w="1440" w:type="nil"/>
          <w:jc w:val="center"/>
          <w:del w:id="59" w:author="Gaston" w:date="2019-02-28T16:59:00Z"/>
        </w:trPr>
        <w:tc>
          <w:tcPr>
            <w:tcW w:w="3100" w:type="dxa"/>
          </w:tcPr>
          <w:p w14:paraId="33F49877" w14:textId="77777777" w:rsidR="00853879" w:rsidDel="00886500" w:rsidRDefault="00853879">
            <w:pPr>
              <w:pStyle w:val="Texte"/>
              <w:jc w:val="center"/>
              <w:rPr>
                <w:del w:id="60" w:author="Gaston" w:date="2019-02-28T16:59:00Z"/>
              </w:rPr>
              <w:pPrChange w:id="61" w:author="Manaï Bilal" w:date="2020-02-09T18:36:00Z">
                <w:pPr>
                  <w:pStyle w:val="Texte"/>
                </w:pPr>
              </w:pPrChange>
            </w:pPr>
            <w:del w:id="62" w:author="Gaston" w:date="2019-02-28T16:59:00Z">
              <w:r w:rsidDel="00886500">
                <w:delText>Nom du tuteur :</w:delText>
              </w:r>
            </w:del>
          </w:p>
        </w:tc>
        <w:tc>
          <w:tcPr>
            <w:tcW w:w="5088" w:type="dxa"/>
          </w:tcPr>
          <w:p w14:paraId="4989D41D" w14:textId="77777777" w:rsidR="00853879" w:rsidDel="00886500" w:rsidRDefault="00853879">
            <w:pPr>
              <w:pStyle w:val="Texte"/>
              <w:jc w:val="center"/>
              <w:rPr>
                <w:del w:id="63" w:author="Gaston" w:date="2019-02-28T16:59:00Z"/>
              </w:rPr>
              <w:pPrChange w:id="64" w:author="Manaï Bilal" w:date="2020-02-09T18:36:00Z">
                <w:pPr>
                  <w:pStyle w:val="Texte"/>
                </w:pPr>
              </w:pPrChange>
            </w:pPr>
          </w:p>
        </w:tc>
      </w:tr>
      <w:tr w:rsidR="00801FCF" w:rsidDel="00886500" w14:paraId="342D5A0A" w14:textId="77777777" w:rsidTr="00776934">
        <w:trPr>
          <w:tblCellSpacing w:w="1440" w:type="nil"/>
          <w:jc w:val="center"/>
          <w:del w:id="65" w:author="Gaston" w:date="2019-02-28T16:59:00Z"/>
        </w:trPr>
        <w:tc>
          <w:tcPr>
            <w:tcW w:w="3100" w:type="dxa"/>
          </w:tcPr>
          <w:p w14:paraId="278A9DAC" w14:textId="77777777" w:rsidR="00853879" w:rsidDel="00886500" w:rsidRDefault="00853879">
            <w:pPr>
              <w:pStyle w:val="Texte"/>
              <w:jc w:val="center"/>
              <w:rPr>
                <w:del w:id="66" w:author="Gaston" w:date="2019-02-28T16:59:00Z"/>
              </w:rPr>
              <w:pPrChange w:id="67" w:author="Manaï Bilal" w:date="2020-02-09T18:36:00Z">
                <w:pPr>
                  <w:pStyle w:val="Texte"/>
                </w:pPr>
              </w:pPrChange>
            </w:pPr>
            <w:del w:id="68" w:author="Gaston" w:date="2019-02-28T16:59:00Z">
              <w:r w:rsidDel="00886500">
                <w:delText>Nom de l’élève :</w:delText>
              </w:r>
            </w:del>
          </w:p>
        </w:tc>
        <w:tc>
          <w:tcPr>
            <w:tcW w:w="5088" w:type="dxa"/>
          </w:tcPr>
          <w:p w14:paraId="0BCF8BA8" w14:textId="77777777" w:rsidR="00853879" w:rsidDel="00886500" w:rsidRDefault="00853879">
            <w:pPr>
              <w:pStyle w:val="Texte"/>
              <w:jc w:val="center"/>
              <w:rPr>
                <w:del w:id="69" w:author="Gaston" w:date="2019-02-28T16:59:00Z"/>
              </w:rPr>
              <w:pPrChange w:id="70" w:author="Manaï Bilal" w:date="2020-02-09T18:36:00Z">
                <w:pPr>
                  <w:pStyle w:val="Texte"/>
                </w:pPr>
              </w:pPrChange>
            </w:pPr>
          </w:p>
        </w:tc>
      </w:tr>
      <w:tr w:rsidR="00801FCF" w:rsidDel="00886500" w14:paraId="2D10CA57" w14:textId="77777777">
        <w:trPr>
          <w:tblCellSpacing w:w="1440" w:type="nil"/>
          <w:jc w:val="center"/>
          <w:del w:id="71" w:author="Gaston" w:date="2019-02-28T16:59:00Z"/>
        </w:trPr>
        <w:tc>
          <w:tcPr>
            <w:tcW w:w="3100" w:type="dxa"/>
          </w:tcPr>
          <w:p w14:paraId="4AE3F957" w14:textId="77777777" w:rsidR="00853879" w:rsidDel="00886500" w:rsidRDefault="00853879">
            <w:pPr>
              <w:pStyle w:val="Texte"/>
              <w:jc w:val="center"/>
              <w:rPr>
                <w:del w:id="72" w:author="Gaston" w:date="2019-02-28T16:59:00Z"/>
              </w:rPr>
              <w:pPrChange w:id="73" w:author="Manaï Bilal" w:date="2020-02-09T18:36:00Z">
                <w:pPr>
                  <w:pStyle w:val="Texte"/>
                </w:pPr>
              </w:pPrChange>
            </w:pPr>
            <w:del w:id="74" w:author="Gaston" w:date="2019-02-28T16:59:00Z">
              <w:r w:rsidDel="00886500">
                <w:delText>Nom du coéquipier (le cas échéant)</w:delText>
              </w:r>
            </w:del>
          </w:p>
        </w:tc>
        <w:tc>
          <w:tcPr>
            <w:tcW w:w="5088" w:type="dxa"/>
          </w:tcPr>
          <w:p w14:paraId="26E151ED" w14:textId="77777777" w:rsidR="00853879" w:rsidDel="00886500" w:rsidRDefault="00853879">
            <w:pPr>
              <w:pStyle w:val="Texte"/>
              <w:jc w:val="center"/>
              <w:rPr>
                <w:del w:id="75" w:author="Gaston" w:date="2019-02-28T16:59:00Z"/>
              </w:rPr>
              <w:pPrChange w:id="76" w:author="Manaï Bilal" w:date="2020-02-09T18:36:00Z">
                <w:pPr>
                  <w:pStyle w:val="Texte"/>
                </w:pPr>
              </w:pPrChange>
            </w:pPr>
          </w:p>
        </w:tc>
      </w:tr>
      <w:tr w:rsidR="00801FCF" w:rsidDel="00886500" w14:paraId="3F7A30BE" w14:textId="77777777" w:rsidTr="00776934">
        <w:trPr>
          <w:tblCellSpacing w:w="1440" w:type="nil"/>
          <w:jc w:val="center"/>
          <w:del w:id="77" w:author="Gaston" w:date="2019-02-28T16:59:00Z"/>
        </w:trPr>
        <w:tc>
          <w:tcPr>
            <w:tcW w:w="3100" w:type="dxa"/>
          </w:tcPr>
          <w:p w14:paraId="782F2BE4" w14:textId="77777777" w:rsidR="00853879" w:rsidDel="00886500" w:rsidRDefault="00853879">
            <w:pPr>
              <w:pStyle w:val="Texte"/>
              <w:jc w:val="center"/>
              <w:rPr>
                <w:del w:id="78" w:author="Gaston" w:date="2019-02-28T16:59:00Z"/>
              </w:rPr>
              <w:pPrChange w:id="79" w:author="Manaï Bilal" w:date="2020-02-09T18:36:00Z">
                <w:pPr>
                  <w:pStyle w:val="Texte"/>
                </w:pPr>
              </w:pPrChange>
            </w:pPr>
            <w:del w:id="80" w:author="Gaston" w:date="2019-02-28T16:59:00Z">
              <w:r w:rsidDel="00886500">
                <w:delText>Nom du coéquipier (le cas échéant)</w:delText>
              </w:r>
            </w:del>
          </w:p>
        </w:tc>
        <w:tc>
          <w:tcPr>
            <w:tcW w:w="5088" w:type="dxa"/>
          </w:tcPr>
          <w:p w14:paraId="44B3C430" w14:textId="77777777" w:rsidR="00853879" w:rsidDel="00886500" w:rsidRDefault="00853879">
            <w:pPr>
              <w:pStyle w:val="Texte"/>
              <w:jc w:val="center"/>
              <w:rPr>
                <w:del w:id="81" w:author="Gaston" w:date="2019-02-28T16:59:00Z"/>
              </w:rPr>
              <w:pPrChange w:id="82" w:author="Manaï Bilal" w:date="2020-02-09T18:36:00Z">
                <w:pPr>
                  <w:pStyle w:val="Texte"/>
                </w:pPr>
              </w:pPrChange>
            </w:pPr>
          </w:p>
        </w:tc>
      </w:tr>
      <w:tr w:rsidR="00801FCF" w:rsidDel="00886500" w14:paraId="10B028A7" w14:textId="77777777">
        <w:trPr>
          <w:tblCellSpacing w:w="1440" w:type="nil"/>
          <w:jc w:val="center"/>
          <w:del w:id="83" w:author="Gaston" w:date="2019-02-28T16:59:00Z"/>
        </w:trPr>
        <w:tc>
          <w:tcPr>
            <w:tcW w:w="3100" w:type="dxa"/>
          </w:tcPr>
          <w:p w14:paraId="4DACB18E" w14:textId="77777777" w:rsidR="00853879" w:rsidDel="00886500" w:rsidRDefault="00853879">
            <w:pPr>
              <w:pStyle w:val="Texte"/>
              <w:jc w:val="center"/>
              <w:rPr>
                <w:del w:id="84" w:author="Gaston" w:date="2019-02-28T16:59:00Z"/>
              </w:rPr>
              <w:pPrChange w:id="85" w:author="Manaï Bilal" w:date="2020-02-09T18:36:00Z">
                <w:pPr>
                  <w:pStyle w:val="Texte"/>
                </w:pPr>
              </w:pPrChange>
            </w:pPr>
            <w:del w:id="86" w:author="Gaston" w:date="2019-02-28T16:59:00Z">
              <w:r w:rsidDel="00886500">
                <w:delText>Période de rencontre :</w:delText>
              </w:r>
            </w:del>
          </w:p>
        </w:tc>
        <w:tc>
          <w:tcPr>
            <w:tcW w:w="5088" w:type="dxa"/>
          </w:tcPr>
          <w:p w14:paraId="752467D4" w14:textId="77777777" w:rsidR="00853879" w:rsidDel="00886500" w:rsidRDefault="00853879">
            <w:pPr>
              <w:pStyle w:val="Texte"/>
              <w:jc w:val="center"/>
              <w:rPr>
                <w:del w:id="87" w:author="Gaston" w:date="2019-02-28T16:59:00Z"/>
              </w:rPr>
              <w:pPrChange w:id="88" w:author="Manaï Bilal" w:date="2020-02-09T18:36:00Z">
                <w:pPr>
                  <w:pStyle w:val="Texte"/>
                </w:pPr>
              </w:pPrChange>
            </w:pPr>
          </w:p>
        </w:tc>
      </w:tr>
      <w:tr w:rsidR="00801FCF" w:rsidDel="00886500" w14:paraId="3CE31BFF" w14:textId="77777777" w:rsidTr="00776934">
        <w:trPr>
          <w:tblCellSpacing w:w="1440" w:type="nil"/>
          <w:jc w:val="center"/>
          <w:del w:id="89" w:author="Gaston" w:date="2019-02-28T16:59:00Z"/>
        </w:trPr>
        <w:tc>
          <w:tcPr>
            <w:tcW w:w="3100" w:type="dxa"/>
          </w:tcPr>
          <w:p w14:paraId="5114533A" w14:textId="77777777" w:rsidR="00853879" w:rsidDel="00886500" w:rsidRDefault="00853879">
            <w:pPr>
              <w:pStyle w:val="Texte"/>
              <w:jc w:val="center"/>
              <w:rPr>
                <w:del w:id="90" w:author="Gaston" w:date="2019-02-28T16:59:00Z"/>
              </w:rPr>
            </w:pPr>
            <w:del w:id="91" w:author="Gaston" w:date="2019-02-28T16:59:00Z">
              <w:r w:rsidDel="00886500">
                <w:delText>En stage chez :</w:delText>
              </w:r>
            </w:del>
          </w:p>
        </w:tc>
        <w:tc>
          <w:tcPr>
            <w:tcW w:w="5088" w:type="dxa"/>
          </w:tcPr>
          <w:p w14:paraId="13C9B9A1" w14:textId="77777777" w:rsidR="00853879" w:rsidDel="00886500" w:rsidRDefault="00853879">
            <w:pPr>
              <w:pStyle w:val="Texte"/>
              <w:jc w:val="center"/>
              <w:rPr>
                <w:del w:id="92" w:author="Gaston" w:date="2019-02-28T16:59:00Z"/>
              </w:rPr>
            </w:pPr>
          </w:p>
        </w:tc>
      </w:tr>
      <w:tr w:rsidR="00801FCF" w:rsidDel="00886500" w14:paraId="22E9F401" w14:textId="77777777">
        <w:trPr>
          <w:tblCellSpacing w:w="1440" w:type="nil"/>
          <w:jc w:val="center"/>
          <w:del w:id="93" w:author="Gaston" w:date="2019-02-28T16:59:00Z"/>
        </w:trPr>
        <w:tc>
          <w:tcPr>
            <w:tcW w:w="3100" w:type="dxa"/>
          </w:tcPr>
          <w:p w14:paraId="6FB5DC8D" w14:textId="77777777" w:rsidR="00853879" w:rsidDel="00886500" w:rsidRDefault="00853879">
            <w:pPr>
              <w:pStyle w:val="Texte"/>
              <w:jc w:val="center"/>
              <w:rPr>
                <w:del w:id="94" w:author="Gaston" w:date="2019-02-28T16:59:00Z"/>
              </w:rPr>
              <w:pPrChange w:id="95" w:author="Manaï Bilal" w:date="2020-02-09T18:36:00Z">
                <w:pPr>
                  <w:pStyle w:val="Texte"/>
                </w:pPr>
              </w:pPrChange>
            </w:pPr>
            <w:del w:id="96" w:author="Gaston" w:date="2019-02-28T16:59:00Z">
              <w:r w:rsidDel="00886500">
                <w:delText>Numéro d’emprunteur :</w:delText>
              </w:r>
            </w:del>
          </w:p>
        </w:tc>
        <w:tc>
          <w:tcPr>
            <w:tcW w:w="5088" w:type="dxa"/>
          </w:tcPr>
          <w:p w14:paraId="2EDB020A" w14:textId="77777777" w:rsidR="00853879" w:rsidDel="00886500" w:rsidRDefault="00853879">
            <w:pPr>
              <w:pStyle w:val="Texte"/>
              <w:jc w:val="center"/>
              <w:rPr>
                <w:del w:id="97" w:author="Gaston" w:date="2019-02-28T16:59:00Z"/>
              </w:rPr>
              <w:pPrChange w:id="98" w:author="Manaï Bilal" w:date="2020-02-09T18:36:00Z">
                <w:pPr>
                  <w:pStyle w:val="Texte"/>
                </w:pPr>
              </w:pPrChange>
            </w:pPr>
          </w:p>
        </w:tc>
      </w:tr>
    </w:tbl>
    <w:p w14:paraId="044290F3" w14:textId="77777777" w:rsidR="00782100" w:rsidDel="00886500" w:rsidRDefault="00782100">
      <w:pPr>
        <w:pStyle w:val="Texte"/>
        <w:jc w:val="center"/>
        <w:rPr>
          <w:del w:id="99" w:author="Gaston" w:date="2019-02-28T17:00:00Z"/>
        </w:rPr>
      </w:pPr>
    </w:p>
    <w:p w14:paraId="08BF71CE" w14:textId="77777777" w:rsidR="00782100" w:rsidDel="00886500" w:rsidRDefault="00782100">
      <w:pPr>
        <w:pStyle w:val="Texte"/>
        <w:jc w:val="center"/>
        <w:rPr>
          <w:del w:id="100" w:author="Gaston" w:date="2019-02-28T17:00:00Z"/>
        </w:rPr>
      </w:pPr>
    </w:p>
    <w:p w14:paraId="337D8FCD" w14:textId="77777777" w:rsidR="00782100" w:rsidDel="00886500" w:rsidRDefault="00782100">
      <w:pPr>
        <w:pStyle w:val="Textesimple"/>
        <w:jc w:val="center"/>
        <w:rPr>
          <w:del w:id="101" w:author="Gaston" w:date="2019-02-28T17:00:00Z"/>
        </w:rPr>
      </w:pPr>
    </w:p>
    <w:p w14:paraId="73028C81" w14:textId="77777777" w:rsidR="00782100" w:rsidRDefault="00782100">
      <w:pPr>
        <w:pStyle w:val="Texte"/>
        <w:jc w:val="center"/>
        <w:rPr>
          <w:szCs w:val="20"/>
        </w:rPr>
      </w:pPr>
    </w:p>
    <w:p w14:paraId="43D51352" w14:textId="77777777" w:rsidR="00782100" w:rsidRDefault="00782100">
      <w:pPr>
        <w:pStyle w:val="Texte"/>
        <w:pBdr>
          <w:top w:val="thinThickThinSmallGap" w:sz="24" w:space="1" w:color="auto"/>
          <w:left w:val="thinThickThinSmallGap" w:sz="24" w:space="4" w:color="auto"/>
          <w:bottom w:val="thinThickThinSmallGap" w:sz="24" w:space="1" w:color="auto"/>
          <w:right w:val="thinThickThinSmallGap" w:sz="24" w:space="4" w:color="auto"/>
        </w:pBdr>
        <w:jc w:val="center"/>
        <w:sectPr w:rsidR="00782100">
          <w:headerReference w:type="default" r:id="rId10"/>
          <w:footerReference w:type="even" r:id="rId11"/>
          <w:footerReference w:type="default" r:id="rId12"/>
          <w:pgSz w:w="12240" w:h="15840"/>
          <w:pgMar w:top="1213" w:right="1440" w:bottom="1610" w:left="1440" w:header="720" w:footer="720" w:gutter="0"/>
          <w:pgNumType w:start="1"/>
          <w:cols w:space="720"/>
          <w:noEndnote/>
          <w:titlePg/>
        </w:sectPr>
      </w:pPr>
    </w:p>
    <w:p w14:paraId="6052FE57" w14:textId="77777777" w:rsidR="00782100" w:rsidRPr="00AF5C71" w:rsidRDefault="00782100" w:rsidP="00AF5C71">
      <w:pPr>
        <w:pStyle w:val="Texte"/>
        <w:jc w:val="center"/>
        <w:rPr>
          <w:sz w:val="36"/>
          <w:szCs w:val="36"/>
        </w:rPr>
      </w:pPr>
      <w:r w:rsidRPr="00AF5C71">
        <w:rPr>
          <w:sz w:val="36"/>
          <w:szCs w:val="36"/>
        </w:rPr>
        <w:lastRenderedPageBreak/>
        <w:t>Table des matières</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107" w:author="Gaston" w:date="2019-02-28T18:52:00Z">
          <w:tblPr>
            <w:tblW w:w="0" w:type="auto"/>
            <w:tblBorders>
              <w:top w:val="triple" w:sz="4" w:space="0" w:color="auto"/>
              <w:left w:val="triple" w:sz="4" w:space="0" w:color="auto"/>
              <w:bottom w:val="triple" w:sz="4" w:space="0" w:color="auto"/>
              <w:right w:val="triple" w:sz="4" w:space="0" w:color="auto"/>
            </w:tblBorders>
            <w:tblCellMar>
              <w:left w:w="70" w:type="dxa"/>
              <w:right w:w="70" w:type="dxa"/>
            </w:tblCellMar>
            <w:tblLook w:val="0000" w:firstRow="0" w:lastRow="0" w:firstColumn="0" w:lastColumn="0" w:noHBand="0" w:noVBand="0"/>
          </w:tblPr>
        </w:tblPrChange>
      </w:tblPr>
      <w:tblGrid>
        <w:gridCol w:w="9709"/>
        <w:tblGridChange w:id="108">
          <w:tblGrid>
            <w:gridCol w:w="9500"/>
          </w:tblGrid>
        </w:tblGridChange>
      </w:tblGrid>
      <w:tr w:rsidR="00782100" w14:paraId="06E8C0D1" w14:textId="77777777" w:rsidTr="008A5D02">
        <w:tc>
          <w:tcPr>
            <w:tcW w:w="9709" w:type="dxa"/>
            <w:tcPrChange w:id="109" w:author="Gaston" w:date="2019-02-28T18:52:00Z">
              <w:tcPr>
                <w:tcW w:w="9500" w:type="dxa"/>
              </w:tcPr>
            </w:tcPrChange>
          </w:tcPr>
          <w:p w14:paraId="6AF4295E" w14:textId="77777777" w:rsidR="00EF27FD" w:rsidRPr="00211422" w:rsidDel="00E44C81" w:rsidRDefault="00D75F19">
            <w:pPr>
              <w:pStyle w:val="TM1"/>
              <w:tabs>
                <w:tab w:val="right" w:leader="dot" w:pos="9350"/>
              </w:tabs>
              <w:rPr>
                <w:del w:id="110" w:author="Claude Gendron" w:date="2006-06-15T08:06:00Z"/>
                <w:b w:val="0"/>
                <w:bCs w:val="0"/>
                <w:i w:val="0"/>
                <w:iCs w:val="0"/>
                <w:noProof/>
                <w:sz w:val="22"/>
                <w:szCs w:val="22"/>
                <w:lang w:eastAsia="fr-CA"/>
                <w:rPrChange w:id="111" w:author="Gaston" w:date="2019-02-28T18:12:00Z">
                  <w:rPr>
                    <w:del w:id="112" w:author="Claude Gendron" w:date="2006-06-15T08:06:00Z"/>
                    <w:b w:val="0"/>
                    <w:bCs w:val="0"/>
                    <w:i w:val="0"/>
                    <w:iCs w:val="0"/>
                    <w:noProof/>
                    <w:lang w:eastAsia="fr-CA"/>
                  </w:rPr>
                </w:rPrChange>
              </w:rPr>
            </w:pPr>
            <w:del w:id="113" w:author="Claude Gendron" w:date="2006-06-15T08:06:00Z">
              <w:r w:rsidRPr="00211422" w:rsidDel="00E44C81">
                <w:rPr>
                  <w:rFonts w:ascii="Arial" w:hAnsi="Arial" w:cs="Arial"/>
                  <w:b w:val="0"/>
                  <w:bCs w:val="0"/>
                  <w:i w:val="0"/>
                  <w:iCs w:val="0"/>
                  <w:sz w:val="22"/>
                  <w:szCs w:val="22"/>
                  <w:u w:val="single"/>
                  <w:rPrChange w:id="114" w:author="Gaston" w:date="2019-02-28T18:12:00Z">
                    <w:rPr>
                      <w:rFonts w:ascii="Arial" w:hAnsi="Arial" w:cs="Arial"/>
                      <w:b w:val="0"/>
                      <w:bCs w:val="0"/>
                      <w:i w:val="0"/>
                      <w:iCs w:val="0"/>
                      <w:sz w:val="44"/>
                      <w:szCs w:val="22"/>
                      <w:u w:val="single"/>
                    </w:rPr>
                  </w:rPrChange>
                </w:rPr>
                <w:fldChar w:fldCharType="begin"/>
              </w:r>
              <w:r w:rsidRPr="00211422" w:rsidDel="00E44C81">
                <w:rPr>
                  <w:rFonts w:ascii="Arial" w:hAnsi="Arial" w:cs="Arial"/>
                  <w:b w:val="0"/>
                  <w:bCs w:val="0"/>
                  <w:i w:val="0"/>
                  <w:iCs w:val="0"/>
                  <w:sz w:val="22"/>
                  <w:szCs w:val="22"/>
                  <w:u w:val="single"/>
                  <w:rPrChange w:id="115" w:author="Gaston" w:date="2019-02-28T18:12:00Z">
                    <w:rPr>
                      <w:rFonts w:ascii="Arial" w:hAnsi="Arial" w:cs="Arial"/>
                      <w:b w:val="0"/>
                      <w:bCs w:val="0"/>
                      <w:i w:val="0"/>
                      <w:iCs w:val="0"/>
                      <w:sz w:val="44"/>
                      <w:szCs w:val="22"/>
                      <w:u w:val="single"/>
                    </w:rPr>
                  </w:rPrChange>
                </w:rPr>
                <w:delInstrText xml:space="preserve"> TOC \o "1-3" \h \z \u </w:delInstrText>
              </w:r>
              <w:r w:rsidRPr="00211422" w:rsidDel="00E44C81">
                <w:rPr>
                  <w:rFonts w:ascii="Arial" w:hAnsi="Arial" w:cs="Arial"/>
                  <w:b w:val="0"/>
                  <w:bCs w:val="0"/>
                  <w:i w:val="0"/>
                  <w:iCs w:val="0"/>
                  <w:sz w:val="22"/>
                  <w:szCs w:val="22"/>
                  <w:u w:val="single"/>
                  <w:rPrChange w:id="116" w:author="Gaston" w:date="2019-02-28T18:12:00Z">
                    <w:rPr>
                      <w:rFonts w:ascii="Arial" w:hAnsi="Arial" w:cs="Arial"/>
                      <w:b w:val="0"/>
                      <w:bCs w:val="0"/>
                      <w:i w:val="0"/>
                      <w:iCs w:val="0"/>
                      <w:sz w:val="44"/>
                      <w:szCs w:val="22"/>
                      <w:u w:val="single"/>
                    </w:rPr>
                  </w:rPrChange>
                </w:rPr>
                <w:fldChar w:fldCharType="separate"/>
              </w:r>
              <w:r w:rsidR="00EF27FD" w:rsidRPr="00211422" w:rsidDel="00E44C81">
                <w:rPr>
                  <w:rStyle w:val="Lienhypertexte"/>
                  <w:noProof/>
                  <w:sz w:val="22"/>
                  <w:szCs w:val="22"/>
                  <w:rPrChange w:id="117" w:author="Gaston" w:date="2019-02-28T18:12:00Z">
                    <w:rPr>
                      <w:rStyle w:val="Lienhypertexte"/>
                      <w:noProof/>
                    </w:rPr>
                  </w:rPrChange>
                </w:rPr>
                <w:fldChar w:fldCharType="begin"/>
              </w:r>
              <w:r w:rsidR="00EF27FD" w:rsidRPr="00211422" w:rsidDel="00E44C81">
                <w:rPr>
                  <w:rStyle w:val="Lienhypertexte"/>
                  <w:noProof/>
                  <w:sz w:val="22"/>
                  <w:szCs w:val="22"/>
                  <w:rPrChange w:id="118" w:author="Gaston" w:date="2019-02-28T18:12:00Z">
                    <w:rPr>
                      <w:rStyle w:val="Lienhypertexte"/>
                      <w:noProof/>
                    </w:rPr>
                  </w:rPrChange>
                </w:rPr>
                <w:delInstrText xml:space="preserve"> </w:delInstrText>
              </w:r>
              <w:r w:rsidR="00EF27FD" w:rsidRPr="00211422" w:rsidDel="00E44C81">
                <w:rPr>
                  <w:noProof/>
                  <w:sz w:val="22"/>
                  <w:szCs w:val="22"/>
                  <w:rPrChange w:id="119" w:author="Gaston" w:date="2019-02-28T18:12:00Z">
                    <w:rPr>
                      <w:noProof/>
                    </w:rPr>
                  </w:rPrChange>
                </w:rPr>
                <w:delInstrText>HYPERLINK \l "_Toc125966391"</w:delInstrText>
              </w:r>
              <w:r w:rsidR="00EF27FD" w:rsidRPr="00211422" w:rsidDel="00E44C81">
                <w:rPr>
                  <w:rStyle w:val="Lienhypertexte"/>
                  <w:noProof/>
                  <w:sz w:val="22"/>
                  <w:szCs w:val="22"/>
                  <w:rPrChange w:id="120" w:author="Gaston" w:date="2019-02-28T18:12:00Z">
                    <w:rPr>
                      <w:rStyle w:val="Lienhypertexte"/>
                      <w:noProof/>
                    </w:rPr>
                  </w:rPrChange>
                </w:rPr>
                <w:delInstrText xml:space="preserve"> </w:delInstrText>
              </w:r>
              <w:r w:rsidR="00EF27FD" w:rsidRPr="00211422" w:rsidDel="00E44C81">
                <w:rPr>
                  <w:rStyle w:val="Lienhypertexte"/>
                  <w:noProof/>
                  <w:sz w:val="22"/>
                  <w:szCs w:val="22"/>
                  <w:rPrChange w:id="121" w:author="Gaston" w:date="2019-02-28T18:12:00Z">
                    <w:rPr>
                      <w:rStyle w:val="Lienhypertexte"/>
                      <w:noProof/>
                    </w:rPr>
                  </w:rPrChange>
                </w:rPr>
                <w:fldChar w:fldCharType="separate"/>
              </w:r>
              <w:r w:rsidR="00EF27FD" w:rsidRPr="00211422" w:rsidDel="00E44C81">
                <w:rPr>
                  <w:rStyle w:val="Lienhypertexte"/>
                  <w:noProof/>
                  <w:sz w:val="22"/>
                  <w:szCs w:val="22"/>
                  <w:rPrChange w:id="122" w:author="Gaston" w:date="2019-02-28T18:12:00Z">
                    <w:rPr>
                      <w:rStyle w:val="Lienhypertexte"/>
                      <w:noProof/>
                    </w:rPr>
                  </w:rPrChange>
                </w:rPr>
                <w:delText>Règles générales d’évaluation</w:delText>
              </w:r>
              <w:r w:rsidR="00EF27FD" w:rsidRPr="00211422" w:rsidDel="00E44C81">
                <w:rPr>
                  <w:noProof/>
                  <w:webHidden/>
                  <w:sz w:val="22"/>
                  <w:szCs w:val="22"/>
                  <w:rPrChange w:id="123" w:author="Gaston" w:date="2019-02-28T18:12:00Z">
                    <w:rPr>
                      <w:noProof/>
                      <w:webHidden/>
                    </w:rPr>
                  </w:rPrChange>
                </w:rPr>
                <w:tab/>
              </w:r>
              <w:r w:rsidR="00EF27FD" w:rsidRPr="00211422" w:rsidDel="00E44C81">
                <w:rPr>
                  <w:noProof/>
                  <w:webHidden/>
                  <w:sz w:val="22"/>
                  <w:szCs w:val="22"/>
                  <w:rPrChange w:id="124" w:author="Gaston" w:date="2019-02-28T18:12:00Z">
                    <w:rPr>
                      <w:noProof/>
                      <w:webHidden/>
                    </w:rPr>
                  </w:rPrChange>
                </w:rPr>
                <w:fldChar w:fldCharType="begin"/>
              </w:r>
              <w:r w:rsidR="00EF27FD" w:rsidRPr="00211422" w:rsidDel="00E44C81">
                <w:rPr>
                  <w:noProof/>
                  <w:webHidden/>
                  <w:sz w:val="22"/>
                  <w:szCs w:val="22"/>
                  <w:rPrChange w:id="125" w:author="Gaston" w:date="2019-02-28T18:12:00Z">
                    <w:rPr>
                      <w:noProof/>
                      <w:webHidden/>
                    </w:rPr>
                  </w:rPrChange>
                </w:rPr>
                <w:delInstrText xml:space="preserve"> PAGEREF _Toc125966391 \h </w:delInstrText>
              </w:r>
              <w:r w:rsidR="00EF27FD" w:rsidRPr="00211422" w:rsidDel="00E44C81">
                <w:rPr>
                  <w:noProof/>
                  <w:webHidden/>
                  <w:sz w:val="22"/>
                  <w:szCs w:val="22"/>
                  <w:rPrChange w:id="126" w:author="Gaston" w:date="2019-02-28T18:12:00Z">
                    <w:rPr>
                      <w:noProof/>
                      <w:webHidden/>
                      <w:sz w:val="22"/>
                      <w:szCs w:val="22"/>
                    </w:rPr>
                  </w:rPrChange>
                </w:rPr>
              </w:r>
              <w:r w:rsidR="00EF27FD" w:rsidRPr="00211422" w:rsidDel="00E44C81">
                <w:rPr>
                  <w:noProof/>
                  <w:webHidden/>
                  <w:sz w:val="22"/>
                  <w:szCs w:val="22"/>
                  <w:rPrChange w:id="127" w:author="Gaston" w:date="2019-02-28T18:12:00Z">
                    <w:rPr>
                      <w:noProof/>
                      <w:webHidden/>
                    </w:rPr>
                  </w:rPrChange>
                </w:rPr>
                <w:fldChar w:fldCharType="separate"/>
              </w:r>
              <w:r w:rsidR="006361A1" w:rsidRPr="00211422" w:rsidDel="00E44C81">
                <w:rPr>
                  <w:noProof/>
                  <w:webHidden/>
                  <w:sz w:val="22"/>
                  <w:szCs w:val="22"/>
                  <w:rPrChange w:id="128" w:author="Gaston" w:date="2019-02-28T18:12:00Z">
                    <w:rPr>
                      <w:noProof/>
                      <w:webHidden/>
                    </w:rPr>
                  </w:rPrChange>
                </w:rPr>
                <w:delText>4</w:delText>
              </w:r>
              <w:r w:rsidR="00EF27FD" w:rsidRPr="00211422" w:rsidDel="00E44C81">
                <w:rPr>
                  <w:noProof/>
                  <w:webHidden/>
                  <w:sz w:val="22"/>
                  <w:szCs w:val="22"/>
                  <w:rPrChange w:id="129" w:author="Gaston" w:date="2019-02-28T18:12:00Z">
                    <w:rPr>
                      <w:noProof/>
                      <w:webHidden/>
                    </w:rPr>
                  </w:rPrChange>
                </w:rPr>
                <w:fldChar w:fldCharType="end"/>
              </w:r>
              <w:r w:rsidR="00EF27FD" w:rsidRPr="00211422" w:rsidDel="00E44C81">
                <w:rPr>
                  <w:rStyle w:val="Lienhypertexte"/>
                  <w:noProof/>
                  <w:sz w:val="22"/>
                  <w:szCs w:val="22"/>
                  <w:rPrChange w:id="130" w:author="Gaston" w:date="2019-02-28T18:12:00Z">
                    <w:rPr>
                      <w:rStyle w:val="Lienhypertexte"/>
                      <w:noProof/>
                    </w:rPr>
                  </w:rPrChange>
                </w:rPr>
                <w:fldChar w:fldCharType="end"/>
              </w:r>
            </w:del>
          </w:p>
          <w:p w14:paraId="33E3EC37" w14:textId="77777777" w:rsidR="00EF27FD" w:rsidRPr="00211422" w:rsidDel="00E44C81" w:rsidRDefault="00EF27FD">
            <w:pPr>
              <w:pStyle w:val="TM1"/>
              <w:tabs>
                <w:tab w:val="right" w:leader="dot" w:pos="9350"/>
              </w:tabs>
              <w:rPr>
                <w:del w:id="131" w:author="Claude Gendron" w:date="2006-06-15T08:06:00Z"/>
                <w:b w:val="0"/>
                <w:bCs w:val="0"/>
                <w:i w:val="0"/>
                <w:iCs w:val="0"/>
                <w:noProof/>
                <w:sz w:val="22"/>
                <w:szCs w:val="22"/>
                <w:lang w:eastAsia="fr-CA"/>
                <w:rPrChange w:id="132" w:author="Gaston" w:date="2019-02-28T18:12:00Z">
                  <w:rPr>
                    <w:del w:id="133" w:author="Claude Gendron" w:date="2006-06-15T08:06:00Z"/>
                    <w:b w:val="0"/>
                    <w:bCs w:val="0"/>
                    <w:i w:val="0"/>
                    <w:iCs w:val="0"/>
                    <w:noProof/>
                    <w:lang w:eastAsia="fr-CA"/>
                  </w:rPr>
                </w:rPrChange>
              </w:rPr>
            </w:pPr>
            <w:del w:id="134" w:author="Claude Gendron" w:date="2006-06-15T08:06:00Z">
              <w:r w:rsidRPr="00211422" w:rsidDel="00E44C81">
                <w:rPr>
                  <w:rStyle w:val="Lienhypertexte"/>
                  <w:noProof/>
                  <w:sz w:val="22"/>
                  <w:szCs w:val="22"/>
                  <w:rPrChange w:id="135" w:author="Gaston" w:date="2019-02-28T18:12:00Z">
                    <w:rPr>
                      <w:rStyle w:val="Lienhypertexte"/>
                      <w:noProof/>
                    </w:rPr>
                  </w:rPrChange>
                </w:rPr>
                <w:fldChar w:fldCharType="begin"/>
              </w:r>
              <w:r w:rsidRPr="00211422" w:rsidDel="00E44C81">
                <w:rPr>
                  <w:rStyle w:val="Lienhypertexte"/>
                  <w:noProof/>
                  <w:sz w:val="22"/>
                  <w:szCs w:val="22"/>
                  <w:rPrChange w:id="136" w:author="Gaston" w:date="2019-02-28T18:12:00Z">
                    <w:rPr>
                      <w:rStyle w:val="Lienhypertexte"/>
                      <w:noProof/>
                    </w:rPr>
                  </w:rPrChange>
                </w:rPr>
                <w:delInstrText xml:space="preserve"> </w:delInstrText>
              </w:r>
              <w:r w:rsidRPr="00211422" w:rsidDel="00E44C81">
                <w:rPr>
                  <w:noProof/>
                  <w:sz w:val="22"/>
                  <w:szCs w:val="22"/>
                  <w:rPrChange w:id="137" w:author="Gaston" w:date="2019-02-28T18:12:00Z">
                    <w:rPr>
                      <w:noProof/>
                    </w:rPr>
                  </w:rPrChange>
                </w:rPr>
                <w:delInstrText>HYPERLINK \l "_Toc125966392"</w:delInstrText>
              </w:r>
              <w:r w:rsidRPr="00211422" w:rsidDel="00E44C81">
                <w:rPr>
                  <w:rStyle w:val="Lienhypertexte"/>
                  <w:noProof/>
                  <w:sz w:val="22"/>
                  <w:szCs w:val="22"/>
                  <w:rPrChange w:id="138" w:author="Gaston" w:date="2019-02-28T18:12:00Z">
                    <w:rPr>
                      <w:rStyle w:val="Lienhypertexte"/>
                      <w:noProof/>
                    </w:rPr>
                  </w:rPrChange>
                </w:rPr>
                <w:delInstrText xml:space="preserve"> </w:delInstrText>
              </w:r>
              <w:r w:rsidRPr="00211422" w:rsidDel="00E44C81">
                <w:rPr>
                  <w:rStyle w:val="Lienhypertexte"/>
                  <w:noProof/>
                  <w:sz w:val="22"/>
                  <w:szCs w:val="22"/>
                  <w:rPrChange w:id="139" w:author="Gaston" w:date="2019-02-28T18:12:00Z">
                    <w:rPr>
                      <w:rStyle w:val="Lienhypertexte"/>
                      <w:noProof/>
                    </w:rPr>
                  </w:rPrChange>
                </w:rPr>
                <w:fldChar w:fldCharType="separate"/>
              </w:r>
              <w:r w:rsidRPr="00211422" w:rsidDel="00E44C81">
                <w:rPr>
                  <w:rStyle w:val="Lienhypertexte"/>
                  <w:noProof/>
                  <w:sz w:val="22"/>
                  <w:szCs w:val="22"/>
                  <w:rPrChange w:id="140" w:author="Gaston" w:date="2019-02-28T18:12:00Z">
                    <w:rPr>
                      <w:rStyle w:val="Lienhypertexte"/>
                      <w:noProof/>
                    </w:rPr>
                  </w:rPrChange>
                </w:rPr>
                <w:delText>Comportement professionnel</w:delText>
              </w:r>
              <w:r w:rsidRPr="00211422" w:rsidDel="00E44C81">
                <w:rPr>
                  <w:noProof/>
                  <w:webHidden/>
                  <w:sz w:val="22"/>
                  <w:szCs w:val="22"/>
                  <w:rPrChange w:id="141" w:author="Gaston" w:date="2019-02-28T18:12:00Z">
                    <w:rPr>
                      <w:noProof/>
                      <w:webHidden/>
                    </w:rPr>
                  </w:rPrChange>
                </w:rPr>
                <w:tab/>
              </w:r>
              <w:r w:rsidRPr="00211422" w:rsidDel="00E44C81">
                <w:rPr>
                  <w:noProof/>
                  <w:webHidden/>
                  <w:sz w:val="22"/>
                  <w:szCs w:val="22"/>
                  <w:rPrChange w:id="142" w:author="Gaston" w:date="2019-02-28T18:12:00Z">
                    <w:rPr>
                      <w:noProof/>
                      <w:webHidden/>
                    </w:rPr>
                  </w:rPrChange>
                </w:rPr>
                <w:fldChar w:fldCharType="begin"/>
              </w:r>
              <w:r w:rsidRPr="00211422" w:rsidDel="00E44C81">
                <w:rPr>
                  <w:noProof/>
                  <w:webHidden/>
                  <w:sz w:val="22"/>
                  <w:szCs w:val="22"/>
                  <w:rPrChange w:id="143" w:author="Gaston" w:date="2019-02-28T18:12:00Z">
                    <w:rPr>
                      <w:noProof/>
                      <w:webHidden/>
                    </w:rPr>
                  </w:rPrChange>
                </w:rPr>
                <w:delInstrText xml:space="preserve"> PAGEREF _Toc125966392 \h </w:delInstrText>
              </w:r>
              <w:r w:rsidRPr="00211422" w:rsidDel="00E44C81">
                <w:rPr>
                  <w:noProof/>
                  <w:webHidden/>
                  <w:sz w:val="22"/>
                  <w:szCs w:val="22"/>
                  <w:rPrChange w:id="144" w:author="Gaston" w:date="2019-02-28T18:12:00Z">
                    <w:rPr>
                      <w:noProof/>
                      <w:webHidden/>
                      <w:sz w:val="22"/>
                      <w:szCs w:val="22"/>
                    </w:rPr>
                  </w:rPrChange>
                </w:rPr>
              </w:r>
              <w:r w:rsidRPr="00211422" w:rsidDel="00E44C81">
                <w:rPr>
                  <w:noProof/>
                  <w:webHidden/>
                  <w:sz w:val="22"/>
                  <w:szCs w:val="22"/>
                  <w:rPrChange w:id="145" w:author="Gaston" w:date="2019-02-28T18:12:00Z">
                    <w:rPr>
                      <w:noProof/>
                      <w:webHidden/>
                    </w:rPr>
                  </w:rPrChange>
                </w:rPr>
                <w:fldChar w:fldCharType="separate"/>
              </w:r>
              <w:r w:rsidR="006361A1" w:rsidRPr="00211422" w:rsidDel="00E44C81">
                <w:rPr>
                  <w:noProof/>
                  <w:webHidden/>
                  <w:sz w:val="22"/>
                  <w:szCs w:val="22"/>
                  <w:rPrChange w:id="146" w:author="Gaston" w:date="2019-02-28T18:12:00Z">
                    <w:rPr>
                      <w:noProof/>
                      <w:webHidden/>
                    </w:rPr>
                  </w:rPrChange>
                </w:rPr>
                <w:delText>4</w:delText>
              </w:r>
              <w:r w:rsidRPr="00211422" w:rsidDel="00E44C81">
                <w:rPr>
                  <w:noProof/>
                  <w:webHidden/>
                  <w:sz w:val="22"/>
                  <w:szCs w:val="22"/>
                  <w:rPrChange w:id="147" w:author="Gaston" w:date="2019-02-28T18:12:00Z">
                    <w:rPr>
                      <w:noProof/>
                      <w:webHidden/>
                    </w:rPr>
                  </w:rPrChange>
                </w:rPr>
                <w:fldChar w:fldCharType="end"/>
              </w:r>
              <w:r w:rsidRPr="00211422" w:rsidDel="00E44C81">
                <w:rPr>
                  <w:rStyle w:val="Lienhypertexte"/>
                  <w:noProof/>
                  <w:sz w:val="22"/>
                  <w:szCs w:val="22"/>
                  <w:rPrChange w:id="148" w:author="Gaston" w:date="2019-02-28T18:12:00Z">
                    <w:rPr>
                      <w:rStyle w:val="Lienhypertexte"/>
                      <w:noProof/>
                    </w:rPr>
                  </w:rPrChange>
                </w:rPr>
                <w:fldChar w:fldCharType="end"/>
              </w:r>
            </w:del>
          </w:p>
          <w:p w14:paraId="49E9D791" w14:textId="77777777" w:rsidR="00EF27FD" w:rsidRPr="00211422" w:rsidDel="00E44C81" w:rsidRDefault="00EF27FD">
            <w:pPr>
              <w:pStyle w:val="TM1"/>
              <w:tabs>
                <w:tab w:val="right" w:leader="dot" w:pos="9350"/>
              </w:tabs>
              <w:rPr>
                <w:del w:id="149" w:author="Claude Gendron" w:date="2006-06-15T08:06:00Z"/>
                <w:b w:val="0"/>
                <w:bCs w:val="0"/>
                <w:i w:val="0"/>
                <w:iCs w:val="0"/>
                <w:noProof/>
                <w:sz w:val="22"/>
                <w:szCs w:val="22"/>
                <w:lang w:eastAsia="fr-CA"/>
                <w:rPrChange w:id="150" w:author="Gaston" w:date="2019-02-28T18:12:00Z">
                  <w:rPr>
                    <w:del w:id="151" w:author="Claude Gendron" w:date="2006-06-15T08:06:00Z"/>
                    <w:b w:val="0"/>
                    <w:bCs w:val="0"/>
                    <w:i w:val="0"/>
                    <w:iCs w:val="0"/>
                    <w:noProof/>
                    <w:lang w:eastAsia="fr-CA"/>
                  </w:rPr>
                </w:rPrChange>
              </w:rPr>
            </w:pPr>
            <w:del w:id="152" w:author="Claude Gendron" w:date="2006-06-15T08:06:00Z">
              <w:r w:rsidRPr="00211422" w:rsidDel="00E44C81">
                <w:rPr>
                  <w:rStyle w:val="Lienhypertexte"/>
                  <w:noProof/>
                  <w:sz w:val="22"/>
                  <w:szCs w:val="22"/>
                  <w:rPrChange w:id="153" w:author="Gaston" w:date="2019-02-28T18:12:00Z">
                    <w:rPr>
                      <w:rStyle w:val="Lienhypertexte"/>
                      <w:noProof/>
                    </w:rPr>
                  </w:rPrChange>
                </w:rPr>
                <w:fldChar w:fldCharType="begin"/>
              </w:r>
              <w:r w:rsidRPr="00211422" w:rsidDel="00E44C81">
                <w:rPr>
                  <w:rStyle w:val="Lienhypertexte"/>
                  <w:noProof/>
                  <w:sz w:val="22"/>
                  <w:szCs w:val="22"/>
                  <w:rPrChange w:id="154" w:author="Gaston" w:date="2019-02-28T18:12:00Z">
                    <w:rPr>
                      <w:rStyle w:val="Lienhypertexte"/>
                      <w:noProof/>
                    </w:rPr>
                  </w:rPrChange>
                </w:rPr>
                <w:delInstrText xml:space="preserve"> </w:delInstrText>
              </w:r>
              <w:r w:rsidRPr="00211422" w:rsidDel="00E44C81">
                <w:rPr>
                  <w:noProof/>
                  <w:sz w:val="22"/>
                  <w:szCs w:val="22"/>
                  <w:rPrChange w:id="155" w:author="Gaston" w:date="2019-02-28T18:12:00Z">
                    <w:rPr>
                      <w:noProof/>
                    </w:rPr>
                  </w:rPrChange>
                </w:rPr>
                <w:delInstrText>HYPERLINK \l "_Toc125966393"</w:delInstrText>
              </w:r>
              <w:r w:rsidRPr="00211422" w:rsidDel="00E44C81">
                <w:rPr>
                  <w:rStyle w:val="Lienhypertexte"/>
                  <w:noProof/>
                  <w:sz w:val="22"/>
                  <w:szCs w:val="22"/>
                  <w:rPrChange w:id="156" w:author="Gaston" w:date="2019-02-28T18:12:00Z">
                    <w:rPr>
                      <w:rStyle w:val="Lienhypertexte"/>
                      <w:noProof/>
                    </w:rPr>
                  </w:rPrChange>
                </w:rPr>
                <w:delInstrText xml:space="preserve"> </w:delInstrText>
              </w:r>
              <w:r w:rsidRPr="00211422" w:rsidDel="00E44C81">
                <w:rPr>
                  <w:rStyle w:val="Lienhypertexte"/>
                  <w:noProof/>
                  <w:sz w:val="22"/>
                  <w:szCs w:val="22"/>
                  <w:rPrChange w:id="157" w:author="Gaston" w:date="2019-02-28T18:12:00Z">
                    <w:rPr>
                      <w:rStyle w:val="Lienhypertexte"/>
                      <w:noProof/>
                    </w:rPr>
                  </w:rPrChange>
                </w:rPr>
                <w:fldChar w:fldCharType="separate"/>
              </w:r>
              <w:r w:rsidRPr="00211422" w:rsidDel="00E44C81">
                <w:rPr>
                  <w:rStyle w:val="Lienhypertexte"/>
                  <w:noProof/>
                  <w:sz w:val="22"/>
                  <w:szCs w:val="22"/>
                  <w:rPrChange w:id="158" w:author="Gaston" w:date="2019-02-28T18:12:00Z">
                    <w:rPr>
                      <w:rStyle w:val="Lienhypertexte"/>
                      <w:noProof/>
                    </w:rPr>
                  </w:rPrChange>
                </w:rPr>
                <w:delText>Objectifs logiciels et matériels</w:delText>
              </w:r>
              <w:r w:rsidRPr="00211422" w:rsidDel="00E44C81">
                <w:rPr>
                  <w:noProof/>
                  <w:webHidden/>
                  <w:sz w:val="22"/>
                  <w:szCs w:val="22"/>
                  <w:rPrChange w:id="159" w:author="Gaston" w:date="2019-02-28T18:12:00Z">
                    <w:rPr>
                      <w:noProof/>
                      <w:webHidden/>
                    </w:rPr>
                  </w:rPrChange>
                </w:rPr>
                <w:tab/>
              </w:r>
              <w:r w:rsidRPr="00211422" w:rsidDel="00E44C81">
                <w:rPr>
                  <w:noProof/>
                  <w:webHidden/>
                  <w:sz w:val="22"/>
                  <w:szCs w:val="22"/>
                  <w:rPrChange w:id="160" w:author="Gaston" w:date="2019-02-28T18:12:00Z">
                    <w:rPr>
                      <w:noProof/>
                      <w:webHidden/>
                    </w:rPr>
                  </w:rPrChange>
                </w:rPr>
                <w:fldChar w:fldCharType="begin"/>
              </w:r>
              <w:r w:rsidRPr="00211422" w:rsidDel="00E44C81">
                <w:rPr>
                  <w:noProof/>
                  <w:webHidden/>
                  <w:sz w:val="22"/>
                  <w:szCs w:val="22"/>
                  <w:rPrChange w:id="161" w:author="Gaston" w:date="2019-02-28T18:12:00Z">
                    <w:rPr>
                      <w:noProof/>
                      <w:webHidden/>
                    </w:rPr>
                  </w:rPrChange>
                </w:rPr>
                <w:delInstrText xml:space="preserve"> PAGEREF _Toc125966393 \h </w:delInstrText>
              </w:r>
              <w:r w:rsidRPr="00211422" w:rsidDel="00E44C81">
                <w:rPr>
                  <w:noProof/>
                  <w:webHidden/>
                  <w:sz w:val="22"/>
                  <w:szCs w:val="22"/>
                  <w:rPrChange w:id="162" w:author="Gaston" w:date="2019-02-28T18:12:00Z">
                    <w:rPr>
                      <w:noProof/>
                      <w:webHidden/>
                      <w:sz w:val="22"/>
                      <w:szCs w:val="22"/>
                    </w:rPr>
                  </w:rPrChange>
                </w:rPr>
              </w:r>
              <w:r w:rsidRPr="00211422" w:rsidDel="00E44C81">
                <w:rPr>
                  <w:noProof/>
                  <w:webHidden/>
                  <w:sz w:val="22"/>
                  <w:szCs w:val="22"/>
                  <w:rPrChange w:id="163" w:author="Gaston" w:date="2019-02-28T18:12:00Z">
                    <w:rPr>
                      <w:noProof/>
                      <w:webHidden/>
                    </w:rPr>
                  </w:rPrChange>
                </w:rPr>
                <w:fldChar w:fldCharType="separate"/>
              </w:r>
              <w:r w:rsidR="006361A1" w:rsidRPr="00211422" w:rsidDel="00E44C81">
                <w:rPr>
                  <w:noProof/>
                  <w:webHidden/>
                  <w:sz w:val="22"/>
                  <w:szCs w:val="22"/>
                  <w:rPrChange w:id="164" w:author="Gaston" w:date="2019-02-28T18:12:00Z">
                    <w:rPr>
                      <w:noProof/>
                      <w:webHidden/>
                    </w:rPr>
                  </w:rPrChange>
                </w:rPr>
                <w:delText>5</w:delText>
              </w:r>
              <w:r w:rsidRPr="00211422" w:rsidDel="00E44C81">
                <w:rPr>
                  <w:noProof/>
                  <w:webHidden/>
                  <w:sz w:val="22"/>
                  <w:szCs w:val="22"/>
                  <w:rPrChange w:id="165" w:author="Gaston" w:date="2019-02-28T18:12:00Z">
                    <w:rPr>
                      <w:noProof/>
                      <w:webHidden/>
                    </w:rPr>
                  </w:rPrChange>
                </w:rPr>
                <w:fldChar w:fldCharType="end"/>
              </w:r>
              <w:r w:rsidRPr="00211422" w:rsidDel="00E44C81">
                <w:rPr>
                  <w:rStyle w:val="Lienhypertexte"/>
                  <w:noProof/>
                  <w:sz w:val="22"/>
                  <w:szCs w:val="22"/>
                  <w:rPrChange w:id="166" w:author="Gaston" w:date="2019-02-28T18:12:00Z">
                    <w:rPr>
                      <w:rStyle w:val="Lienhypertexte"/>
                      <w:noProof/>
                    </w:rPr>
                  </w:rPrChange>
                </w:rPr>
                <w:fldChar w:fldCharType="end"/>
              </w:r>
            </w:del>
          </w:p>
          <w:p w14:paraId="2AFFAA7F" w14:textId="77777777" w:rsidR="00EF27FD" w:rsidRPr="00211422" w:rsidDel="00E44C81" w:rsidRDefault="00EF27FD">
            <w:pPr>
              <w:pStyle w:val="TM1"/>
              <w:tabs>
                <w:tab w:val="right" w:leader="dot" w:pos="9350"/>
              </w:tabs>
              <w:rPr>
                <w:del w:id="167" w:author="Claude Gendron" w:date="2006-06-15T08:06:00Z"/>
                <w:b w:val="0"/>
                <w:bCs w:val="0"/>
                <w:i w:val="0"/>
                <w:iCs w:val="0"/>
                <w:noProof/>
                <w:sz w:val="22"/>
                <w:szCs w:val="22"/>
                <w:lang w:eastAsia="fr-CA"/>
                <w:rPrChange w:id="168" w:author="Gaston" w:date="2019-02-28T18:12:00Z">
                  <w:rPr>
                    <w:del w:id="169" w:author="Claude Gendron" w:date="2006-06-15T08:06:00Z"/>
                    <w:b w:val="0"/>
                    <w:bCs w:val="0"/>
                    <w:i w:val="0"/>
                    <w:iCs w:val="0"/>
                    <w:noProof/>
                    <w:lang w:eastAsia="fr-CA"/>
                  </w:rPr>
                </w:rPrChange>
              </w:rPr>
            </w:pPr>
            <w:del w:id="170" w:author="Claude Gendron" w:date="2006-06-15T08:06:00Z">
              <w:r w:rsidRPr="00211422" w:rsidDel="00E44C81">
                <w:rPr>
                  <w:rStyle w:val="Lienhypertexte"/>
                  <w:noProof/>
                  <w:sz w:val="22"/>
                  <w:szCs w:val="22"/>
                  <w:rPrChange w:id="171" w:author="Gaston" w:date="2019-02-28T18:12:00Z">
                    <w:rPr>
                      <w:rStyle w:val="Lienhypertexte"/>
                      <w:noProof/>
                    </w:rPr>
                  </w:rPrChange>
                </w:rPr>
                <w:fldChar w:fldCharType="begin"/>
              </w:r>
              <w:r w:rsidRPr="00211422" w:rsidDel="00E44C81">
                <w:rPr>
                  <w:rStyle w:val="Lienhypertexte"/>
                  <w:noProof/>
                  <w:sz w:val="22"/>
                  <w:szCs w:val="22"/>
                  <w:rPrChange w:id="172" w:author="Gaston" w:date="2019-02-28T18:12:00Z">
                    <w:rPr>
                      <w:rStyle w:val="Lienhypertexte"/>
                      <w:noProof/>
                    </w:rPr>
                  </w:rPrChange>
                </w:rPr>
                <w:delInstrText xml:space="preserve"> </w:delInstrText>
              </w:r>
              <w:r w:rsidRPr="00211422" w:rsidDel="00E44C81">
                <w:rPr>
                  <w:noProof/>
                  <w:sz w:val="22"/>
                  <w:szCs w:val="22"/>
                  <w:rPrChange w:id="173" w:author="Gaston" w:date="2019-02-28T18:12:00Z">
                    <w:rPr>
                      <w:noProof/>
                    </w:rPr>
                  </w:rPrChange>
                </w:rPr>
                <w:delInstrText>HYPERLINK \l "_Toc125966394"</w:delInstrText>
              </w:r>
              <w:r w:rsidRPr="00211422" w:rsidDel="00E44C81">
                <w:rPr>
                  <w:rStyle w:val="Lienhypertexte"/>
                  <w:noProof/>
                  <w:sz w:val="22"/>
                  <w:szCs w:val="22"/>
                  <w:rPrChange w:id="174" w:author="Gaston" w:date="2019-02-28T18:12:00Z">
                    <w:rPr>
                      <w:rStyle w:val="Lienhypertexte"/>
                      <w:noProof/>
                    </w:rPr>
                  </w:rPrChange>
                </w:rPr>
                <w:delInstrText xml:space="preserve"> </w:delInstrText>
              </w:r>
              <w:r w:rsidRPr="00211422" w:rsidDel="00E44C81">
                <w:rPr>
                  <w:rStyle w:val="Lienhypertexte"/>
                  <w:noProof/>
                  <w:sz w:val="22"/>
                  <w:szCs w:val="22"/>
                  <w:rPrChange w:id="175" w:author="Gaston" w:date="2019-02-28T18:12:00Z">
                    <w:rPr>
                      <w:rStyle w:val="Lienhypertexte"/>
                      <w:noProof/>
                    </w:rPr>
                  </w:rPrChange>
                </w:rPr>
                <w:fldChar w:fldCharType="separate"/>
              </w:r>
              <w:r w:rsidRPr="00211422" w:rsidDel="00E44C81">
                <w:rPr>
                  <w:rStyle w:val="Lienhypertexte"/>
                  <w:noProof/>
                  <w:sz w:val="22"/>
                  <w:szCs w:val="22"/>
                  <w:rPrChange w:id="176" w:author="Gaston" w:date="2019-02-28T18:12:00Z">
                    <w:rPr>
                      <w:rStyle w:val="Lienhypertexte"/>
                      <w:noProof/>
                    </w:rPr>
                  </w:rPrChange>
                </w:rPr>
                <w:delText>Échéancier du projet</w:delText>
              </w:r>
              <w:r w:rsidRPr="00211422" w:rsidDel="00E44C81">
                <w:rPr>
                  <w:noProof/>
                  <w:webHidden/>
                  <w:sz w:val="22"/>
                  <w:szCs w:val="22"/>
                  <w:rPrChange w:id="177" w:author="Gaston" w:date="2019-02-28T18:12:00Z">
                    <w:rPr>
                      <w:noProof/>
                      <w:webHidden/>
                    </w:rPr>
                  </w:rPrChange>
                </w:rPr>
                <w:tab/>
              </w:r>
              <w:r w:rsidRPr="00211422" w:rsidDel="00E44C81">
                <w:rPr>
                  <w:noProof/>
                  <w:webHidden/>
                  <w:sz w:val="22"/>
                  <w:szCs w:val="22"/>
                  <w:rPrChange w:id="178" w:author="Gaston" w:date="2019-02-28T18:12:00Z">
                    <w:rPr>
                      <w:noProof/>
                      <w:webHidden/>
                    </w:rPr>
                  </w:rPrChange>
                </w:rPr>
                <w:fldChar w:fldCharType="begin"/>
              </w:r>
              <w:r w:rsidRPr="00211422" w:rsidDel="00E44C81">
                <w:rPr>
                  <w:noProof/>
                  <w:webHidden/>
                  <w:sz w:val="22"/>
                  <w:szCs w:val="22"/>
                  <w:rPrChange w:id="179" w:author="Gaston" w:date="2019-02-28T18:12:00Z">
                    <w:rPr>
                      <w:noProof/>
                      <w:webHidden/>
                    </w:rPr>
                  </w:rPrChange>
                </w:rPr>
                <w:delInstrText xml:space="preserve"> PAGEREF _Toc125966394 \h </w:delInstrText>
              </w:r>
              <w:r w:rsidRPr="00211422" w:rsidDel="00E44C81">
                <w:rPr>
                  <w:noProof/>
                  <w:webHidden/>
                  <w:sz w:val="22"/>
                  <w:szCs w:val="22"/>
                  <w:rPrChange w:id="180" w:author="Gaston" w:date="2019-02-28T18:12:00Z">
                    <w:rPr>
                      <w:noProof/>
                      <w:webHidden/>
                      <w:sz w:val="22"/>
                      <w:szCs w:val="22"/>
                    </w:rPr>
                  </w:rPrChange>
                </w:rPr>
              </w:r>
              <w:r w:rsidRPr="00211422" w:rsidDel="00E44C81">
                <w:rPr>
                  <w:noProof/>
                  <w:webHidden/>
                  <w:sz w:val="22"/>
                  <w:szCs w:val="22"/>
                  <w:rPrChange w:id="181" w:author="Gaston" w:date="2019-02-28T18:12:00Z">
                    <w:rPr>
                      <w:noProof/>
                      <w:webHidden/>
                    </w:rPr>
                  </w:rPrChange>
                </w:rPr>
                <w:fldChar w:fldCharType="separate"/>
              </w:r>
              <w:r w:rsidR="006361A1" w:rsidRPr="00211422" w:rsidDel="00E44C81">
                <w:rPr>
                  <w:noProof/>
                  <w:webHidden/>
                  <w:sz w:val="22"/>
                  <w:szCs w:val="22"/>
                  <w:rPrChange w:id="182" w:author="Gaston" w:date="2019-02-28T18:12:00Z">
                    <w:rPr>
                      <w:noProof/>
                      <w:webHidden/>
                    </w:rPr>
                  </w:rPrChange>
                </w:rPr>
                <w:delText>7</w:delText>
              </w:r>
              <w:r w:rsidRPr="00211422" w:rsidDel="00E44C81">
                <w:rPr>
                  <w:noProof/>
                  <w:webHidden/>
                  <w:sz w:val="22"/>
                  <w:szCs w:val="22"/>
                  <w:rPrChange w:id="183" w:author="Gaston" w:date="2019-02-28T18:12:00Z">
                    <w:rPr>
                      <w:noProof/>
                      <w:webHidden/>
                    </w:rPr>
                  </w:rPrChange>
                </w:rPr>
                <w:fldChar w:fldCharType="end"/>
              </w:r>
              <w:r w:rsidRPr="00211422" w:rsidDel="00E44C81">
                <w:rPr>
                  <w:rStyle w:val="Lienhypertexte"/>
                  <w:noProof/>
                  <w:sz w:val="22"/>
                  <w:szCs w:val="22"/>
                  <w:rPrChange w:id="184" w:author="Gaston" w:date="2019-02-28T18:12:00Z">
                    <w:rPr>
                      <w:rStyle w:val="Lienhypertexte"/>
                      <w:noProof/>
                    </w:rPr>
                  </w:rPrChange>
                </w:rPr>
                <w:fldChar w:fldCharType="end"/>
              </w:r>
            </w:del>
          </w:p>
          <w:p w14:paraId="2D3C954B" w14:textId="77777777" w:rsidR="00EF27FD" w:rsidRPr="00211422" w:rsidDel="00E44C81" w:rsidRDefault="00EF27FD">
            <w:pPr>
              <w:pStyle w:val="TM1"/>
              <w:tabs>
                <w:tab w:val="right" w:leader="dot" w:pos="9350"/>
              </w:tabs>
              <w:rPr>
                <w:del w:id="185" w:author="Claude Gendron" w:date="2006-06-15T08:06:00Z"/>
                <w:b w:val="0"/>
                <w:bCs w:val="0"/>
                <w:i w:val="0"/>
                <w:iCs w:val="0"/>
                <w:noProof/>
                <w:sz w:val="22"/>
                <w:szCs w:val="22"/>
                <w:lang w:eastAsia="fr-CA"/>
                <w:rPrChange w:id="186" w:author="Gaston" w:date="2019-02-28T18:12:00Z">
                  <w:rPr>
                    <w:del w:id="187" w:author="Claude Gendron" w:date="2006-06-15T08:06:00Z"/>
                    <w:b w:val="0"/>
                    <w:bCs w:val="0"/>
                    <w:i w:val="0"/>
                    <w:iCs w:val="0"/>
                    <w:noProof/>
                    <w:lang w:eastAsia="fr-CA"/>
                  </w:rPr>
                </w:rPrChange>
              </w:rPr>
            </w:pPr>
            <w:del w:id="188" w:author="Claude Gendron" w:date="2006-06-15T08:06:00Z">
              <w:r w:rsidRPr="00211422" w:rsidDel="00E44C81">
                <w:rPr>
                  <w:rStyle w:val="Lienhypertexte"/>
                  <w:noProof/>
                  <w:sz w:val="22"/>
                  <w:szCs w:val="22"/>
                  <w:rPrChange w:id="189" w:author="Gaston" w:date="2019-02-28T18:12:00Z">
                    <w:rPr>
                      <w:rStyle w:val="Lienhypertexte"/>
                      <w:noProof/>
                    </w:rPr>
                  </w:rPrChange>
                </w:rPr>
                <w:fldChar w:fldCharType="begin"/>
              </w:r>
              <w:r w:rsidRPr="00211422" w:rsidDel="00E44C81">
                <w:rPr>
                  <w:rStyle w:val="Lienhypertexte"/>
                  <w:noProof/>
                  <w:sz w:val="22"/>
                  <w:szCs w:val="22"/>
                  <w:rPrChange w:id="190" w:author="Gaston" w:date="2019-02-28T18:12:00Z">
                    <w:rPr>
                      <w:rStyle w:val="Lienhypertexte"/>
                      <w:noProof/>
                    </w:rPr>
                  </w:rPrChange>
                </w:rPr>
                <w:delInstrText xml:space="preserve"> </w:delInstrText>
              </w:r>
              <w:r w:rsidRPr="00211422" w:rsidDel="00E44C81">
                <w:rPr>
                  <w:noProof/>
                  <w:sz w:val="22"/>
                  <w:szCs w:val="22"/>
                  <w:rPrChange w:id="191" w:author="Gaston" w:date="2019-02-28T18:12:00Z">
                    <w:rPr>
                      <w:noProof/>
                    </w:rPr>
                  </w:rPrChange>
                </w:rPr>
                <w:delInstrText>HYPERLINK \l "_Toc125966395"</w:delInstrText>
              </w:r>
              <w:r w:rsidRPr="00211422" w:rsidDel="00E44C81">
                <w:rPr>
                  <w:rStyle w:val="Lienhypertexte"/>
                  <w:noProof/>
                  <w:sz w:val="22"/>
                  <w:szCs w:val="22"/>
                  <w:rPrChange w:id="192" w:author="Gaston" w:date="2019-02-28T18:12:00Z">
                    <w:rPr>
                      <w:rStyle w:val="Lienhypertexte"/>
                      <w:noProof/>
                    </w:rPr>
                  </w:rPrChange>
                </w:rPr>
                <w:delInstrText xml:space="preserve"> </w:delInstrText>
              </w:r>
              <w:r w:rsidRPr="00211422" w:rsidDel="00E44C81">
                <w:rPr>
                  <w:rStyle w:val="Lienhypertexte"/>
                  <w:noProof/>
                  <w:sz w:val="22"/>
                  <w:szCs w:val="22"/>
                  <w:rPrChange w:id="193" w:author="Gaston" w:date="2019-02-28T18:12:00Z">
                    <w:rPr>
                      <w:rStyle w:val="Lienhypertexte"/>
                      <w:noProof/>
                    </w:rPr>
                  </w:rPrChange>
                </w:rPr>
                <w:fldChar w:fldCharType="separate"/>
              </w:r>
              <w:r w:rsidRPr="00211422" w:rsidDel="00E44C81">
                <w:rPr>
                  <w:rStyle w:val="Lienhypertexte"/>
                  <w:noProof/>
                  <w:sz w:val="22"/>
                  <w:szCs w:val="22"/>
                  <w:rPrChange w:id="194" w:author="Gaston" w:date="2019-02-28T18:12:00Z">
                    <w:rPr>
                      <w:rStyle w:val="Lienhypertexte"/>
                      <w:noProof/>
                    </w:rPr>
                  </w:rPrChange>
                </w:rPr>
                <w:delText>Diagramme fonctionnel</w:delText>
              </w:r>
              <w:r w:rsidRPr="00211422" w:rsidDel="00E44C81">
                <w:rPr>
                  <w:noProof/>
                  <w:webHidden/>
                  <w:sz w:val="22"/>
                  <w:szCs w:val="22"/>
                  <w:rPrChange w:id="195" w:author="Gaston" w:date="2019-02-28T18:12:00Z">
                    <w:rPr>
                      <w:noProof/>
                      <w:webHidden/>
                    </w:rPr>
                  </w:rPrChange>
                </w:rPr>
                <w:tab/>
              </w:r>
              <w:r w:rsidRPr="00211422" w:rsidDel="00E44C81">
                <w:rPr>
                  <w:noProof/>
                  <w:webHidden/>
                  <w:sz w:val="22"/>
                  <w:szCs w:val="22"/>
                  <w:rPrChange w:id="196" w:author="Gaston" w:date="2019-02-28T18:12:00Z">
                    <w:rPr>
                      <w:noProof/>
                      <w:webHidden/>
                    </w:rPr>
                  </w:rPrChange>
                </w:rPr>
                <w:fldChar w:fldCharType="begin"/>
              </w:r>
              <w:r w:rsidRPr="00211422" w:rsidDel="00E44C81">
                <w:rPr>
                  <w:noProof/>
                  <w:webHidden/>
                  <w:sz w:val="22"/>
                  <w:szCs w:val="22"/>
                  <w:rPrChange w:id="197" w:author="Gaston" w:date="2019-02-28T18:12:00Z">
                    <w:rPr>
                      <w:noProof/>
                      <w:webHidden/>
                    </w:rPr>
                  </w:rPrChange>
                </w:rPr>
                <w:delInstrText xml:space="preserve"> PAGEREF _Toc125966395 \h </w:delInstrText>
              </w:r>
              <w:r w:rsidRPr="00211422" w:rsidDel="00E44C81">
                <w:rPr>
                  <w:noProof/>
                  <w:webHidden/>
                  <w:sz w:val="22"/>
                  <w:szCs w:val="22"/>
                  <w:rPrChange w:id="198" w:author="Gaston" w:date="2019-02-28T18:12:00Z">
                    <w:rPr>
                      <w:noProof/>
                      <w:webHidden/>
                      <w:sz w:val="22"/>
                      <w:szCs w:val="22"/>
                    </w:rPr>
                  </w:rPrChange>
                </w:rPr>
              </w:r>
              <w:r w:rsidRPr="00211422" w:rsidDel="00E44C81">
                <w:rPr>
                  <w:noProof/>
                  <w:webHidden/>
                  <w:sz w:val="22"/>
                  <w:szCs w:val="22"/>
                  <w:rPrChange w:id="199" w:author="Gaston" w:date="2019-02-28T18:12:00Z">
                    <w:rPr>
                      <w:noProof/>
                      <w:webHidden/>
                    </w:rPr>
                  </w:rPrChange>
                </w:rPr>
                <w:fldChar w:fldCharType="separate"/>
              </w:r>
              <w:r w:rsidR="006361A1" w:rsidRPr="00211422" w:rsidDel="00E44C81">
                <w:rPr>
                  <w:noProof/>
                  <w:webHidden/>
                  <w:sz w:val="22"/>
                  <w:szCs w:val="22"/>
                  <w:rPrChange w:id="200" w:author="Gaston" w:date="2019-02-28T18:12:00Z">
                    <w:rPr>
                      <w:noProof/>
                      <w:webHidden/>
                    </w:rPr>
                  </w:rPrChange>
                </w:rPr>
                <w:delText>8</w:delText>
              </w:r>
              <w:r w:rsidRPr="00211422" w:rsidDel="00E44C81">
                <w:rPr>
                  <w:noProof/>
                  <w:webHidden/>
                  <w:sz w:val="22"/>
                  <w:szCs w:val="22"/>
                  <w:rPrChange w:id="201" w:author="Gaston" w:date="2019-02-28T18:12:00Z">
                    <w:rPr>
                      <w:noProof/>
                      <w:webHidden/>
                    </w:rPr>
                  </w:rPrChange>
                </w:rPr>
                <w:fldChar w:fldCharType="end"/>
              </w:r>
              <w:r w:rsidRPr="00211422" w:rsidDel="00E44C81">
                <w:rPr>
                  <w:rStyle w:val="Lienhypertexte"/>
                  <w:noProof/>
                  <w:sz w:val="22"/>
                  <w:szCs w:val="22"/>
                  <w:rPrChange w:id="202" w:author="Gaston" w:date="2019-02-28T18:12:00Z">
                    <w:rPr>
                      <w:rStyle w:val="Lienhypertexte"/>
                      <w:noProof/>
                    </w:rPr>
                  </w:rPrChange>
                </w:rPr>
                <w:fldChar w:fldCharType="end"/>
              </w:r>
            </w:del>
          </w:p>
          <w:p w14:paraId="083818D8" w14:textId="77777777" w:rsidR="00EF27FD" w:rsidRPr="00211422" w:rsidDel="00E44C81" w:rsidRDefault="00EF27FD">
            <w:pPr>
              <w:pStyle w:val="TM1"/>
              <w:tabs>
                <w:tab w:val="right" w:leader="dot" w:pos="9350"/>
              </w:tabs>
              <w:rPr>
                <w:del w:id="203" w:author="Claude Gendron" w:date="2006-06-15T08:06:00Z"/>
                <w:b w:val="0"/>
                <w:bCs w:val="0"/>
                <w:i w:val="0"/>
                <w:iCs w:val="0"/>
                <w:noProof/>
                <w:sz w:val="22"/>
                <w:szCs w:val="22"/>
                <w:lang w:eastAsia="fr-CA"/>
                <w:rPrChange w:id="204" w:author="Gaston" w:date="2019-02-28T18:12:00Z">
                  <w:rPr>
                    <w:del w:id="205" w:author="Claude Gendron" w:date="2006-06-15T08:06:00Z"/>
                    <w:b w:val="0"/>
                    <w:bCs w:val="0"/>
                    <w:i w:val="0"/>
                    <w:iCs w:val="0"/>
                    <w:noProof/>
                    <w:lang w:eastAsia="fr-CA"/>
                  </w:rPr>
                </w:rPrChange>
              </w:rPr>
            </w:pPr>
            <w:del w:id="206" w:author="Claude Gendron" w:date="2006-06-15T08:06:00Z">
              <w:r w:rsidRPr="00211422" w:rsidDel="00E44C81">
                <w:rPr>
                  <w:rStyle w:val="Lienhypertexte"/>
                  <w:noProof/>
                  <w:sz w:val="22"/>
                  <w:szCs w:val="22"/>
                  <w:rPrChange w:id="207" w:author="Gaston" w:date="2019-02-28T18:12:00Z">
                    <w:rPr>
                      <w:rStyle w:val="Lienhypertexte"/>
                      <w:noProof/>
                    </w:rPr>
                  </w:rPrChange>
                </w:rPr>
                <w:fldChar w:fldCharType="begin"/>
              </w:r>
              <w:r w:rsidRPr="00211422" w:rsidDel="00E44C81">
                <w:rPr>
                  <w:rStyle w:val="Lienhypertexte"/>
                  <w:noProof/>
                  <w:sz w:val="22"/>
                  <w:szCs w:val="22"/>
                  <w:rPrChange w:id="208" w:author="Gaston" w:date="2019-02-28T18:12:00Z">
                    <w:rPr>
                      <w:rStyle w:val="Lienhypertexte"/>
                      <w:noProof/>
                    </w:rPr>
                  </w:rPrChange>
                </w:rPr>
                <w:delInstrText xml:space="preserve"> </w:delInstrText>
              </w:r>
              <w:r w:rsidRPr="00211422" w:rsidDel="00E44C81">
                <w:rPr>
                  <w:noProof/>
                  <w:sz w:val="22"/>
                  <w:szCs w:val="22"/>
                  <w:rPrChange w:id="209" w:author="Gaston" w:date="2019-02-28T18:12:00Z">
                    <w:rPr>
                      <w:noProof/>
                    </w:rPr>
                  </w:rPrChange>
                </w:rPr>
                <w:delInstrText>HYPERLINK \l "_Toc125966396"</w:delInstrText>
              </w:r>
              <w:r w:rsidRPr="00211422" w:rsidDel="00E44C81">
                <w:rPr>
                  <w:rStyle w:val="Lienhypertexte"/>
                  <w:noProof/>
                  <w:sz w:val="22"/>
                  <w:szCs w:val="22"/>
                  <w:rPrChange w:id="210" w:author="Gaston" w:date="2019-02-28T18:12:00Z">
                    <w:rPr>
                      <w:rStyle w:val="Lienhypertexte"/>
                      <w:noProof/>
                    </w:rPr>
                  </w:rPrChange>
                </w:rPr>
                <w:delInstrText xml:space="preserve"> </w:delInstrText>
              </w:r>
              <w:r w:rsidRPr="00211422" w:rsidDel="00E44C81">
                <w:rPr>
                  <w:rStyle w:val="Lienhypertexte"/>
                  <w:noProof/>
                  <w:sz w:val="22"/>
                  <w:szCs w:val="22"/>
                  <w:rPrChange w:id="211" w:author="Gaston" w:date="2019-02-28T18:12:00Z">
                    <w:rPr>
                      <w:rStyle w:val="Lienhypertexte"/>
                      <w:noProof/>
                    </w:rPr>
                  </w:rPrChange>
                </w:rPr>
                <w:fldChar w:fldCharType="separate"/>
              </w:r>
              <w:r w:rsidRPr="00211422" w:rsidDel="00E44C81">
                <w:rPr>
                  <w:rStyle w:val="Lienhypertexte"/>
                  <w:noProof/>
                  <w:sz w:val="22"/>
                  <w:szCs w:val="22"/>
                  <w:rPrChange w:id="212" w:author="Gaston" w:date="2019-02-28T18:12:00Z">
                    <w:rPr>
                      <w:rStyle w:val="Lienhypertexte"/>
                      <w:noProof/>
                    </w:rPr>
                  </w:rPrChange>
                </w:rPr>
                <w:delText>Organigrammes</w:delText>
              </w:r>
              <w:r w:rsidRPr="00211422" w:rsidDel="00E44C81">
                <w:rPr>
                  <w:noProof/>
                  <w:webHidden/>
                  <w:sz w:val="22"/>
                  <w:szCs w:val="22"/>
                  <w:rPrChange w:id="213" w:author="Gaston" w:date="2019-02-28T18:12:00Z">
                    <w:rPr>
                      <w:noProof/>
                      <w:webHidden/>
                    </w:rPr>
                  </w:rPrChange>
                </w:rPr>
                <w:tab/>
              </w:r>
              <w:r w:rsidRPr="00211422" w:rsidDel="00E44C81">
                <w:rPr>
                  <w:noProof/>
                  <w:webHidden/>
                  <w:sz w:val="22"/>
                  <w:szCs w:val="22"/>
                  <w:rPrChange w:id="214" w:author="Gaston" w:date="2019-02-28T18:12:00Z">
                    <w:rPr>
                      <w:noProof/>
                      <w:webHidden/>
                    </w:rPr>
                  </w:rPrChange>
                </w:rPr>
                <w:fldChar w:fldCharType="begin"/>
              </w:r>
              <w:r w:rsidRPr="00211422" w:rsidDel="00E44C81">
                <w:rPr>
                  <w:noProof/>
                  <w:webHidden/>
                  <w:sz w:val="22"/>
                  <w:szCs w:val="22"/>
                  <w:rPrChange w:id="215" w:author="Gaston" w:date="2019-02-28T18:12:00Z">
                    <w:rPr>
                      <w:noProof/>
                      <w:webHidden/>
                    </w:rPr>
                  </w:rPrChange>
                </w:rPr>
                <w:delInstrText xml:space="preserve"> PAGEREF _Toc125966396 \h </w:delInstrText>
              </w:r>
              <w:r w:rsidRPr="00211422" w:rsidDel="00E44C81">
                <w:rPr>
                  <w:noProof/>
                  <w:webHidden/>
                  <w:sz w:val="22"/>
                  <w:szCs w:val="22"/>
                  <w:rPrChange w:id="216" w:author="Gaston" w:date="2019-02-28T18:12:00Z">
                    <w:rPr>
                      <w:noProof/>
                      <w:webHidden/>
                      <w:sz w:val="22"/>
                      <w:szCs w:val="22"/>
                    </w:rPr>
                  </w:rPrChange>
                </w:rPr>
              </w:r>
              <w:r w:rsidRPr="00211422" w:rsidDel="00E44C81">
                <w:rPr>
                  <w:noProof/>
                  <w:webHidden/>
                  <w:sz w:val="22"/>
                  <w:szCs w:val="22"/>
                  <w:rPrChange w:id="217" w:author="Gaston" w:date="2019-02-28T18:12:00Z">
                    <w:rPr>
                      <w:noProof/>
                      <w:webHidden/>
                    </w:rPr>
                  </w:rPrChange>
                </w:rPr>
                <w:fldChar w:fldCharType="separate"/>
              </w:r>
              <w:r w:rsidR="006361A1" w:rsidRPr="00211422" w:rsidDel="00E44C81">
                <w:rPr>
                  <w:noProof/>
                  <w:webHidden/>
                  <w:sz w:val="22"/>
                  <w:szCs w:val="22"/>
                  <w:rPrChange w:id="218" w:author="Gaston" w:date="2019-02-28T18:12:00Z">
                    <w:rPr>
                      <w:noProof/>
                      <w:webHidden/>
                    </w:rPr>
                  </w:rPrChange>
                </w:rPr>
                <w:delText>9</w:delText>
              </w:r>
              <w:r w:rsidRPr="00211422" w:rsidDel="00E44C81">
                <w:rPr>
                  <w:noProof/>
                  <w:webHidden/>
                  <w:sz w:val="22"/>
                  <w:szCs w:val="22"/>
                  <w:rPrChange w:id="219" w:author="Gaston" w:date="2019-02-28T18:12:00Z">
                    <w:rPr>
                      <w:noProof/>
                      <w:webHidden/>
                    </w:rPr>
                  </w:rPrChange>
                </w:rPr>
                <w:fldChar w:fldCharType="end"/>
              </w:r>
              <w:r w:rsidRPr="00211422" w:rsidDel="00E44C81">
                <w:rPr>
                  <w:rStyle w:val="Lienhypertexte"/>
                  <w:noProof/>
                  <w:sz w:val="22"/>
                  <w:szCs w:val="22"/>
                  <w:rPrChange w:id="220" w:author="Gaston" w:date="2019-02-28T18:12:00Z">
                    <w:rPr>
                      <w:rStyle w:val="Lienhypertexte"/>
                      <w:noProof/>
                    </w:rPr>
                  </w:rPrChange>
                </w:rPr>
                <w:fldChar w:fldCharType="end"/>
              </w:r>
            </w:del>
          </w:p>
          <w:p w14:paraId="6B1DCB97" w14:textId="77777777" w:rsidR="00EF27FD" w:rsidRPr="00211422" w:rsidDel="00E44C81" w:rsidRDefault="00EF27FD">
            <w:pPr>
              <w:pStyle w:val="TM1"/>
              <w:tabs>
                <w:tab w:val="right" w:leader="dot" w:pos="9350"/>
              </w:tabs>
              <w:rPr>
                <w:del w:id="221" w:author="Claude Gendron" w:date="2006-06-15T08:06:00Z"/>
                <w:b w:val="0"/>
                <w:bCs w:val="0"/>
                <w:i w:val="0"/>
                <w:iCs w:val="0"/>
                <w:noProof/>
                <w:sz w:val="22"/>
                <w:szCs w:val="22"/>
                <w:lang w:eastAsia="fr-CA"/>
                <w:rPrChange w:id="222" w:author="Gaston" w:date="2019-02-28T18:12:00Z">
                  <w:rPr>
                    <w:del w:id="223" w:author="Claude Gendron" w:date="2006-06-15T08:06:00Z"/>
                    <w:b w:val="0"/>
                    <w:bCs w:val="0"/>
                    <w:i w:val="0"/>
                    <w:iCs w:val="0"/>
                    <w:noProof/>
                    <w:lang w:eastAsia="fr-CA"/>
                  </w:rPr>
                </w:rPrChange>
              </w:rPr>
            </w:pPr>
            <w:del w:id="224" w:author="Claude Gendron" w:date="2006-06-15T08:06:00Z">
              <w:r w:rsidRPr="00211422" w:rsidDel="00E44C81">
                <w:rPr>
                  <w:rStyle w:val="Lienhypertexte"/>
                  <w:noProof/>
                  <w:sz w:val="22"/>
                  <w:szCs w:val="22"/>
                  <w:rPrChange w:id="225" w:author="Gaston" w:date="2019-02-28T18:12:00Z">
                    <w:rPr>
                      <w:rStyle w:val="Lienhypertexte"/>
                      <w:noProof/>
                    </w:rPr>
                  </w:rPrChange>
                </w:rPr>
                <w:fldChar w:fldCharType="begin"/>
              </w:r>
              <w:r w:rsidRPr="00211422" w:rsidDel="00E44C81">
                <w:rPr>
                  <w:rStyle w:val="Lienhypertexte"/>
                  <w:noProof/>
                  <w:sz w:val="22"/>
                  <w:szCs w:val="22"/>
                  <w:rPrChange w:id="226" w:author="Gaston" w:date="2019-02-28T18:12:00Z">
                    <w:rPr>
                      <w:rStyle w:val="Lienhypertexte"/>
                      <w:noProof/>
                    </w:rPr>
                  </w:rPrChange>
                </w:rPr>
                <w:delInstrText xml:space="preserve"> </w:delInstrText>
              </w:r>
              <w:r w:rsidRPr="00211422" w:rsidDel="00E44C81">
                <w:rPr>
                  <w:noProof/>
                  <w:sz w:val="22"/>
                  <w:szCs w:val="22"/>
                  <w:rPrChange w:id="227" w:author="Gaston" w:date="2019-02-28T18:12:00Z">
                    <w:rPr>
                      <w:noProof/>
                    </w:rPr>
                  </w:rPrChange>
                </w:rPr>
                <w:delInstrText>HYPERLINK \l "_Toc125966397"</w:delInstrText>
              </w:r>
              <w:r w:rsidRPr="00211422" w:rsidDel="00E44C81">
                <w:rPr>
                  <w:rStyle w:val="Lienhypertexte"/>
                  <w:noProof/>
                  <w:sz w:val="22"/>
                  <w:szCs w:val="22"/>
                  <w:rPrChange w:id="228" w:author="Gaston" w:date="2019-02-28T18:12:00Z">
                    <w:rPr>
                      <w:rStyle w:val="Lienhypertexte"/>
                      <w:noProof/>
                    </w:rPr>
                  </w:rPrChange>
                </w:rPr>
                <w:delInstrText xml:space="preserve"> </w:delInstrText>
              </w:r>
              <w:r w:rsidRPr="00211422" w:rsidDel="00E44C81">
                <w:rPr>
                  <w:rStyle w:val="Lienhypertexte"/>
                  <w:noProof/>
                  <w:sz w:val="22"/>
                  <w:szCs w:val="22"/>
                  <w:rPrChange w:id="229" w:author="Gaston" w:date="2019-02-28T18:12:00Z">
                    <w:rPr>
                      <w:rStyle w:val="Lienhypertexte"/>
                      <w:noProof/>
                    </w:rPr>
                  </w:rPrChange>
                </w:rPr>
                <w:fldChar w:fldCharType="separate"/>
              </w:r>
              <w:r w:rsidRPr="00211422" w:rsidDel="00E44C81">
                <w:rPr>
                  <w:rStyle w:val="Lienhypertexte"/>
                  <w:noProof/>
                  <w:sz w:val="22"/>
                  <w:szCs w:val="22"/>
                  <w:rPrChange w:id="230" w:author="Gaston" w:date="2019-02-28T18:12:00Z">
                    <w:rPr>
                      <w:rStyle w:val="Lienhypertexte"/>
                      <w:noProof/>
                    </w:rPr>
                  </w:rPrChange>
                </w:rPr>
                <w:delText>Diagramme schématique</w:delText>
              </w:r>
              <w:r w:rsidRPr="00211422" w:rsidDel="00E44C81">
                <w:rPr>
                  <w:noProof/>
                  <w:webHidden/>
                  <w:sz w:val="22"/>
                  <w:szCs w:val="22"/>
                  <w:rPrChange w:id="231" w:author="Gaston" w:date="2019-02-28T18:12:00Z">
                    <w:rPr>
                      <w:noProof/>
                      <w:webHidden/>
                    </w:rPr>
                  </w:rPrChange>
                </w:rPr>
                <w:tab/>
              </w:r>
              <w:r w:rsidRPr="00211422" w:rsidDel="00E44C81">
                <w:rPr>
                  <w:noProof/>
                  <w:webHidden/>
                  <w:sz w:val="22"/>
                  <w:szCs w:val="22"/>
                  <w:rPrChange w:id="232" w:author="Gaston" w:date="2019-02-28T18:12:00Z">
                    <w:rPr>
                      <w:noProof/>
                      <w:webHidden/>
                    </w:rPr>
                  </w:rPrChange>
                </w:rPr>
                <w:fldChar w:fldCharType="begin"/>
              </w:r>
              <w:r w:rsidRPr="00211422" w:rsidDel="00E44C81">
                <w:rPr>
                  <w:noProof/>
                  <w:webHidden/>
                  <w:sz w:val="22"/>
                  <w:szCs w:val="22"/>
                  <w:rPrChange w:id="233" w:author="Gaston" w:date="2019-02-28T18:12:00Z">
                    <w:rPr>
                      <w:noProof/>
                      <w:webHidden/>
                    </w:rPr>
                  </w:rPrChange>
                </w:rPr>
                <w:delInstrText xml:space="preserve"> PAGEREF _Toc125966397 \h </w:delInstrText>
              </w:r>
              <w:r w:rsidRPr="00211422" w:rsidDel="00E44C81">
                <w:rPr>
                  <w:noProof/>
                  <w:webHidden/>
                  <w:sz w:val="22"/>
                  <w:szCs w:val="22"/>
                  <w:rPrChange w:id="234" w:author="Gaston" w:date="2019-02-28T18:12:00Z">
                    <w:rPr>
                      <w:noProof/>
                      <w:webHidden/>
                      <w:sz w:val="22"/>
                      <w:szCs w:val="22"/>
                    </w:rPr>
                  </w:rPrChange>
                </w:rPr>
              </w:r>
              <w:r w:rsidRPr="00211422" w:rsidDel="00E44C81">
                <w:rPr>
                  <w:noProof/>
                  <w:webHidden/>
                  <w:sz w:val="22"/>
                  <w:szCs w:val="22"/>
                  <w:rPrChange w:id="235" w:author="Gaston" w:date="2019-02-28T18:12:00Z">
                    <w:rPr>
                      <w:noProof/>
                      <w:webHidden/>
                    </w:rPr>
                  </w:rPrChange>
                </w:rPr>
                <w:fldChar w:fldCharType="separate"/>
              </w:r>
              <w:r w:rsidR="006361A1" w:rsidRPr="00211422" w:rsidDel="00E44C81">
                <w:rPr>
                  <w:noProof/>
                  <w:webHidden/>
                  <w:sz w:val="22"/>
                  <w:szCs w:val="22"/>
                  <w:rPrChange w:id="236" w:author="Gaston" w:date="2019-02-28T18:12:00Z">
                    <w:rPr>
                      <w:noProof/>
                      <w:webHidden/>
                    </w:rPr>
                  </w:rPrChange>
                </w:rPr>
                <w:delText>10</w:delText>
              </w:r>
              <w:r w:rsidRPr="00211422" w:rsidDel="00E44C81">
                <w:rPr>
                  <w:noProof/>
                  <w:webHidden/>
                  <w:sz w:val="22"/>
                  <w:szCs w:val="22"/>
                  <w:rPrChange w:id="237" w:author="Gaston" w:date="2019-02-28T18:12:00Z">
                    <w:rPr>
                      <w:noProof/>
                      <w:webHidden/>
                    </w:rPr>
                  </w:rPrChange>
                </w:rPr>
                <w:fldChar w:fldCharType="end"/>
              </w:r>
              <w:r w:rsidRPr="00211422" w:rsidDel="00E44C81">
                <w:rPr>
                  <w:rStyle w:val="Lienhypertexte"/>
                  <w:noProof/>
                  <w:sz w:val="22"/>
                  <w:szCs w:val="22"/>
                  <w:rPrChange w:id="238" w:author="Gaston" w:date="2019-02-28T18:12:00Z">
                    <w:rPr>
                      <w:rStyle w:val="Lienhypertexte"/>
                      <w:noProof/>
                    </w:rPr>
                  </w:rPrChange>
                </w:rPr>
                <w:fldChar w:fldCharType="end"/>
              </w:r>
            </w:del>
          </w:p>
          <w:p w14:paraId="711857BD" w14:textId="77777777" w:rsidR="00EF27FD" w:rsidRPr="00211422" w:rsidDel="00E44C81" w:rsidRDefault="00EF27FD">
            <w:pPr>
              <w:pStyle w:val="TM2"/>
              <w:tabs>
                <w:tab w:val="right" w:leader="dot" w:pos="9350"/>
              </w:tabs>
              <w:rPr>
                <w:del w:id="239" w:author="Claude Gendron" w:date="2006-06-15T08:06:00Z"/>
                <w:b w:val="0"/>
                <w:bCs w:val="0"/>
                <w:noProof/>
                <w:lang w:eastAsia="fr-CA"/>
                <w:rPrChange w:id="240" w:author="Gaston" w:date="2019-02-28T18:12:00Z">
                  <w:rPr>
                    <w:del w:id="241" w:author="Claude Gendron" w:date="2006-06-15T08:06:00Z"/>
                    <w:b w:val="0"/>
                    <w:bCs w:val="0"/>
                    <w:noProof/>
                    <w:sz w:val="24"/>
                    <w:szCs w:val="24"/>
                    <w:lang w:eastAsia="fr-CA"/>
                  </w:rPr>
                </w:rPrChange>
              </w:rPr>
            </w:pPr>
            <w:del w:id="242" w:author="Claude Gendron" w:date="2006-06-15T08:06:00Z">
              <w:r w:rsidRPr="00211422" w:rsidDel="00E44C81">
                <w:rPr>
                  <w:rStyle w:val="Lienhypertexte"/>
                  <w:noProof/>
                  <w:rPrChange w:id="243"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"_Toc125966398"</w:delInstrText>
              </w:r>
              <w:r w:rsidRPr="00211422" w:rsidDel="00E44C81">
                <w:rPr>
                  <w:rStyle w:val="Lienhypertexte"/>
                  <w:b w:val="0"/>
                  <w:bCs w:val="0"/>
                  <w:noProof/>
                </w:rPr>
                <w:delInstrText xml:space="preserve"> </w:delInstrText>
              </w:r>
              <w:r w:rsidRPr="00211422" w:rsidDel="00E44C81">
                <w:rPr>
                  <w:rStyle w:val="Lienhypertexte"/>
                  <w:noProof/>
                  <w:rPrChange w:id="244" w:author="Gaston" w:date="2019-02-28T18:12:00Z">
                    <w:rPr>
                      <w:rStyle w:val="Lienhypertexte"/>
                      <w:noProof/>
                    </w:rPr>
                  </w:rPrChange>
                </w:rPr>
                <w:fldChar w:fldCharType="separate"/>
              </w:r>
              <w:r w:rsidRPr="00211422" w:rsidDel="00E44C81">
                <w:rPr>
                  <w:rStyle w:val="Lienhypertexte"/>
                  <w:b w:val="0"/>
                  <w:bCs w:val="0"/>
                  <w:noProof/>
                </w:rPr>
                <w:delText>Tableau des composants</w:delText>
              </w:r>
              <w:r w:rsidRPr="00211422" w:rsidDel="00E44C81">
                <w:rPr>
                  <w:b w:val="0"/>
                  <w:bCs w:val="0"/>
                  <w:noProof/>
                  <w:webHidden/>
                </w:rPr>
                <w:tab/>
              </w:r>
              <w:r w:rsidRPr="00211422" w:rsidDel="00E44C81">
                <w:rPr>
                  <w:noProof/>
                  <w:webHidden/>
                  <w:rPrChange w:id="245" w:author="Gaston" w:date="2019-02-28T18:12:00Z">
                    <w:rPr>
                      <w:noProof/>
                      <w:webHidden/>
                    </w:rPr>
                  </w:rPrChange>
                </w:rPr>
                <w:fldChar w:fldCharType="begin"/>
              </w:r>
              <w:r w:rsidRPr="00211422" w:rsidDel="00E44C81">
                <w:rPr>
                  <w:b w:val="0"/>
                  <w:bCs w:val="0"/>
                  <w:noProof/>
                  <w:webHidden/>
                </w:rPr>
                <w:delInstrText xml:space="preserve"> PAGEREF _Toc125966398 \h </w:delInstrText>
              </w:r>
              <w:r w:rsidRPr="00211422" w:rsidDel="00E44C81">
                <w:rPr>
                  <w:noProof/>
                  <w:webHidden/>
                  <w:rPrChange w:id="246" w:author="Gaston" w:date="2019-02-28T18:12:00Z">
                    <w:rPr>
                      <w:noProof/>
                      <w:webHidden/>
                    </w:rPr>
                  </w:rPrChange>
                </w:rPr>
              </w:r>
              <w:r w:rsidRPr="00211422" w:rsidDel="00E44C81">
                <w:rPr>
                  <w:noProof/>
                  <w:webHidden/>
                  <w:rPrChange w:id="247" w:author="Gaston" w:date="2019-02-28T18:12:00Z">
                    <w:rPr>
                      <w:noProof/>
                      <w:webHidden/>
                    </w:rPr>
                  </w:rPrChange>
                </w:rPr>
                <w:fldChar w:fldCharType="separate"/>
              </w:r>
              <w:r w:rsidR="006361A1" w:rsidRPr="00211422" w:rsidDel="00E44C81">
                <w:rPr>
                  <w:b w:val="0"/>
                  <w:bCs w:val="0"/>
                  <w:noProof/>
                  <w:webHidden/>
                </w:rPr>
                <w:delText>11</w:delText>
              </w:r>
              <w:r w:rsidRPr="00211422" w:rsidDel="00E44C81">
                <w:rPr>
                  <w:noProof/>
                  <w:webHidden/>
                  <w:rPrChange w:id="248" w:author="Gaston" w:date="2019-02-28T18:12:00Z">
                    <w:rPr>
                      <w:noProof/>
                      <w:webHidden/>
                    </w:rPr>
                  </w:rPrChange>
                </w:rPr>
                <w:fldChar w:fldCharType="end"/>
              </w:r>
              <w:r w:rsidRPr="00211422" w:rsidDel="00E44C81">
                <w:rPr>
                  <w:rStyle w:val="Lienhypertexte"/>
                  <w:noProof/>
                  <w:rPrChange w:id="249" w:author="Gaston" w:date="2019-02-28T18:12:00Z">
                    <w:rPr>
                      <w:rStyle w:val="Lienhypertexte"/>
                      <w:noProof/>
                    </w:rPr>
                  </w:rPrChange>
                </w:rPr>
                <w:fldChar w:fldCharType="end"/>
              </w:r>
            </w:del>
          </w:p>
          <w:p w14:paraId="4DEADF7A" w14:textId="77777777" w:rsidR="00EF27FD" w:rsidRPr="00211422" w:rsidDel="00E44C81" w:rsidRDefault="00EF27FD">
            <w:pPr>
              <w:pStyle w:val="TM2"/>
              <w:tabs>
                <w:tab w:val="right" w:leader="dot" w:pos="9350"/>
              </w:tabs>
              <w:rPr>
                <w:del w:id="250" w:author="Claude Gendron" w:date="2006-06-15T08:06:00Z"/>
                <w:b w:val="0"/>
                <w:bCs w:val="0"/>
                <w:noProof/>
                <w:lang w:eastAsia="fr-CA"/>
                <w:rPrChange w:id="251" w:author="Gaston" w:date="2019-02-28T18:12:00Z">
                  <w:rPr>
                    <w:del w:id="252" w:author="Claude Gendron" w:date="2006-06-15T08:06:00Z"/>
                    <w:b w:val="0"/>
                    <w:bCs w:val="0"/>
                    <w:noProof/>
                    <w:sz w:val="24"/>
                    <w:szCs w:val="24"/>
                    <w:lang w:eastAsia="fr-CA"/>
                  </w:rPr>
                </w:rPrChange>
              </w:rPr>
            </w:pPr>
            <w:del w:id="253" w:author="Claude Gendron" w:date="2006-06-15T08:06:00Z">
              <w:r w:rsidRPr="00211422" w:rsidDel="00E44C81">
                <w:rPr>
                  <w:rStyle w:val="Lienhypertexte"/>
                  <w:noProof/>
                  <w:rPrChange w:id="254"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"_Toc125966399"</w:delInstrText>
              </w:r>
              <w:r w:rsidRPr="00211422" w:rsidDel="00E44C81">
                <w:rPr>
                  <w:rStyle w:val="Lienhypertexte"/>
                  <w:b w:val="0"/>
                  <w:bCs w:val="0"/>
                  <w:noProof/>
                </w:rPr>
                <w:delInstrText xml:space="preserve"> </w:delInstrText>
              </w:r>
              <w:r w:rsidRPr="00211422" w:rsidDel="00E44C81">
                <w:rPr>
                  <w:rStyle w:val="Lienhypertexte"/>
                  <w:noProof/>
                  <w:rPrChange w:id="255" w:author="Gaston" w:date="2019-02-28T18:12:00Z">
                    <w:rPr>
                      <w:rStyle w:val="Lienhypertexte"/>
                      <w:noProof/>
                    </w:rPr>
                  </w:rPrChange>
                </w:rPr>
                <w:fldChar w:fldCharType="separate"/>
              </w:r>
              <w:r w:rsidRPr="00211422" w:rsidDel="00E44C81">
                <w:rPr>
                  <w:rStyle w:val="Lienhypertexte"/>
                  <w:b w:val="0"/>
                  <w:bCs w:val="0"/>
                  <w:noProof/>
                </w:rPr>
                <w:delText>Tableau des alimentations</w:delText>
              </w:r>
              <w:r w:rsidRPr="00211422" w:rsidDel="00E44C81">
                <w:rPr>
                  <w:b w:val="0"/>
                  <w:bCs w:val="0"/>
                  <w:noProof/>
                  <w:webHidden/>
                </w:rPr>
                <w:tab/>
              </w:r>
              <w:r w:rsidRPr="00211422" w:rsidDel="00E44C81">
                <w:rPr>
                  <w:noProof/>
                  <w:webHidden/>
                  <w:rPrChange w:id="256" w:author="Gaston" w:date="2019-02-28T18:12:00Z">
                    <w:rPr>
                      <w:noProof/>
                      <w:webHidden/>
                    </w:rPr>
                  </w:rPrChange>
                </w:rPr>
                <w:fldChar w:fldCharType="begin"/>
              </w:r>
              <w:r w:rsidRPr="00211422" w:rsidDel="00E44C81">
                <w:rPr>
                  <w:b w:val="0"/>
                  <w:bCs w:val="0"/>
                  <w:noProof/>
                  <w:webHidden/>
                </w:rPr>
                <w:delInstrText xml:space="preserve"> PAGEREF _Toc125966399 \h </w:delInstrText>
              </w:r>
              <w:r w:rsidRPr="00211422" w:rsidDel="00E44C81">
                <w:rPr>
                  <w:noProof/>
                  <w:webHidden/>
                  <w:rPrChange w:id="257" w:author="Gaston" w:date="2019-02-28T18:12:00Z">
                    <w:rPr>
                      <w:noProof/>
                      <w:webHidden/>
                    </w:rPr>
                  </w:rPrChange>
                </w:rPr>
              </w:r>
              <w:r w:rsidRPr="00211422" w:rsidDel="00E44C81">
                <w:rPr>
                  <w:noProof/>
                  <w:webHidden/>
                  <w:rPrChange w:id="258" w:author="Gaston" w:date="2019-02-28T18:12:00Z">
                    <w:rPr>
                      <w:noProof/>
                      <w:webHidden/>
                    </w:rPr>
                  </w:rPrChange>
                </w:rPr>
                <w:fldChar w:fldCharType="separate"/>
              </w:r>
              <w:r w:rsidR="006361A1" w:rsidRPr="00211422" w:rsidDel="00E44C81">
                <w:rPr>
                  <w:b w:val="0"/>
                  <w:bCs w:val="0"/>
                  <w:noProof/>
                  <w:webHidden/>
                </w:rPr>
                <w:delText>11</w:delText>
              </w:r>
              <w:r w:rsidRPr="00211422" w:rsidDel="00E44C81">
                <w:rPr>
                  <w:noProof/>
                  <w:webHidden/>
                  <w:rPrChange w:id="259" w:author="Gaston" w:date="2019-02-28T18:12:00Z">
                    <w:rPr>
                      <w:noProof/>
                      <w:webHidden/>
                    </w:rPr>
                  </w:rPrChange>
                </w:rPr>
                <w:fldChar w:fldCharType="end"/>
              </w:r>
              <w:r w:rsidRPr="00211422" w:rsidDel="00E44C81">
                <w:rPr>
                  <w:rStyle w:val="Lienhypertexte"/>
                  <w:noProof/>
                  <w:rPrChange w:id="260" w:author="Gaston" w:date="2019-02-28T18:12:00Z">
                    <w:rPr>
                      <w:rStyle w:val="Lienhypertexte"/>
                      <w:noProof/>
                    </w:rPr>
                  </w:rPrChange>
                </w:rPr>
                <w:fldChar w:fldCharType="end"/>
              </w:r>
            </w:del>
          </w:p>
          <w:p w14:paraId="468C21DD" w14:textId="77777777" w:rsidR="00EF27FD" w:rsidRPr="00211422" w:rsidDel="00E44C81" w:rsidRDefault="00EF27FD">
            <w:pPr>
              <w:pStyle w:val="TM2"/>
              <w:tabs>
                <w:tab w:val="right" w:leader="dot" w:pos="9350"/>
              </w:tabs>
              <w:rPr>
                <w:del w:id="261" w:author="Claude Gendron" w:date="2006-06-15T08:06:00Z"/>
                <w:b w:val="0"/>
                <w:bCs w:val="0"/>
                <w:noProof/>
                <w:lang w:eastAsia="fr-CA"/>
                <w:rPrChange w:id="262" w:author="Gaston" w:date="2019-02-28T18:12:00Z">
                  <w:rPr>
                    <w:del w:id="263" w:author="Claude Gendron" w:date="2006-06-15T08:06:00Z"/>
                    <w:b w:val="0"/>
                    <w:bCs w:val="0"/>
                    <w:noProof/>
                    <w:sz w:val="24"/>
                    <w:szCs w:val="24"/>
                    <w:lang w:eastAsia="fr-CA"/>
                  </w:rPr>
                </w:rPrChange>
              </w:rPr>
            </w:pPr>
            <w:del w:id="264" w:author="Claude Gendron" w:date="2006-06-15T08:06:00Z">
              <w:r w:rsidRPr="00211422" w:rsidDel="00E44C81">
                <w:rPr>
                  <w:rStyle w:val="Lienhypertexte"/>
                  <w:noProof/>
                  <w:rPrChange w:id="265"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"_Toc125966400"</w:delInstrText>
              </w:r>
              <w:r w:rsidRPr="00211422" w:rsidDel="00E44C81">
                <w:rPr>
                  <w:rStyle w:val="Lienhypertexte"/>
                  <w:b w:val="0"/>
                  <w:bCs w:val="0"/>
                  <w:noProof/>
                </w:rPr>
                <w:delInstrText xml:space="preserve"> </w:delInstrText>
              </w:r>
              <w:r w:rsidRPr="00211422" w:rsidDel="00E44C81">
                <w:rPr>
                  <w:rStyle w:val="Lienhypertexte"/>
                  <w:noProof/>
                  <w:rPrChange w:id="266" w:author="Gaston" w:date="2019-02-28T18:12:00Z">
                    <w:rPr>
                      <w:rStyle w:val="Lienhypertexte"/>
                      <w:noProof/>
                    </w:rPr>
                  </w:rPrChange>
                </w:rPr>
                <w:fldChar w:fldCharType="separate"/>
              </w:r>
              <w:r w:rsidRPr="00211422" w:rsidDel="00E44C81">
                <w:rPr>
                  <w:rStyle w:val="Lienhypertexte"/>
                  <w:b w:val="0"/>
                  <w:bCs w:val="0"/>
                  <w:noProof/>
                </w:rPr>
                <w:delText>Tableau des codes de référence</w:delText>
              </w:r>
              <w:r w:rsidRPr="00211422" w:rsidDel="00E44C81">
                <w:rPr>
                  <w:b w:val="0"/>
                  <w:bCs w:val="0"/>
                  <w:noProof/>
                  <w:webHidden/>
                </w:rPr>
                <w:tab/>
              </w:r>
              <w:r w:rsidRPr="00211422" w:rsidDel="00E44C81">
                <w:rPr>
                  <w:noProof/>
                  <w:webHidden/>
                  <w:rPrChange w:id="267" w:author="Gaston" w:date="2019-02-28T18:12:00Z">
                    <w:rPr>
                      <w:noProof/>
                      <w:webHidden/>
                    </w:rPr>
                  </w:rPrChange>
                </w:rPr>
                <w:fldChar w:fldCharType="begin"/>
              </w:r>
              <w:r w:rsidRPr="00211422" w:rsidDel="00E44C81">
                <w:rPr>
                  <w:b w:val="0"/>
                  <w:bCs w:val="0"/>
                  <w:noProof/>
                  <w:webHidden/>
                </w:rPr>
                <w:delInstrText xml:space="preserve"> PAGEREF _Toc125966400 \h </w:delInstrText>
              </w:r>
              <w:r w:rsidRPr="00211422" w:rsidDel="00E44C81">
                <w:rPr>
                  <w:noProof/>
                  <w:webHidden/>
                  <w:rPrChange w:id="268" w:author="Gaston" w:date="2019-02-28T18:12:00Z">
                    <w:rPr>
                      <w:noProof/>
                      <w:webHidden/>
                    </w:rPr>
                  </w:rPrChange>
                </w:rPr>
              </w:r>
              <w:r w:rsidRPr="00211422" w:rsidDel="00E44C81">
                <w:rPr>
                  <w:noProof/>
                  <w:webHidden/>
                  <w:rPrChange w:id="269" w:author="Gaston" w:date="2019-02-28T18:12:00Z">
                    <w:rPr>
                      <w:noProof/>
                      <w:webHidden/>
                    </w:rPr>
                  </w:rPrChange>
                </w:rPr>
                <w:fldChar w:fldCharType="separate"/>
              </w:r>
              <w:r w:rsidR="006361A1" w:rsidRPr="00211422" w:rsidDel="00E44C81">
                <w:rPr>
                  <w:b w:val="0"/>
                  <w:bCs w:val="0"/>
                  <w:noProof/>
                  <w:webHidden/>
                </w:rPr>
                <w:delText>11</w:delText>
              </w:r>
              <w:r w:rsidRPr="00211422" w:rsidDel="00E44C81">
                <w:rPr>
                  <w:noProof/>
                  <w:webHidden/>
                  <w:rPrChange w:id="270" w:author="Gaston" w:date="2019-02-28T18:12:00Z">
                    <w:rPr>
                      <w:noProof/>
                      <w:webHidden/>
                    </w:rPr>
                  </w:rPrChange>
                </w:rPr>
                <w:fldChar w:fldCharType="end"/>
              </w:r>
              <w:r w:rsidRPr="00211422" w:rsidDel="00E44C81">
                <w:rPr>
                  <w:rStyle w:val="Lienhypertexte"/>
                  <w:noProof/>
                  <w:rPrChange w:id="271" w:author="Gaston" w:date="2019-02-28T18:12:00Z">
                    <w:rPr>
                      <w:rStyle w:val="Lienhypertexte"/>
                      <w:noProof/>
                    </w:rPr>
                  </w:rPrChange>
                </w:rPr>
                <w:fldChar w:fldCharType="end"/>
              </w:r>
            </w:del>
          </w:p>
          <w:p w14:paraId="08FBED43" w14:textId="77777777" w:rsidR="00EF27FD" w:rsidRPr="00211422" w:rsidDel="00E44C81" w:rsidRDefault="00EF27FD">
            <w:pPr>
              <w:pStyle w:val="TM2"/>
              <w:tabs>
                <w:tab w:val="right" w:leader="dot" w:pos="9350"/>
              </w:tabs>
              <w:rPr>
                <w:del w:id="272" w:author="Claude Gendron" w:date="2006-06-15T08:06:00Z"/>
                <w:b w:val="0"/>
                <w:bCs w:val="0"/>
                <w:noProof/>
                <w:lang w:eastAsia="fr-CA"/>
                <w:rPrChange w:id="273" w:author="Gaston" w:date="2019-02-28T18:12:00Z">
                  <w:rPr>
                    <w:del w:id="274" w:author="Claude Gendron" w:date="2006-06-15T08:06:00Z"/>
                    <w:b w:val="0"/>
                    <w:bCs w:val="0"/>
                    <w:noProof/>
                    <w:sz w:val="24"/>
                    <w:szCs w:val="24"/>
                    <w:lang w:eastAsia="fr-CA"/>
                  </w:rPr>
                </w:rPrChange>
              </w:rPr>
            </w:pPr>
            <w:del w:id="275" w:author="Claude Gendron" w:date="2006-06-15T08:06:00Z">
              <w:r w:rsidRPr="00211422" w:rsidDel="00E44C81">
                <w:rPr>
                  <w:rStyle w:val="Lienhypertexte"/>
                  <w:noProof/>
                  <w:rPrChange w:id="276"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"_Toc125966401"</w:delInstrText>
              </w:r>
              <w:r w:rsidRPr="00211422" w:rsidDel="00E44C81">
                <w:rPr>
                  <w:rStyle w:val="Lienhypertexte"/>
                  <w:b w:val="0"/>
                  <w:bCs w:val="0"/>
                  <w:noProof/>
                </w:rPr>
                <w:delInstrText xml:space="preserve"> </w:delInstrText>
              </w:r>
              <w:r w:rsidRPr="00211422" w:rsidDel="00E44C81">
                <w:rPr>
                  <w:rStyle w:val="Lienhypertexte"/>
                  <w:noProof/>
                  <w:rPrChange w:id="277" w:author="Gaston" w:date="2019-02-28T18:12:00Z">
                    <w:rPr>
                      <w:rStyle w:val="Lienhypertexte"/>
                      <w:noProof/>
                    </w:rPr>
                  </w:rPrChange>
                </w:rPr>
                <w:fldChar w:fldCharType="separate"/>
              </w:r>
              <w:r w:rsidRPr="00211422" w:rsidDel="00E44C81">
                <w:rPr>
                  <w:rStyle w:val="Lienhypertexte"/>
                  <w:b w:val="0"/>
                  <w:bCs w:val="0"/>
                  <w:caps/>
                  <w:noProof/>
                </w:rPr>
                <w:delText>T</w:delText>
              </w:r>
              <w:r w:rsidRPr="00211422" w:rsidDel="00E44C81">
                <w:rPr>
                  <w:rStyle w:val="Lienhypertexte"/>
                  <w:b w:val="0"/>
                  <w:bCs w:val="0"/>
                  <w:noProof/>
                </w:rPr>
                <w:delText>ableau des connecteurs</w:delText>
              </w:r>
              <w:r w:rsidRPr="00211422" w:rsidDel="00E44C81">
                <w:rPr>
                  <w:b w:val="0"/>
                  <w:bCs w:val="0"/>
                  <w:noProof/>
                  <w:webHidden/>
                </w:rPr>
                <w:tab/>
              </w:r>
              <w:r w:rsidRPr="00211422" w:rsidDel="00E44C81">
                <w:rPr>
                  <w:noProof/>
                  <w:webHidden/>
                  <w:rPrChange w:id="278" w:author="Gaston" w:date="2019-02-28T18:12:00Z">
                    <w:rPr>
                      <w:noProof/>
                      <w:webHidden/>
                    </w:rPr>
                  </w:rPrChange>
                </w:rPr>
                <w:fldChar w:fldCharType="begin"/>
              </w:r>
              <w:r w:rsidRPr="00211422" w:rsidDel="00E44C81">
                <w:rPr>
                  <w:b w:val="0"/>
                  <w:bCs w:val="0"/>
                  <w:noProof/>
                  <w:webHidden/>
                </w:rPr>
                <w:delInstrText xml:space="preserve"> PAGEREF _Toc125966401 \h </w:delInstrText>
              </w:r>
              <w:r w:rsidRPr="00211422" w:rsidDel="00E44C81">
                <w:rPr>
                  <w:noProof/>
                  <w:webHidden/>
                  <w:rPrChange w:id="279" w:author="Gaston" w:date="2019-02-28T18:12:00Z">
                    <w:rPr>
                      <w:noProof/>
                      <w:webHidden/>
                    </w:rPr>
                  </w:rPrChange>
                </w:rPr>
              </w:r>
              <w:r w:rsidRPr="00211422" w:rsidDel="00E44C81">
                <w:rPr>
                  <w:noProof/>
                  <w:webHidden/>
                  <w:rPrChange w:id="280" w:author="Gaston" w:date="2019-02-28T18:12:00Z">
                    <w:rPr>
                      <w:noProof/>
                      <w:webHidden/>
                    </w:rPr>
                  </w:rPrChange>
                </w:rPr>
                <w:fldChar w:fldCharType="separate"/>
              </w:r>
              <w:r w:rsidR="006361A1" w:rsidRPr="00211422" w:rsidDel="00E44C81">
                <w:rPr>
                  <w:b w:val="0"/>
                  <w:bCs w:val="0"/>
                  <w:noProof/>
                  <w:webHidden/>
                </w:rPr>
                <w:delText>12</w:delText>
              </w:r>
              <w:r w:rsidRPr="00211422" w:rsidDel="00E44C81">
                <w:rPr>
                  <w:noProof/>
                  <w:webHidden/>
                  <w:rPrChange w:id="281" w:author="Gaston" w:date="2019-02-28T18:12:00Z">
                    <w:rPr>
                      <w:noProof/>
                      <w:webHidden/>
                    </w:rPr>
                  </w:rPrChange>
                </w:rPr>
                <w:fldChar w:fldCharType="end"/>
              </w:r>
              <w:r w:rsidRPr="00211422" w:rsidDel="00E44C81">
                <w:rPr>
                  <w:rStyle w:val="Lienhypertexte"/>
                  <w:noProof/>
                  <w:rPrChange w:id="282" w:author="Gaston" w:date="2019-02-28T18:12:00Z">
                    <w:rPr>
                      <w:rStyle w:val="Lienhypertexte"/>
                      <w:noProof/>
                    </w:rPr>
                  </w:rPrChange>
                </w:rPr>
                <w:fldChar w:fldCharType="end"/>
              </w:r>
            </w:del>
          </w:p>
          <w:p w14:paraId="43C9CBE0" w14:textId="77777777" w:rsidR="00EF27FD" w:rsidRPr="00211422" w:rsidDel="00E44C81" w:rsidRDefault="00EF27FD">
            <w:pPr>
              <w:pStyle w:val="TM1"/>
              <w:tabs>
                <w:tab w:val="right" w:leader="dot" w:pos="9350"/>
              </w:tabs>
              <w:rPr>
                <w:del w:id="283" w:author="Claude Gendron" w:date="2006-06-15T08:06:00Z"/>
                <w:b w:val="0"/>
                <w:bCs w:val="0"/>
                <w:i w:val="0"/>
                <w:iCs w:val="0"/>
                <w:noProof/>
                <w:sz w:val="22"/>
                <w:szCs w:val="22"/>
                <w:lang w:eastAsia="fr-CA"/>
                <w:rPrChange w:id="284" w:author="Gaston" w:date="2019-02-28T18:12:00Z">
                  <w:rPr>
                    <w:del w:id="285" w:author="Claude Gendron" w:date="2006-06-15T08:06:00Z"/>
                    <w:b w:val="0"/>
                    <w:bCs w:val="0"/>
                    <w:i w:val="0"/>
                    <w:iCs w:val="0"/>
                    <w:noProof/>
                    <w:lang w:eastAsia="fr-CA"/>
                  </w:rPr>
                </w:rPrChange>
              </w:rPr>
            </w:pPr>
            <w:del w:id="286" w:author="Claude Gendron" w:date="2006-06-15T08:06:00Z">
              <w:r w:rsidRPr="00211422" w:rsidDel="00E44C81">
                <w:rPr>
                  <w:rStyle w:val="Lienhypertexte"/>
                  <w:noProof/>
                  <w:sz w:val="22"/>
                  <w:szCs w:val="22"/>
                  <w:rPrChange w:id="287" w:author="Gaston" w:date="2019-02-28T18:12:00Z">
                    <w:rPr>
                      <w:rStyle w:val="Lienhypertexte"/>
                      <w:noProof/>
                    </w:rPr>
                  </w:rPrChange>
                </w:rPr>
                <w:fldChar w:fldCharType="begin"/>
              </w:r>
              <w:r w:rsidRPr="00211422" w:rsidDel="00E44C81">
                <w:rPr>
                  <w:rStyle w:val="Lienhypertexte"/>
                  <w:noProof/>
                  <w:sz w:val="22"/>
                  <w:szCs w:val="22"/>
                  <w:rPrChange w:id="288" w:author="Gaston" w:date="2019-02-28T18:12:00Z">
                    <w:rPr>
                      <w:rStyle w:val="Lienhypertexte"/>
                      <w:noProof/>
                    </w:rPr>
                  </w:rPrChange>
                </w:rPr>
                <w:delInstrText xml:space="preserve"> </w:delInstrText>
              </w:r>
              <w:r w:rsidRPr="00211422" w:rsidDel="00E44C81">
                <w:rPr>
                  <w:noProof/>
                  <w:sz w:val="22"/>
                  <w:szCs w:val="22"/>
                  <w:rPrChange w:id="289" w:author="Gaston" w:date="2019-02-28T18:12:00Z">
                    <w:rPr>
                      <w:noProof/>
                    </w:rPr>
                  </w:rPrChange>
                </w:rPr>
                <w:delInstrText>HYPERLINK \l "_Toc125966402"</w:delInstrText>
              </w:r>
              <w:r w:rsidRPr="00211422" w:rsidDel="00E44C81">
                <w:rPr>
                  <w:rStyle w:val="Lienhypertexte"/>
                  <w:noProof/>
                  <w:sz w:val="22"/>
                  <w:szCs w:val="22"/>
                  <w:rPrChange w:id="290" w:author="Gaston" w:date="2019-02-28T18:12:00Z">
                    <w:rPr>
                      <w:rStyle w:val="Lienhypertexte"/>
                      <w:noProof/>
                    </w:rPr>
                  </w:rPrChange>
                </w:rPr>
                <w:delInstrText xml:space="preserve"> </w:delInstrText>
              </w:r>
              <w:r w:rsidRPr="00211422" w:rsidDel="00E44C81">
                <w:rPr>
                  <w:rStyle w:val="Lienhypertexte"/>
                  <w:noProof/>
                  <w:sz w:val="22"/>
                  <w:szCs w:val="22"/>
                  <w:rPrChange w:id="291" w:author="Gaston" w:date="2019-02-28T18:12:00Z">
                    <w:rPr>
                      <w:rStyle w:val="Lienhypertexte"/>
                      <w:noProof/>
                    </w:rPr>
                  </w:rPrChange>
                </w:rPr>
                <w:fldChar w:fldCharType="separate"/>
              </w:r>
              <w:r w:rsidRPr="00211422" w:rsidDel="00E44C81">
                <w:rPr>
                  <w:rStyle w:val="Lienhypertexte"/>
                  <w:noProof/>
                  <w:sz w:val="22"/>
                  <w:szCs w:val="22"/>
                  <w:rPrChange w:id="292" w:author="Gaston" w:date="2019-02-28T18:12:00Z">
                    <w:rPr>
                      <w:rStyle w:val="Lienhypertexte"/>
                      <w:noProof/>
                    </w:rPr>
                  </w:rPrChange>
                </w:rPr>
                <w:delText>Diagramme schématique- résultat final</w:delText>
              </w:r>
              <w:r w:rsidRPr="00211422" w:rsidDel="00E44C81">
                <w:rPr>
                  <w:noProof/>
                  <w:webHidden/>
                  <w:sz w:val="22"/>
                  <w:szCs w:val="22"/>
                  <w:rPrChange w:id="293" w:author="Gaston" w:date="2019-02-28T18:12:00Z">
                    <w:rPr>
                      <w:noProof/>
                      <w:webHidden/>
                    </w:rPr>
                  </w:rPrChange>
                </w:rPr>
                <w:tab/>
              </w:r>
              <w:r w:rsidRPr="00211422" w:rsidDel="00E44C81">
                <w:rPr>
                  <w:noProof/>
                  <w:webHidden/>
                  <w:sz w:val="22"/>
                  <w:szCs w:val="22"/>
                  <w:rPrChange w:id="294" w:author="Gaston" w:date="2019-02-28T18:12:00Z">
                    <w:rPr>
                      <w:noProof/>
                      <w:webHidden/>
                    </w:rPr>
                  </w:rPrChange>
                </w:rPr>
                <w:fldChar w:fldCharType="begin"/>
              </w:r>
              <w:r w:rsidRPr="00211422" w:rsidDel="00E44C81">
                <w:rPr>
                  <w:noProof/>
                  <w:webHidden/>
                  <w:sz w:val="22"/>
                  <w:szCs w:val="22"/>
                  <w:rPrChange w:id="295" w:author="Gaston" w:date="2019-02-28T18:12:00Z">
                    <w:rPr>
                      <w:noProof/>
                      <w:webHidden/>
                    </w:rPr>
                  </w:rPrChange>
                </w:rPr>
                <w:delInstrText xml:space="preserve"> PAGEREF _Toc125966402 \h </w:delInstrText>
              </w:r>
              <w:r w:rsidRPr="00211422" w:rsidDel="00E44C81">
                <w:rPr>
                  <w:noProof/>
                  <w:webHidden/>
                  <w:sz w:val="22"/>
                  <w:szCs w:val="22"/>
                  <w:rPrChange w:id="296" w:author="Gaston" w:date="2019-02-28T18:12:00Z">
                    <w:rPr>
                      <w:noProof/>
                      <w:webHidden/>
                      <w:sz w:val="22"/>
                      <w:szCs w:val="22"/>
                    </w:rPr>
                  </w:rPrChange>
                </w:rPr>
              </w:r>
              <w:r w:rsidRPr="00211422" w:rsidDel="00E44C81">
                <w:rPr>
                  <w:noProof/>
                  <w:webHidden/>
                  <w:sz w:val="22"/>
                  <w:szCs w:val="22"/>
                  <w:rPrChange w:id="297" w:author="Gaston" w:date="2019-02-28T18:12:00Z">
                    <w:rPr>
                      <w:noProof/>
                      <w:webHidden/>
                    </w:rPr>
                  </w:rPrChange>
                </w:rPr>
                <w:fldChar w:fldCharType="separate"/>
              </w:r>
              <w:r w:rsidR="006361A1" w:rsidRPr="00211422" w:rsidDel="00E44C81">
                <w:rPr>
                  <w:noProof/>
                  <w:webHidden/>
                  <w:sz w:val="22"/>
                  <w:szCs w:val="22"/>
                  <w:rPrChange w:id="298" w:author="Gaston" w:date="2019-02-28T18:12:00Z">
                    <w:rPr>
                      <w:noProof/>
                      <w:webHidden/>
                    </w:rPr>
                  </w:rPrChange>
                </w:rPr>
                <w:delText>12</w:delText>
              </w:r>
              <w:r w:rsidRPr="00211422" w:rsidDel="00E44C81">
                <w:rPr>
                  <w:noProof/>
                  <w:webHidden/>
                  <w:sz w:val="22"/>
                  <w:szCs w:val="22"/>
                  <w:rPrChange w:id="299" w:author="Gaston" w:date="2019-02-28T18:12:00Z">
                    <w:rPr>
                      <w:noProof/>
                      <w:webHidden/>
                    </w:rPr>
                  </w:rPrChange>
                </w:rPr>
                <w:fldChar w:fldCharType="end"/>
              </w:r>
              <w:r w:rsidRPr="00211422" w:rsidDel="00E44C81">
                <w:rPr>
                  <w:rStyle w:val="Lienhypertexte"/>
                  <w:noProof/>
                  <w:sz w:val="22"/>
                  <w:szCs w:val="22"/>
                  <w:rPrChange w:id="300" w:author="Gaston" w:date="2019-02-28T18:12:00Z">
                    <w:rPr>
                      <w:rStyle w:val="Lienhypertexte"/>
                      <w:noProof/>
                    </w:rPr>
                  </w:rPrChange>
                </w:rPr>
                <w:fldChar w:fldCharType="end"/>
              </w:r>
            </w:del>
          </w:p>
          <w:p w14:paraId="2F9F347B" w14:textId="77777777" w:rsidR="00EF27FD" w:rsidRPr="00211422" w:rsidDel="00E44C81" w:rsidRDefault="00EF27FD">
            <w:pPr>
              <w:pStyle w:val="TM1"/>
              <w:tabs>
                <w:tab w:val="right" w:leader="dot" w:pos="9350"/>
              </w:tabs>
              <w:rPr>
                <w:del w:id="301" w:author="Claude Gendron" w:date="2006-06-15T08:06:00Z"/>
                <w:b w:val="0"/>
                <w:bCs w:val="0"/>
                <w:i w:val="0"/>
                <w:iCs w:val="0"/>
                <w:noProof/>
                <w:sz w:val="22"/>
                <w:szCs w:val="22"/>
                <w:lang w:eastAsia="fr-CA"/>
                <w:rPrChange w:id="302" w:author="Gaston" w:date="2019-02-28T18:12:00Z">
                  <w:rPr>
                    <w:del w:id="303" w:author="Claude Gendron" w:date="2006-06-15T08:06:00Z"/>
                    <w:b w:val="0"/>
                    <w:bCs w:val="0"/>
                    <w:i w:val="0"/>
                    <w:iCs w:val="0"/>
                    <w:noProof/>
                    <w:lang w:eastAsia="fr-CA"/>
                  </w:rPr>
                </w:rPrChange>
              </w:rPr>
            </w:pPr>
            <w:del w:id="304" w:author="Claude Gendron" w:date="2006-06-15T08:06:00Z">
              <w:r w:rsidRPr="00211422" w:rsidDel="00E44C81">
                <w:rPr>
                  <w:rStyle w:val="Lienhypertexte"/>
                  <w:noProof/>
                  <w:sz w:val="22"/>
                  <w:szCs w:val="22"/>
                  <w:rPrChange w:id="305" w:author="Gaston" w:date="2019-02-28T18:12:00Z">
                    <w:rPr>
                      <w:rStyle w:val="Lienhypertexte"/>
                      <w:noProof/>
                    </w:rPr>
                  </w:rPrChange>
                </w:rPr>
                <w:fldChar w:fldCharType="begin"/>
              </w:r>
              <w:r w:rsidRPr="00211422" w:rsidDel="00E44C81">
                <w:rPr>
                  <w:rStyle w:val="Lienhypertexte"/>
                  <w:noProof/>
                  <w:sz w:val="22"/>
                  <w:szCs w:val="22"/>
                  <w:rPrChange w:id="306" w:author="Gaston" w:date="2019-02-28T18:12:00Z">
                    <w:rPr>
                      <w:rStyle w:val="Lienhypertexte"/>
                      <w:noProof/>
                    </w:rPr>
                  </w:rPrChange>
                </w:rPr>
                <w:delInstrText xml:space="preserve"> </w:delInstrText>
              </w:r>
              <w:r w:rsidRPr="00211422" w:rsidDel="00E44C81">
                <w:rPr>
                  <w:noProof/>
                  <w:sz w:val="22"/>
                  <w:szCs w:val="22"/>
                  <w:rPrChange w:id="307" w:author="Gaston" w:date="2019-02-28T18:12:00Z">
                    <w:rPr>
                      <w:noProof/>
                    </w:rPr>
                  </w:rPrChange>
                </w:rPr>
                <w:delInstrText>HYPERLINK \l "_Toc125966403"</w:delInstrText>
              </w:r>
              <w:r w:rsidRPr="00211422" w:rsidDel="00E44C81">
                <w:rPr>
                  <w:rStyle w:val="Lienhypertexte"/>
                  <w:noProof/>
                  <w:sz w:val="22"/>
                  <w:szCs w:val="22"/>
                  <w:rPrChange w:id="308" w:author="Gaston" w:date="2019-02-28T18:12:00Z">
                    <w:rPr>
                      <w:rStyle w:val="Lienhypertexte"/>
                      <w:noProof/>
                    </w:rPr>
                  </w:rPrChange>
                </w:rPr>
                <w:delInstrText xml:space="preserve"> </w:delInstrText>
              </w:r>
              <w:r w:rsidRPr="00211422" w:rsidDel="00E44C81">
                <w:rPr>
                  <w:rStyle w:val="Lienhypertexte"/>
                  <w:noProof/>
                  <w:sz w:val="22"/>
                  <w:szCs w:val="22"/>
                  <w:rPrChange w:id="309" w:author="Gaston" w:date="2019-02-28T18:12:00Z">
                    <w:rPr>
                      <w:rStyle w:val="Lienhypertexte"/>
                      <w:noProof/>
                    </w:rPr>
                  </w:rPrChange>
                </w:rPr>
                <w:fldChar w:fldCharType="separate"/>
              </w:r>
              <w:r w:rsidRPr="00211422" w:rsidDel="00E44C81">
                <w:rPr>
                  <w:rStyle w:val="Lienhypertexte"/>
                  <w:noProof/>
                  <w:sz w:val="22"/>
                  <w:szCs w:val="22"/>
                  <w:rPrChange w:id="310" w:author="Gaston" w:date="2019-02-28T18:12:00Z">
                    <w:rPr>
                      <w:rStyle w:val="Lienhypertexte"/>
                      <w:noProof/>
                    </w:rPr>
                  </w:rPrChange>
                </w:rPr>
                <w:delText>Liste de raccord produite par «wirelist» de Capture</w:delText>
              </w:r>
              <w:r w:rsidRPr="00211422" w:rsidDel="00E44C81">
                <w:rPr>
                  <w:noProof/>
                  <w:webHidden/>
                  <w:sz w:val="22"/>
                  <w:szCs w:val="22"/>
                  <w:rPrChange w:id="311" w:author="Gaston" w:date="2019-02-28T18:12:00Z">
                    <w:rPr>
                      <w:noProof/>
                      <w:webHidden/>
                    </w:rPr>
                  </w:rPrChange>
                </w:rPr>
                <w:tab/>
              </w:r>
              <w:r w:rsidRPr="00211422" w:rsidDel="00E44C81">
                <w:rPr>
                  <w:noProof/>
                  <w:webHidden/>
                  <w:sz w:val="22"/>
                  <w:szCs w:val="22"/>
                  <w:rPrChange w:id="312" w:author="Gaston" w:date="2019-02-28T18:12:00Z">
                    <w:rPr>
                      <w:noProof/>
                      <w:webHidden/>
                    </w:rPr>
                  </w:rPrChange>
                </w:rPr>
                <w:fldChar w:fldCharType="begin"/>
              </w:r>
              <w:r w:rsidRPr="00211422" w:rsidDel="00E44C81">
                <w:rPr>
                  <w:noProof/>
                  <w:webHidden/>
                  <w:sz w:val="22"/>
                  <w:szCs w:val="22"/>
                  <w:rPrChange w:id="313" w:author="Gaston" w:date="2019-02-28T18:12:00Z">
                    <w:rPr>
                      <w:noProof/>
                      <w:webHidden/>
                    </w:rPr>
                  </w:rPrChange>
                </w:rPr>
                <w:delInstrText xml:space="preserve"> PAGEREF _Toc125966403 \h </w:delInstrText>
              </w:r>
              <w:r w:rsidRPr="00211422" w:rsidDel="00E44C81">
                <w:rPr>
                  <w:noProof/>
                  <w:webHidden/>
                  <w:sz w:val="22"/>
                  <w:szCs w:val="22"/>
                  <w:rPrChange w:id="314" w:author="Gaston" w:date="2019-02-28T18:12:00Z">
                    <w:rPr>
                      <w:noProof/>
                      <w:webHidden/>
                      <w:sz w:val="22"/>
                      <w:szCs w:val="22"/>
                    </w:rPr>
                  </w:rPrChange>
                </w:rPr>
              </w:r>
              <w:r w:rsidRPr="00211422" w:rsidDel="00E44C81">
                <w:rPr>
                  <w:noProof/>
                  <w:webHidden/>
                  <w:sz w:val="22"/>
                  <w:szCs w:val="22"/>
                  <w:rPrChange w:id="315" w:author="Gaston" w:date="2019-02-28T18:12:00Z">
                    <w:rPr>
                      <w:noProof/>
                      <w:webHidden/>
                    </w:rPr>
                  </w:rPrChange>
                </w:rPr>
                <w:fldChar w:fldCharType="separate"/>
              </w:r>
              <w:r w:rsidR="006361A1" w:rsidRPr="00211422" w:rsidDel="00E44C81">
                <w:rPr>
                  <w:noProof/>
                  <w:webHidden/>
                  <w:sz w:val="22"/>
                  <w:szCs w:val="22"/>
                  <w:rPrChange w:id="316" w:author="Gaston" w:date="2019-02-28T18:12:00Z">
                    <w:rPr>
                      <w:noProof/>
                      <w:webHidden/>
                    </w:rPr>
                  </w:rPrChange>
                </w:rPr>
                <w:delText>13</w:delText>
              </w:r>
              <w:r w:rsidRPr="00211422" w:rsidDel="00E44C81">
                <w:rPr>
                  <w:noProof/>
                  <w:webHidden/>
                  <w:sz w:val="22"/>
                  <w:szCs w:val="22"/>
                  <w:rPrChange w:id="317" w:author="Gaston" w:date="2019-02-28T18:12:00Z">
                    <w:rPr>
                      <w:noProof/>
                      <w:webHidden/>
                    </w:rPr>
                  </w:rPrChange>
                </w:rPr>
                <w:fldChar w:fldCharType="end"/>
              </w:r>
              <w:r w:rsidRPr="00211422" w:rsidDel="00E44C81">
                <w:rPr>
                  <w:rStyle w:val="Lienhypertexte"/>
                  <w:noProof/>
                  <w:sz w:val="22"/>
                  <w:szCs w:val="22"/>
                  <w:rPrChange w:id="318" w:author="Gaston" w:date="2019-02-28T18:12:00Z">
                    <w:rPr>
                      <w:rStyle w:val="Lienhypertexte"/>
                      <w:noProof/>
                    </w:rPr>
                  </w:rPrChange>
                </w:rPr>
                <w:fldChar w:fldCharType="end"/>
              </w:r>
            </w:del>
          </w:p>
          <w:p w14:paraId="09AD1FF0" w14:textId="77777777" w:rsidR="00EF27FD" w:rsidRPr="00211422" w:rsidDel="00E44C81" w:rsidRDefault="00EF27FD">
            <w:pPr>
              <w:pStyle w:val="TM1"/>
              <w:tabs>
                <w:tab w:val="right" w:leader="dot" w:pos="9350"/>
              </w:tabs>
              <w:rPr>
                <w:del w:id="319" w:author="Claude Gendron" w:date="2006-06-15T08:06:00Z"/>
                <w:b w:val="0"/>
                <w:bCs w:val="0"/>
                <w:i w:val="0"/>
                <w:iCs w:val="0"/>
                <w:noProof/>
                <w:sz w:val="22"/>
                <w:szCs w:val="22"/>
                <w:lang w:eastAsia="fr-CA"/>
                <w:rPrChange w:id="320" w:author="Gaston" w:date="2019-02-28T18:12:00Z">
                  <w:rPr>
                    <w:del w:id="321" w:author="Claude Gendron" w:date="2006-06-15T08:06:00Z"/>
                    <w:b w:val="0"/>
                    <w:bCs w:val="0"/>
                    <w:i w:val="0"/>
                    <w:iCs w:val="0"/>
                    <w:noProof/>
                    <w:lang w:eastAsia="fr-CA"/>
                  </w:rPr>
                </w:rPrChange>
              </w:rPr>
            </w:pPr>
            <w:del w:id="322" w:author="Claude Gendron" w:date="2006-06-15T08:06:00Z">
              <w:r w:rsidRPr="00211422" w:rsidDel="00E44C81">
                <w:rPr>
                  <w:rStyle w:val="Lienhypertexte"/>
                  <w:noProof/>
                  <w:sz w:val="22"/>
                  <w:szCs w:val="22"/>
                  <w:rPrChange w:id="323" w:author="Gaston" w:date="2019-02-28T18:12:00Z">
                    <w:rPr>
                      <w:rStyle w:val="Lienhypertexte"/>
                      <w:noProof/>
                    </w:rPr>
                  </w:rPrChange>
                </w:rPr>
                <w:fldChar w:fldCharType="begin"/>
              </w:r>
              <w:r w:rsidRPr="00211422" w:rsidDel="00E44C81">
                <w:rPr>
                  <w:rStyle w:val="Lienhypertexte"/>
                  <w:noProof/>
                  <w:sz w:val="22"/>
                  <w:szCs w:val="22"/>
                  <w:rPrChange w:id="324" w:author="Gaston" w:date="2019-02-28T18:12:00Z">
                    <w:rPr>
                      <w:rStyle w:val="Lienhypertexte"/>
                      <w:noProof/>
                    </w:rPr>
                  </w:rPrChange>
                </w:rPr>
                <w:delInstrText xml:space="preserve"> </w:delInstrText>
              </w:r>
              <w:r w:rsidRPr="00211422" w:rsidDel="00E44C81">
                <w:rPr>
                  <w:noProof/>
                  <w:sz w:val="22"/>
                  <w:szCs w:val="22"/>
                  <w:rPrChange w:id="325" w:author="Gaston" w:date="2019-02-28T18:12:00Z">
                    <w:rPr>
                      <w:noProof/>
                    </w:rPr>
                  </w:rPrChange>
                </w:rPr>
                <w:delInstrText>HYPERLINK \l "_Toc125966404"</w:delInstrText>
              </w:r>
              <w:r w:rsidRPr="00211422" w:rsidDel="00E44C81">
                <w:rPr>
                  <w:rStyle w:val="Lienhypertexte"/>
                  <w:noProof/>
                  <w:sz w:val="22"/>
                  <w:szCs w:val="22"/>
                  <w:rPrChange w:id="326" w:author="Gaston" w:date="2019-02-28T18:12:00Z">
                    <w:rPr>
                      <w:rStyle w:val="Lienhypertexte"/>
                      <w:noProof/>
                    </w:rPr>
                  </w:rPrChange>
                </w:rPr>
                <w:delInstrText xml:space="preserve"> </w:delInstrText>
              </w:r>
              <w:r w:rsidRPr="00211422" w:rsidDel="00E44C81">
                <w:rPr>
                  <w:rStyle w:val="Lienhypertexte"/>
                  <w:noProof/>
                  <w:sz w:val="22"/>
                  <w:szCs w:val="22"/>
                  <w:rPrChange w:id="327" w:author="Gaston" w:date="2019-02-28T18:12:00Z">
                    <w:rPr>
                      <w:rStyle w:val="Lienhypertexte"/>
                      <w:noProof/>
                    </w:rPr>
                  </w:rPrChange>
                </w:rPr>
                <w:fldChar w:fldCharType="separate"/>
              </w:r>
              <w:r w:rsidRPr="00211422" w:rsidDel="00E44C81">
                <w:rPr>
                  <w:rStyle w:val="Lienhypertexte"/>
                  <w:noProof/>
                  <w:sz w:val="22"/>
                  <w:szCs w:val="22"/>
                  <w:rPrChange w:id="328" w:author="Gaston" w:date="2019-02-28T18:12:00Z">
                    <w:rPr>
                      <w:rStyle w:val="Lienhypertexte"/>
                      <w:noProof/>
                    </w:rPr>
                  </w:rPrChange>
                </w:rPr>
                <w:delText>Circuit imprimé</w:delText>
              </w:r>
              <w:r w:rsidRPr="00211422" w:rsidDel="00E44C81">
                <w:rPr>
                  <w:noProof/>
                  <w:webHidden/>
                  <w:sz w:val="22"/>
                  <w:szCs w:val="22"/>
                  <w:rPrChange w:id="329" w:author="Gaston" w:date="2019-02-28T18:12:00Z">
                    <w:rPr>
                      <w:noProof/>
                      <w:webHidden/>
                    </w:rPr>
                  </w:rPrChange>
                </w:rPr>
                <w:tab/>
              </w:r>
              <w:r w:rsidRPr="00211422" w:rsidDel="00E44C81">
                <w:rPr>
                  <w:noProof/>
                  <w:webHidden/>
                  <w:sz w:val="22"/>
                  <w:szCs w:val="22"/>
                  <w:rPrChange w:id="330" w:author="Gaston" w:date="2019-02-28T18:12:00Z">
                    <w:rPr>
                      <w:noProof/>
                      <w:webHidden/>
                    </w:rPr>
                  </w:rPrChange>
                </w:rPr>
                <w:fldChar w:fldCharType="begin"/>
              </w:r>
              <w:r w:rsidRPr="00211422" w:rsidDel="00E44C81">
                <w:rPr>
                  <w:noProof/>
                  <w:webHidden/>
                  <w:sz w:val="22"/>
                  <w:szCs w:val="22"/>
                  <w:rPrChange w:id="331" w:author="Gaston" w:date="2019-02-28T18:12:00Z">
                    <w:rPr>
                      <w:noProof/>
                      <w:webHidden/>
                    </w:rPr>
                  </w:rPrChange>
                </w:rPr>
                <w:delInstrText xml:space="preserve"> PAGEREF _Toc125966404 \h </w:delInstrText>
              </w:r>
              <w:r w:rsidRPr="00211422" w:rsidDel="00E44C81">
                <w:rPr>
                  <w:noProof/>
                  <w:webHidden/>
                  <w:sz w:val="22"/>
                  <w:szCs w:val="22"/>
                  <w:rPrChange w:id="332" w:author="Gaston" w:date="2019-02-28T18:12:00Z">
                    <w:rPr>
                      <w:noProof/>
                      <w:webHidden/>
                      <w:sz w:val="22"/>
                      <w:szCs w:val="22"/>
                    </w:rPr>
                  </w:rPrChange>
                </w:rPr>
              </w:r>
              <w:r w:rsidRPr="00211422" w:rsidDel="00E44C81">
                <w:rPr>
                  <w:noProof/>
                  <w:webHidden/>
                  <w:sz w:val="22"/>
                  <w:szCs w:val="22"/>
                  <w:rPrChange w:id="333" w:author="Gaston" w:date="2019-02-28T18:12:00Z">
                    <w:rPr>
                      <w:noProof/>
                      <w:webHidden/>
                    </w:rPr>
                  </w:rPrChange>
                </w:rPr>
                <w:fldChar w:fldCharType="separate"/>
              </w:r>
              <w:r w:rsidR="006361A1" w:rsidRPr="00211422" w:rsidDel="00E44C81">
                <w:rPr>
                  <w:noProof/>
                  <w:webHidden/>
                  <w:sz w:val="22"/>
                  <w:szCs w:val="22"/>
                  <w:rPrChange w:id="334" w:author="Gaston" w:date="2019-02-28T18:12:00Z">
                    <w:rPr>
                      <w:noProof/>
                      <w:webHidden/>
                    </w:rPr>
                  </w:rPrChange>
                </w:rPr>
                <w:delText>14</w:delText>
              </w:r>
              <w:r w:rsidRPr="00211422" w:rsidDel="00E44C81">
                <w:rPr>
                  <w:noProof/>
                  <w:webHidden/>
                  <w:sz w:val="22"/>
                  <w:szCs w:val="22"/>
                  <w:rPrChange w:id="335" w:author="Gaston" w:date="2019-02-28T18:12:00Z">
                    <w:rPr>
                      <w:noProof/>
                      <w:webHidden/>
                    </w:rPr>
                  </w:rPrChange>
                </w:rPr>
                <w:fldChar w:fldCharType="end"/>
              </w:r>
              <w:r w:rsidRPr="00211422" w:rsidDel="00E44C81">
                <w:rPr>
                  <w:rStyle w:val="Lienhypertexte"/>
                  <w:noProof/>
                  <w:sz w:val="22"/>
                  <w:szCs w:val="22"/>
                  <w:rPrChange w:id="336" w:author="Gaston" w:date="2019-02-28T18:12:00Z">
                    <w:rPr>
                      <w:rStyle w:val="Lienhypertexte"/>
                      <w:noProof/>
                    </w:rPr>
                  </w:rPrChange>
                </w:rPr>
                <w:fldChar w:fldCharType="end"/>
              </w:r>
            </w:del>
          </w:p>
          <w:p w14:paraId="51AEF814" w14:textId="77777777" w:rsidR="00EF27FD" w:rsidRPr="00211422" w:rsidDel="00E44C81" w:rsidRDefault="00EF27FD">
            <w:pPr>
              <w:pStyle w:val="TM1"/>
              <w:tabs>
                <w:tab w:val="right" w:leader="dot" w:pos="9350"/>
              </w:tabs>
              <w:rPr>
                <w:del w:id="337" w:author="Claude Gendron" w:date="2006-06-15T08:06:00Z"/>
                <w:b w:val="0"/>
                <w:bCs w:val="0"/>
                <w:i w:val="0"/>
                <w:iCs w:val="0"/>
                <w:noProof/>
                <w:sz w:val="22"/>
                <w:szCs w:val="22"/>
                <w:lang w:eastAsia="fr-CA"/>
                <w:rPrChange w:id="338" w:author="Gaston" w:date="2019-02-28T18:12:00Z">
                  <w:rPr>
                    <w:del w:id="339" w:author="Claude Gendron" w:date="2006-06-15T08:06:00Z"/>
                    <w:b w:val="0"/>
                    <w:bCs w:val="0"/>
                    <w:i w:val="0"/>
                    <w:iCs w:val="0"/>
                    <w:noProof/>
                    <w:lang w:eastAsia="fr-CA"/>
                  </w:rPr>
                </w:rPrChange>
              </w:rPr>
            </w:pPr>
            <w:del w:id="340" w:author="Claude Gendron" w:date="2006-06-15T08:06:00Z">
              <w:r w:rsidRPr="00211422" w:rsidDel="00E44C81">
                <w:rPr>
                  <w:rStyle w:val="Lienhypertexte"/>
                  <w:noProof/>
                  <w:sz w:val="22"/>
                  <w:szCs w:val="22"/>
                  <w:rPrChange w:id="341" w:author="Gaston" w:date="2019-02-28T18:12:00Z">
                    <w:rPr>
                      <w:rStyle w:val="Lienhypertexte"/>
                      <w:noProof/>
                    </w:rPr>
                  </w:rPrChange>
                </w:rPr>
                <w:fldChar w:fldCharType="begin"/>
              </w:r>
              <w:r w:rsidRPr="00211422" w:rsidDel="00E44C81">
                <w:rPr>
                  <w:rStyle w:val="Lienhypertexte"/>
                  <w:noProof/>
                  <w:sz w:val="22"/>
                  <w:szCs w:val="22"/>
                  <w:rPrChange w:id="342" w:author="Gaston" w:date="2019-02-28T18:12:00Z">
                    <w:rPr>
                      <w:rStyle w:val="Lienhypertexte"/>
                      <w:noProof/>
                    </w:rPr>
                  </w:rPrChange>
                </w:rPr>
                <w:delInstrText xml:space="preserve"> </w:delInstrText>
              </w:r>
              <w:r w:rsidRPr="00211422" w:rsidDel="00E44C81">
                <w:rPr>
                  <w:noProof/>
                  <w:sz w:val="22"/>
                  <w:szCs w:val="22"/>
                  <w:rPrChange w:id="343" w:author="Gaston" w:date="2019-02-28T18:12:00Z">
                    <w:rPr>
                      <w:noProof/>
                    </w:rPr>
                  </w:rPrChange>
                </w:rPr>
                <w:delInstrText>HYPERLINK \l "_Toc125966405"</w:delInstrText>
              </w:r>
              <w:r w:rsidRPr="00211422" w:rsidDel="00E44C81">
                <w:rPr>
                  <w:rStyle w:val="Lienhypertexte"/>
                  <w:noProof/>
                  <w:sz w:val="22"/>
                  <w:szCs w:val="22"/>
                  <w:rPrChange w:id="344" w:author="Gaston" w:date="2019-02-28T18:12:00Z">
                    <w:rPr>
                      <w:rStyle w:val="Lienhypertexte"/>
                      <w:noProof/>
                    </w:rPr>
                  </w:rPrChange>
                </w:rPr>
                <w:delInstrText xml:space="preserve"> </w:delInstrText>
              </w:r>
              <w:r w:rsidRPr="00211422" w:rsidDel="00E44C81">
                <w:rPr>
                  <w:rStyle w:val="Lienhypertexte"/>
                  <w:noProof/>
                  <w:sz w:val="22"/>
                  <w:szCs w:val="22"/>
                  <w:rPrChange w:id="345" w:author="Gaston" w:date="2019-02-28T18:12:00Z">
                    <w:rPr>
                      <w:rStyle w:val="Lienhypertexte"/>
                      <w:noProof/>
                    </w:rPr>
                  </w:rPrChange>
                </w:rPr>
                <w:fldChar w:fldCharType="separate"/>
              </w:r>
              <w:r w:rsidRPr="00211422" w:rsidDel="00E44C81">
                <w:rPr>
                  <w:rStyle w:val="Lienhypertexte"/>
                  <w:noProof/>
                  <w:sz w:val="22"/>
                  <w:szCs w:val="22"/>
                  <w:rPrChange w:id="346" w:author="Gaston" w:date="2019-02-28T18:12:00Z">
                    <w:rPr>
                      <w:rStyle w:val="Lienhypertexte"/>
                      <w:noProof/>
                    </w:rPr>
                  </w:rPrChange>
                </w:rPr>
                <w:delText>Diagramme de montage «silkscreen»</w:delText>
              </w:r>
              <w:r w:rsidRPr="00211422" w:rsidDel="00E44C81">
                <w:rPr>
                  <w:noProof/>
                  <w:webHidden/>
                  <w:sz w:val="22"/>
                  <w:szCs w:val="22"/>
                  <w:rPrChange w:id="347" w:author="Gaston" w:date="2019-02-28T18:12:00Z">
                    <w:rPr>
                      <w:noProof/>
                      <w:webHidden/>
                    </w:rPr>
                  </w:rPrChange>
                </w:rPr>
                <w:tab/>
              </w:r>
              <w:r w:rsidRPr="00211422" w:rsidDel="00E44C81">
                <w:rPr>
                  <w:noProof/>
                  <w:webHidden/>
                  <w:sz w:val="22"/>
                  <w:szCs w:val="22"/>
                  <w:rPrChange w:id="348" w:author="Gaston" w:date="2019-02-28T18:12:00Z">
                    <w:rPr>
                      <w:noProof/>
                      <w:webHidden/>
                    </w:rPr>
                  </w:rPrChange>
                </w:rPr>
                <w:fldChar w:fldCharType="begin"/>
              </w:r>
              <w:r w:rsidRPr="00211422" w:rsidDel="00E44C81">
                <w:rPr>
                  <w:noProof/>
                  <w:webHidden/>
                  <w:sz w:val="22"/>
                  <w:szCs w:val="22"/>
                  <w:rPrChange w:id="349" w:author="Gaston" w:date="2019-02-28T18:12:00Z">
                    <w:rPr>
                      <w:noProof/>
                      <w:webHidden/>
                    </w:rPr>
                  </w:rPrChange>
                </w:rPr>
                <w:delInstrText xml:space="preserve"> PAGEREF _Toc125966405 \h </w:delInstrText>
              </w:r>
              <w:r w:rsidRPr="00211422" w:rsidDel="00E44C81">
                <w:rPr>
                  <w:noProof/>
                  <w:webHidden/>
                  <w:sz w:val="22"/>
                  <w:szCs w:val="22"/>
                  <w:rPrChange w:id="350" w:author="Gaston" w:date="2019-02-28T18:12:00Z">
                    <w:rPr>
                      <w:noProof/>
                      <w:webHidden/>
                      <w:sz w:val="22"/>
                      <w:szCs w:val="22"/>
                    </w:rPr>
                  </w:rPrChange>
                </w:rPr>
              </w:r>
              <w:r w:rsidRPr="00211422" w:rsidDel="00E44C81">
                <w:rPr>
                  <w:noProof/>
                  <w:webHidden/>
                  <w:sz w:val="22"/>
                  <w:szCs w:val="22"/>
                  <w:rPrChange w:id="351" w:author="Gaston" w:date="2019-02-28T18:12:00Z">
                    <w:rPr>
                      <w:noProof/>
                      <w:webHidden/>
                    </w:rPr>
                  </w:rPrChange>
                </w:rPr>
                <w:fldChar w:fldCharType="separate"/>
              </w:r>
              <w:r w:rsidR="006361A1" w:rsidRPr="00211422" w:rsidDel="00E44C81">
                <w:rPr>
                  <w:noProof/>
                  <w:webHidden/>
                  <w:sz w:val="22"/>
                  <w:szCs w:val="22"/>
                  <w:rPrChange w:id="352" w:author="Gaston" w:date="2019-02-28T18:12:00Z">
                    <w:rPr>
                      <w:noProof/>
                      <w:webHidden/>
                    </w:rPr>
                  </w:rPrChange>
                </w:rPr>
                <w:delText>15</w:delText>
              </w:r>
              <w:r w:rsidRPr="00211422" w:rsidDel="00E44C81">
                <w:rPr>
                  <w:noProof/>
                  <w:webHidden/>
                  <w:sz w:val="22"/>
                  <w:szCs w:val="22"/>
                  <w:rPrChange w:id="353" w:author="Gaston" w:date="2019-02-28T18:12:00Z">
                    <w:rPr>
                      <w:noProof/>
                      <w:webHidden/>
                    </w:rPr>
                  </w:rPrChange>
                </w:rPr>
                <w:fldChar w:fldCharType="end"/>
              </w:r>
              <w:r w:rsidRPr="00211422" w:rsidDel="00E44C81">
                <w:rPr>
                  <w:rStyle w:val="Lienhypertexte"/>
                  <w:noProof/>
                  <w:sz w:val="22"/>
                  <w:szCs w:val="22"/>
                  <w:rPrChange w:id="354" w:author="Gaston" w:date="2019-02-28T18:12:00Z">
                    <w:rPr>
                      <w:rStyle w:val="Lienhypertexte"/>
                      <w:noProof/>
                    </w:rPr>
                  </w:rPrChange>
                </w:rPr>
                <w:fldChar w:fldCharType="end"/>
              </w:r>
            </w:del>
          </w:p>
          <w:p w14:paraId="406FF274" w14:textId="77777777" w:rsidR="00EF27FD" w:rsidRPr="00211422" w:rsidDel="00E44C81" w:rsidRDefault="00EF27FD">
            <w:pPr>
              <w:pStyle w:val="TM1"/>
              <w:tabs>
                <w:tab w:val="right" w:leader="dot" w:pos="9350"/>
              </w:tabs>
              <w:rPr>
                <w:del w:id="355" w:author="Claude Gendron" w:date="2006-06-15T08:06:00Z"/>
                <w:b w:val="0"/>
                <w:bCs w:val="0"/>
                <w:i w:val="0"/>
                <w:iCs w:val="0"/>
                <w:noProof/>
                <w:sz w:val="22"/>
                <w:szCs w:val="22"/>
                <w:lang w:eastAsia="fr-CA"/>
                <w:rPrChange w:id="356" w:author="Gaston" w:date="2019-02-28T18:12:00Z">
                  <w:rPr>
                    <w:del w:id="357" w:author="Claude Gendron" w:date="2006-06-15T08:06:00Z"/>
                    <w:b w:val="0"/>
                    <w:bCs w:val="0"/>
                    <w:i w:val="0"/>
                    <w:iCs w:val="0"/>
                    <w:noProof/>
                    <w:lang w:eastAsia="fr-CA"/>
                  </w:rPr>
                </w:rPrChange>
              </w:rPr>
            </w:pPr>
            <w:del w:id="358" w:author="Claude Gendron" w:date="2006-06-15T08:06:00Z">
              <w:r w:rsidRPr="00211422" w:rsidDel="00E44C81">
                <w:rPr>
                  <w:rStyle w:val="Lienhypertexte"/>
                  <w:noProof/>
                  <w:sz w:val="22"/>
                  <w:szCs w:val="22"/>
                  <w:rPrChange w:id="359" w:author="Gaston" w:date="2019-02-28T18:12:00Z">
                    <w:rPr>
                      <w:rStyle w:val="Lienhypertexte"/>
                      <w:noProof/>
                    </w:rPr>
                  </w:rPrChange>
                </w:rPr>
                <w:fldChar w:fldCharType="begin"/>
              </w:r>
              <w:r w:rsidRPr="00211422" w:rsidDel="00E44C81">
                <w:rPr>
                  <w:rStyle w:val="Lienhypertexte"/>
                  <w:noProof/>
                  <w:sz w:val="22"/>
                  <w:szCs w:val="22"/>
                  <w:rPrChange w:id="360" w:author="Gaston" w:date="2019-02-28T18:12:00Z">
                    <w:rPr>
                      <w:rStyle w:val="Lienhypertexte"/>
                      <w:noProof/>
                    </w:rPr>
                  </w:rPrChange>
                </w:rPr>
                <w:delInstrText xml:space="preserve"> </w:delInstrText>
              </w:r>
              <w:r w:rsidRPr="00211422" w:rsidDel="00E44C81">
                <w:rPr>
                  <w:noProof/>
                  <w:sz w:val="22"/>
                  <w:szCs w:val="22"/>
                  <w:rPrChange w:id="361" w:author="Gaston" w:date="2019-02-28T18:12:00Z">
                    <w:rPr>
                      <w:noProof/>
                    </w:rPr>
                  </w:rPrChange>
                </w:rPr>
                <w:delInstrText>HYPERLINK \l "_Toc125966406"</w:delInstrText>
              </w:r>
              <w:r w:rsidRPr="00211422" w:rsidDel="00E44C81">
                <w:rPr>
                  <w:rStyle w:val="Lienhypertexte"/>
                  <w:noProof/>
                  <w:sz w:val="22"/>
                  <w:szCs w:val="22"/>
                  <w:rPrChange w:id="362" w:author="Gaston" w:date="2019-02-28T18:12:00Z">
                    <w:rPr>
                      <w:rStyle w:val="Lienhypertexte"/>
                      <w:noProof/>
                    </w:rPr>
                  </w:rPrChange>
                </w:rPr>
                <w:delInstrText xml:space="preserve"> </w:delInstrText>
              </w:r>
              <w:r w:rsidRPr="00211422" w:rsidDel="00E44C81">
                <w:rPr>
                  <w:rStyle w:val="Lienhypertexte"/>
                  <w:noProof/>
                  <w:sz w:val="22"/>
                  <w:szCs w:val="22"/>
                  <w:rPrChange w:id="363" w:author="Gaston" w:date="2019-02-28T18:12:00Z">
                    <w:rPr>
                      <w:rStyle w:val="Lienhypertexte"/>
                      <w:noProof/>
                    </w:rPr>
                  </w:rPrChange>
                </w:rPr>
                <w:fldChar w:fldCharType="separate"/>
              </w:r>
              <w:r w:rsidRPr="00211422" w:rsidDel="00E44C81">
                <w:rPr>
                  <w:rStyle w:val="Lienhypertexte"/>
                  <w:noProof/>
                  <w:sz w:val="22"/>
                  <w:szCs w:val="22"/>
                  <w:rPrChange w:id="364" w:author="Gaston" w:date="2019-02-28T18:12:00Z">
                    <w:rPr>
                      <w:rStyle w:val="Lienhypertexte"/>
                      <w:noProof/>
                    </w:rPr>
                  </w:rPrChange>
                </w:rPr>
                <w:delText>Montage par «wire wrap»</w:delText>
              </w:r>
              <w:r w:rsidRPr="00211422" w:rsidDel="00E44C81">
                <w:rPr>
                  <w:noProof/>
                  <w:webHidden/>
                  <w:sz w:val="22"/>
                  <w:szCs w:val="22"/>
                  <w:rPrChange w:id="365" w:author="Gaston" w:date="2019-02-28T18:12:00Z">
                    <w:rPr>
                      <w:noProof/>
                      <w:webHidden/>
                    </w:rPr>
                  </w:rPrChange>
                </w:rPr>
                <w:tab/>
              </w:r>
              <w:r w:rsidRPr="00211422" w:rsidDel="00E44C81">
                <w:rPr>
                  <w:noProof/>
                  <w:webHidden/>
                  <w:sz w:val="22"/>
                  <w:szCs w:val="22"/>
                  <w:rPrChange w:id="366" w:author="Gaston" w:date="2019-02-28T18:12:00Z">
                    <w:rPr>
                      <w:noProof/>
                      <w:webHidden/>
                    </w:rPr>
                  </w:rPrChange>
                </w:rPr>
                <w:fldChar w:fldCharType="begin"/>
              </w:r>
              <w:r w:rsidRPr="00211422" w:rsidDel="00E44C81">
                <w:rPr>
                  <w:noProof/>
                  <w:webHidden/>
                  <w:sz w:val="22"/>
                  <w:szCs w:val="22"/>
                  <w:rPrChange w:id="367" w:author="Gaston" w:date="2019-02-28T18:12:00Z">
                    <w:rPr>
                      <w:noProof/>
                      <w:webHidden/>
                    </w:rPr>
                  </w:rPrChange>
                </w:rPr>
                <w:delInstrText xml:space="preserve"> PAGEREF _Toc125966406 \h </w:delInstrText>
              </w:r>
              <w:r w:rsidRPr="00211422" w:rsidDel="00E44C81">
                <w:rPr>
                  <w:noProof/>
                  <w:webHidden/>
                  <w:sz w:val="22"/>
                  <w:szCs w:val="22"/>
                  <w:rPrChange w:id="368" w:author="Gaston" w:date="2019-02-28T18:12:00Z">
                    <w:rPr>
                      <w:noProof/>
                      <w:webHidden/>
                      <w:sz w:val="22"/>
                      <w:szCs w:val="22"/>
                    </w:rPr>
                  </w:rPrChange>
                </w:rPr>
              </w:r>
              <w:r w:rsidRPr="00211422" w:rsidDel="00E44C81">
                <w:rPr>
                  <w:noProof/>
                  <w:webHidden/>
                  <w:sz w:val="22"/>
                  <w:szCs w:val="22"/>
                  <w:rPrChange w:id="369" w:author="Gaston" w:date="2019-02-28T18:12:00Z">
                    <w:rPr>
                      <w:noProof/>
                      <w:webHidden/>
                    </w:rPr>
                  </w:rPrChange>
                </w:rPr>
                <w:fldChar w:fldCharType="separate"/>
              </w:r>
              <w:r w:rsidR="006361A1" w:rsidRPr="00211422" w:rsidDel="00E44C81">
                <w:rPr>
                  <w:noProof/>
                  <w:webHidden/>
                  <w:sz w:val="22"/>
                  <w:szCs w:val="22"/>
                  <w:rPrChange w:id="370" w:author="Gaston" w:date="2019-02-28T18:12:00Z">
                    <w:rPr>
                      <w:noProof/>
                      <w:webHidden/>
                    </w:rPr>
                  </w:rPrChange>
                </w:rPr>
                <w:delText>16</w:delText>
              </w:r>
              <w:r w:rsidRPr="00211422" w:rsidDel="00E44C81">
                <w:rPr>
                  <w:noProof/>
                  <w:webHidden/>
                  <w:sz w:val="22"/>
                  <w:szCs w:val="22"/>
                  <w:rPrChange w:id="371" w:author="Gaston" w:date="2019-02-28T18:12:00Z">
                    <w:rPr>
                      <w:noProof/>
                      <w:webHidden/>
                    </w:rPr>
                  </w:rPrChange>
                </w:rPr>
                <w:fldChar w:fldCharType="end"/>
              </w:r>
              <w:r w:rsidRPr="00211422" w:rsidDel="00E44C81">
                <w:rPr>
                  <w:rStyle w:val="Lienhypertexte"/>
                  <w:noProof/>
                  <w:sz w:val="22"/>
                  <w:szCs w:val="22"/>
                  <w:rPrChange w:id="372" w:author="Gaston" w:date="2019-02-28T18:12:00Z">
                    <w:rPr>
                      <w:rStyle w:val="Lienhypertexte"/>
                      <w:noProof/>
                    </w:rPr>
                  </w:rPrChange>
                </w:rPr>
                <w:fldChar w:fldCharType="end"/>
              </w:r>
            </w:del>
          </w:p>
          <w:p w14:paraId="21B52828" w14:textId="77777777" w:rsidR="00EF27FD" w:rsidRPr="00211422" w:rsidDel="00E44C81" w:rsidRDefault="00EF27FD">
            <w:pPr>
              <w:pStyle w:val="TM1"/>
              <w:tabs>
                <w:tab w:val="right" w:leader="dot" w:pos="9350"/>
              </w:tabs>
              <w:rPr>
                <w:del w:id="373" w:author="Claude Gendron" w:date="2006-06-15T08:06:00Z"/>
                <w:b w:val="0"/>
                <w:bCs w:val="0"/>
                <w:i w:val="0"/>
                <w:iCs w:val="0"/>
                <w:noProof/>
                <w:sz w:val="22"/>
                <w:szCs w:val="22"/>
                <w:lang w:eastAsia="fr-CA"/>
                <w:rPrChange w:id="374" w:author="Gaston" w:date="2019-02-28T18:12:00Z">
                  <w:rPr>
                    <w:del w:id="375" w:author="Claude Gendron" w:date="2006-06-15T08:06:00Z"/>
                    <w:b w:val="0"/>
                    <w:bCs w:val="0"/>
                    <w:i w:val="0"/>
                    <w:iCs w:val="0"/>
                    <w:noProof/>
                    <w:lang w:eastAsia="fr-CA"/>
                  </w:rPr>
                </w:rPrChange>
              </w:rPr>
            </w:pPr>
            <w:del w:id="376" w:author="Claude Gendron" w:date="2006-06-15T08:06:00Z">
              <w:r w:rsidRPr="00211422" w:rsidDel="00E44C81">
                <w:rPr>
                  <w:rStyle w:val="Lienhypertexte"/>
                  <w:noProof/>
                  <w:sz w:val="22"/>
                  <w:szCs w:val="22"/>
                  <w:rPrChange w:id="377" w:author="Gaston" w:date="2019-02-28T18:12:00Z">
                    <w:rPr>
                      <w:rStyle w:val="Lienhypertexte"/>
                      <w:noProof/>
                    </w:rPr>
                  </w:rPrChange>
                </w:rPr>
                <w:fldChar w:fldCharType="begin"/>
              </w:r>
              <w:r w:rsidRPr="00211422" w:rsidDel="00E44C81">
                <w:rPr>
                  <w:rStyle w:val="Lienhypertexte"/>
                  <w:noProof/>
                  <w:sz w:val="22"/>
                  <w:szCs w:val="22"/>
                  <w:rPrChange w:id="378" w:author="Gaston" w:date="2019-02-28T18:12:00Z">
                    <w:rPr>
                      <w:rStyle w:val="Lienhypertexte"/>
                      <w:noProof/>
                    </w:rPr>
                  </w:rPrChange>
                </w:rPr>
                <w:delInstrText xml:space="preserve"> </w:delInstrText>
              </w:r>
              <w:r w:rsidRPr="00211422" w:rsidDel="00E44C81">
                <w:rPr>
                  <w:noProof/>
                  <w:sz w:val="22"/>
                  <w:szCs w:val="22"/>
                  <w:rPrChange w:id="379" w:author="Gaston" w:date="2019-02-28T18:12:00Z">
                    <w:rPr>
                      <w:noProof/>
                    </w:rPr>
                  </w:rPrChange>
                </w:rPr>
                <w:delInstrText>HYPERLINK \l "_Toc125966407"</w:delInstrText>
              </w:r>
              <w:r w:rsidRPr="00211422" w:rsidDel="00E44C81">
                <w:rPr>
                  <w:rStyle w:val="Lienhypertexte"/>
                  <w:noProof/>
                  <w:sz w:val="22"/>
                  <w:szCs w:val="22"/>
                  <w:rPrChange w:id="380" w:author="Gaston" w:date="2019-02-28T18:12:00Z">
                    <w:rPr>
                      <w:rStyle w:val="Lienhypertexte"/>
                      <w:noProof/>
                    </w:rPr>
                  </w:rPrChange>
                </w:rPr>
                <w:delInstrText xml:space="preserve"> </w:delInstrText>
              </w:r>
              <w:r w:rsidRPr="00211422" w:rsidDel="00E44C81">
                <w:rPr>
                  <w:rStyle w:val="Lienhypertexte"/>
                  <w:noProof/>
                  <w:sz w:val="22"/>
                  <w:szCs w:val="22"/>
                  <w:rPrChange w:id="381" w:author="Gaston" w:date="2019-02-28T18:12:00Z">
                    <w:rPr>
                      <w:rStyle w:val="Lienhypertexte"/>
                      <w:noProof/>
                    </w:rPr>
                  </w:rPrChange>
                </w:rPr>
                <w:fldChar w:fldCharType="separate"/>
              </w:r>
              <w:r w:rsidRPr="00211422" w:rsidDel="00E44C81">
                <w:rPr>
                  <w:rStyle w:val="Lienhypertexte"/>
                  <w:noProof/>
                  <w:sz w:val="22"/>
                  <w:szCs w:val="22"/>
                  <w:rPrChange w:id="382" w:author="Gaston" w:date="2019-02-28T18:12:00Z">
                    <w:rPr>
                      <w:rStyle w:val="Lienhypertexte"/>
                      <w:noProof/>
                    </w:rPr>
                  </w:rPrChange>
                </w:rPr>
                <w:delText>Montage sur «proto-board»</w:delText>
              </w:r>
              <w:r w:rsidRPr="00211422" w:rsidDel="00E44C81">
                <w:rPr>
                  <w:noProof/>
                  <w:webHidden/>
                  <w:sz w:val="22"/>
                  <w:szCs w:val="22"/>
                  <w:rPrChange w:id="383" w:author="Gaston" w:date="2019-02-28T18:12:00Z">
                    <w:rPr>
                      <w:noProof/>
                      <w:webHidden/>
                    </w:rPr>
                  </w:rPrChange>
                </w:rPr>
                <w:tab/>
              </w:r>
              <w:r w:rsidRPr="00211422" w:rsidDel="00E44C81">
                <w:rPr>
                  <w:noProof/>
                  <w:webHidden/>
                  <w:sz w:val="22"/>
                  <w:szCs w:val="22"/>
                  <w:rPrChange w:id="384" w:author="Gaston" w:date="2019-02-28T18:12:00Z">
                    <w:rPr>
                      <w:noProof/>
                      <w:webHidden/>
                    </w:rPr>
                  </w:rPrChange>
                </w:rPr>
                <w:fldChar w:fldCharType="begin"/>
              </w:r>
              <w:r w:rsidRPr="00211422" w:rsidDel="00E44C81">
                <w:rPr>
                  <w:noProof/>
                  <w:webHidden/>
                  <w:sz w:val="22"/>
                  <w:szCs w:val="22"/>
                  <w:rPrChange w:id="385" w:author="Gaston" w:date="2019-02-28T18:12:00Z">
                    <w:rPr>
                      <w:noProof/>
                      <w:webHidden/>
                    </w:rPr>
                  </w:rPrChange>
                </w:rPr>
                <w:delInstrText xml:space="preserve"> PAGEREF _Toc125966407 \h </w:delInstrText>
              </w:r>
              <w:r w:rsidRPr="00211422" w:rsidDel="00E44C81">
                <w:rPr>
                  <w:noProof/>
                  <w:webHidden/>
                  <w:sz w:val="22"/>
                  <w:szCs w:val="22"/>
                  <w:rPrChange w:id="386" w:author="Gaston" w:date="2019-02-28T18:12:00Z">
                    <w:rPr>
                      <w:noProof/>
                      <w:webHidden/>
                      <w:sz w:val="22"/>
                      <w:szCs w:val="22"/>
                    </w:rPr>
                  </w:rPrChange>
                </w:rPr>
              </w:r>
              <w:r w:rsidRPr="00211422" w:rsidDel="00E44C81">
                <w:rPr>
                  <w:noProof/>
                  <w:webHidden/>
                  <w:sz w:val="22"/>
                  <w:szCs w:val="22"/>
                  <w:rPrChange w:id="387" w:author="Gaston" w:date="2019-02-28T18:12:00Z">
                    <w:rPr>
                      <w:noProof/>
                      <w:webHidden/>
                    </w:rPr>
                  </w:rPrChange>
                </w:rPr>
                <w:fldChar w:fldCharType="separate"/>
              </w:r>
              <w:r w:rsidR="006361A1" w:rsidRPr="00211422" w:rsidDel="00E44C81">
                <w:rPr>
                  <w:noProof/>
                  <w:webHidden/>
                  <w:sz w:val="22"/>
                  <w:szCs w:val="22"/>
                  <w:rPrChange w:id="388" w:author="Gaston" w:date="2019-02-28T18:12:00Z">
                    <w:rPr>
                      <w:noProof/>
                      <w:webHidden/>
                    </w:rPr>
                  </w:rPrChange>
                </w:rPr>
                <w:delText>17</w:delText>
              </w:r>
              <w:r w:rsidRPr="00211422" w:rsidDel="00E44C81">
                <w:rPr>
                  <w:noProof/>
                  <w:webHidden/>
                  <w:sz w:val="22"/>
                  <w:szCs w:val="22"/>
                  <w:rPrChange w:id="389" w:author="Gaston" w:date="2019-02-28T18:12:00Z">
                    <w:rPr>
                      <w:noProof/>
                      <w:webHidden/>
                    </w:rPr>
                  </w:rPrChange>
                </w:rPr>
                <w:fldChar w:fldCharType="end"/>
              </w:r>
              <w:r w:rsidRPr="00211422" w:rsidDel="00E44C81">
                <w:rPr>
                  <w:rStyle w:val="Lienhypertexte"/>
                  <w:noProof/>
                  <w:sz w:val="22"/>
                  <w:szCs w:val="22"/>
                  <w:rPrChange w:id="390" w:author="Gaston" w:date="2019-02-28T18:12:00Z">
                    <w:rPr>
                      <w:rStyle w:val="Lienhypertexte"/>
                      <w:noProof/>
                    </w:rPr>
                  </w:rPrChange>
                </w:rPr>
                <w:fldChar w:fldCharType="end"/>
              </w:r>
            </w:del>
          </w:p>
          <w:p w14:paraId="3DD23C1B" w14:textId="77777777" w:rsidR="00EF27FD" w:rsidRPr="00211422" w:rsidDel="00E44C81" w:rsidRDefault="00EF27FD">
            <w:pPr>
              <w:pStyle w:val="TM1"/>
              <w:tabs>
                <w:tab w:val="right" w:leader="dot" w:pos="9350"/>
              </w:tabs>
              <w:rPr>
                <w:del w:id="391" w:author="Claude Gendron" w:date="2006-06-15T08:06:00Z"/>
                <w:b w:val="0"/>
                <w:bCs w:val="0"/>
                <w:i w:val="0"/>
                <w:iCs w:val="0"/>
                <w:noProof/>
                <w:sz w:val="22"/>
                <w:szCs w:val="22"/>
                <w:lang w:eastAsia="fr-CA"/>
                <w:rPrChange w:id="392" w:author="Gaston" w:date="2019-02-28T18:12:00Z">
                  <w:rPr>
                    <w:del w:id="393" w:author="Claude Gendron" w:date="2006-06-15T08:06:00Z"/>
                    <w:b w:val="0"/>
                    <w:bCs w:val="0"/>
                    <w:i w:val="0"/>
                    <w:iCs w:val="0"/>
                    <w:noProof/>
                    <w:lang w:eastAsia="fr-CA"/>
                  </w:rPr>
                </w:rPrChange>
              </w:rPr>
            </w:pPr>
            <w:del w:id="394" w:author="Claude Gendron" w:date="2006-06-15T08:06:00Z">
              <w:r w:rsidRPr="00211422" w:rsidDel="00E44C81">
                <w:rPr>
                  <w:rStyle w:val="Lienhypertexte"/>
                  <w:noProof/>
                  <w:sz w:val="22"/>
                  <w:szCs w:val="22"/>
                  <w:rPrChange w:id="395" w:author="Gaston" w:date="2019-02-28T18:12:00Z">
                    <w:rPr>
                      <w:rStyle w:val="Lienhypertexte"/>
                      <w:noProof/>
                    </w:rPr>
                  </w:rPrChange>
                </w:rPr>
                <w:fldChar w:fldCharType="begin"/>
              </w:r>
              <w:r w:rsidRPr="00211422" w:rsidDel="00E44C81">
                <w:rPr>
                  <w:rStyle w:val="Lienhypertexte"/>
                  <w:noProof/>
                  <w:sz w:val="22"/>
                  <w:szCs w:val="22"/>
                  <w:rPrChange w:id="396" w:author="Gaston" w:date="2019-02-28T18:12:00Z">
                    <w:rPr>
                      <w:rStyle w:val="Lienhypertexte"/>
                      <w:noProof/>
                    </w:rPr>
                  </w:rPrChange>
                </w:rPr>
                <w:delInstrText xml:space="preserve"> </w:delInstrText>
              </w:r>
              <w:r w:rsidRPr="00211422" w:rsidDel="00E44C81">
                <w:rPr>
                  <w:noProof/>
                  <w:sz w:val="22"/>
                  <w:szCs w:val="22"/>
                  <w:rPrChange w:id="397" w:author="Gaston" w:date="2019-02-28T18:12:00Z">
                    <w:rPr>
                      <w:noProof/>
                    </w:rPr>
                  </w:rPrChange>
                </w:rPr>
                <w:delInstrText>HYPERLINK \l "_Toc125966408"</w:delInstrText>
              </w:r>
              <w:r w:rsidRPr="00211422" w:rsidDel="00E44C81">
                <w:rPr>
                  <w:rStyle w:val="Lienhypertexte"/>
                  <w:noProof/>
                  <w:sz w:val="22"/>
                  <w:szCs w:val="22"/>
                  <w:rPrChange w:id="398" w:author="Gaston" w:date="2019-02-28T18:12:00Z">
                    <w:rPr>
                      <w:rStyle w:val="Lienhypertexte"/>
                      <w:noProof/>
                    </w:rPr>
                  </w:rPrChange>
                </w:rPr>
                <w:delInstrText xml:space="preserve"> </w:delInstrText>
              </w:r>
              <w:r w:rsidRPr="00211422" w:rsidDel="00E44C81">
                <w:rPr>
                  <w:rStyle w:val="Lienhypertexte"/>
                  <w:noProof/>
                  <w:sz w:val="22"/>
                  <w:szCs w:val="22"/>
                  <w:rPrChange w:id="399" w:author="Gaston" w:date="2019-02-28T18:12:00Z">
                    <w:rPr>
                      <w:rStyle w:val="Lienhypertexte"/>
                      <w:noProof/>
                    </w:rPr>
                  </w:rPrChange>
                </w:rPr>
                <w:fldChar w:fldCharType="separate"/>
              </w:r>
              <w:r w:rsidRPr="00211422" w:rsidDel="00E44C81">
                <w:rPr>
                  <w:rStyle w:val="Lienhypertexte"/>
                  <w:noProof/>
                  <w:sz w:val="22"/>
                  <w:szCs w:val="22"/>
                  <w:rPrChange w:id="400" w:author="Gaston" w:date="2019-02-28T18:12:00Z">
                    <w:rPr>
                      <w:rStyle w:val="Lienhypertexte"/>
                      <w:noProof/>
                    </w:rPr>
                  </w:rPrChange>
                </w:rPr>
                <w:delText>Diagramme  matriciel</w:delText>
              </w:r>
              <w:r w:rsidRPr="00211422" w:rsidDel="00E44C81">
                <w:rPr>
                  <w:noProof/>
                  <w:webHidden/>
                  <w:sz w:val="22"/>
                  <w:szCs w:val="22"/>
                  <w:rPrChange w:id="401" w:author="Gaston" w:date="2019-02-28T18:12:00Z">
                    <w:rPr>
                      <w:noProof/>
                      <w:webHidden/>
                    </w:rPr>
                  </w:rPrChange>
                </w:rPr>
                <w:tab/>
              </w:r>
              <w:r w:rsidRPr="00211422" w:rsidDel="00E44C81">
                <w:rPr>
                  <w:noProof/>
                  <w:webHidden/>
                  <w:sz w:val="22"/>
                  <w:szCs w:val="22"/>
                  <w:rPrChange w:id="402" w:author="Gaston" w:date="2019-02-28T18:12:00Z">
                    <w:rPr>
                      <w:noProof/>
                      <w:webHidden/>
                    </w:rPr>
                  </w:rPrChange>
                </w:rPr>
                <w:fldChar w:fldCharType="begin"/>
              </w:r>
              <w:r w:rsidRPr="00211422" w:rsidDel="00E44C81">
                <w:rPr>
                  <w:noProof/>
                  <w:webHidden/>
                  <w:sz w:val="22"/>
                  <w:szCs w:val="22"/>
                  <w:rPrChange w:id="403" w:author="Gaston" w:date="2019-02-28T18:12:00Z">
                    <w:rPr>
                      <w:noProof/>
                      <w:webHidden/>
                    </w:rPr>
                  </w:rPrChange>
                </w:rPr>
                <w:delInstrText xml:space="preserve"> PAGEREF _Toc125966408 \h </w:delInstrText>
              </w:r>
              <w:r w:rsidRPr="00211422" w:rsidDel="00E44C81">
                <w:rPr>
                  <w:noProof/>
                  <w:webHidden/>
                  <w:sz w:val="22"/>
                  <w:szCs w:val="22"/>
                  <w:rPrChange w:id="404" w:author="Gaston" w:date="2019-02-28T18:12:00Z">
                    <w:rPr>
                      <w:noProof/>
                      <w:webHidden/>
                      <w:sz w:val="22"/>
                      <w:szCs w:val="22"/>
                    </w:rPr>
                  </w:rPrChange>
                </w:rPr>
              </w:r>
              <w:r w:rsidRPr="00211422" w:rsidDel="00E44C81">
                <w:rPr>
                  <w:noProof/>
                  <w:webHidden/>
                  <w:sz w:val="22"/>
                  <w:szCs w:val="22"/>
                  <w:rPrChange w:id="405" w:author="Gaston" w:date="2019-02-28T18:12:00Z">
                    <w:rPr>
                      <w:noProof/>
                      <w:webHidden/>
                    </w:rPr>
                  </w:rPrChange>
                </w:rPr>
                <w:fldChar w:fldCharType="separate"/>
              </w:r>
              <w:r w:rsidR="006361A1" w:rsidRPr="00211422" w:rsidDel="00E44C81">
                <w:rPr>
                  <w:noProof/>
                  <w:webHidden/>
                  <w:sz w:val="22"/>
                  <w:szCs w:val="22"/>
                  <w:rPrChange w:id="406" w:author="Gaston" w:date="2019-02-28T18:12:00Z">
                    <w:rPr>
                      <w:noProof/>
                      <w:webHidden/>
                    </w:rPr>
                  </w:rPrChange>
                </w:rPr>
                <w:delText>18</w:delText>
              </w:r>
              <w:r w:rsidRPr="00211422" w:rsidDel="00E44C81">
                <w:rPr>
                  <w:noProof/>
                  <w:webHidden/>
                  <w:sz w:val="22"/>
                  <w:szCs w:val="22"/>
                  <w:rPrChange w:id="407" w:author="Gaston" w:date="2019-02-28T18:12:00Z">
                    <w:rPr>
                      <w:noProof/>
                      <w:webHidden/>
                    </w:rPr>
                  </w:rPrChange>
                </w:rPr>
                <w:fldChar w:fldCharType="end"/>
              </w:r>
              <w:r w:rsidRPr="00211422" w:rsidDel="00E44C81">
                <w:rPr>
                  <w:rStyle w:val="Lienhypertexte"/>
                  <w:noProof/>
                  <w:sz w:val="22"/>
                  <w:szCs w:val="22"/>
                  <w:rPrChange w:id="408" w:author="Gaston" w:date="2019-02-28T18:12:00Z">
                    <w:rPr>
                      <w:rStyle w:val="Lienhypertexte"/>
                      <w:noProof/>
                    </w:rPr>
                  </w:rPrChange>
                </w:rPr>
                <w:fldChar w:fldCharType="end"/>
              </w:r>
            </w:del>
          </w:p>
          <w:p w14:paraId="4558ACC7" w14:textId="77777777" w:rsidR="00EF27FD" w:rsidRPr="00211422" w:rsidDel="00E44C81" w:rsidRDefault="00EF27FD">
            <w:pPr>
              <w:pStyle w:val="TM1"/>
              <w:tabs>
                <w:tab w:val="right" w:leader="dot" w:pos="9350"/>
              </w:tabs>
              <w:rPr>
                <w:del w:id="409" w:author="Claude Gendron" w:date="2006-06-15T08:06:00Z"/>
                <w:b w:val="0"/>
                <w:bCs w:val="0"/>
                <w:i w:val="0"/>
                <w:iCs w:val="0"/>
                <w:noProof/>
                <w:sz w:val="22"/>
                <w:szCs w:val="22"/>
                <w:lang w:eastAsia="fr-CA"/>
                <w:rPrChange w:id="410" w:author="Gaston" w:date="2019-02-28T18:12:00Z">
                  <w:rPr>
                    <w:del w:id="411" w:author="Claude Gendron" w:date="2006-06-15T08:06:00Z"/>
                    <w:b w:val="0"/>
                    <w:bCs w:val="0"/>
                    <w:i w:val="0"/>
                    <w:iCs w:val="0"/>
                    <w:noProof/>
                    <w:lang w:eastAsia="fr-CA"/>
                  </w:rPr>
                </w:rPrChange>
              </w:rPr>
            </w:pPr>
            <w:del w:id="412" w:author="Claude Gendron" w:date="2006-06-15T08:06:00Z">
              <w:r w:rsidRPr="00211422" w:rsidDel="00E44C81">
                <w:rPr>
                  <w:rStyle w:val="Lienhypertexte"/>
                  <w:noProof/>
                  <w:sz w:val="22"/>
                  <w:szCs w:val="22"/>
                  <w:rPrChange w:id="413" w:author="Gaston" w:date="2019-02-28T18:12:00Z">
                    <w:rPr>
                      <w:rStyle w:val="Lienhypertexte"/>
                      <w:noProof/>
                    </w:rPr>
                  </w:rPrChange>
                </w:rPr>
                <w:fldChar w:fldCharType="begin"/>
              </w:r>
              <w:r w:rsidRPr="00211422" w:rsidDel="00E44C81">
                <w:rPr>
                  <w:rStyle w:val="Lienhypertexte"/>
                  <w:noProof/>
                  <w:sz w:val="22"/>
                  <w:szCs w:val="22"/>
                  <w:rPrChange w:id="414" w:author="Gaston" w:date="2019-02-28T18:12:00Z">
                    <w:rPr>
                      <w:rStyle w:val="Lienhypertexte"/>
                      <w:noProof/>
                    </w:rPr>
                  </w:rPrChange>
                </w:rPr>
                <w:delInstrText xml:space="preserve"> </w:delInstrText>
              </w:r>
              <w:r w:rsidRPr="00211422" w:rsidDel="00E44C81">
                <w:rPr>
                  <w:noProof/>
                  <w:sz w:val="22"/>
                  <w:szCs w:val="22"/>
                  <w:rPrChange w:id="415" w:author="Gaston" w:date="2019-02-28T18:12:00Z">
                    <w:rPr>
                      <w:noProof/>
                    </w:rPr>
                  </w:rPrChange>
                </w:rPr>
                <w:delInstrText>HYPERLINK \l "_Toc125966409"</w:delInstrText>
              </w:r>
              <w:r w:rsidRPr="00211422" w:rsidDel="00E44C81">
                <w:rPr>
                  <w:rStyle w:val="Lienhypertexte"/>
                  <w:noProof/>
                  <w:sz w:val="22"/>
                  <w:szCs w:val="22"/>
                  <w:rPrChange w:id="416" w:author="Gaston" w:date="2019-02-28T18:12:00Z">
                    <w:rPr>
                      <w:rStyle w:val="Lienhypertexte"/>
                      <w:noProof/>
                    </w:rPr>
                  </w:rPrChange>
                </w:rPr>
                <w:delInstrText xml:space="preserve"> </w:delInstrText>
              </w:r>
              <w:r w:rsidRPr="00211422" w:rsidDel="00E44C81">
                <w:rPr>
                  <w:rStyle w:val="Lienhypertexte"/>
                  <w:noProof/>
                  <w:sz w:val="22"/>
                  <w:szCs w:val="22"/>
                  <w:rPrChange w:id="417" w:author="Gaston" w:date="2019-02-28T18:12:00Z">
                    <w:rPr>
                      <w:rStyle w:val="Lienhypertexte"/>
                      <w:noProof/>
                    </w:rPr>
                  </w:rPrChange>
                </w:rPr>
                <w:fldChar w:fldCharType="separate"/>
              </w:r>
              <w:r w:rsidRPr="00211422" w:rsidDel="00E44C81">
                <w:rPr>
                  <w:rStyle w:val="Lienhypertexte"/>
                  <w:noProof/>
                  <w:sz w:val="22"/>
                  <w:szCs w:val="22"/>
                  <w:rPrChange w:id="418" w:author="Gaston" w:date="2019-02-28T18:12:00Z">
                    <w:rPr>
                      <w:rStyle w:val="Lienhypertexte"/>
                      <w:noProof/>
                    </w:rPr>
                  </w:rPrChange>
                </w:rPr>
                <w:delText>Liste des pièces avec évaluation du coût</w:delText>
              </w:r>
              <w:r w:rsidRPr="00211422" w:rsidDel="00E44C81">
                <w:rPr>
                  <w:noProof/>
                  <w:webHidden/>
                  <w:sz w:val="22"/>
                  <w:szCs w:val="22"/>
                  <w:rPrChange w:id="419" w:author="Gaston" w:date="2019-02-28T18:12:00Z">
                    <w:rPr>
                      <w:noProof/>
                      <w:webHidden/>
                    </w:rPr>
                  </w:rPrChange>
                </w:rPr>
                <w:tab/>
              </w:r>
              <w:r w:rsidRPr="00211422" w:rsidDel="00E44C81">
                <w:rPr>
                  <w:noProof/>
                  <w:webHidden/>
                  <w:sz w:val="22"/>
                  <w:szCs w:val="22"/>
                  <w:rPrChange w:id="420" w:author="Gaston" w:date="2019-02-28T18:12:00Z">
                    <w:rPr>
                      <w:noProof/>
                      <w:webHidden/>
                    </w:rPr>
                  </w:rPrChange>
                </w:rPr>
                <w:fldChar w:fldCharType="begin"/>
              </w:r>
              <w:r w:rsidRPr="00211422" w:rsidDel="00E44C81">
                <w:rPr>
                  <w:noProof/>
                  <w:webHidden/>
                  <w:sz w:val="22"/>
                  <w:szCs w:val="22"/>
                  <w:rPrChange w:id="421" w:author="Gaston" w:date="2019-02-28T18:12:00Z">
                    <w:rPr>
                      <w:noProof/>
                      <w:webHidden/>
                    </w:rPr>
                  </w:rPrChange>
                </w:rPr>
                <w:delInstrText xml:space="preserve"> PAGEREF _Toc125966409 \h </w:delInstrText>
              </w:r>
              <w:r w:rsidRPr="00211422" w:rsidDel="00E44C81">
                <w:rPr>
                  <w:noProof/>
                  <w:webHidden/>
                  <w:sz w:val="22"/>
                  <w:szCs w:val="22"/>
                  <w:rPrChange w:id="422" w:author="Gaston" w:date="2019-02-28T18:12:00Z">
                    <w:rPr>
                      <w:noProof/>
                      <w:webHidden/>
                      <w:sz w:val="22"/>
                      <w:szCs w:val="22"/>
                    </w:rPr>
                  </w:rPrChange>
                </w:rPr>
              </w:r>
              <w:r w:rsidRPr="00211422" w:rsidDel="00E44C81">
                <w:rPr>
                  <w:noProof/>
                  <w:webHidden/>
                  <w:sz w:val="22"/>
                  <w:szCs w:val="22"/>
                  <w:rPrChange w:id="423" w:author="Gaston" w:date="2019-02-28T18:12:00Z">
                    <w:rPr>
                      <w:noProof/>
                      <w:webHidden/>
                    </w:rPr>
                  </w:rPrChange>
                </w:rPr>
                <w:fldChar w:fldCharType="separate"/>
              </w:r>
              <w:r w:rsidR="006361A1" w:rsidRPr="00211422" w:rsidDel="00E44C81">
                <w:rPr>
                  <w:noProof/>
                  <w:webHidden/>
                  <w:sz w:val="22"/>
                  <w:szCs w:val="22"/>
                  <w:rPrChange w:id="424" w:author="Gaston" w:date="2019-02-28T18:12:00Z">
                    <w:rPr>
                      <w:noProof/>
                      <w:webHidden/>
                    </w:rPr>
                  </w:rPrChange>
                </w:rPr>
                <w:delText>19</w:delText>
              </w:r>
              <w:r w:rsidRPr="00211422" w:rsidDel="00E44C81">
                <w:rPr>
                  <w:noProof/>
                  <w:webHidden/>
                  <w:sz w:val="22"/>
                  <w:szCs w:val="22"/>
                  <w:rPrChange w:id="425" w:author="Gaston" w:date="2019-02-28T18:12:00Z">
                    <w:rPr>
                      <w:noProof/>
                      <w:webHidden/>
                    </w:rPr>
                  </w:rPrChange>
                </w:rPr>
                <w:fldChar w:fldCharType="end"/>
              </w:r>
              <w:r w:rsidRPr="00211422" w:rsidDel="00E44C81">
                <w:rPr>
                  <w:rStyle w:val="Lienhypertexte"/>
                  <w:noProof/>
                  <w:sz w:val="22"/>
                  <w:szCs w:val="22"/>
                  <w:rPrChange w:id="426" w:author="Gaston" w:date="2019-02-28T18:12:00Z">
                    <w:rPr>
                      <w:rStyle w:val="Lienhypertexte"/>
                      <w:noProof/>
                    </w:rPr>
                  </w:rPrChange>
                </w:rPr>
                <w:fldChar w:fldCharType="end"/>
              </w:r>
            </w:del>
          </w:p>
          <w:p w14:paraId="75E92761" w14:textId="77777777" w:rsidR="00EF27FD" w:rsidRPr="00211422" w:rsidDel="00E44C81" w:rsidRDefault="00EF27FD">
            <w:pPr>
              <w:pStyle w:val="TM1"/>
              <w:tabs>
                <w:tab w:val="right" w:leader="dot" w:pos="9350"/>
              </w:tabs>
              <w:rPr>
                <w:del w:id="427" w:author="Claude Gendron" w:date="2006-06-15T08:06:00Z"/>
                <w:b w:val="0"/>
                <w:bCs w:val="0"/>
                <w:i w:val="0"/>
                <w:iCs w:val="0"/>
                <w:noProof/>
                <w:sz w:val="22"/>
                <w:szCs w:val="22"/>
                <w:lang w:eastAsia="fr-CA"/>
                <w:rPrChange w:id="428" w:author="Gaston" w:date="2019-02-28T18:12:00Z">
                  <w:rPr>
                    <w:del w:id="429" w:author="Claude Gendron" w:date="2006-06-15T08:06:00Z"/>
                    <w:b w:val="0"/>
                    <w:bCs w:val="0"/>
                    <w:i w:val="0"/>
                    <w:iCs w:val="0"/>
                    <w:noProof/>
                    <w:lang w:eastAsia="fr-CA"/>
                  </w:rPr>
                </w:rPrChange>
              </w:rPr>
            </w:pPr>
            <w:del w:id="430" w:author="Claude Gendron" w:date="2006-06-15T08:06:00Z">
              <w:r w:rsidRPr="00211422" w:rsidDel="00E44C81">
                <w:rPr>
                  <w:rStyle w:val="Lienhypertexte"/>
                  <w:noProof/>
                  <w:sz w:val="22"/>
                  <w:szCs w:val="22"/>
                  <w:rPrChange w:id="431" w:author="Gaston" w:date="2019-02-28T18:12:00Z">
                    <w:rPr>
                      <w:rStyle w:val="Lienhypertexte"/>
                      <w:noProof/>
                    </w:rPr>
                  </w:rPrChange>
                </w:rPr>
                <w:fldChar w:fldCharType="begin"/>
              </w:r>
              <w:r w:rsidRPr="00211422" w:rsidDel="00E44C81">
                <w:rPr>
                  <w:rStyle w:val="Lienhypertexte"/>
                  <w:noProof/>
                  <w:sz w:val="22"/>
                  <w:szCs w:val="22"/>
                  <w:rPrChange w:id="432" w:author="Gaston" w:date="2019-02-28T18:12:00Z">
                    <w:rPr>
                      <w:rStyle w:val="Lienhypertexte"/>
                      <w:noProof/>
                    </w:rPr>
                  </w:rPrChange>
                </w:rPr>
                <w:delInstrText xml:space="preserve"> </w:delInstrText>
              </w:r>
              <w:r w:rsidRPr="00211422" w:rsidDel="00E44C81">
                <w:rPr>
                  <w:noProof/>
                  <w:sz w:val="22"/>
                  <w:szCs w:val="22"/>
                  <w:rPrChange w:id="433" w:author="Gaston" w:date="2019-02-28T18:12:00Z">
                    <w:rPr>
                      <w:noProof/>
                    </w:rPr>
                  </w:rPrChange>
                </w:rPr>
                <w:delInstrText>HYPERLINK \l "_Toc125966410"</w:delInstrText>
              </w:r>
              <w:r w:rsidRPr="00211422" w:rsidDel="00E44C81">
                <w:rPr>
                  <w:rStyle w:val="Lienhypertexte"/>
                  <w:noProof/>
                  <w:sz w:val="22"/>
                  <w:szCs w:val="22"/>
                  <w:rPrChange w:id="434" w:author="Gaston" w:date="2019-02-28T18:12:00Z">
                    <w:rPr>
                      <w:rStyle w:val="Lienhypertexte"/>
                      <w:noProof/>
                    </w:rPr>
                  </w:rPrChange>
                </w:rPr>
                <w:delInstrText xml:space="preserve"> </w:delInstrText>
              </w:r>
              <w:r w:rsidRPr="00211422" w:rsidDel="00E44C81">
                <w:rPr>
                  <w:rStyle w:val="Lienhypertexte"/>
                  <w:noProof/>
                  <w:sz w:val="22"/>
                  <w:szCs w:val="22"/>
                  <w:rPrChange w:id="435" w:author="Gaston" w:date="2019-02-28T18:12:00Z">
                    <w:rPr>
                      <w:rStyle w:val="Lienhypertexte"/>
                      <w:noProof/>
                    </w:rPr>
                  </w:rPrChange>
                </w:rPr>
                <w:fldChar w:fldCharType="separate"/>
              </w:r>
              <w:r w:rsidRPr="00211422" w:rsidDel="00E44C81">
                <w:rPr>
                  <w:rStyle w:val="Lienhypertexte"/>
                  <w:noProof/>
                  <w:sz w:val="22"/>
                  <w:szCs w:val="22"/>
                  <w:rPrChange w:id="436" w:author="Gaston" w:date="2019-02-28T18:12:00Z">
                    <w:rPr>
                      <w:rStyle w:val="Lienhypertexte"/>
                      <w:noProof/>
                    </w:rPr>
                  </w:rPrChange>
                </w:rPr>
                <w:delText>Montage</w:delText>
              </w:r>
              <w:r w:rsidRPr="00211422" w:rsidDel="00E44C81">
                <w:rPr>
                  <w:noProof/>
                  <w:webHidden/>
                  <w:sz w:val="22"/>
                  <w:szCs w:val="22"/>
                  <w:rPrChange w:id="437" w:author="Gaston" w:date="2019-02-28T18:12:00Z">
                    <w:rPr>
                      <w:noProof/>
                      <w:webHidden/>
                    </w:rPr>
                  </w:rPrChange>
                </w:rPr>
                <w:tab/>
              </w:r>
              <w:r w:rsidRPr="00211422" w:rsidDel="00E44C81">
                <w:rPr>
                  <w:noProof/>
                  <w:webHidden/>
                  <w:sz w:val="22"/>
                  <w:szCs w:val="22"/>
                  <w:rPrChange w:id="438" w:author="Gaston" w:date="2019-02-28T18:12:00Z">
                    <w:rPr>
                      <w:noProof/>
                      <w:webHidden/>
                    </w:rPr>
                  </w:rPrChange>
                </w:rPr>
                <w:fldChar w:fldCharType="begin"/>
              </w:r>
              <w:r w:rsidRPr="00211422" w:rsidDel="00E44C81">
                <w:rPr>
                  <w:noProof/>
                  <w:webHidden/>
                  <w:sz w:val="22"/>
                  <w:szCs w:val="22"/>
                  <w:rPrChange w:id="439" w:author="Gaston" w:date="2019-02-28T18:12:00Z">
                    <w:rPr>
                      <w:noProof/>
                      <w:webHidden/>
                    </w:rPr>
                  </w:rPrChange>
                </w:rPr>
                <w:delInstrText xml:space="preserve"> PAGEREF _Toc125966410 \h </w:delInstrText>
              </w:r>
              <w:r w:rsidRPr="00211422" w:rsidDel="00E44C81">
                <w:rPr>
                  <w:noProof/>
                  <w:webHidden/>
                  <w:sz w:val="22"/>
                  <w:szCs w:val="22"/>
                  <w:rPrChange w:id="440" w:author="Gaston" w:date="2019-02-28T18:12:00Z">
                    <w:rPr>
                      <w:noProof/>
                      <w:webHidden/>
                      <w:sz w:val="22"/>
                      <w:szCs w:val="22"/>
                    </w:rPr>
                  </w:rPrChange>
                </w:rPr>
              </w:r>
              <w:r w:rsidRPr="00211422" w:rsidDel="00E44C81">
                <w:rPr>
                  <w:noProof/>
                  <w:webHidden/>
                  <w:sz w:val="22"/>
                  <w:szCs w:val="22"/>
                  <w:rPrChange w:id="441" w:author="Gaston" w:date="2019-02-28T18:12:00Z">
                    <w:rPr>
                      <w:noProof/>
                      <w:webHidden/>
                    </w:rPr>
                  </w:rPrChange>
                </w:rPr>
                <w:fldChar w:fldCharType="separate"/>
              </w:r>
              <w:r w:rsidR="006361A1" w:rsidRPr="00211422" w:rsidDel="00E44C81">
                <w:rPr>
                  <w:noProof/>
                  <w:webHidden/>
                  <w:sz w:val="22"/>
                  <w:szCs w:val="22"/>
                  <w:rPrChange w:id="442" w:author="Gaston" w:date="2019-02-28T18:12:00Z">
                    <w:rPr>
                      <w:noProof/>
                      <w:webHidden/>
                    </w:rPr>
                  </w:rPrChange>
                </w:rPr>
                <w:delText>20</w:delText>
              </w:r>
              <w:r w:rsidRPr="00211422" w:rsidDel="00E44C81">
                <w:rPr>
                  <w:noProof/>
                  <w:webHidden/>
                  <w:sz w:val="22"/>
                  <w:szCs w:val="22"/>
                  <w:rPrChange w:id="443" w:author="Gaston" w:date="2019-02-28T18:12:00Z">
                    <w:rPr>
                      <w:noProof/>
                      <w:webHidden/>
                    </w:rPr>
                  </w:rPrChange>
                </w:rPr>
                <w:fldChar w:fldCharType="end"/>
              </w:r>
              <w:r w:rsidRPr="00211422" w:rsidDel="00E44C81">
                <w:rPr>
                  <w:rStyle w:val="Lienhypertexte"/>
                  <w:noProof/>
                  <w:sz w:val="22"/>
                  <w:szCs w:val="22"/>
                  <w:rPrChange w:id="444" w:author="Gaston" w:date="2019-02-28T18:12:00Z">
                    <w:rPr>
                      <w:rStyle w:val="Lienhypertexte"/>
                      <w:noProof/>
                    </w:rPr>
                  </w:rPrChange>
                </w:rPr>
                <w:fldChar w:fldCharType="end"/>
              </w:r>
            </w:del>
          </w:p>
          <w:p w14:paraId="0C98B352" w14:textId="77777777" w:rsidR="00EF27FD" w:rsidRPr="00211422" w:rsidDel="00E44C81" w:rsidRDefault="00EF27FD">
            <w:pPr>
              <w:pStyle w:val="TM2"/>
              <w:tabs>
                <w:tab w:val="right" w:leader="dot" w:pos="9350"/>
              </w:tabs>
              <w:rPr>
                <w:del w:id="445" w:author="Claude Gendron" w:date="2006-06-15T08:06:00Z"/>
                <w:b w:val="0"/>
                <w:bCs w:val="0"/>
                <w:noProof/>
                <w:lang w:eastAsia="fr-CA"/>
                <w:rPrChange w:id="446" w:author="Gaston" w:date="2019-02-28T18:12:00Z">
                  <w:rPr>
                    <w:del w:id="447" w:author="Claude Gendron" w:date="2006-06-15T08:06:00Z"/>
                    <w:b w:val="0"/>
                    <w:bCs w:val="0"/>
                    <w:noProof/>
                    <w:sz w:val="24"/>
                    <w:szCs w:val="24"/>
                    <w:lang w:eastAsia="fr-CA"/>
                  </w:rPr>
                </w:rPrChange>
              </w:rPr>
            </w:pPr>
            <w:del w:id="448" w:author="Claude Gendron" w:date="2006-06-15T08:06:00Z">
              <w:r w:rsidRPr="00211422" w:rsidDel="00E44C81">
                <w:rPr>
                  <w:rStyle w:val="Lienhypertexte"/>
                  <w:noProof/>
                  <w:rPrChange w:id="449"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"_Toc125966411"</w:delInstrText>
              </w:r>
              <w:r w:rsidRPr="00211422" w:rsidDel="00E44C81">
                <w:rPr>
                  <w:rStyle w:val="Lienhypertexte"/>
                  <w:b w:val="0"/>
                  <w:bCs w:val="0"/>
                  <w:noProof/>
                </w:rPr>
                <w:delInstrText xml:space="preserve"> </w:delInstrText>
              </w:r>
              <w:r w:rsidRPr="00211422" w:rsidDel="00E44C81">
                <w:rPr>
                  <w:rStyle w:val="Lienhypertexte"/>
                  <w:noProof/>
                  <w:rPrChange w:id="450" w:author="Gaston" w:date="2019-02-28T18:12:00Z">
                    <w:rPr>
                      <w:rStyle w:val="Lienhypertexte"/>
                      <w:noProof/>
                    </w:rPr>
                  </w:rPrChange>
                </w:rPr>
                <w:fldChar w:fldCharType="separate"/>
              </w:r>
              <w:r w:rsidRPr="00211422" w:rsidDel="00E44C81">
                <w:rPr>
                  <w:rStyle w:val="Lienhypertexte"/>
                  <w:b w:val="0"/>
                  <w:bCs w:val="0"/>
                  <w:noProof/>
                </w:rPr>
                <w:delText>Soudage</w:delText>
              </w:r>
              <w:r w:rsidRPr="00211422" w:rsidDel="00E44C81">
                <w:rPr>
                  <w:b w:val="0"/>
                  <w:bCs w:val="0"/>
                  <w:noProof/>
                  <w:webHidden/>
                </w:rPr>
                <w:tab/>
              </w:r>
              <w:r w:rsidRPr="00211422" w:rsidDel="00E44C81">
                <w:rPr>
                  <w:noProof/>
                  <w:webHidden/>
                  <w:rPrChange w:id="451" w:author="Gaston" w:date="2019-02-28T18:12:00Z">
                    <w:rPr>
                      <w:noProof/>
                      <w:webHidden/>
                    </w:rPr>
                  </w:rPrChange>
                </w:rPr>
                <w:fldChar w:fldCharType="begin"/>
              </w:r>
              <w:r w:rsidRPr="00211422" w:rsidDel="00E44C81">
                <w:rPr>
                  <w:b w:val="0"/>
                  <w:bCs w:val="0"/>
                  <w:noProof/>
                  <w:webHidden/>
                </w:rPr>
                <w:delInstrText xml:space="preserve"> PAGEREF _Toc125966411 \h </w:delInstrText>
              </w:r>
              <w:r w:rsidRPr="00211422" w:rsidDel="00E44C81">
                <w:rPr>
                  <w:noProof/>
                  <w:webHidden/>
                  <w:rPrChange w:id="452" w:author="Gaston" w:date="2019-02-28T18:12:00Z">
                    <w:rPr>
                      <w:noProof/>
                      <w:webHidden/>
                    </w:rPr>
                  </w:rPrChange>
                </w:rPr>
              </w:r>
              <w:r w:rsidRPr="00211422" w:rsidDel="00E44C81">
                <w:rPr>
                  <w:noProof/>
                  <w:webHidden/>
                  <w:rPrChange w:id="453" w:author="Gaston" w:date="2019-02-28T18:12:00Z">
                    <w:rPr>
                      <w:noProof/>
                      <w:webHidden/>
                    </w:rPr>
                  </w:rPrChange>
                </w:rPr>
                <w:fldChar w:fldCharType="separate"/>
              </w:r>
              <w:r w:rsidR="006361A1" w:rsidRPr="00211422" w:rsidDel="00E44C81">
                <w:rPr>
                  <w:b w:val="0"/>
                  <w:bCs w:val="0"/>
                  <w:noProof/>
                  <w:webHidden/>
                </w:rPr>
                <w:delText>20</w:delText>
              </w:r>
              <w:r w:rsidRPr="00211422" w:rsidDel="00E44C81">
                <w:rPr>
                  <w:noProof/>
                  <w:webHidden/>
                  <w:rPrChange w:id="454" w:author="Gaston" w:date="2019-02-28T18:12:00Z">
                    <w:rPr>
                      <w:noProof/>
                      <w:webHidden/>
                    </w:rPr>
                  </w:rPrChange>
                </w:rPr>
                <w:fldChar w:fldCharType="end"/>
              </w:r>
              <w:r w:rsidRPr="00211422" w:rsidDel="00E44C81">
                <w:rPr>
                  <w:rStyle w:val="Lienhypertexte"/>
                  <w:noProof/>
                  <w:rPrChange w:id="455" w:author="Gaston" w:date="2019-02-28T18:12:00Z">
                    <w:rPr>
                      <w:rStyle w:val="Lienhypertexte"/>
                      <w:noProof/>
                    </w:rPr>
                  </w:rPrChange>
                </w:rPr>
                <w:fldChar w:fldCharType="end"/>
              </w:r>
            </w:del>
          </w:p>
          <w:p w14:paraId="592406A9" w14:textId="77777777" w:rsidR="00EF27FD" w:rsidRPr="00211422" w:rsidDel="00E44C81" w:rsidRDefault="00EF27FD">
            <w:pPr>
              <w:pStyle w:val="TM2"/>
              <w:tabs>
                <w:tab w:val="right" w:leader="dot" w:pos="9350"/>
              </w:tabs>
              <w:rPr>
                <w:del w:id="456" w:author="Claude Gendron" w:date="2006-06-15T08:06:00Z"/>
                <w:b w:val="0"/>
                <w:bCs w:val="0"/>
                <w:noProof/>
                <w:lang w:eastAsia="fr-CA"/>
                <w:rPrChange w:id="457" w:author="Gaston" w:date="2019-02-28T18:12:00Z">
                  <w:rPr>
                    <w:del w:id="458" w:author="Claude Gendron" w:date="2006-06-15T08:06:00Z"/>
                    <w:b w:val="0"/>
                    <w:bCs w:val="0"/>
                    <w:noProof/>
                    <w:sz w:val="24"/>
                    <w:szCs w:val="24"/>
                    <w:lang w:eastAsia="fr-CA"/>
                  </w:rPr>
                </w:rPrChange>
              </w:rPr>
            </w:pPr>
            <w:del w:id="459" w:author="Claude Gendron" w:date="2006-06-15T08:06:00Z">
              <w:r w:rsidRPr="00211422" w:rsidDel="00E44C81">
                <w:rPr>
                  <w:rStyle w:val="Lienhypertexte"/>
                  <w:noProof/>
                  <w:rPrChange w:id="460"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"_Toc125966412"</w:delInstrText>
              </w:r>
              <w:r w:rsidRPr="00211422" w:rsidDel="00E44C81">
                <w:rPr>
                  <w:rStyle w:val="Lienhypertexte"/>
                  <w:b w:val="0"/>
                  <w:bCs w:val="0"/>
                  <w:noProof/>
                </w:rPr>
                <w:delInstrText xml:space="preserve"> </w:delInstrText>
              </w:r>
              <w:r w:rsidRPr="00211422" w:rsidDel="00E44C81">
                <w:rPr>
                  <w:rStyle w:val="Lienhypertexte"/>
                  <w:noProof/>
                  <w:rPrChange w:id="461" w:author="Gaston" w:date="2019-02-28T18:12:00Z">
                    <w:rPr>
                      <w:rStyle w:val="Lienhypertexte"/>
                      <w:noProof/>
                    </w:rPr>
                  </w:rPrChange>
                </w:rPr>
                <w:fldChar w:fldCharType="separate"/>
              </w:r>
              <w:r w:rsidRPr="00211422" w:rsidDel="00E44C81">
                <w:rPr>
                  <w:rStyle w:val="Lienhypertexte"/>
                  <w:b w:val="0"/>
                  <w:bCs w:val="0"/>
                  <w:noProof/>
                </w:rPr>
                <w:delText>Montage</w:delText>
              </w:r>
              <w:r w:rsidRPr="00211422" w:rsidDel="00E44C81">
                <w:rPr>
                  <w:b w:val="0"/>
                  <w:bCs w:val="0"/>
                  <w:noProof/>
                  <w:webHidden/>
                </w:rPr>
                <w:tab/>
              </w:r>
              <w:r w:rsidRPr="00211422" w:rsidDel="00E44C81">
                <w:rPr>
                  <w:noProof/>
                  <w:webHidden/>
                  <w:rPrChange w:id="462" w:author="Gaston" w:date="2019-02-28T18:12:00Z">
                    <w:rPr>
                      <w:noProof/>
                      <w:webHidden/>
                    </w:rPr>
                  </w:rPrChange>
                </w:rPr>
                <w:fldChar w:fldCharType="begin"/>
              </w:r>
              <w:r w:rsidRPr="00211422" w:rsidDel="00E44C81">
                <w:rPr>
                  <w:b w:val="0"/>
                  <w:bCs w:val="0"/>
                  <w:noProof/>
                  <w:webHidden/>
                </w:rPr>
                <w:delInstrText xml:space="preserve"> PAGEREF _Toc125966412 \h </w:delInstrText>
              </w:r>
              <w:r w:rsidRPr="00211422" w:rsidDel="00E44C81">
                <w:rPr>
                  <w:noProof/>
                  <w:webHidden/>
                  <w:rPrChange w:id="463" w:author="Gaston" w:date="2019-02-28T18:12:00Z">
                    <w:rPr>
                      <w:noProof/>
                      <w:webHidden/>
                    </w:rPr>
                  </w:rPrChange>
                </w:rPr>
              </w:r>
              <w:r w:rsidRPr="00211422" w:rsidDel="00E44C81">
                <w:rPr>
                  <w:noProof/>
                  <w:webHidden/>
                  <w:rPrChange w:id="464" w:author="Gaston" w:date="2019-02-28T18:12:00Z">
                    <w:rPr>
                      <w:noProof/>
                      <w:webHidden/>
                    </w:rPr>
                  </w:rPrChange>
                </w:rPr>
                <w:fldChar w:fldCharType="separate"/>
              </w:r>
              <w:r w:rsidR="006361A1" w:rsidRPr="00211422" w:rsidDel="00E44C81">
                <w:rPr>
                  <w:b w:val="0"/>
                  <w:bCs w:val="0"/>
                  <w:noProof/>
                  <w:webHidden/>
                </w:rPr>
                <w:delText>20</w:delText>
              </w:r>
              <w:r w:rsidRPr="00211422" w:rsidDel="00E44C81">
                <w:rPr>
                  <w:noProof/>
                  <w:webHidden/>
                  <w:rPrChange w:id="465" w:author="Gaston" w:date="2019-02-28T18:12:00Z">
                    <w:rPr>
                      <w:noProof/>
                      <w:webHidden/>
                    </w:rPr>
                  </w:rPrChange>
                </w:rPr>
                <w:fldChar w:fldCharType="end"/>
              </w:r>
              <w:r w:rsidRPr="00211422" w:rsidDel="00E44C81">
                <w:rPr>
                  <w:rStyle w:val="Lienhypertexte"/>
                  <w:noProof/>
                  <w:rPrChange w:id="466" w:author="Gaston" w:date="2019-02-28T18:12:00Z">
                    <w:rPr>
                      <w:rStyle w:val="Lienhypertexte"/>
                      <w:noProof/>
                    </w:rPr>
                  </w:rPrChange>
                </w:rPr>
                <w:fldChar w:fldCharType="end"/>
              </w:r>
            </w:del>
          </w:p>
          <w:p w14:paraId="5620723C" w14:textId="77777777" w:rsidR="00EF27FD" w:rsidRPr="00211422" w:rsidDel="00E44C81" w:rsidRDefault="00EF27FD">
            <w:pPr>
              <w:pStyle w:val="TM1"/>
              <w:tabs>
                <w:tab w:val="right" w:leader="dot" w:pos="9350"/>
              </w:tabs>
              <w:rPr>
                <w:del w:id="467" w:author="Claude Gendron" w:date="2006-06-15T08:06:00Z"/>
                <w:b w:val="0"/>
                <w:bCs w:val="0"/>
                <w:i w:val="0"/>
                <w:iCs w:val="0"/>
                <w:noProof/>
                <w:sz w:val="22"/>
                <w:szCs w:val="22"/>
                <w:lang w:eastAsia="fr-CA"/>
                <w:rPrChange w:id="468" w:author="Gaston" w:date="2019-02-28T18:12:00Z">
                  <w:rPr>
                    <w:del w:id="469" w:author="Claude Gendron" w:date="2006-06-15T08:06:00Z"/>
                    <w:b w:val="0"/>
                    <w:bCs w:val="0"/>
                    <w:i w:val="0"/>
                    <w:iCs w:val="0"/>
                    <w:noProof/>
                    <w:lang w:eastAsia="fr-CA"/>
                  </w:rPr>
                </w:rPrChange>
              </w:rPr>
            </w:pPr>
            <w:del w:id="470" w:author="Claude Gendron" w:date="2006-06-15T08:06:00Z">
              <w:r w:rsidRPr="00211422" w:rsidDel="00E44C81">
                <w:rPr>
                  <w:rStyle w:val="Lienhypertexte"/>
                  <w:noProof/>
                  <w:sz w:val="22"/>
                  <w:szCs w:val="22"/>
                  <w:rPrChange w:id="471" w:author="Gaston" w:date="2019-02-28T18:12:00Z">
                    <w:rPr>
                      <w:rStyle w:val="Lienhypertexte"/>
                      <w:noProof/>
                    </w:rPr>
                  </w:rPrChange>
                </w:rPr>
                <w:fldChar w:fldCharType="begin"/>
              </w:r>
              <w:r w:rsidRPr="00211422" w:rsidDel="00E44C81">
                <w:rPr>
                  <w:rStyle w:val="Lienhypertexte"/>
                  <w:noProof/>
                  <w:sz w:val="22"/>
                  <w:szCs w:val="22"/>
                  <w:rPrChange w:id="472" w:author="Gaston" w:date="2019-02-28T18:12:00Z">
                    <w:rPr>
                      <w:rStyle w:val="Lienhypertexte"/>
                      <w:noProof/>
                    </w:rPr>
                  </w:rPrChange>
                </w:rPr>
                <w:delInstrText xml:space="preserve"> </w:delInstrText>
              </w:r>
              <w:r w:rsidRPr="00211422" w:rsidDel="00E44C81">
                <w:rPr>
                  <w:noProof/>
                  <w:sz w:val="22"/>
                  <w:szCs w:val="22"/>
                  <w:rPrChange w:id="473" w:author="Gaston" w:date="2019-02-28T18:12:00Z">
                    <w:rPr>
                      <w:noProof/>
                    </w:rPr>
                  </w:rPrChange>
                </w:rPr>
                <w:delInstrText>HYPERLINK \l "_Toc125966413"</w:delInstrText>
              </w:r>
              <w:r w:rsidRPr="00211422" w:rsidDel="00E44C81">
                <w:rPr>
                  <w:rStyle w:val="Lienhypertexte"/>
                  <w:noProof/>
                  <w:sz w:val="22"/>
                  <w:szCs w:val="22"/>
                  <w:rPrChange w:id="474" w:author="Gaston" w:date="2019-02-28T18:12:00Z">
                    <w:rPr>
                      <w:rStyle w:val="Lienhypertexte"/>
                      <w:noProof/>
                    </w:rPr>
                  </w:rPrChange>
                </w:rPr>
                <w:delInstrText xml:space="preserve"> </w:delInstrText>
              </w:r>
              <w:r w:rsidRPr="00211422" w:rsidDel="00E44C81">
                <w:rPr>
                  <w:rStyle w:val="Lienhypertexte"/>
                  <w:noProof/>
                  <w:sz w:val="22"/>
                  <w:szCs w:val="22"/>
                  <w:rPrChange w:id="475" w:author="Gaston" w:date="2019-02-28T18:12:00Z">
                    <w:rPr>
                      <w:rStyle w:val="Lienhypertexte"/>
                      <w:noProof/>
                    </w:rPr>
                  </w:rPrChange>
                </w:rPr>
                <w:fldChar w:fldCharType="separate"/>
              </w:r>
              <w:r w:rsidRPr="00211422" w:rsidDel="00E44C81">
                <w:rPr>
                  <w:rStyle w:val="Lienhypertexte"/>
                  <w:noProof/>
                  <w:sz w:val="22"/>
                  <w:szCs w:val="22"/>
                  <w:rPrChange w:id="476" w:author="Gaston" w:date="2019-02-28T18:12:00Z">
                    <w:rPr>
                      <w:rStyle w:val="Lienhypertexte"/>
                      <w:noProof/>
                    </w:rPr>
                  </w:rPrChange>
                </w:rPr>
                <w:delText>Pseudo-code</w:delText>
              </w:r>
              <w:r w:rsidRPr="00211422" w:rsidDel="00E44C81">
                <w:rPr>
                  <w:noProof/>
                  <w:webHidden/>
                  <w:sz w:val="22"/>
                  <w:szCs w:val="22"/>
                  <w:rPrChange w:id="477" w:author="Gaston" w:date="2019-02-28T18:12:00Z">
                    <w:rPr>
                      <w:noProof/>
                      <w:webHidden/>
                    </w:rPr>
                  </w:rPrChange>
                </w:rPr>
                <w:tab/>
              </w:r>
              <w:r w:rsidRPr="00211422" w:rsidDel="00E44C81">
                <w:rPr>
                  <w:noProof/>
                  <w:webHidden/>
                  <w:sz w:val="22"/>
                  <w:szCs w:val="22"/>
                  <w:rPrChange w:id="478" w:author="Gaston" w:date="2019-02-28T18:12:00Z">
                    <w:rPr>
                      <w:noProof/>
                      <w:webHidden/>
                    </w:rPr>
                  </w:rPrChange>
                </w:rPr>
                <w:fldChar w:fldCharType="begin"/>
              </w:r>
              <w:r w:rsidRPr="00211422" w:rsidDel="00E44C81">
                <w:rPr>
                  <w:noProof/>
                  <w:webHidden/>
                  <w:sz w:val="22"/>
                  <w:szCs w:val="22"/>
                  <w:rPrChange w:id="479" w:author="Gaston" w:date="2019-02-28T18:12:00Z">
                    <w:rPr>
                      <w:noProof/>
                      <w:webHidden/>
                    </w:rPr>
                  </w:rPrChange>
                </w:rPr>
                <w:delInstrText xml:space="preserve"> PAGEREF _Toc125966413 \h </w:delInstrText>
              </w:r>
              <w:r w:rsidRPr="00211422" w:rsidDel="00E44C81">
                <w:rPr>
                  <w:noProof/>
                  <w:webHidden/>
                  <w:sz w:val="22"/>
                  <w:szCs w:val="22"/>
                  <w:rPrChange w:id="480" w:author="Gaston" w:date="2019-02-28T18:12:00Z">
                    <w:rPr>
                      <w:noProof/>
                      <w:webHidden/>
                      <w:sz w:val="22"/>
                      <w:szCs w:val="22"/>
                    </w:rPr>
                  </w:rPrChange>
                </w:rPr>
              </w:r>
              <w:r w:rsidRPr="00211422" w:rsidDel="00E44C81">
                <w:rPr>
                  <w:noProof/>
                  <w:webHidden/>
                  <w:sz w:val="22"/>
                  <w:szCs w:val="22"/>
                  <w:rPrChange w:id="481" w:author="Gaston" w:date="2019-02-28T18:12:00Z">
                    <w:rPr>
                      <w:noProof/>
                      <w:webHidden/>
                    </w:rPr>
                  </w:rPrChange>
                </w:rPr>
                <w:fldChar w:fldCharType="separate"/>
              </w:r>
              <w:r w:rsidR="006361A1" w:rsidRPr="00211422" w:rsidDel="00E44C81">
                <w:rPr>
                  <w:noProof/>
                  <w:webHidden/>
                  <w:sz w:val="22"/>
                  <w:szCs w:val="22"/>
                  <w:rPrChange w:id="482" w:author="Gaston" w:date="2019-02-28T18:12:00Z">
                    <w:rPr>
                      <w:noProof/>
                      <w:webHidden/>
                    </w:rPr>
                  </w:rPrChange>
                </w:rPr>
                <w:delText>21</w:delText>
              </w:r>
              <w:r w:rsidRPr="00211422" w:rsidDel="00E44C81">
                <w:rPr>
                  <w:noProof/>
                  <w:webHidden/>
                  <w:sz w:val="22"/>
                  <w:szCs w:val="22"/>
                  <w:rPrChange w:id="483" w:author="Gaston" w:date="2019-02-28T18:12:00Z">
                    <w:rPr>
                      <w:noProof/>
                      <w:webHidden/>
                    </w:rPr>
                  </w:rPrChange>
                </w:rPr>
                <w:fldChar w:fldCharType="end"/>
              </w:r>
              <w:r w:rsidRPr="00211422" w:rsidDel="00E44C81">
                <w:rPr>
                  <w:rStyle w:val="Lienhypertexte"/>
                  <w:noProof/>
                  <w:sz w:val="22"/>
                  <w:szCs w:val="22"/>
                  <w:rPrChange w:id="484" w:author="Gaston" w:date="2019-02-28T18:12:00Z">
                    <w:rPr>
                      <w:rStyle w:val="Lienhypertexte"/>
                      <w:noProof/>
                    </w:rPr>
                  </w:rPrChange>
                </w:rPr>
                <w:fldChar w:fldCharType="end"/>
              </w:r>
            </w:del>
          </w:p>
          <w:p w14:paraId="35CB56C4" w14:textId="77777777" w:rsidR="00EF27FD" w:rsidRPr="00211422" w:rsidDel="00E44C81" w:rsidRDefault="00EF27FD">
            <w:pPr>
              <w:pStyle w:val="TM1"/>
              <w:tabs>
                <w:tab w:val="right" w:leader="dot" w:pos="9350"/>
              </w:tabs>
              <w:rPr>
                <w:del w:id="485" w:author="Claude Gendron" w:date="2006-06-15T08:06:00Z"/>
                <w:b w:val="0"/>
                <w:bCs w:val="0"/>
                <w:i w:val="0"/>
                <w:iCs w:val="0"/>
                <w:noProof/>
                <w:sz w:val="22"/>
                <w:szCs w:val="22"/>
                <w:lang w:eastAsia="fr-CA"/>
                <w:rPrChange w:id="486" w:author="Gaston" w:date="2019-02-28T18:12:00Z">
                  <w:rPr>
                    <w:del w:id="487" w:author="Claude Gendron" w:date="2006-06-15T08:06:00Z"/>
                    <w:b w:val="0"/>
                    <w:bCs w:val="0"/>
                    <w:i w:val="0"/>
                    <w:iCs w:val="0"/>
                    <w:noProof/>
                    <w:lang w:eastAsia="fr-CA"/>
                  </w:rPr>
                </w:rPrChange>
              </w:rPr>
            </w:pPr>
            <w:del w:id="488" w:author="Claude Gendron" w:date="2006-06-15T08:06:00Z">
              <w:r w:rsidRPr="00211422" w:rsidDel="00E44C81">
                <w:rPr>
                  <w:rStyle w:val="Lienhypertexte"/>
                  <w:noProof/>
                  <w:sz w:val="22"/>
                  <w:szCs w:val="22"/>
                  <w:rPrChange w:id="489" w:author="Gaston" w:date="2019-02-28T18:12:00Z">
                    <w:rPr>
                      <w:rStyle w:val="Lienhypertexte"/>
                      <w:noProof/>
                    </w:rPr>
                  </w:rPrChange>
                </w:rPr>
                <w:fldChar w:fldCharType="begin"/>
              </w:r>
              <w:r w:rsidRPr="00211422" w:rsidDel="00E44C81">
                <w:rPr>
                  <w:rStyle w:val="Lienhypertexte"/>
                  <w:noProof/>
                  <w:sz w:val="22"/>
                  <w:szCs w:val="22"/>
                  <w:rPrChange w:id="490" w:author="Gaston" w:date="2019-02-28T18:12:00Z">
                    <w:rPr>
                      <w:rStyle w:val="Lienhypertexte"/>
                      <w:noProof/>
                    </w:rPr>
                  </w:rPrChange>
                </w:rPr>
                <w:delInstrText xml:space="preserve"> </w:delInstrText>
              </w:r>
              <w:r w:rsidRPr="00211422" w:rsidDel="00E44C81">
                <w:rPr>
                  <w:noProof/>
                  <w:sz w:val="22"/>
                  <w:szCs w:val="22"/>
                  <w:rPrChange w:id="491" w:author="Gaston" w:date="2019-02-28T18:12:00Z">
                    <w:rPr>
                      <w:noProof/>
                    </w:rPr>
                  </w:rPrChange>
                </w:rPr>
                <w:delInstrText>HYPERLINK \l "_Toc125966414"</w:delInstrText>
              </w:r>
              <w:r w:rsidRPr="00211422" w:rsidDel="00E44C81">
                <w:rPr>
                  <w:rStyle w:val="Lienhypertexte"/>
                  <w:noProof/>
                  <w:sz w:val="22"/>
                  <w:szCs w:val="22"/>
                  <w:rPrChange w:id="492" w:author="Gaston" w:date="2019-02-28T18:12:00Z">
                    <w:rPr>
                      <w:rStyle w:val="Lienhypertexte"/>
                      <w:noProof/>
                    </w:rPr>
                  </w:rPrChange>
                </w:rPr>
                <w:delInstrText xml:space="preserve"> </w:delInstrText>
              </w:r>
              <w:r w:rsidRPr="00211422" w:rsidDel="00E44C81">
                <w:rPr>
                  <w:rStyle w:val="Lienhypertexte"/>
                  <w:noProof/>
                  <w:sz w:val="22"/>
                  <w:szCs w:val="22"/>
                  <w:rPrChange w:id="493" w:author="Gaston" w:date="2019-02-28T18:12:00Z">
                    <w:rPr>
                      <w:rStyle w:val="Lienhypertexte"/>
                      <w:noProof/>
                    </w:rPr>
                  </w:rPrChange>
                </w:rPr>
                <w:fldChar w:fldCharType="separate"/>
              </w:r>
              <w:r w:rsidRPr="00211422" w:rsidDel="00E44C81">
                <w:rPr>
                  <w:rStyle w:val="Lienhypertexte"/>
                  <w:noProof/>
                  <w:sz w:val="22"/>
                  <w:szCs w:val="22"/>
                  <w:rPrChange w:id="494" w:author="Gaston" w:date="2019-02-28T18:12:00Z">
                    <w:rPr>
                      <w:rStyle w:val="Lienhypertexte"/>
                      <w:noProof/>
                    </w:rPr>
                  </w:rPrChange>
                </w:rPr>
                <w:delText>Listages programmes C</w:delText>
              </w:r>
              <w:r w:rsidRPr="00211422" w:rsidDel="00E44C81">
                <w:rPr>
                  <w:noProof/>
                  <w:webHidden/>
                  <w:sz w:val="22"/>
                  <w:szCs w:val="22"/>
                  <w:rPrChange w:id="495" w:author="Gaston" w:date="2019-02-28T18:12:00Z">
                    <w:rPr>
                      <w:noProof/>
                      <w:webHidden/>
                    </w:rPr>
                  </w:rPrChange>
                </w:rPr>
                <w:tab/>
              </w:r>
              <w:r w:rsidRPr="00211422" w:rsidDel="00E44C81">
                <w:rPr>
                  <w:noProof/>
                  <w:webHidden/>
                  <w:sz w:val="22"/>
                  <w:szCs w:val="22"/>
                  <w:rPrChange w:id="496" w:author="Gaston" w:date="2019-02-28T18:12:00Z">
                    <w:rPr>
                      <w:noProof/>
                      <w:webHidden/>
                    </w:rPr>
                  </w:rPrChange>
                </w:rPr>
                <w:fldChar w:fldCharType="begin"/>
              </w:r>
              <w:r w:rsidRPr="00211422" w:rsidDel="00E44C81">
                <w:rPr>
                  <w:noProof/>
                  <w:webHidden/>
                  <w:sz w:val="22"/>
                  <w:szCs w:val="22"/>
                  <w:rPrChange w:id="497" w:author="Gaston" w:date="2019-02-28T18:12:00Z">
                    <w:rPr>
                      <w:noProof/>
                      <w:webHidden/>
                    </w:rPr>
                  </w:rPrChange>
                </w:rPr>
                <w:delInstrText xml:space="preserve"> PAGEREF _Toc125966414 \h </w:delInstrText>
              </w:r>
              <w:r w:rsidRPr="00211422" w:rsidDel="00E44C81">
                <w:rPr>
                  <w:noProof/>
                  <w:webHidden/>
                  <w:sz w:val="22"/>
                  <w:szCs w:val="22"/>
                  <w:rPrChange w:id="498" w:author="Gaston" w:date="2019-02-28T18:12:00Z">
                    <w:rPr>
                      <w:noProof/>
                      <w:webHidden/>
                      <w:sz w:val="22"/>
                      <w:szCs w:val="22"/>
                    </w:rPr>
                  </w:rPrChange>
                </w:rPr>
              </w:r>
              <w:r w:rsidRPr="00211422" w:rsidDel="00E44C81">
                <w:rPr>
                  <w:noProof/>
                  <w:webHidden/>
                  <w:sz w:val="22"/>
                  <w:szCs w:val="22"/>
                  <w:rPrChange w:id="499" w:author="Gaston" w:date="2019-02-28T18:12:00Z">
                    <w:rPr>
                      <w:noProof/>
                      <w:webHidden/>
                    </w:rPr>
                  </w:rPrChange>
                </w:rPr>
                <w:fldChar w:fldCharType="separate"/>
              </w:r>
              <w:r w:rsidR="006361A1" w:rsidRPr="00211422" w:rsidDel="00E44C81">
                <w:rPr>
                  <w:noProof/>
                  <w:webHidden/>
                  <w:sz w:val="22"/>
                  <w:szCs w:val="22"/>
                  <w:rPrChange w:id="500" w:author="Gaston" w:date="2019-02-28T18:12:00Z">
                    <w:rPr>
                      <w:noProof/>
                      <w:webHidden/>
                    </w:rPr>
                  </w:rPrChange>
                </w:rPr>
                <w:delText>22</w:delText>
              </w:r>
              <w:r w:rsidRPr="00211422" w:rsidDel="00E44C81">
                <w:rPr>
                  <w:noProof/>
                  <w:webHidden/>
                  <w:sz w:val="22"/>
                  <w:szCs w:val="22"/>
                  <w:rPrChange w:id="501" w:author="Gaston" w:date="2019-02-28T18:12:00Z">
                    <w:rPr>
                      <w:noProof/>
                      <w:webHidden/>
                    </w:rPr>
                  </w:rPrChange>
                </w:rPr>
                <w:fldChar w:fldCharType="end"/>
              </w:r>
              <w:r w:rsidRPr="00211422" w:rsidDel="00E44C81">
                <w:rPr>
                  <w:rStyle w:val="Lienhypertexte"/>
                  <w:noProof/>
                  <w:sz w:val="22"/>
                  <w:szCs w:val="22"/>
                  <w:rPrChange w:id="502" w:author="Gaston" w:date="2019-02-28T18:12:00Z">
                    <w:rPr>
                      <w:rStyle w:val="Lienhypertexte"/>
                      <w:noProof/>
                    </w:rPr>
                  </w:rPrChange>
                </w:rPr>
                <w:fldChar w:fldCharType="end"/>
              </w:r>
            </w:del>
          </w:p>
          <w:p w14:paraId="54CC776A" w14:textId="77777777" w:rsidR="00EF27FD" w:rsidRPr="00211422" w:rsidDel="00E44C81" w:rsidRDefault="00EF27FD">
            <w:pPr>
              <w:pStyle w:val="TM2"/>
              <w:tabs>
                <w:tab w:val="right" w:leader="dot" w:pos="9350"/>
              </w:tabs>
              <w:rPr>
                <w:del w:id="503" w:author="Claude Gendron" w:date="2006-06-15T08:06:00Z"/>
                <w:b w:val="0"/>
                <w:bCs w:val="0"/>
                <w:noProof/>
                <w:lang w:eastAsia="fr-CA"/>
                <w:rPrChange w:id="504" w:author="Gaston" w:date="2019-02-28T18:12:00Z">
                  <w:rPr>
                    <w:del w:id="505" w:author="Claude Gendron" w:date="2006-06-15T08:06:00Z"/>
                    <w:b w:val="0"/>
                    <w:bCs w:val="0"/>
                    <w:noProof/>
                    <w:sz w:val="24"/>
                    <w:szCs w:val="24"/>
                    <w:lang w:eastAsia="fr-CA"/>
                  </w:rPr>
                </w:rPrChange>
              </w:rPr>
            </w:pPr>
            <w:del w:id="506" w:author="Claude Gendron" w:date="2006-06-15T08:06:00Z">
              <w:r w:rsidRPr="00211422" w:rsidDel="00E44C81">
                <w:rPr>
                  <w:rStyle w:val="Lienhypertexte"/>
                  <w:noProof/>
                  <w:rPrChange w:id="507"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"_Toc125966415"</w:delInstrText>
              </w:r>
              <w:r w:rsidRPr="00211422" w:rsidDel="00E44C81">
                <w:rPr>
                  <w:rStyle w:val="Lienhypertexte"/>
                  <w:b w:val="0"/>
                  <w:bCs w:val="0"/>
                  <w:noProof/>
                </w:rPr>
                <w:delInstrText xml:space="preserve"> </w:delInstrText>
              </w:r>
              <w:r w:rsidRPr="00211422" w:rsidDel="00E44C81">
                <w:rPr>
                  <w:rStyle w:val="Lienhypertexte"/>
                  <w:noProof/>
                  <w:rPrChange w:id="508" w:author="Gaston" w:date="2019-02-28T18:12:00Z">
                    <w:rPr>
                      <w:rStyle w:val="Lienhypertexte"/>
                      <w:noProof/>
                    </w:rPr>
                  </w:rPrChange>
                </w:rPr>
                <w:fldChar w:fldCharType="separate"/>
              </w:r>
              <w:r w:rsidRPr="00211422" w:rsidDel="00E44C81">
                <w:rPr>
                  <w:rStyle w:val="Lienhypertexte"/>
                  <w:b w:val="0"/>
                  <w:bCs w:val="0"/>
                  <w:noProof/>
                </w:rPr>
                <w:delText>En-tête du « main »</w:delText>
              </w:r>
              <w:r w:rsidRPr="00211422" w:rsidDel="00E44C81">
                <w:rPr>
                  <w:b w:val="0"/>
                  <w:bCs w:val="0"/>
                  <w:noProof/>
                  <w:webHidden/>
                </w:rPr>
                <w:tab/>
              </w:r>
              <w:r w:rsidRPr="00211422" w:rsidDel="00E44C81">
                <w:rPr>
                  <w:noProof/>
                  <w:webHidden/>
                  <w:rPrChange w:id="509" w:author="Gaston" w:date="2019-02-28T18:12:00Z">
                    <w:rPr>
                      <w:noProof/>
                      <w:webHidden/>
                    </w:rPr>
                  </w:rPrChange>
                </w:rPr>
                <w:fldChar w:fldCharType="begin"/>
              </w:r>
              <w:r w:rsidRPr="00211422" w:rsidDel="00E44C81">
                <w:rPr>
                  <w:b w:val="0"/>
                  <w:bCs w:val="0"/>
                  <w:noProof/>
                  <w:webHidden/>
                </w:rPr>
                <w:delInstrText xml:space="preserve"> PAGEREF _Toc125966415 \h </w:delInstrText>
              </w:r>
              <w:r w:rsidRPr="00211422" w:rsidDel="00E44C81">
                <w:rPr>
                  <w:noProof/>
                  <w:webHidden/>
                  <w:rPrChange w:id="510" w:author="Gaston" w:date="2019-02-28T18:12:00Z">
                    <w:rPr>
                      <w:noProof/>
                      <w:webHidden/>
                    </w:rPr>
                  </w:rPrChange>
                </w:rPr>
              </w:r>
              <w:r w:rsidRPr="00211422" w:rsidDel="00E44C81">
                <w:rPr>
                  <w:noProof/>
                  <w:webHidden/>
                  <w:rPrChange w:id="511" w:author="Gaston" w:date="2019-02-28T18:12:00Z">
                    <w:rPr>
                      <w:noProof/>
                      <w:webHidden/>
                    </w:rPr>
                  </w:rPrChange>
                </w:rPr>
                <w:fldChar w:fldCharType="separate"/>
              </w:r>
              <w:r w:rsidR="006361A1" w:rsidRPr="00211422" w:rsidDel="00E44C81">
                <w:rPr>
                  <w:b w:val="0"/>
                  <w:bCs w:val="0"/>
                  <w:noProof/>
                  <w:webHidden/>
                </w:rPr>
                <w:delText>22</w:delText>
              </w:r>
              <w:r w:rsidRPr="00211422" w:rsidDel="00E44C81">
                <w:rPr>
                  <w:noProof/>
                  <w:webHidden/>
                  <w:rPrChange w:id="512" w:author="Gaston" w:date="2019-02-28T18:12:00Z">
                    <w:rPr>
                      <w:noProof/>
                      <w:webHidden/>
                    </w:rPr>
                  </w:rPrChange>
                </w:rPr>
                <w:fldChar w:fldCharType="end"/>
              </w:r>
              <w:r w:rsidRPr="00211422" w:rsidDel="00E44C81">
                <w:rPr>
                  <w:rStyle w:val="Lienhypertexte"/>
                  <w:noProof/>
                  <w:rPrChange w:id="513" w:author="Gaston" w:date="2019-02-28T18:12:00Z">
                    <w:rPr>
                      <w:rStyle w:val="Lienhypertexte"/>
                      <w:noProof/>
                    </w:rPr>
                  </w:rPrChange>
                </w:rPr>
                <w:fldChar w:fldCharType="end"/>
              </w:r>
            </w:del>
          </w:p>
          <w:p w14:paraId="430E1205" w14:textId="77777777" w:rsidR="00EF27FD" w:rsidRPr="00211422" w:rsidDel="00E44C81" w:rsidRDefault="00EF27FD">
            <w:pPr>
              <w:pStyle w:val="TM2"/>
              <w:tabs>
                <w:tab w:val="right" w:leader="dot" w:pos="9350"/>
              </w:tabs>
              <w:rPr>
                <w:del w:id="514" w:author="Claude Gendron" w:date="2006-06-15T08:06:00Z"/>
                <w:b w:val="0"/>
                <w:bCs w:val="0"/>
                <w:noProof/>
                <w:lang w:eastAsia="fr-CA"/>
                <w:rPrChange w:id="515" w:author="Gaston" w:date="2019-02-28T18:12:00Z">
                  <w:rPr>
                    <w:del w:id="516" w:author="Claude Gendron" w:date="2006-06-15T08:06:00Z"/>
                    <w:b w:val="0"/>
                    <w:bCs w:val="0"/>
                    <w:noProof/>
                    <w:sz w:val="24"/>
                    <w:szCs w:val="24"/>
                    <w:lang w:eastAsia="fr-CA"/>
                  </w:rPr>
                </w:rPrChange>
              </w:rPr>
            </w:pPr>
            <w:del w:id="517" w:author="Claude Gendron" w:date="2006-06-15T08:06:00Z">
              <w:r w:rsidRPr="00211422" w:rsidDel="00E44C81">
                <w:rPr>
                  <w:rStyle w:val="Lienhypertexte"/>
                  <w:noProof/>
                  <w:rPrChange w:id="518"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"_Toc125966416"</w:delInstrText>
              </w:r>
              <w:r w:rsidRPr="00211422" w:rsidDel="00E44C81">
                <w:rPr>
                  <w:rStyle w:val="Lienhypertexte"/>
                  <w:b w:val="0"/>
                  <w:bCs w:val="0"/>
                  <w:noProof/>
                </w:rPr>
                <w:delInstrText xml:space="preserve"> </w:delInstrText>
              </w:r>
              <w:r w:rsidRPr="00211422" w:rsidDel="00E44C81">
                <w:rPr>
                  <w:rStyle w:val="Lienhypertexte"/>
                  <w:noProof/>
                  <w:rPrChange w:id="519" w:author="Gaston" w:date="2019-02-28T18:12:00Z">
                    <w:rPr>
                      <w:rStyle w:val="Lienhypertexte"/>
                      <w:noProof/>
                    </w:rPr>
                  </w:rPrChange>
                </w:rPr>
                <w:fldChar w:fldCharType="separate"/>
              </w:r>
              <w:r w:rsidRPr="00211422" w:rsidDel="00E44C81">
                <w:rPr>
                  <w:rStyle w:val="Lienhypertexte"/>
                  <w:b w:val="0"/>
                  <w:bCs w:val="0"/>
                  <w:noProof/>
                </w:rPr>
                <w:delText>En-tête de routine (fonction)</w:delText>
              </w:r>
              <w:r w:rsidRPr="00211422" w:rsidDel="00E44C81">
                <w:rPr>
                  <w:b w:val="0"/>
                  <w:bCs w:val="0"/>
                  <w:noProof/>
                  <w:webHidden/>
                </w:rPr>
                <w:tab/>
              </w:r>
              <w:r w:rsidRPr="00211422" w:rsidDel="00E44C81">
                <w:rPr>
                  <w:noProof/>
                  <w:webHidden/>
                  <w:rPrChange w:id="520" w:author="Gaston" w:date="2019-02-28T18:12:00Z">
                    <w:rPr>
                      <w:noProof/>
                      <w:webHidden/>
                    </w:rPr>
                  </w:rPrChange>
                </w:rPr>
                <w:fldChar w:fldCharType="begin"/>
              </w:r>
              <w:r w:rsidRPr="00211422" w:rsidDel="00E44C81">
                <w:rPr>
                  <w:b w:val="0"/>
                  <w:bCs w:val="0"/>
                  <w:noProof/>
                  <w:webHidden/>
                </w:rPr>
                <w:delInstrText xml:space="preserve"> PAGEREF _Toc125966416 \h </w:delInstrText>
              </w:r>
              <w:r w:rsidRPr="00211422" w:rsidDel="00E44C81">
                <w:rPr>
                  <w:noProof/>
                  <w:webHidden/>
                  <w:rPrChange w:id="521" w:author="Gaston" w:date="2019-02-28T18:12:00Z">
                    <w:rPr>
                      <w:noProof/>
                      <w:webHidden/>
                    </w:rPr>
                  </w:rPrChange>
                </w:rPr>
              </w:r>
              <w:r w:rsidRPr="00211422" w:rsidDel="00E44C81">
                <w:rPr>
                  <w:noProof/>
                  <w:webHidden/>
                  <w:rPrChange w:id="522" w:author="Gaston" w:date="2019-02-28T18:12:00Z">
                    <w:rPr>
                      <w:noProof/>
                      <w:webHidden/>
                    </w:rPr>
                  </w:rPrChange>
                </w:rPr>
                <w:fldChar w:fldCharType="separate"/>
              </w:r>
              <w:r w:rsidR="006361A1" w:rsidRPr="00211422" w:rsidDel="00E44C81">
                <w:rPr>
                  <w:b w:val="0"/>
                  <w:bCs w:val="0"/>
                  <w:noProof/>
                  <w:webHidden/>
                </w:rPr>
                <w:delText>22</w:delText>
              </w:r>
              <w:r w:rsidRPr="00211422" w:rsidDel="00E44C81">
                <w:rPr>
                  <w:noProof/>
                  <w:webHidden/>
                  <w:rPrChange w:id="523" w:author="Gaston" w:date="2019-02-28T18:12:00Z">
                    <w:rPr>
                      <w:noProof/>
                      <w:webHidden/>
                    </w:rPr>
                  </w:rPrChange>
                </w:rPr>
                <w:fldChar w:fldCharType="end"/>
              </w:r>
              <w:r w:rsidRPr="00211422" w:rsidDel="00E44C81">
                <w:rPr>
                  <w:rStyle w:val="Lienhypertexte"/>
                  <w:noProof/>
                  <w:rPrChange w:id="524" w:author="Gaston" w:date="2019-02-28T18:12:00Z">
                    <w:rPr>
                      <w:rStyle w:val="Lienhypertexte"/>
                      <w:noProof/>
                    </w:rPr>
                  </w:rPrChange>
                </w:rPr>
                <w:fldChar w:fldCharType="end"/>
              </w:r>
            </w:del>
          </w:p>
          <w:p w14:paraId="0DD634F8" w14:textId="77777777" w:rsidR="00EF27FD" w:rsidRPr="00211422" w:rsidDel="00E44C81" w:rsidRDefault="00EF27FD">
            <w:pPr>
              <w:pStyle w:val="TM2"/>
              <w:tabs>
                <w:tab w:val="right" w:leader="dot" w:pos="9350"/>
              </w:tabs>
              <w:rPr>
                <w:del w:id="525" w:author="Claude Gendron" w:date="2006-06-15T08:06:00Z"/>
                <w:b w:val="0"/>
                <w:bCs w:val="0"/>
                <w:noProof/>
                <w:lang w:eastAsia="fr-CA"/>
                <w:rPrChange w:id="526" w:author="Gaston" w:date="2019-02-28T18:12:00Z">
                  <w:rPr>
                    <w:del w:id="527" w:author="Claude Gendron" w:date="2006-06-15T08:06:00Z"/>
                    <w:b w:val="0"/>
                    <w:bCs w:val="0"/>
                    <w:noProof/>
                    <w:sz w:val="24"/>
                    <w:szCs w:val="24"/>
                    <w:lang w:eastAsia="fr-CA"/>
                  </w:rPr>
                </w:rPrChange>
              </w:rPr>
            </w:pPr>
            <w:del w:id="528" w:author="Claude Gendron" w:date="2006-06-15T08:06:00Z">
              <w:r w:rsidRPr="00211422" w:rsidDel="00E44C81">
                <w:rPr>
                  <w:rStyle w:val="Lienhypertexte"/>
                  <w:noProof/>
                  <w:rPrChange w:id="529"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"_Toc125966417"</w:delInstrText>
              </w:r>
              <w:r w:rsidRPr="00211422" w:rsidDel="00E44C81">
                <w:rPr>
                  <w:rStyle w:val="Lienhypertexte"/>
                  <w:b w:val="0"/>
                  <w:bCs w:val="0"/>
                  <w:noProof/>
                </w:rPr>
                <w:delInstrText xml:space="preserve"> </w:delInstrText>
              </w:r>
              <w:r w:rsidRPr="00211422" w:rsidDel="00E44C81">
                <w:rPr>
                  <w:rStyle w:val="Lienhypertexte"/>
                  <w:noProof/>
                  <w:rPrChange w:id="530" w:author="Gaston" w:date="2019-02-28T18:12:00Z">
                    <w:rPr>
                      <w:rStyle w:val="Lienhypertexte"/>
                      <w:noProof/>
                    </w:rPr>
                  </w:rPrChange>
                </w:rPr>
                <w:fldChar w:fldCharType="separate"/>
              </w:r>
              <w:r w:rsidRPr="00211422" w:rsidDel="00E44C81">
                <w:rPr>
                  <w:rStyle w:val="Lienhypertexte"/>
                  <w:b w:val="0"/>
                  <w:bCs w:val="0"/>
                  <w:noProof/>
                </w:rPr>
                <w:delText>En-tête du fichier d’inclusion</w:delText>
              </w:r>
              <w:r w:rsidRPr="00211422" w:rsidDel="00E44C81">
                <w:rPr>
                  <w:b w:val="0"/>
                  <w:bCs w:val="0"/>
                  <w:noProof/>
                  <w:webHidden/>
                </w:rPr>
                <w:tab/>
              </w:r>
              <w:r w:rsidRPr="00211422" w:rsidDel="00E44C81">
                <w:rPr>
                  <w:noProof/>
                  <w:webHidden/>
                  <w:rPrChange w:id="531" w:author="Gaston" w:date="2019-02-28T18:12:00Z">
                    <w:rPr>
                      <w:noProof/>
                      <w:webHidden/>
                    </w:rPr>
                  </w:rPrChange>
                </w:rPr>
                <w:fldChar w:fldCharType="begin"/>
              </w:r>
              <w:r w:rsidRPr="00211422" w:rsidDel="00E44C81">
                <w:rPr>
                  <w:b w:val="0"/>
                  <w:bCs w:val="0"/>
                  <w:noProof/>
                  <w:webHidden/>
                </w:rPr>
                <w:delInstrText xml:space="preserve"> PAGEREF _Toc125966417 \h </w:delInstrText>
              </w:r>
              <w:r w:rsidRPr="00211422" w:rsidDel="00E44C81">
                <w:rPr>
                  <w:noProof/>
                  <w:webHidden/>
                  <w:rPrChange w:id="532" w:author="Gaston" w:date="2019-02-28T18:12:00Z">
                    <w:rPr>
                      <w:noProof/>
                      <w:webHidden/>
                    </w:rPr>
                  </w:rPrChange>
                </w:rPr>
              </w:r>
              <w:r w:rsidRPr="00211422" w:rsidDel="00E44C81">
                <w:rPr>
                  <w:noProof/>
                  <w:webHidden/>
                  <w:rPrChange w:id="533" w:author="Gaston" w:date="2019-02-28T18:12:00Z">
                    <w:rPr>
                      <w:noProof/>
                      <w:webHidden/>
                    </w:rPr>
                  </w:rPrChange>
                </w:rPr>
                <w:fldChar w:fldCharType="separate"/>
              </w:r>
              <w:r w:rsidR="006361A1" w:rsidRPr="00211422" w:rsidDel="00E44C81">
                <w:rPr>
                  <w:b w:val="0"/>
                  <w:bCs w:val="0"/>
                  <w:noProof/>
                  <w:webHidden/>
                </w:rPr>
                <w:delText>23</w:delText>
              </w:r>
              <w:r w:rsidRPr="00211422" w:rsidDel="00E44C81">
                <w:rPr>
                  <w:noProof/>
                  <w:webHidden/>
                  <w:rPrChange w:id="534" w:author="Gaston" w:date="2019-02-28T18:12:00Z">
                    <w:rPr>
                      <w:noProof/>
                      <w:webHidden/>
                    </w:rPr>
                  </w:rPrChange>
                </w:rPr>
                <w:fldChar w:fldCharType="end"/>
              </w:r>
              <w:r w:rsidRPr="00211422" w:rsidDel="00E44C81">
                <w:rPr>
                  <w:rStyle w:val="Lienhypertexte"/>
                  <w:noProof/>
                  <w:rPrChange w:id="535" w:author="Gaston" w:date="2019-02-28T18:12:00Z">
                    <w:rPr>
                      <w:rStyle w:val="Lienhypertexte"/>
                      <w:noProof/>
                    </w:rPr>
                  </w:rPrChange>
                </w:rPr>
                <w:fldChar w:fldCharType="end"/>
              </w:r>
            </w:del>
          </w:p>
          <w:p w14:paraId="6DBAB7D4" w14:textId="77777777" w:rsidR="00EF27FD" w:rsidRPr="00211422" w:rsidDel="00E44C81" w:rsidRDefault="00EF27FD">
            <w:pPr>
              <w:pStyle w:val="TM2"/>
              <w:tabs>
                <w:tab w:val="right" w:leader="dot" w:pos="9350"/>
              </w:tabs>
              <w:rPr>
                <w:del w:id="536" w:author="Claude Gendron" w:date="2006-06-15T08:06:00Z"/>
                <w:b w:val="0"/>
                <w:bCs w:val="0"/>
                <w:noProof/>
                <w:lang w:eastAsia="fr-CA"/>
                <w:rPrChange w:id="537" w:author="Gaston" w:date="2019-02-28T18:12:00Z">
                  <w:rPr>
                    <w:del w:id="538" w:author="Claude Gendron" w:date="2006-06-15T08:06:00Z"/>
                    <w:b w:val="0"/>
                    <w:bCs w:val="0"/>
                    <w:noProof/>
                    <w:sz w:val="24"/>
                    <w:szCs w:val="24"/>
                    <w:lang w:eastAsia="fr-CA"/>
                  </w:rPr>
                </w:rPrChange>
              </w:rPr>
            </w:pPr>
            <w:del w:id="539" w:author="Claude Gendron" w:date="2006-06-15T08:06:00Z">
              <w:r w:rsidRPr="00211422" w:rsidDel="00E44C81">
                <w:rPr>
                  <w:rStyle w:val="Lienhypertexte"/>
                  <w:noProof/>
                  <w:rPrChange w:id="540"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"_Toc125966418"</w:delInstrText>
              </w:r>
              <w:r w:rsidRPr="00211422" w:rsidDel="00E44C81">
                <w:rPr>
                  <w:rStyle w:val="Lienhypertexte"/>
                  <w:b w:val="0"/>
                  <w:bCs w:val="0"/>
                  <w:noProof/>
                </w:rPr>
                <w:delInstrText xml:space="preserve"> </w:delInstrText>
              </w:r>
              <w:r w:rsidRPr="00211422" w:rsidDel="00E44C81">
                <w:rPr>
                  <w:rStyle w:val="Lienhypertexte"/>
                  <w:noProof/>
                  <w:rPrChange w:id="541" w:author="Gaston" w:date="2019-02-28T18:12:00Z">
                    <w:rPr>
                      <w:rStyle w:val="Lienhypertexte"/>
                      <w:noProof/>
                    </w:rPr>
                  </w:rPrChange>
                </w:rPr>
                <w:fldChar w:fldCharType="separate"/>
              </w:r>
              <w:r w:rsidRPr="00211422" w:rsidDel="00E44C81">
                <w:rPr>
                  <w:rStyle w:val="Lienhypertexte"/>
                  <w:b w:val="0"/>
                  <w:bCs w:val="0"/>
                  <w:noProof/>
                </w:rPr>
                <w:delText>Structure du programme</w:delText>
              </w:r>
              <w:r w:rsidRPr="00211422" w:rsidDel="00E44C81">
                <w:rPr>
                  <w:b w:val="0"/>
                  <w:bCs w:val="0"/>
                  <w:noProof/>
                  <w:webHidden/>
                </w:rPr>
                <w:tab/>
              </w:r>
              <w:r w:rsidRPr="00211422" w:rsidDel="00E44C81">
                <w:rPr>
                  <w:noProof/>
                  <w:webHidden/>
                  <w:rPrChange w:id="542" w:author="Gaston" w:date="2019-02-28T18:12:00Z">
                    <w:rPr>
                      <w:noProof/>
                      <w:webHidden/>
                    </w:rPr>
                  </w:rPrChange>
                </w:rPr>
                <w:fldChar w:fldCharType="begin"/>
              </w:r>
              <w:r w:rsidRPr="00211422" w:rsidDel="00E44C81">
                <w:rPr>
                  <w:b w:val="0"/>
                  <w:bCs w:val="0"/>
                  <w:noProof/>
                  <w:webHidden/>
                </w:rPr>
                <w:delInstrText xml:space="preserve"> PAGEREF _Toc125966418 \h </w:delInstrText>
              </w:r>
              <w:r w:rsidRPr="00211422" w:rsidDel="00E44C81">
                <w:rPr>
                  <w:noProof/>
                  <w:webHidden/>
                  <w:rPrChange w:id="543" w:author="Gaston" w:date="2019-02-28T18:12:00Z">
                    <w:rPr>
                      <w:noProof/>
                      <w:webHidden/>
                    </w:rPr>
                  </w:rPrChange>
                </w:rPr>
              </w:r>
              <w:r w:rsidRPr="00211422" w:rsidDel="00E44C81">
                <w:rPr>
                  <w:noProof/>
                  <w:webHidden/>
                  <w:rPrChange w:id="544" w:author="Gaston" w:date="2019-02-28T18:12:00Z">
                    <w:rPr>
                      <w:noProof/>
                      <w:webHidden/>
                    </w:rPr>
                  </w:rPrChange>
                </w:rPr>
                <w:fldChar w:fldCharType="separate"/>
              </w:r>
              <w:r w:rsidR="006361A1" w:rsidRPr="00211422" w:rsidDel="00E44C81">
                <w:rPr>
                  <w:b w:val="0"/>
                  <w:bCs w:val="0"/>
                  <w:noProof/>
                  <w:webHidden/>
                </w:rPr>
                <w:delText>23</w:delText>
              </w:r>
              <w:r w:rsidRPr="00211422" w:rsidDel="00E44C81">
                <w:rPr>
                  <w:noProof/>
                  <w:webHidden/>
                  <w:rPrChange w:id="545" w:author="Gaston" w:date="2019-02-28T18:12:00Z">
                    <w:rPr>
                      <w:noProof/>
                      <w:webHidden/>
                    </w:rPr>
                  </w:rPrChange>
                </w:rPr>
                <w:fldChar w:fldCharType="end"/>
              </w:r>
              <w:r w:rsidRPr="00211422" w:rsidDel="00E44C81">
                <w:rPr>
                  <w:rStyle w:val="Lienhypertexte"/>
                  <w:noProof/>
                  <w:rPrChange w:id="546" w:author="Gaston" w:date="2019-02-28T18:12:00Z">
                    <w:rPr>
                      <w:rStyle w:val="Lienhypertexte"/>
                      <w:noProof/>
                    </w:rPr>
                  </w:rPrChange>
                </w:rPr>
                <w:fldChar w:fldCharType="end"/>
              </w:r>
            </w:del>
          </w:p>
          <w:p w14:paraId="2F2B2086" w14:textId="77777777" w:rsidR="00EF27FD" w:rsidRPr="00211422" w:rsidDel="00E44C81" w:rsidRDefault="00EF27FD">
            <w:pPr>
              <w:pStyle w:val="TM2"/>
              <w:tabs>
                <w:tab w:val="right" w:leader="dot" w:pos="9350"/>
              </w:tabs>
              <w:rPr>
                <w:del w:id="547" w:author="Claude Gendron" w:date="2006-06-15T08:06:00Z"/>
                <w:b w:val="0"/>
                <w:bCs w:val="0"/>
                <w:noProof/>
                <w:lang w:eastAsia="fr-CA"/>
                <w:rPrChange w:id="548" w:author="Gaston" w:date="2019-02-28T18:12:00Z">
                  <w:rPr>
                    <w:del w:id="549" w:author="Claude Gendron" w:date="2006-06-15T08:06:00Z"/>
                    <w:b w:val="0"/>
                    <w:bCs w:val="0"/>
                    <w:noProof/>
                    <w:sz w:val="24"/>
                    <w:szCs w:val="24"/>
                    <w:lang w:eastAsia="fr-CA"/>
                  </w:rPr>
                </w:rPrChange>
              </w:rPr>
            </w:pPr>
            <w:del w:id="550" w:author="Claude Gendron" w:date="2006-06-15T08:06:00Z">
              <w:r w:rsidRPr="00211422" w:rsidDel="00E44C81">
                <w:rPr>
                  <w:rStyle w:val="Lienhypertexte"/>
                  <w:noProof/>
                  <w:rPrChange w:id="551"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"_Toc125966419"</w:delInstrText>
              </w:r>
              <w:r w:rsidRPr="00211422" w:rsidDel="00E44C81">
                <w:rPr>
                  <w:rStyle w:val="Lienhypertexte"/>
                  <w:b w:val="0"/>
                  <w:bCs w:val="0"/>
                  <w:noProof/>
                </w:rPr>
                <w:delInstrText xml:space="preserve"> </w:delInstrText>
              </w:r>
              <w:r w:rsidRPr="00211422" w:rsidDel="00E44C81">
                <w:rPr>
                  <w:rStyle w:val="Lienhypertexte"/>
                  <w:noProof/>
                  <w:rPrChange w:id="552" w:author="Gaston" w:date="2019-02-28T18:12:00Z">
                    <w:rPr>
                      <w:rStyle w:val="Lienhypertexte"/>
                      <w:noProof/>
                    </w:rPr>
                  </w:rPrChange>
                </w:rPr>
                <w:fldChar w:fldCharType="separate"/>
              </w:r>
              <w:r w:rsidRPr="00211422" w:rsidDel="00E44C81">
                <w:rPr>
                  <w:rStyle w:val="Lienhypertexte"/>
                  <w:b w:val="0"/>
                  <w:bCs w:val="0"/>
                  <w:noProof/>
                </w:rPr>
                <w:delText>Commentaires du programme</w:delText>
              </w:r>
              <w:r w:rsidRPr="00211422" w:rsidDel="00E44C81">
                <w:rPr>
                  <w:b w:val="0"/>
                  <w:bCs w:val="0"/>
                  <w:noProof/>
                  <w:webHidden/>
                </w:rPr>
                <w:tab/>
              </w:r>
              <w:r w:rsidRPr="00211422" w:rsidDel="00E44C81">
                <w:rPr>
                  <w:noProof/>
                  <w:webHidden/>
                  <w:rPrChange w:id="553" w:author="Gaston" w:date="2019-02-28T18:12:00Z">
                    <w:rPr>
                      <w:noProof/>
                      <w:webHidden/>
                    </w:rPr>
                  </w:rPrChange>
                </w:rPr>
                <w:fldChar w:fldCharType="begin"/>
              </w:r>
              <w:r w:rsidRPr="00211422" w:rsidDel="00E44C81">
                <w:rPr>
                  <w:b w:val="0"/>
                  <w:bCs w:val="0"/>
                  <w:noProof/>
                  <w:webHidden/>
                </w:rPr>
                <w:delInstrText xml:space="preserve"> PAGEREF _Toc125966419 \h </w:delInstrText>
              </w:r>
              <w:r w:rsidRPr="00211422" w:rsidDel="00E44C81">
                <w:rPr>
                  <w:noProof/>
                  <w:webHidden/>
                  <w:rPrChange w:id="554" w:author="Gaston" w:date="2019-02-28T18:12:00Z">
                    <w:rPr>
                      <w:noProof/>
                      <w:webHidden/>
                    </w:rPr>
                  </w:rPrChange>
                </w:rPr>
              </w:r>
              <w:r w:rsidRPr="00211422" w:rsidDel="00E44C81">
                <w:rPr>
                  <w:noProof/>
                  <w:webHidden/>
                  <w:rPrChange w:id="555" w:author="Gaston" w:date="2019-02-28T18:12:00Z">
                    <w:rPr>
                      <w:noProof/>
                      <w:webHidden/>
                    </w:rPr>
                  </w:rPrChange>
                </w:rPr>
                <w:fldChar w:fldCharType="separate"/>
              </w:r>
              <w:r w:rsidR="006361A1" w:rsidRPr="00211422" w:rsidDel="00E44C81">
                <w:rPr>
                  <w:b w:val="0"/>
                  <w:bCs w:val="0"/>
                  <w:noProof/>
                  <w:webHidden/>
                </w:rPr>
                <w:delText>23</w:delText>
              </w:r>
              <w:r w:rsidRPr="00211422" w:rsidDel="00E44C81">
                <w:rPr>
                  <w:noProof/>
                  <w:webHidden/>
                  <w:rPrChange w:id="556" w:author="Gaston" w:date="2019-02-28T18:12:00Z">
                    <w:rPr>
                      <w:noProof/>
                      <w:webHidden/>
                    </w:rPr>
                  </w:rPrChange>
                </w:rPr>
                <w:fldChar w:fldCharType="end"/>
              </w:r>
              <w:r w:rsidRPr="00211422" w:rsidDel="00E44C81">
                <w:rPr>
                  <w:rStyle w:val="Lienhypertexte"/>
                  <w:noProof/>
                  <w:rPrChange w:id="557" w:author="Gaston" w:date="2019-02-28T18:12:00Z">
                    <w:rPr>
                      <w:rStyle w:val="Lienhypertexte"/>
                      <w:noProof/>
                    </w:rPr>
                  </w:rPrChange>
                </w:rPr>
                <w:fldChar w:fldCharType="end"/>
              </w:r>
            </w:del>
          </w:p>
          <w:p w14:paraId="248B8CB9" w14:textId="77777777" w:rsidR="00EF27FD" w:rsidRPr="00211422" w:rsidDel="00E44C81" w:rsidRDefault="00EF27FD">
            <w:pPr>
              <w:pStyle w:val="TM1"/>
              <w:tabs>
                <w:tab w:val="right" w:leader="dot" w:pos="9350"/>
              </w:tabs>
              <w:rPr>
                <w:del w:id="558" w:author="Claude Gendron" w:date="2006-06-15T08:06:00Z"/>
                <w:b w:val="0"/>
                <w:bCs w:val="0"/>
                <w:i w:val="0"/>
                <w:iCs w:val="0"/>
                <w:noProof/>
                <w:sz w:val="22"/>
                <w:szCs w:val="22"/>
                <w:lang w:eastAsia="fr-CA"/>
                <w:rPrChange w:id="559" w:author="Gaston" w:date="2019-02-28T18:12:00Z">
                  <w:rPr>
                    <w:del w:id="560" w:author="Claude Gendron" w:date="2006-06-15T08:06:00Z"/>
                    <w:b w:val="0"/>
                    <w:bCs w:val="0"/>
                    <w:i w:val="0"/>
                    <w:iCs w:val="0"/>
                    <w:noProof/>
                    <w:lang w:eastAsia="fr-CA"/>
                  </w:rPr>
                </w:rPrChange>
              </w:rPr>
            </w:pPr>
            <w:del w:id="561" w:author="Claude Gendron" w:date="2006-06-15T08:06:00Z">
              <w:r w:rsidRPr="00211422" w:rsidDel="00E44C81">
                <w:rPr>
                  <w:rStyle w:val="Lienhypertexte"/>
                  <w:noProof/>
                  <w:sz w:val="22"/>
                  <w:szCs w:val="22"/>
                  <w:rPrChange w:id="562" w:author="Gaston" w:date="2019-02-28T18:12:00Z">
                    <w:rPr>
                      <w:rStyle w:val="Lienhypertexte"/>
                      <w:noProof/>
                    </w:rPr>
                  </w:rPrChange>
                </w:rPr>
                <w:fldChar w:fldCharType="begin"/>
              </w:r>
              <w:r w:rsidRPr="00211422" w:rsidDel="00E44C81">
                <w:rPr>
                  <w:rStyle w:val="Lienhypertexte"/>
                  <w:noProof/>
                  <w:sz w:val="22"/>
                  <w:szCs w:val="22"/>
                  <w:rPrChange w:id="563" w:author="Gaston" w:date="2019-02-28T18:12:00Z">
                    <w:rPr>
                      <w:rStyle w:val="Lienhypertexte"/>
                      <w:noProof/>
                    </w:rPr>
                  </w:rPrChange>
                </w:rPr>
                <w:delInstrText xml:space="preserve"> </w:delInstrText>
              </w:r>
              <w:r w:rsidRPr="00211422" w:rsidDel="00E44C81">
                <w:rPr>
                  <w:noProof/>
                  <w:sz w:val="22"/>
                  <w:szCs w:val="22"/>
                  <w:rPrChange w:id="564" w:author="Gaston" w:date="2019-02-28T18:12:00Z">
                    <w:rPr>
                      <w:noProof/>
                    </w:rPr>
                  </w:rPrChange>
                </w:rPr>
                <w:delInstrText>HYPERLINK \l "_Toc125966420"</w:delInstrText>
              </w:r>
              <w:r w:rsidRPr="00211422" w:rsidDel="00E44C81">
                <w:rPr>
                  <w:rStyle w:val="Lienhypertexte"/>
                  <w:noProof/>
                  <w:sz w:val="22"/>
                  <w:szCs w:val="22"/>
                  <w:rPrChange w:id="565" w:author="Gaston" w:date="2019-02-28T18:12:00Z">
                    <w:rPr>
                      <w:rStyle w:val="Lienhypertexte"/>
                      <w:noProof/>
                    </w:rPr>
                  </w:rPrChange>
                </w:rPr>
                <w:delInstrText xml:space="preserve"> </w:delInstrText>
              </w:r>
              <w:r w:rsidRPr="00211422" w:rsidDel="00E44C81">
                <w:rPr>
                  <w:rStyle w:val="Lienhypertexte"/>
                  <w:noProof/>
                  <w:sz w:val="22"/>
                  <w:szCs w:val="22"/>
                  <w:rPrChange w:id="566" w:author="Gaston" w:date="2019-02-28T18:12:00Z">
                    <w:rPr>
                      <w:rStyle w:val="Lienhypertexte"/>
                      <w:noProof/>
                    </w:rPr>
                  </w:rPrChange>
                </w:rPr>
                <w:fldChar w:fldCharType="separate"/>
              </w:r>
              <w:r w:rsidRPr="00211422" w:rsidDel="00E44C81">
                <w:rPr>
                  <w:rStyle w:val="Lienhypertexte"/>
                  <w:noProof/>
                  <w:sz w:val="22"/>
                  <w:szCs w:val="22"/>
                  <w:rPrChange w:id="567" w:author="Gaston" w:date="2019-02-28T18:12:00Z">
                    <w:rPr>
                      <w:rStyle w:val="Lienhypertexte"/>
                      <w:noProof/>
                    </w:rPr>
                  </w:rPrChange>
                </w:rPr>
                <w:delText>Listages PIC-C</w:delText>
              </w:r>
              <w:r w:rsidRPr="00211422" w:rsidDel="00E44C81">
                <w:rPr>
                  <w:noProof/>
                  <w:webHidden/>
                  <w:sz w:val="22"/>
                  <w:szCs w:val="22"/>
                  <w:rPrChange w:id="568" w:author="Gaston" w:date="2019-02-28T18:12:00Z">
                    <w:rPr>
                      <w:noProof/>
                      <w:webHidden/>
                    </w:rPr>
                  </w:rPrChange>
                </w:rPr>
                <w:tab/>
              </w:r>
              <w:r w:rsidRPr="00211422" w:rsidDel="00E44C81">
                <w:rPr>
                  <w:noProof/>
                  <w:webHidden/>
                  <w:sz w:val="22"/>
                  <w:szCs w:val="22"/>
                  <w:rPrChange w:id="569" w:author="Gaston" w:date="2019-02-28T18:12:00Z">
                    <w:rPr>
                      <w:noProof/>
                      <w:webHidden/>
                    </w:rPr>
                  </w:rPrChange>
                </w:rPr>
                <w:fldChar w:fldCharType="begin"/>
              </w:r>
              <w:r w:rsidRPr="00211422" w:rsidDel="00E44C81">
                <w:rPr>
                  <w:noProof/>
                  <w:webHidden/>
                  <w:sz w:val="22"/>
                  <w:szCs w:val="22"/>
                  <w:rPrChange w:id="570" w:author="Gaston" w:date="2019-02-28T18:12:00Z">
                    <w:rPr>
                      <w:noProof/>
                      <w:webHidden/>
                    </w:rPr>
                  </w:rPrChange>
                </w:rPr>
                <w:delInstrText xml:space="preserve"> PAGEREF _Toc125966420 \h </w:delInstrText>
              </w:r>
              <w:r w:rsidRPr="00211422" w:rsidDel="00E44C81">
                <w:rPr>
                  <w:noProof/>
                  <w:webHidden/>
                  <w:sz w:val="22"/>
                  <w:szCs w:val="22"/>
                  <w:rPrChange w:id="571" w:author="Gaston" w:date="2019-02-28T18:12:00Z">
                    <w:rPr>
                      <w:noProof/>
                      <w:webHidden/>
                      <w:sz w:val="22"/>
                      <w:szCs w:val="22"/>
                    </w:rPr>
                  </w:rPrChange>
                </w:rPr>
              </w:r>
              <w:r w:rsidRPr="00211422" w:rsidDel="00E44C81">
                <w:rPr>
                  <w:noProof/>
                  <w:webHidden/>
                  <w:sz w:val="22"/>
                  <w:szCs w:val="22"/>
                  <w:rPrChange w:id="572" w:author="Gaston" w:date="2019-02-28T18:12:00Z">
                    <w:rPr>
                      <w:noProof/>
                      <w:webHidden/>
                    </w:rPr>
                  </w:rPrChange>
                </w:rPr>
                <w:fldChar w:fldCharType="separate"/>
              </w:r>
              <w:r w:rsidR="006361A1" w:rsidRPr="00211422" w:rsidDel="00E44C81">
                <w:rPr>
                  <w:noProof/>
                  <w:webHidden/>
                  <w:sz w:val="22"/>
                  <w:szCs w:val="22"/>
                  <w:rPrChange w:id="573" w:author="Gaston" w:date="2019-02-28T18:12:00Z">
                    <w:rPr>
                      <w:noProof/>
                      <w:webHidden/>
                    </w:rPr>
                  </w:rPrChange>
                </w:rPr>
                <w:delText>24</w:delText>
              </w:r>
              <w:r w:rsidRPr="00211422" w:rsidDel="00E44C81">
                <w:rPr>
                  <w:noProof/>
                  <w:webHidden/>
                  <w:sz w:val="22"/>
                  <w:szCs w:val="22"/>
                  <w:rPrChange w:id="574" w:author="Gaston" w:date="2019-02-28T18:12:00Z">
                    <w:rPr>
                      <w:noProof/>
                      <w:webHidden/>
                    </w:rPr>
                  </w:rPrChange>
                </w:rPr>
                <w:fldChar w:fldCharType="end"/>
              </w:r>
              <w:r w:rsidRPr="00211422" w:rsidDel="00E44C81">
                <w:rPr>
                  <w:rStyle w:val="Lienhypertexte"/>
                  <w:noProof/>
                  <w:sz w:val="22"/>
                  <w:szCs w:val="22"/>
                  <w:rPrChange w:id="575" w:author="Gaston" w:date="2019-02-28T18:12:00Z">
                    <w:rPr>
                      <w:rStyle w:val="Lienhypertexte"/>
                      <w:noProof/>
                    </w:rPr>
                  </w:rPrChange>
                </w:rPr>
                <w:fldChar w:fldCharType="end"/>
              </w:r>
            </w:del>
          </w:p>
          <w:p w14:paraId="18A25918" w14:textId="77777777" w:rsidR="00EF27FD" w:rsidRPr="00211422" w:rsidDel="00E44C81" w:rsidRDefault="00EF27FD">
            <w:pPr>
              <w:pStyle w:val="TM2"/>
              <w:tabs>
                <w:tab w:val="right" w:leader="dot" w:pos="9350"/>
              </w:tabs>
              <w:rPr>
                <w:del w:id="576" w:author="Claude Gendron" w:date="2006-06-15T08:06:00Z"/>
                <w:b w:val="0"/>
                <w:bCs w:val="0"/>
                <w:noProof/>
                <w:lang w:eastAsia="fr-CA"/>
                <w:rPrChange w:id="577" w:author="Gaston" w:date="2019-02-28T18:12:00Z">
                  <w:rPr>
                    <w:del w:id="578" w:author="Claude Gendron" w:date="2006-06-15T08:06:00Z"/>
                    <w:b w:val="0"/>
                    <w:bCs w:val="0"/>
                    <w:noProof/>
                    <w:sz w:val="24"/>
                    <w:szCs w:val="24"/>
                    <w:lang w:eastAsia="fr-CA"/>
                  </w:rPr>
                </w:rPrChange>
              </w:rPr>
            </w:pPr>
            <w:del w:id="579" w:author="Claude Gendron" w:date="2006-06-15T08:06:00Z">
              <w:r w:rsidRPr="00211422" w:rsidDel="00E44C81">
                <w:rPr>
                  <w:rStyle w:val="Lienhypertexte"/>
                  <w:noProof/>
                  <w:rPrChange w:id="580"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"_Toc125966421"</w:delInstrText>
              </w:r>
              <w:r w:rsidRPr="00211422" w:rsidDel="00E44C81">
                <w:rPr>
                  <w:rStyle w:val="Lienhypertexte"/>
                  <w:b w:val="0"/>
                  <w:bCs w:val="0"/>
                  <w:noProof/>
                </w:rPr>
                <w:delInstrText xml:space="preserve"> </w:delInstrText>
              </w:r>
              <w:r w:rsidRPr="00211422" w:rsidDel="00E44C81">
                <w:rPr>
                  <w:rStyle w:val="Lienhypertexte"/>
                  <w:noProof/>
                  <w:rPrChange w:id="581" w:author="Gaston" w:date="2019-02-28T18:12:00Z">
                    <w:rPr>
                      <w:rStyle w:val="Lienhypertexte"/>
                      <w:noProof/>
                    </w:rPr>
                  </w:rPrChange>
                </w:rPr>
                <w:fldChar w:fldCharType="separate"/>
              </w:r>
              <w:r w:rsidRPr="00211422" w:rsidDel="00E44C81">
                <w:rPr>
                  <w:rStyle w:val="Lienhypertexte"/>
                  <w:b w:val="0"/>
                  <w:bCs w:val="0"/>
                  <w:noProof/>
                </w:rPr>
                <w:delText>En-tête de fonction ou routine</w:delText>
              </w:r>
              <w:r w:rsidRPr="00211422" w:rsidDel="00E44C81">
                <w:rPr>
                  <w:b w:val="0"/>
                  <w:bCs w:val="0"/>
                  <w:noProof/>
                  <w:webHidden/>
                </w:rPr>
                <w:tab/>
              </w:r>
              <w:r w:rsidRPr="00211422" w:rsidDel="00E44C81">
                <w:rPr>
                  <w:noProof/>
                  <w:webHidden/>
                  <w:rPrChange w:id="582" w:author="Gaston" w:date="2019-02-28T18:12:00Z">
                    <w:rPr>
                      <w:noProof/>
                      <w:webHidden/>
                    </w:rPr>
                  </w:rPrChange>
                </w:rPr>
                <w:fldChar w:fldCharType="begin"/>
              </w:r>
              <w:r w:rsidRPr="00211422" w:rsidDel="00E44C81">
                <w:rPr>
                  <w:b w:val="0"/>
                  <w:bCs w:val="0"/>
                  <w:noProof/>
                  <w:webHidden/>
                </w:rPr>
                <w:delInstrText xml:space="preserve"> PAGEREF _Toc125966421 \h </w:delInstrText>
              </w:r>
              <w:r w:rsidRPr="00211422" w:rsidDel="00E44C81">
                <w:rPr>
                  <w:noProof/>
                  <w:webHidden/>
                  <w:rPrChange w:id="583" w:author="Gaston" w:date="2019-02-28T18:12:00Z">
                    <w:rPr>
                      <w:noProof/>
                      <w:webHidden/>
                    </w:rPr>
                  </w:rPrChange>
                </w:rPr>
              </w:r>
              <w:r w:rsidRPr="00211422" w:rsidDel="00E44C81">
                <w:rPr>
                  <w:noProof/>
                  <w:webHidden/>
                  <w:rPrChange w:id="584" w:author="Gaston" w:date="2019-02-28T18:12:00Z">
                    <w:rPr>
                      <w:noProof/>
                      <w:webHidden/>
                    </w:rPr>
                  </w:rPrChange>
                </w:rPr>
                <w:fldChar w:fldCharType="separate"/>
              </w:r>
              <w:r w:rsidR="006361A1" w:rsidRPr="00211422" w:rsidDel="00E44C81">
                <w:rPr>
                  <w:b w:val="0"/>
                  <w:bCs w:val="0"/>
                  <w:noProof/>
                  <w:webHidden/>
                </w:rPr>
                <w:delText>24</w:delText>
              </w:r>
              <w:r w:rsidRPr="00211422" w:rsidDel="00E44C81">
                <w:rPr>
                  <w:noProof/>
                  <w:webHidden/>
                  <w:rPrChange w:id="585" w:author="Gaston" w:date="2019-02-28T18:12:00Z">
                    <w:rPr>
                      <w:noProof/>
                      <w:webHidden/>
                    </w:rPr>
                  </w:rPrChange>
                </w:rPr>
                <w:fldChar w:fldCharType="end"/>
              </w:r>
              <w:r w:rsidRPr="00211422" w:rsidDel="00E44C81">
                <w:rPr>
                  <w:rStyle w:val="Lienhypertexte"/>
                  <w:noProof/>
                  <w:rPrChange w:id="586" w:author="Gaston" w:date="2019-02-28T18:12:00Z">
                    <w:rPr>
                      <w:rStyle w:val="Lienhypertexte"/>
                      <w:noProof/>
                    </w:rPr>
                  </w:rPrChange>
                </w:rPr>
                <w:fldChar w:fldCharType="end"/>
              </w:r>
            </w:del>
          </w:p>
          <w:p w14:paraId="2740B6ED" w14:textId="77777777" w:rsidR="00EF27FD" w:rsidRPr="00211422" w:rsidDel="00E44C81" w:rsidRDefault="00EF27FD">
            <w:pPr>
              <w:pStyle w:val="TM2"/>
              <w:tabs>
                <w:tab w:val="right" w:leader="dot" w:pos="9350"/>
              </w:tabs>
              <w:rPr>
                <w:del w:id="587" w:author="Claude Gendron" w:date="2006-06-15T08:06:00Z"/>
                <w:b w:val="0"/>
                <w:bCs w:val="0"/>
                <w:noProof/>
                <w:lang w:eastAsia="fr-CA"/>
                <w:rPrChange w:id="588" w:author="Gaston" w:date="2019-02-28T18:12:00Z">
                  <w:rPr>
                    <w:del w:id="589" w:author="Claude Gendron" w:date="2006-06-15T08:06:00Z"/>
                    <w:b w:val="0"/>
                    <w:bCs w:val="0"/>
                    <w:noProof/>
                    <w:sz w:val="24"/>
                    <w:szCs w:val="24"/>
                    <w:lang w:eastAsia="fr-CA"/>
                  </w:rPr>
                </w:rPrChange>
              </w:rPr>
            </w:pPr>
            <w:del w:id="590" w:author="Claude Gendron" w:date="2006-06-15T08:06:00Z">
              <w:r w:rsidRPr="00211422" w:rsidDel="00E44C81">
                <w:rPr>
                  <w:rStyle w:val="Lienhypertexte"/>
                  <w:noProof/>
                  <w:rPrChange w:id="591"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"_Toc125966422"</w:delInstrText>
              </w:r>
              <w:r w:rsidRPr="00211422" w:rsidDel="00E44C81">
                <w:rPr>
                  <w:rStyle w:val="Lienhypertexte"/>
                  <w:b w:val="0"/>
                  <w:bCs w:val="0"/>
                  <w:noProof/>
                </w:rPr>
                <w:delInstrText xml:space="preserve"> </w:delInstrText>
              </w:r>
              <w:r w:rsidRPr="00211422" w:rsidDel="00E44C81">
                <w:rPr>
                  <w:rStyle w:val="Lienhypertexte"/>
                  <w:noProof/>
                  <w:rPrChange w:id="592" w:author="Gaston" w:date="2019-02-28T18:12:00Z">
                    <w:rPr>
                      <w:rStyle w:val="Lienhypertexte"/>
                      <w:noProof/>
                    </w:rPr>
                  </w:rPrChange>
                </w:rPr>
                <w:fldChar w:fldCharType="separate"/>
              </w:r>
              <w:r w:rsidRPr="00211422" w:rsidDel="00E44C81">
                <w:rPr>
                  <w:rStyle w:val="Lienhypertexte"/>
                  <w:b w:val="0"/>
                  <w:bCs w:val="0"/>
                  <w:noProof/>
                </w:rPr>
                <w:delText>Structure du programme</w:delText>
              </w:r>
              <w:r w:rsidRPr="00211422" w:rsidDel="00E44C81">
                <w:rPr>
                  <w:b w:val="0"/>
                  <w:bCs w:val="0"/>
                  <w:noProof/>
                  <w:webHidden/>
                </w:rPr>
                <w:tab/>
              </w:r>
              <w:r w:rsidRPr="00211422" w:rsidDel="00E44C81">
                <w:rPr>
                  <w:noProof/>
                  <w:webHidden/>
                  <w:rPrChange w:id="593" w:author="Gaston" w:date="2019-02-28T18:12:00Z">
                    <w:rPr>
                      <w:noProof/>
                      <w:webHidden/>
                    </w:rPr>
                  </w:rPrChange>
                </w:rPr>
                <w:fldChar w:fldCharType="begin"/>
              </w:r>
              <w:r w:rsidRPr="00211422" w:rsidDel="00E44C81">
                <w:rPr>
                  <w:b w:val="0"/>
                  <w:bCs w:val="0"/>
                  <w:noProof/>
                  <w:webHidden/>
                </w:rPr>
                <w:delInstrText xml:space="preserve"> PAGEREF _Toc125966422 \h </w:delInstrText>
              </w:r>
              <w:r w:rsidRPr="00211422" w:rsidDel="00E44C81">
                <w:rPr>
                  <w:noProof/>
                  <w:webHidden/>
                  <w:rPrChange w:id="594" w:author="Gaston" w:date="2019-02-28T18:12:00Z">
                    <w:rPr>
                      <w:noProof/>
                      <w:webHidden/>
                    </w:rPr>
                  </w:rPrChange>
                </w:rPr>
              </w:r>
              <w:r w:rsidRPr="00211422" w:rsidDel="00E44C81">
                <w:rPr>
                  <w:noProof/>
                  <w:webHidden/>
                  <w:rPrChange w:id="595" w:author="Gaston" w:date="2019-02-28T18:12:00Z">
                    <w:rPr>
                      <w:noProof/>
                      <w:webHidden/>
                    </w:rPr>
                  </w:rPrChange>
                </w:rPr>
                <w:fldChar w:fldCharType="separate"/>
              </w:r>
              <w:r w:rsidR="006361A1" w:rsidRPr="00211422" w:rsidDel="00E44C81">
                <w:rPr>
                  <w:b w:val="0"/>
                  <w:bCs w:val="0"/>
                  <w:noProof/>
                  <w:webHidden/>
                </w:rPr>
                <w:delText>25</w:delText>
              </w:r>
              <w:r w:rsidRPr="00211422" w:rsidDel="00E44C81">
                <w:rPr>
                  <w:noProof/>
                  <w:webHidden/>
                  <w:rPrChange w:id="596" w:author="Gaston" w:date="2019-02-28T18:12:00Z">
                    <w:rPr>
                      <w:noProof/>
                      <w:webHidden/>
                    </w:rPr>
                  </w:rPrChange>
                </w:rPr>
                <w:fldChar w:fldCharType="end"/>
              </w:r>
              <w:r w:rsidRPr="00211422" w:rsidDel="00E44C81">
                <w:rPr>
                  <w:rStyle w:val="Lienhypertexte"/>
                  <w:noProof/>
                  <w:rPrChange w:id="597" w:author="Gaston" w:date="2019-02-28T18:12:00Z">
                    <w:rPr>
                      <w:rStyle w:val="Lienhypertexte"/>
                      <w:noProof/>
                    </w:rPr>
                  </w:rPrChange>
                </w:rPr>
                <w:fldChar w:fldCharType="end"/>
              </w:r>
            </w:del>
          </w:p>
          <w:p w14:paraId="78B66754" w14:textId="77777777" w:rsidR="00EF27FD" w:rsidRPr="00211422" w:rsidDel="00E44C81" w:rsidRDefault="00EF27FD">
            <w:pPr>
              <w:pStyle w:val="TM2"/>
              <w:tabs>
                <w:tab w:val="right" w:leader="dot" w:pos="9350"/>
              </w:tabs>
              <w:rPr>
                <w:del w:id="598" w:author="Claude Gendron" w:date="2006-06-15T08:06:00Z"/>
                <w:b w:val="0"/>
                <w:bCs w:val="0"/>
                <w:noProof/>
                <w:lang w:eastAsia="fr-CA"/>
                <w:rPrChange w:id="599" w:author="Gaston" w:date="2019-02-28T18:12:00Z">
                  <w:rPr>
                    <w:del w:id="600" w:author="Claude Gendron" w:date="2006-06-15T08:06:00Z"/>
                    <w:b w:val="0"/>
                    <w:bCs w:val="0"/>
                    <w:noProof/>
                    <w:sz w:val="24"/>
                    <w:szCs w:val="24"/>
                    <w:lang w:eastAsia="fr-CA"/>
                  </w:rPr>
                </w:rPrChange>
              </w:rPr>
            </w:pPr>
            <w:del w:id="601" w:author="Claude Gendron" w:date="2006-06-15T08:06:00Z">
              <w:r w:rsidRPr="00211422" w:rsidDel="00E44C81">
                <w:rPr>
                  <w:rStyle w:val="Lienhypertexte"/>
                  <w:noProof/>
                  <w:rPrChange w:id="602"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"_Toc125966423"</w:delInstrText>
              </w:r>
              <w:r w:rsidRPr="00211422" w:rsidDel="00E44C81">
                <w:rPr>
                  <w:rStyle w:val="Lienhypertexte"/>
                  <w:b w:val="0"/>
                  <w:bCs w:val="0"/>
                  <w:noProof/>
                </w:rPr>
                <w:delInstrText xml:space="preserve"> </w:delInstrText>
              </w:r>
              <w:r w:rsidRPr="00211422" w:rsidDel="00E44C81">
                <w:rPr>
                  <w:rStyle w:val="Lienhypertexte"/>
                  <w:noProof/>
                  <w:rPrChange w:id="603" w:author="Gaston" w:date="2019-02-28T18:12:00Z">
                    <w:rPr>
                      <w:rStyle w:val="Lienhypertexte"/>
                      <w:noProof/>
                    </w:rPr>
                  </w:rPrChange>
                </w:rPr>
                <w:fldChar w:fldCharType="separate"/>
              </w:r>
              <w:r w:rsidRPr="00211422" w:rsidDel="00E44C81">
                <w:rPr>
                  <w:rStyle w:val="Lienhypertexte"/>
                  <w:b w:val="0"/>
                  <w:bCs w:val="0"/>
                  <w:noProof/>
                </w:rPr>
                <w:delText>Commentaires du programme</w:delText>
              </w:r>
              <w:r w:rsidRPr="00211422" w:rsidDel="00E44C81">
                <w:rPr>
                  <w:b w:val="0"/>
                  <w:bCs w:val="0"/>
                  <w:noProof/>
                  <w:webHidden/>
                </w:rPr>
                <w:tab/>
              </w:r>
              <w:r w:rsidRPr="00211422" w:rsidDel="00E44C81">
                <w:rPr>
                  <w:noProof/>
                  <w:webHidden/>
                  <w:rPrChange w:id="604" w:author="Gaston" w:date="2019-02-28T18:12:00Z">
                    <w:rPr>
                      <w:noProof/>
                      <w:webHidden/>
                    </w:rPr>
                  </w:rPrChange>
                </w:rPr>
                <w:fldChar w:fldCharType="begin"/>
              </w:r>
              <w:r w:rsidRPr="00211422" w:rsidDel="00E44C81">
                <w:rPr>
                  <w:b w:val="0"/>
                  <w:bCs w:val="0"/>
                  <w:noProof/>
                  <w:webHidden/>
                </w:rPr>
                <w:delInstrText xml:space="preserve"> PAGEREF _Toc125966423 \h </w:delInstrText>
              </w:r>
              <w:r w:rsidRPr="00211422" w:rsidDel="00E44C81">
                <w:rPr>
                  <w:noProof/>
                  <w:webHidden/>
                  <w:rPrChange w:id="605" w:author="Gaston" w:date="2019-02-28T18:12:00Z">
                    <w:rPr>
                      <w:noProof/>
                      <w:webHidden/>
                    </w:rPr>
                  </w:rPrChange>
                </w:rPr>
              </w:r>
              <w:r w:rsidRPr="00211422" w:rsidDel="00E44C81">
                <w:rPr>
                  <w:noProof/>
                  <w:webHidden/>
                  <w:rPrChange w:id="606" w:author="Gaston" w:date="2019-02-28T18:12:00Z">
                    <w:rPr>
                      <w:noProof/>
                      <w:webHidden/>
                    </w:rPr>
                  </w:rPrChange>
                </w:rPr>
                <w:fldChar w:fldCharType="separate"/>
              </w:r>
              <w:r w:rsidR="006361A1" w:rsidRPr="00211422" w:rsidDel="00E44C81">
                <w:rPr>
                  <w:b w:val="0"/>
                  <w:bCs w:val="0"/>
                  <w:noProof/>
                  <w:webHidden/>
                </w:rPr>
                <w:delText>25</w:delText>
              </w:r>
              <w:r w:rsidRPr="00211422" w:rsidDel="00E44C81">
                <w:rPr>
                  <w:noProof/>
                  <w:webHidden/>
                  <w:rPrChange w:id="607" w:author="Gaston" w:date="2019-02-28T18:12:00Z">
                    <w:rPr>
                      <w:noProof/>
                      <w:webHidden/>
                    </w:rPr>
                  </w:rPrChange>
                </w:rPr>
                <w:fldChar w:fldCharType="end"/>
              </w:r>
              <w:r w:rsidRPr="00211422" w:rsidDel="00E44C81">
                <w:rPr>
                  <w:rStyle w:val="Lienhypertexte"/>
                  <w:noProof/>
                  <w:rPrChange w:id="608" w:author="Gaston" w:date="2019-02-28T18:12:00Z">
                    <w:rPr>
                      <w:rStyle w:val="Lienhypertexte"/>
                      <w:noProof/>
                    </w:rPr>
                  </w:rPrChange>
                </w:rPr>
                <w:fldChar w:fldCharType="end"/>
              </w:r>
            </w:del>
          </w:p>
          <w:p w14:paraId="08A6FB6D" w14:textId="77777777" w:rsidR="00EF27FD" w:rsidRPr="00211422" w:rsidDel="00E44C81" w:rsidRDefault="00EF27FD">
            <w:pPr>
              <w:pStyle w:val="TM1"/>
              <w:tabs>
                <w:tab w:val="right" w:leader="dot" w:pos="9350"/>
              </w:tabs>
              <w:rPr>
                <w:del w:id="609" w:author="Claude Gendron" w:date="2006-06-15T08:06:00Z"/>
                <w:b w:val="0"/>
                <w:bCs w:val="0"/>
                <w:i w:val="0"/>
                <w:iCs w:val="0"/>
                <w:noProof/>
                <w:sz w:val="22"/>
                <w:szCs w:val="22"/>
                <w:lang w:eastAsia="fr-CA"/>
                <w:rPrChange w:id="610" w:author="Gaston" w:date="2019-02-28T18:12:00Z">
                  <w:rPr>
                    <w:del w:id="611" w:author="Claude Gendron" w:date="2006-06-15T08:06:00Z"/>
                    <w:b w:val="0"/>
                    <w:bCs w:val="0"/>
                    <w:i w:val="0"/>
                    <w:iCs w:val="0"/>
                    <w:noProof/>
                    <w:lang w:eastAsia="fr-CA"/>
                  </w:rPr>
                </w:rPrChange>
              </w:rPr>
            </w:pPr>
            <w:del w:id="612" w:author="Claude Gendron" w:date="2006-06-15T08:06:00Z">
              <w:r w:rsidRPr="00211422" w:rsidDel="00E44C81">
                <w:rPr>
                  <w:rStyle w:val="Lienhypertexte"/>
                  <w:noProof/>
                  <w:sz w:val="22"/>
                  <w:szCs w:val="22"/>
                  <w:rPrChange w:id="613" w:author="Gaston" w:date="2019-02-28T18:12:00Z">
                    <w:rPr>
                      <w:rStyle w:val="Lienhypertexte"/>
                      <w:noProof/>
                    </w:rPr>
                  </w:rPrChange>
                </w:rPr>
                <w:fldChar w:fldCharType="begin"/>
              </w:r>
              <w:r w:rsidRPr="00211422" w:rsidDel="00E44C81">
                <w:rPr>
                  <w:rStyle w:val="Lienhypertexte"/>
                  <w:noProof/>
                  <w:sz w:val="22"/>
                  <w:szCs w:val="22"/>
                  <w:rPrChange w:id="614" w:author="Gaston" w:date="2019-02-28T18:12:00Z">
                    <w:rPr>
                      <w:rStyle w:val="Lienhypertexte"/>
                      <w:noProof/>
                    </w:rPr>
                  </w:rPrChange>
                </w:rPr>
                <w:delInstrText xml:space="preserve"> </w:delInstrText>
              </w:r>
              <w:r w:rsidRPr="00211422" w:rsidDel="00E44C81">
                <w:rPr>
                  <w:noProof/>
                  <w:sz w:val="22"/>
                  <w:szCs w:val="22"/>
                  <w:rPrChange w:id="615" w:author="Gaston" w:date="2019-02-28T18:12:00Z">
                    <w:rPr>
                      <w:noProof/>
                    </w:rPr>
                  </w:rPrChange>
                </w:rPr>
                <w:delInstrText>HYPERLINK \l "_Toc125966424"</w:delInstrText>
              </w:r>
              <w:r w:rsidRPr="00211422" w:rsidDel="00E44C81">
                <w:rPr>
                  <w:rStyle w:val="Lienhypertexte"/>
                  <w:noProof/>
                  <w:sz w:val="22"/>
                  <w:szCs w:val="22"/>
                  <w:rPrChange w:id="616" w:author="Gaston" w:date="2019-02-28T18:12:00Z">
                    <w:rPr>
                      <w:rStyle w:val="Lienhypertexte"/>
                      <w:noProof/>
                    </w:rPr>
                  </w:rPrChange>
                </w:rPr>
                <w:delInstrText xml:space="preserve"> </w:delInstrText>
              </w:r>
              <w:r w:rsidRPr="00211422" w:rsidDel="00E44C81">
                <w:rPr>
                  <w:rStyle w:val="Lienhypertexte"/>
                  <w:noProof/>
                  <w:sz w:val="22"/>
                  <w:szCs w:val="22"/>
                  <w:rPrChange w:id="617" w:author="Gaston" w:date="2019-02-28T18:12:00Z">
                    <w:rPr>
                      <w:rStyle w:val="Lienhypertexte"/>
                      <w:noProof/>
                    </w:rPr>
                  </w:rPrChange>
                </w:rPr>
                <w:fldChar w:fldCharType="separate"/>
              </w:r>
              <w:r w:rsidRPr="00211422" w:rsidDel="00E44C81">
                <w:rPr>
                  <w:rStyle w:val="Lienhypertexte"/>
                  <w:noProof/>
                  <w:sz w:val="22"/>
                  <w:szCs w:val="22"/>
                  <w:rPrChange w:id="618" w:author="Gaston" w:date="2019-02-28T18:12:00Z">
                    <w:rPr>
                      <w:rStyle w:val="Lienhypertexte"/>
                      <w:noProof/>
                    </w:rPr>
                  </w:rPrChange>
                </w:rPr>
                <w:delText>Rapport</w:delText>
              </w:r>
              <w:r w:rsidRPr="00211422" w:rsidDel="00E44C81">
                <w:rPr>
                  <w:noProof/>
                  <w:webHidden/>
                  <w:sz w:val="22"/>
                  <w:szCs w:val="22"/>
                  <w:rPrChange w:id="619" w:author="Gaston" w:date="2019-02-28T18:12:00Z">
                    <w:rPr>
                      <w:noProof/>
                      <w:webHidden/>
                    </w:rPr>
                  </w:rPrChange>
                </w:rPr>
                <w:tab/>
              </w:r>
              <w:r w:rsidRPr="00211422" w:rsidDel="00E44C81">
                <w:rPr>
                  <w:noProof/>
                  <w:webHidden/>
                  <w:sz w:val="22"/>
                  <w:szCs w:val="22"/>
                  <w:rPrChange w:id="620" w:author="Gaston" w:date="2019-02-28T18:12:00Z">
                    <w:rPr>
                      <w:noProof/>
                      <w:webHidden/>
                    </w:rPr>
                  </w:rPrChange>
                </w:rPr>
                <w:fldChar w:fldCharType="begin"/>
              </w:r>
              <w:r w:rsidRPr="00211422" w:rsidDel="00E44C81">
                <w:rPr>
                  <w:noProof/>
                  <w:webHidden/>
                  <w:sz w:val="22"/>
                  <w:szCs w:val="22"/>
                  <w:rPrChange w:id="621" w:author="Gaston" w:date="2019-02-28T18:12:00Z">
                    <w:rPr>
                      <w:noProof/>
                      <w:webHidden/>
                    </w:rPr>
                  </w:rPrChange>
                </w:rPr>
                <w:delInstrText xml:space="preserve"> PAGEREF _Toc125966424 \h </w:delInstrText>
              </w:r>
              <w:r w:rsidRPr="00211422" w:rsidDel="00E44C81">
                <w:rPr>
                  <w:noProof/>
                  <w:webHidden/>
                  <w:sz w:val="22"/>
                  <w:szCs w:val="22"/>
                  <w:rPrChange w:id="622" w:author="Gaston" w:date="2019-02-28T18:12:00Z">
                    <w:rPr>
                      <w:noProof/>
                      <w:webHidden/>
                      <w:sz w:val="22"/>
                      <w:szCs w:val="22"/>
                    </w:rPr>
                  </w:rPrChange>
                </w:rPr>
              </w:r>
              <w:r w:rsidRPr="00211422" w:rsidDel="00E44C81">
                <w:rPr>
                  <w:noProof/>
                  <w:webHidden/>
                  <w:sz w:val="22"/>
                  <w:szCs w:val="22"/>
                  <w:rPrChange w:id="623" w:author="Gaston" w:date="2019-02-28T18:12:00Z">
                    <w:rPr>
                      <w:noProof/>
                      <w:webHidden/>
                    </w:rPr>
                  </w:rPrChange>
                </w:rPr>
                <w:fldChar w:fldCharType="separate"/>
              </w:r>
              <w:r w:rsidR="006361A1" w:rsidRPr="00211422" w:rsidDel="00E44C81">
                <w:rPr>
                  <w:noProof/>
                  <w:webHidden/>
                  <w:sz w:val="22"/>
                  <w:szCs w:val="22"/>
                  <w:rPrChange w:id="624" w:author="Gaston" w:date="2019-02-28T18:12:00Z">
                    <w:rPr>
                      <w:noProof/>
                      <w:webHidden/>
                    </w:rPr>
                  </w:rPrChange>
                </w:rPr>
                <w:delText>26</w:delText>
              </w:r>
              <w:r w:rsidRPr="00211422" w:rsidDel="00E44C81">
                <w:rPr>
                  <w:noProof/>
                  <w:webHidden/>
                  <w:sz w:val="22"/>
                  <w:szCs w:val="22"/>
                  <w:rPrChange w:id="625" w:author="Gaston" w:date="2019-02-28T18:12:00Z">
                    <w:rPr>
                      <w:noProof/>
                      <w:webHidden/>
                    </w:rPr>
                  </w:rPrChange>
                </w:rPr>
                <w:fldChar w:fldCharType="end"/>
              </w:r>
              <w:r w:rsidRPr="00211422" w:rsidDel="00E44C81">
                <w:rPr>
                  <w:rStyle w:val="Lienhypertexte"/>
                  <w:noProof/>
                  <w:sz w:val="22"/>
                  <w:szCs w:val="22"/>
                  <w:rPrChange w:id="626" w:author="Gaston" w:date="2019-02-28T18:12:00Z">
                    <w:rPr>
                      <w:rStyle w:val="Lienhypertexte"/>
                      <w:noProof/>
                    </w:rPr>
                  </w:rPrChange>
                </w:rPr>
                <w:fldChar w:fldCharType="end"/>
              </w:r>
            </w:del>
          </w:p>
          <w:p w14:paraId="09084C75" w14:textId="77777777" w:rsidR="00EF27FD" w:rsidRPr="00211422" w:rsidDel="00E44C81" w:rsidRDefault="00EF27FD">
            <w:pPr>
              <w:pStyle w:val="TM2"/>
              <w:tabs>
                <w:tab w:val="right" w:leader="dot" w:pos="9350"/>
              </w:tabs>
              <w:rPr>
                <w:del w:id="627" w:author="Claude Gendron" w:date="2006-06-15T08:06:00Z"/>
                <w:b w:val="0"/>
                <w:bCs w:val="0"/>
                <w:noProof/>
                <w:lang w:eastAsia="fr-CA"/>
                <w:rPrChange w:id="628" w:author="Gaston" w:date="2019-02-28T18:12:00Z">
                  <w:rPr>
                    <w:del w:id="629" w:author="Claude Gendron" w:date="2006-06-15T08:06:00Z"/>
                    <w:b w:val="0"/>
                    <w:bCs w:val="0"/>
                    <w:noProof/>
                    <w:sz w:val="24"/>
                    <w:szCs w:val="24"/>
                    <w:lang w:eastAsia="fr-CA"/>
                  </w:rPr>
                </w:rPrChange>
              </w:rPr>
            </w:pPr>
            <w:del w:id="630" w:author="Claude Gendron" w:date="2006-06-15T08:06:00Z">
              <w:r w:rsidRPr="00211422" w:rsidDel="00E44C81">
                <w:rPr>
                  <w:rStyle w:val="Lienhypertexte"/>
                  <w:noProof/>
                  <w:rPrChange w:id="631"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"_Toc125966425"</w:delInstrText>
              </w:r>
              <w:r w:rsidRPr="00211422" w:rsidDel="00E44C81">
                <w:rPr>
                  <w:rStyle w:val="Lienhypertexte"/>
                  <w:b w:val="0"/>
                  <w:bCs w:val="0"/>
                  <w:noProof/>
                </w:rPr>
                <w:delInstrText xml:space="preserve"> </w:delInstrText>
              </w:r>
              <w:r w:rsidRPr="00211422" w:rsidDel="00E44C81">
                <w:rPr>
                  <w:rStyle w:val="Lienhypertexte"/>
                  <w:noProof/>
                  <w:rPrChange w:id="632" w:author="Gaston" w:date="2019-02-28T18:12:00Z">
                    <w:rPr>
                      <w:rStyle w:val="Lienhypertexte"/>
                      <w:noProof/>
                    </w:rPr>
                  </w:rPrChange>
                </w:rPr>
                <w:fldChar w:fldCharType="separate"/>
              </w:r>
              <w:r w:rsidRPr="00211422" w:rsidDel="00E44C81">
                <w:rPr>
                  <w:rStyle w:val="Lienhypertexte"/>
                  <w:b w:val="0"/>
                  <w:bCs w:val="0"/>
                  <w:noProof/>
                </w:rPr>
                <w:delText>Sections du rapport</w:delText>
              </w:r>
              <w:r w:rsidRPr="00211422" w:rsidDel="00E44C81">
                <w:rPr>
                  <w:b w:val="0"/>
                  <w:bCs w:val="0"/>
                  <w:noProof/>
                  <w:webHidden/>
                </w:rPr>
                <w:tab/>
              </w:r>
              <w:r w:rsidRPr="00211422" w:rsidDel="00E44C81">
                <w:rPr>
                  <w:noProof/>
                  <w:webHidden/>
                  <w:rPrChange w:id="633" w:author="Gaston" w:date="2019-02-28T18:12:00Z">
                    <w:rPr>
                      <w:noProof/>
                      <w:webHidden/>
                    </w:rPr>
                  </w:rPrChange>
                </w:rPr>
                <w:fldChar w:fldCharType="begin"/>
              </w:r>
              <w:r w:rsidRPr="00211422" w:rsidDel="00E44C81">
                <w:rPr>
                  <w:b w:val="0"/>
                  <w:bCs w:val="0"/>
                  <w:noProof/>
                  <w:webHidden/>
                </w:rPr>
                <w:delInstrText xml:space="preserve"> PAGEREF _Toc125966425 \h </w:delInstrText>
              </w:r>
              <w:r w:rsidRPr="00211422" w:rsidDel="00E44C81">
                <w:rPr>
                  <w:noProof/>
                  <w:webHidden/>
                  <w:rPrChange w:id="634" w:author="Gaston" w:date="2019-02-28T18:12:00Z">
                    <w:rPr>
                      <w:noProof/>
                      <w:webHidden/>
                    </w:rPr>
                  </w:rPrChange>
                </w:rPr>
              </w:r>
              <w:r w:rsidRPr="00211422" w:rsidDel="00E44C81">
                <w:rPr>
                  <w:noProof/>
                  <w:webHidden/>
                  <w:rPrChange w:id="635" w:author="Gaston" w:date="2019-02-28T18:12:00Z">
                    <w:rPr>
                      <w:noProof/>
                      <w:webHidden/>
                    </w:rPr>
                  </w:rPrChange>
                </w:rPr>
                <w:fldChar w:fldCharType="separate"/>
              </w:r>
              <w:r w:rsidR="006361A1" w:rsidRPr="00211422" w:rsidDel="00E44C81">
                <w:rPr>
                  <w:b w:val="0"/>
                  <w:bCs w:val="0"/>
                  <w:noProof/>
                  <w:webHidden/>
                </w:rPr>
                <w:delText>27</w:delText>
              </w:r>
              <w:r w:rsidRPr="00211422" w:rsidDel="00E44C81">
                <w:rPr>
                  <w:noProof/>
                  <w:webHidden/>
                  <w:rPrChange w:id="636" w:author="Gaston" w:date="2019-02-28T18:12:00Z">
                    <w:rPr>
                      <w:noProof/>
                      <w:webHidden/>
                    </w:rPr>
                  </w:rPrChange>
                </w:rPr>
                <w:fldChar w:fldCharType="end"/>
              </w:r>
              <w:r w:rsidRPr="00211422" w:rsidDel="00E44C81">
                <w:rPr>
                  <w:rStyle w:val="Lienhypertexte"/>
                  <w:noProof/>
                  <w:rPrChange w:id="637" w:author="Gaston" w:date="2019-02-28T18:12:00Z">
                    <w:rPr>
                      <w:rStyle w:val="Lienhypertexte"/>
                      <w:noProof/>
                    </w:rPr>
                  </w:rPrChange>
                </w:rPr>
                <w:fldChar w:fldCharType="end"/>
              </w:r>
            </w:del>
          </w:p>
          <w:p w14:paraId="1E69DF66" w14:textId="77777777" w:rsidR="00EF27FD" w:rsidRPr="00211422" w:rsidDel="00E44C81" w:rsidRDefault="00EF27FD">
            <w:pPr>
              <w:pStyle w:val="TM1"/>
              <w:tabs>
                <w:tab w:val="right" w:leader="dot" w:pos="9350"/>
              </w:tabs>
              <w:rPr>
                <w:del w:id="638" w:author="Claude Gendron" w:date="2006-06-15T08:06:00Z"/>
                <w:b w:val="0"/>
                <w:bCs w:val="0"/>
                <w:i w:val="0"/>
                <w:iCs w:val="0"/>
                <w:noProof/>
                <w:sz w:val="22"/>
                <w:szCs w:val="22"/>
                <w:lang w:eastAsia="fr-CA"/>
                <w:rPrChange w:id="639" w:author="Gaston" w:date="2019-02-28T18:12:00Z">
                  <w:rPr>
                    <w:del w:id="640" w:author="Claude Gendron" w:date="2006-06-15T08:06:00Z"/>
                    <w:b w:val="0"/>
                    <w:bCs w:val="0"/>
                    <w:i w:val="0"/>
                    <w:iCs w:val="0"/>
                    <w:noProof/>
                    <w:lang w:eastAsia="fr-CA"/>
                  </w:rPr>
                </w:rPrChange>
              </w:rPr>
            </w:pPr>
            <w:del w:id="641" w:author="Claude Gendron" w:date="2006-06-15T08:06:00Z">
              <w:r w:rsidRPr="00211422" w:rsidDel="00E44C81">
                <w:rPr>
                  <w:rStyle w:val="Lienhypertexte"/>
                  <w:noProof/>
                  <w:sz w:val="22"/>
                  <w:szCs w:val="22"/>
                  <w:rPrChange w:id="642" w:author="Gaston" w:date="2019-02-28T18:12:00Z">
                    <w:rPr>
                      <w:rStyle w:val="Lienhypertexte"/>
                      <w:noProof/>
                    </w:rPr>
                  </w:rPrChange>
                </w:rPr>
                <w:fldChar w:fldCharType="begin"/>
              </w:r>
              <w:r w:rsidRPr="00211422" w:rsidDel="00E44C81">
                <w:rPr>
                  <w:rStyle w:val="Lienhypertexte"/>
                  <w:noProof/>
                  <w:sz w:val="22"/>
                  <w:szCs w:val="22"/>
                  <w:rPrChange w:id="643" w:author="Gaston" w:date="2019-02-28T18:12:00Z">
                    <w:rPr>
                      <w:rStyle w:val="Lienhypertexte"/>
                      <w:noProof/>
                    </w:rPr>
                  </w:rPrChange>
                </w:rPr>
                <w:delInstrText xml:space="preserve"> </w:delInstrText>
              </w:r>
              <w:r w:rsidRPr="00211422" w:rsidDel="00E44C81">
                <w:rPr>
                  <w:noProof/>
                  <w:sz w:val="22"/>
                  <w:szCs w:val="22"/>
                  <w:rPrChange w:id="644" w:author="Gaston" w:date="2019-02-28T18:12:00Z">
                    <w:rPr>
                      <w:noProof/>
                    </w:rPr>
                  </w:rPrChange>
                </w:rPr>
                <w:delInstrText>HYPERLINK \l "_Toc125966426"</w:delInstrText>
              </w:r>
              <w:r w:rsidRPr="00211422" w:rsidDel="00E44C81">
                <w:rPr>
                  <w:rStyle w:val="Lienhypertexte"/>
                  <w:noProof/>
                  <w:sz w:val="22"/>
                  <w:szCs w:val="22"/>
                  <w:rPrChange w:id="645" w:author="Gaston" w:date="2019-02-28T18:12:00Z">
                    <w:rPr>
                      <w:rStyle w:val="Lienhypertexte"/>
                      <w:noProof/>
                    </w:rPr>
                  </w:rPrChange>
                </w:rPr>
                <w:delInstrText xml:space="preserve"> </w:delInstrText>
              </w:r>
              <w:r w:rsidRPr="00211422" w:rsidDel="00E44C81">
                <w:rPr>
                  <w:rStyle w:val="Lienhypertexte"/>
                  <w:noProof/>
                  <w:sz w:val="22"/>
                  <w:szCs w:val="22"/>
                  <w:rPrChange w:id="646" w:author="Gaston" w:date="2019-02-28T18:12:00Z">
                    <w:rPr>
                      <w:rStyle w:val="Lienhypertexte"/>
                      <w:noProof/>
                    </w:rPr>
                  </w:rPrChange>
                </w:rPr>
                <w:fldChar w:fldCharType="separate"/>
              </w:r>
              <w:r w:rsidRPr="00211422" w:rsidDel="00E44C81">
                <w:rPr>
                  <w:rStyle w:val="Lienhypertexte"/>
                  <w:noProof/>
                  <w:sz w:val="22"/>
                  <w:szCs w:val="22"/>
                  <w:rPrChange w:id="647" w:author="Gaston" w:date="2019-02-28T18:12:00Z">
                    <w:rPr>
                      <w:rStyle w:val="Lienhypertexte"/>
                      <w:noProof/>
                    </w:rPr>
                  </w:rPrChange>
                </w:rPr>
                <w:delText>Manuel de l'usager</w:delText>
              </w:r>
              <w:r w:rsidRPr="00211422" w:rsidDel="00E44C81">
                <w:rPr>
                  <w:noProof/>
                  <w:webHidden/>
                  <w:sz w:val="22"/>
                  <w:szCs w:val="22"/>
                  <w:rPrChange w:id="648" w:author="Gaston" w:date="2019-02-28T18:12:00Z">
                    <w:rPr>
                      <w:noProof/>
                      <w:webHidden/>
                    </w:rPr>
                  </w:rPrChange>
                </w:rPr>
                <w:tab/>
              </w:r>
              <w:r w:rsidRPr="00211422" w:rsidDel="00E44C81">
                <w:rPr>
                  <w:noProof/>
                  <w:webHidden/>
                  <w:sz w:val="22"/>
                  <w:szCs w:val="22"/>
                  <w:rPrChange w:id="649" w:author="Gaston" w:date="2019-02-28T18:12:00Z">
                    <w:rPr>
                      <w:noProof/>
                      <w:webHidden/>
                    </w:rPr>
                  </w:rPrChange>
                </w:rPr>
                <w:fldChar w:fldCharType="begin"/>
              </w:r>
              <w:r w:rsidRPr="00211422" w:rsidDel="00E44C81">
                <w:rPr>
                  <w:noProof/>
                  <w:webHidden/>
                  <w:sz w:val="22"/>
                  <w:szCs w:val="22"/>
                  <w:rPrChange w:id="650" w:author="Gaston" w:date="2019-02-28T18:12:00Z">
                    <w:rPr>
                      <w:noProof/>
                      <w:webHidden/>
                    </w:rPr>
                  </w:rPrChange>
                </w:rPr>
                <w:delInstrText xml:space="preserve"> PAGEREF _Toc125966426 \h </w:delInstrText>
              </w:r>
              <w:r w:rsidRPr="00211422" w:rsidDel="00E44C81">
                <w:rPr>
                  <w:noProof/>
                  <w:webHidden/>
                  <w:sz w:val="22"/>
                  <w:szCs w:val="22"/>
                  <w:rPrChange w:id="651" w:author="Gaston" w:date="2019-02-28T18:12:00Z">
                    <w:rPr>
                      <w:noProof/>
                      <w:webHidden/>
                      <w:sz w:val="22"/>
                      <w:szCs w:val="22"/>
                    </w:rPr>
                  </w:rPrChange>
                </w:rPr>
              </w:r>
              <w:r w:rsidRPr="00211422" w:rsidDel="00E44C81">
                <w:rPr>
                  <w:noProof/>
                  <w:webHidden/>
                  <w:sz w:val="22"/>
                  <w:szCs w:val="22"/>
                  <w:rPrChange w:id="652" w:author="Gaston" w:date="2019-02-28T18:12:00Z">
                    <w:rPr>
                      <w:noProof/>
                      <w:webHidden/>
                    </w:rPr>
                  </w:rPrChange>
                </w:rPr>
                <w:fldChar w:fldCharType="separate"/>
              </w:r>
              <w:r w:rsidR="006361A1" w:rsidRPr="00211422" w:rsidDel="00E44C81">
                <w:rPr>
                  <w:noProof/>
                  <w:webHidden/>
                  <w:sz w:val="22"/>
                  <w:szCs w:val="22"/>
                  <w:rPrChange w:id="653" w:author="Gaston" w:date="2019-02-28T18:12:00Z">
                    <w:rPr>
                      <w:noProof/>
                      <w:webHidden/>
                    </w:rPr>
                  </w:rPrChange>
                </w:rPr>
                <w:delText>28</w:delText>
              </w:r>
              <w:r w:rsidRPr="00211422" w:rsidDel="00E44C81">
                <w:rPr>
                  <w:noProof/>
                  <w:webHidden/>
                  <w:sz w:val="22"/>
                  <w:szCs w:val="22"/>
                  <w:rPrChange w:id="654" w:author="Gaston" w:date="2019-02-28T18:12:00Z">
                    <w:rPr>
                      <w:noProof/>
                      <w:webHidden/>
                    </w:rPr>
                  </w:rPrChange>
                </w:rPr>
                <w:fldChar w:fldCharType="end"/>
              </w:r>
              <w:r w:rsidRPr="00211422" w:rsidDel="00E44C81">
                <w:rPr>
                  <w:rStyle w:val="Lienhypertexte"/>
                  <w:noProof/>
                  <w:sz w:val="22"/>
                  <w:szCs w:val="22"/>
                  <w:rPrChange w:id="655" w:author="Gaston" w:date="2019-02-28T18:12:00Z">
                    <w:rPr>
                      <w:rStyle w:val="Lienhypertexte"/>
                      <w:noProof/>
                    </w:rPr>
                  </w:rPrChange>
                </w:rPr>
                <w:fldChar w:fldCharType="end"/>
              </w:r>
            </w:del>
          </w:p>
          <w:p w14:paraId="5EAC1D0D" w14:textId="77777777" w:rsidR="00EF27FD" w:rsidRPr="00211422" w:rsidDel="00E44C81" w:rsidRDefault="00EF27FD">
            <w:pPr>
              <w:pStyle w:val="TM2"/>
              <w:tabs>
                <w:tab w:val="right" w:leader="dot" w:pos="9350"/>
              </w:tabs>
              <w:rPr>
                <w:del w:id="656" w:author="Claude Gendron" w:date="2006-06-15T08:06:00Z"/>
                <w:b w:val="0"/>
                <w:bCs w:val="0"/>
                <w:noProof/>
                <w:lang w:eastAsia="fr-CA"/>
                <w:rPrChange w:id="657" w:author="Gaston" w:date="2019-02-28T18:12:00Z">
                  <w:rPr>
                    <w:del w:id="658" w:author="Claude Gendron" w:date="2006-06-15T08:06:00Z"/>
                    <w:b w:val="0"/>
                    <w:bCs w:val="0"/>
                    <w:noProof/>
                    <w:sz w:val="24"/>
                    <w:szCs w:val="24"/>
                    <w:lang w:eastAsia="fr-CA"/>
                  </w:rPr>
                </w:rPrChange>
              </w:rPr>
            </w:pPr>
            <w:del w:id="659" w:author="Claude Gendron" w:date="2006-06-15T08:06:00Z">
              <w:r w:rsidRPr="00211422" w:rsidDel="00E44C81">
                <w:rPr>
                  <w:rStyle w:val="Lienhypertexte"/>
                  <w:noProof/>
                  <w:rPrChange w:id="660" w:author="Gaston" w:date="2019-02-28T18:12:00Z">
                    <w:rPr>
                      <w:rStyle w:val="Lienhypertexte"/>
                      <w:noProof/>
                    </w:rPr>
                  </w:rPrChange>
                </w:rPr>
                <w:fldChar w:fldCharType="begin"/>
              </w:r>
              <w:r w:rsidRPr="00211422" w:rsidDel="00E44C81">
                <w:rPr>
                  <w:rStyle w:val="Lienhypertexte"/>
                  <w:b w:val="0"/>
                  <w:bCs w:val="0"/>
                  <w:noProof/>
                </w:rPr>
                <w:delInstrText xml:space="preserve"> </w:delInstrText>
              </w:r>
              <w:r w:rsidRPr="00211422" w:rsidDel="00E44C81">
                <w:rPr>
                  <w:b w:val="0"/>
                  <w:bCs w:val="0"/>
                  <w:noProof/>
                </w:rPr>
                <w:delInstrText>HYPERLINK \l "_Toc125966427"</w:delInstrText>
              </w:r>
              <w:r w:rsidRPr="00211422" w:rsidDel="00E44C81">
                <w:rPr>
                  <w:rStyle w:val="Lienhypertexte"/>
                  <w:b w:val="0"/>
                  <w:bCs w:val="0"/>
                  <w:noProof/>
                </w:rPr>
                <w:delInstrText xml:space="preserve"> </w:delInstrText>
              </w:r>
              <w:r w:rsidRPr="00211422" w:rsidDel="00E44C81">
                <w:rPr>
                  <w:rStyle w:val="Lienhypertexte"/>
                  <w:noProof/>
                  <w:rPrChange w:id="661" w:author="Gaston" w:date="2019-02-28T18:12:00Z">
                    <w:rPr>
                      <w:rStyle w:val="Lienhypertexte"/>
                      <w:noProof/>
                    </w:rPr>
                  </w:rPrChange>
                </w:rPr>
                <w:fldChar w:fldCharType="separate"/>
              </w:r>
              <w:r w:rsidRPr="00211422" w:rsidDel="00E44C81">
                <w:rPr>
                  <w:rStyle w:val="Lienhypertexte"/>
                  <w:b w:val="0"/>
                  <w:bCs w:val="0"/>
                  <w:noProof/>
                </w:rPr>
                <w:delText>Éléments composant le manuel de l'usager</w:delText>
              </w:r>
              <w:r w:rsidRPr="00211422" w:rsidDel="00E44C81">
                <w:rPr>
                  <w:b w:val="0"/>
                  <w:bCs w:val="0"/>
                  <w:noProof/>
                  <w:webHidden/>
                </w:rPr>
                <w:tab/>
              </w:r>
              <w:r w:rsidRPr="00211422" w:rsidDel="00E44C81">
                <w:rPr>
                  <w:noProof/>
                  <w:webHidden/>
                  <w:rPrChange w:id="662" w:author="Gaston" w:date="2019-02-28T18:12:00Z">
                    <w:rPr>
                      <w:noProof/>
                      <w:webHidden/>
                    </w:rPr>
                  </w:rPrChange>
                </w:rPr>
                <w:fldChar w:fldCharType="begin"/>
              </w:r>
              <w:r w:rsidRPr="00211422" w:rsidDel="00E44C81">
                <w:rPr>
                  <w:b w:val="0"/>
                  <w:bCs w:val="0"/>
                  <w:noProof/>
                  <w:webHidden/>
                </w:rPr>
                <w:delInstrText xml:space="preserve"> PAGEREF _Toc125966427 \h </w:delInstrText>
              </w:r>
              <w:r w:rsidRPr="00211422" w:rsidDel="00E44C81">
                <w:rPr>
                  <w:noProof/>
                  <w:webHidden/>
                  <w:rPrChange w:id="663" w:author="Gaston" w:date="2019-02-28T18:12:00Z">
                    <w:rPr>
                      <w:noProof/>
                      <w:webHidden/>
                    </w:rPr>
                  </w:rPrChange>
                </w:rPr>
              </w:r>
              <w:r w:rsidRPr="00211422" w:rsidDel="00E44C81">
                <w:rPr>
                  <w:noProof/>
                  <w:webHidden/>
                  <w:rPrChange w:id="664" w:author="Gaston" w:date="2019-02-28T18:12:00Z">
                    <w:rPr>
                      <w:noProof/>
                      <w:webHidden/>
                    </w:rPr>
                  </w:rPrChange>
                </w:rPr>
                <w:fldChar w:fldCharType="separate"/>
              </w:r>
              <w:r w:rsidR="006361A1" w:rsidRPr="00211422" w:rsidDel="00E44C81">
                <w:rPr>
                  <w:b w:val="0"/>
                  <w:bCs w:val="0"/>
                  <w:noProof/>
                  <w:webHidden/>
                </w:rPr>
                <w:delText>29</w:delText>
              </w:r>
              <w:r w:rsidRPr="00211422" w:rsidDel="00E44C81">
                <w:rPr>
                  <w:noProof/>
                  <w:webHidden/>
                  <w:rPrChange w:id="665" w:author="Gaston" w:date="2019-02-28T18:12:00Z">
                    <w:rPr>
                      <w:noProof/>
                      <w:webHidden/>
                    </w:rPr>
                  </w:rPrChange>
                </w:rPr>
                <w:fldChar w:fldCharType="end"/>
              </w:r>
              <w:r w:rsidRPr="00211422" w:rsidDel="00E44C81">
                <w:rPr>
                  <w:rStyle w:val="Lienhypertexte"/>
                  <w:noProof/>
                  <w:rPrChange w:id="666" w:author="Gaston" w:date="2019-02-28T18:12:00Z">
                    <w:rPr>
                      <w:rStyle w:val="Lienhypertexte"/>
                      <w:noProof/>
                    </w:rPr>
                  </w:rPrChange>
                </w:rPr>
                <w:fldChar w:fldCharType="end"/>
              </w:r>
            </w:del>
          </w:p>
          <w:p w14:paraId="0BE36321" w14:textId="77777777" w:rsidR="00EF27FD" w:rsidRPr="00211422" w:rsidDel="00E44C81" w:rsidRDefault="00EF27FD">
            <w:pPr>
              <w:pStyle w:val="TM1"/>
              <w:tabs>
                <w:tab w:val="right" w:leader="dot" w:pos="9350"/>
              </w:tabs>
              <w:rPr>
                <w:del w:id="667" w:author="Claude Gendron" w:date="2006-06-15T08:06:00Z"/>
                <w:b w:val="0"/>
                <w:bCs w:val="0"/>
                <w:i w:val="0"/>
                <w:iCs w:val="0"/>
                <w:noProof/>
                <w:sz w:val="22"/>
                <w:szCs w:val="22"/>
                <w:lang w:eastAsia="fr-CA"/>
                <w:rPrChange w:id="668" w:author="Gaston" w:date="2019-02-28T18:12:00Z">
                  <w:rPr>
                    <w:del w:id="669" w:author="Claude Gendron" w:date="2006-06-15T08:06:00Z"/>
                    <w:b w:val="0"/>
                    <w:bCs w:val="0"/>
                    <w:i w:val="0"/>
                    <w:iCs w:val="0"/>
                    <w:noProof/>
                    <w:lang w:eastAsia="fr-CA"/>
                  </w:rPr>
                </w:rPrChange>
              </w:rPr>
            </w:pPr>
            <w:del w:id="670" w:author="Claude Gendron" w:date="2006-06-15T08:06:00Z">
              <w:r w:rsidRPr="00211422" w:rsidDel="00E44C81">
                <w:rPr>
                  <w:rStyle w:val="Lienhypertexte"/>
                  <w:noProof/>
                  <w:sz w:val="22"/>
                  <w:szCs w:val="22"/>
                  <w:rPrChange w:id="671" w:author="Gaston" w:date="2019-02-28T18:12:00Z">
                    <w:rPr>
                      <w:rStyle w:val="Lienhypertexte"/>
                      <w:noProof/>
                    </w:rPr>
                  </w:rPrChange>
                </w:rPr>
                <w:fldChar w:fldCharType="begin"/>
              </w:r>
              <w:r w:rsidRPr="00211422" w:rsidDel="00E44C81">
                <w:rPr>
                  <w:rStyle w:val="Lienhypertexte"/>
                  <w:noProof/>
                  <w:sz w:val="22"/>
                  <w:szCs w:val="22"/>
                  <w:rPrChange w:id="672" w:author="Gaston" w:date="2019-02-28T18:12:00Z">
                    <w:rPr>
                      <w:rStyle w:val="Lienhypertexte"/>
                      <w:noProof/>
                    </w:rPr>
                  </w:rPrChange>
                </w:rPr>
                <w:delInstrText xml:space="preserve"> </w:delInstrText>
              </w:r>
              <w:r w:rsidRPr="00211422" w:rsidDel="00E44C81">
                <w:rPr>
                  <w:noProof/>
                  <w:sz w:val="22"/>
                  <w:szCs w:val="22"/>
                  <w:rPrChange w:id="673" w:author="Gaston" w:date="2019-02-28T18:12:00Z">
                    <w:rPr>
                      <w:noProof/>
                    </w:rPr>
                  </w:rPrChange>
                </w:rPr>
                <w:delInstrText>HYPERLINK \l "_Toc125966428"</w:delInstrText>
              </w:r>
              <w:r w:rsidRPr="00211422" w:rsidDel="00E44C81">
                <w:rPr>
                  <w:rStyle w:val="Lienhypertexte"/>
                  <w:noProof/>
                  <w:sz w:val="22"/>
                  <w:szCs w:val="22"/>
                  <w:rPrChange w:id="674" w:author="Gaston" w:date="2019-02-28T18:12:00Z">
                    <w:rPr>
                      <w:rStyle w:val="Lienhypertexte"/>
                      <w:noProof/>
                    </w:rPr>
                  </w:rPrChange>
                </w:rPr>
                <w:delInstrText xml:space="preserve"> </w:delInstrText>
              </w:r>
              <w:r w:rsidRPr="00211422" w:rsidDel="00E44C81">
                <w:rPr>
                  <w:rStyle w:val="Lienhypertexte"/>
                  <w:noProof/>
                  <w:sz w:val="22"/>
                  <w:szCs w:val="22"/>
                  <w:rPrChange w:id="675" w:author="Gaston" w:date="2019-02-28T18:12:00Z">
                    <w:rPr>
                      <w:rStyle w:val="Lienhypertexte"/>
                      <w:noProof/>
                    </w:rPr>
                  </w:rPrChange>
                </w:rPr>
                <w:fldChar w:fldCharType="separate"/>
              </w:r>
              <w:r w:rsidRPr="00211422" w:rsidDel="00E44C81">
                <w:rPr>
                  <w:rStyle w:val="Lienhypertexte"/>
                  <w:noProof/>
                  <w:sz w:val="22"/>
                  <w:szCs w:val="22"/>
                  <w:rPrChange w:id="676" w:author="Gaston" w:date="2019-02-28T18:12:00Z">
                    <w:rPr>
                      <w:rStyle w:val="Lienhypertexte"/>
                      <w:noProof/>
                    </w:rPr>
                  </w:rPrChange>
                </w:rPr>
                <w:delText>Notation du projet de l’élève</w:delText>
              </w:r>
              <w:r w:rsidRPr="00211422" w:rsidDel="00E44C81">
                <w:rPr>
                  <w:noProof/>
                  <w:webHidden/>
                  <w:sz w:val="22"/>
                  <w:szCs w:val="22"/>
                  <w:rPrChange w:id="677" w:author="Gaston" w:date="2019-02-28T18:12:00Z">
                    <w:rPr>
                      <w:noProof/>
                      <w:webHidden/>
                    </w:rPr>
                  </w:rPrChange>
                </w:rPr>
                <w:tab/>
              </w:r>
              <w:r w:rsidRPr="00211422" w:rsidDel="00E44C81">
                <w:rPr>
                  <w:noProof/>
                  <w:webHidden/>
                  <w:sz w:val="22"/>
                  <w:szCs w:val="22"/>
                  <w:rPrChange w:id="678" w:author="Gaston" w:date="2019-02-28T18:12:00Z">
                    <w:rPr>
                      <w:noProof/>
                      <w:webHidden/>
                    </w:rPr>
                  </w:rPrChange>
                </w:rPr>
                <w:fldChar w:fldCharType="begin"/>
              </w:r>
              <w:r w:rsidRPr="00211422" w:rsidDel="00E44C81">
                <w:rPr>
                  <w:noProof/>
                  <w:webHidden/>
                  <w:sz w:val="22"/>
                  <w:szCs w:val="22"/>
                  <w:rPrChange w:id="679" w:author="Gaston" w:date="2019-02-28T18:12:00Z">
                    <w:rPr>
                      <w:noProof/>
                      <w:webHidden/>
                    </w:rPr>
                  </w:rPrChange>
                </w:rPr>
                <w:delInstrText xml:space="preserve"> PAGEREF _Toc125966428 \h </w:delInstrText>
              </w:r>
              <w:r w:rsidRPr="00211422" w:rsidDel="00E44C81">
                <w:rPr>
                  <w:noProof/>
                  <w:webHidden/>
                  <w:sz w:val="22"/>
                  <w:szCs w:val="22"/>
                  <w:rPrChange w:id="680" w:author="Gaston" w:date="2019-02-28T18:12:00Z">
                    <w:rPr>
                      <w:noProof/>
                      <w:webHidden/>
                      <w:sz w:val="22"/>
                      <w:szCs w:val="22"/>
                    </w:rPr>
                  </w:rPrChange>
                </w:rPr>
              </w:r>
              <w:r w:rsidRPr="00211422" w:rsidDel="00E44C81">
                <w:rPr>
                  <w:noProof/>
                  <w:webHidden/>
                  <w:sz w:val="22"/>
                  <w:szCs w:val="22"/>
                  <w:rPrChange w:id="681" w:author="Gaston" w:date="2019-02-28T18:12:00Z">
                    <w:rPr>
                      <w:noProof/>
                      <w:webHidden/>
                    </w:rPr>
                  </w:rPrChange>
                </w:rPr>
                <w:fldChar w:fldCharType="separate"/>
              </w:r>
              <w:r w:rsidR="006361A1" w:rsidRPr="00211422" w:rsidDel="00E44C81">
                <w:rPr>
                  <w:noProof/>
                  <w:webHidden/>
                  <w:sz w:val="22"/>
                  <w:szCs w:val="22"/>
                  <w:rPrChange w:id="682" w:author="Gaston" w:date="2019-02-28T18:12:00Z">
                    <w:rPr>
                      <w:noProof/>
                      <w:webHidden/>
                    </w:rPr>
                  </w:rPrChange>
                </w:rPr>
                <w:delText>30</w:delText>
              </w:r>
              <w:r w:rsidRPr="00211422" w:rsidDel="00E44C81">
                <w:rPr>
                  <w:noProof/>
                  <w:webHidden/>
                  <w:sz w:val="22"/>
                  <w:szCs w:val="22"/>
                  <w:rPrChange w:id="683" w:author="Gaston" w:date="2019-02-28T18:12:00Z">
                    <w:rPr>
                      <w:noProof/>
                      <w:webHidden/>
                    </w:rPr>
                  </w:rPrChange>
                </w:rPr>
                <w:fldChar w:fldCharType="end"/>
              </w:r>
              <w:r w:rsidRPr="00211422" w:rsidDel="00E44C81">
                <w:rPr>
                  <w:rStyle w:val="Lienhypertexte"/>
                  <w:noProof/>
                  <w:sz w:val="22"/>
                  <w:szCs w:val="22"/>
                  <w:rPrChange w:id="684" w:author="Gaston" w:date="2019-02-28T18:12:00Z">
                    <w:rPr>
                      <w:rStyle w:val="Lienhypertexte"/>
                      <w:noProof/>
                    </w:rPr>
                  </w:rPrChange>
                </w:rPr>
                <w:fldChar w:fldCharType="end"/>
              </w:r>
            </w:del>
          </w:p>
          <w:p w14:paraId="2D5E8F94" w14:textId="77777777" w:rsidR="00EF27FD" w:rsidRPr="00211422" w:rsidDel="00E44C81" w:rsidRDefault="00EF27FD">
            <w:pPr>
              <w:pStyle w:val="TM1"/>
              <w:tabs>
                <w:tab w:val="right" w:leader="dot" w:pos="9350"/>
              </w:tabs>
              <w:rPr>
                <w:del w:id="685" w:author="Claude Gendron" w:date="2006-06-15T08:06:00Z"/>
                <w:b w:val="0"/>
                <w:bCs w:val="0"/>
                <w:i w:val="0"/>
                <w:iCs w:val="0"/>
                <w:noProof/>
                <w:sz w:val="22"/>
                <w:szCs w:val="22"/>
                <w:lang w:eastAsia="fr-CA"/>
                <w:rPrChange w:id="686" w:author="Gaston" w:date="2019-02-28T18:12:00Z">
                  <w:rPr>
                    <w:del w:id="687" w:author="Claude Gendron" w:date="2006-06-15T08:06:00Z"/>
                    <w:b w:val="0"/>
                    <w:bCs w:val="0"/>
                    <w:i w:val="0"/>
                    <w:iCs w:val="0"/>
                    <w:noProof/>
                    <w:lang w:eastAsia="fr-CA"/>
                  </w:rPr>
                </w:rPrChange>
              </w:rPr>
            </w:pPr>
            <w:del w:id="688" w:author="Claude Gendron" w:date="2006-06-15T08:06:00Z">
              <w:r w:rsidRPr="00211422" w:rsidDel="00E44C81">
                <w:rPr>
                  <w:rStyle w:val="Lienhypertexte"/>
                  <w:noProof/>
                  <w:sz w:val="22"/>
                  <w:szCs w:val="22"/>
                  <w:rPrChange w:id="689" w:author="Gaston" w:date="2019-02-28T18:12:00Z">
                    <w:rPr>
                      <w:rStyle w:val="Lienhypertexte"/>
                      <w:noProof/>
                    </w:rPr>
                  </w:rPrChange>
                </w:rPr>
                <w:fldChar w:fldCharType="begin"/>
              </w:r>
              <w:r w:rsidRPr="00211422" w:rsidDel="00E44C81">
                <w:rPr>
                  <w:rStyle w:val="Lienhypertexte"/>
                  <w:noProof/>
                  <w:sz w:val="22"/>
                  <w:szCs w:val="22"/>
                  <w:rPrChange w:id="690" w:author="Gaston" w:date="2019-02-28T18:12:00Z">
                    <w:rPr>
                      <w:rStyle w:val="Lienhypertexte"/>
                      <w:noProof/>
                    </w:rPr>
                  </w:rPrChange>
                </w:rPr>
                <w:delInstrText xml:space="preserve"> </w:delInstrText>
              </w:r>
              <w:r w:rsidRPr="00211422" w:rsidDel="00E44C81">
                <w:rPr>
                  <w:noProof/>
                  <w:sz w:val="22"/>
                  <w:szCs w:val="22"/>
                  <w:rPrChange w:id="691" w:author="Gaston" w:date="2019-02-28T18:12:00Z">
                    <w:rPr>
                      <w:noProof/>
                    </w:rPr>
                  </w:rPrChange>
                </w:rPr>
                <w:delInstrText>HYPERLINK \l "_Toc125966429"</w:delInstrText>
              </w:r>
              <w:r w:rsidRPr="00211422" w:rsidDel="00E44C81">
                <w:rPr>
                  <w:rStyle w:val="Lienhypertexte"/>
                  <w:noProof/>
                  <w:sz w:val="22"/>
                  <w:szCs w:val="22"/>
                  <w:rPrChange w:id="692" w:author="Gaston" w:date="2019-02-28T18:12:00Z">
                    <w:rPr>
                      <w:rStyle w:val="Lienhypertexte"/>
                      <w:noProof/>
                    </w:rPr>
                  </w:rPrChange>
                </w:rPr>
                <w:delInstrText xml:space="preserve"> </w:delInstrText>
              </w:r>
              <w:r w:rsidRPr="00211422" w:rsidDel="00E44C81">
                <w:rPr>
                  <w:rStyle w:val="Lienhypertexte"/>
                  <w:noProof/>
                  <w:sz w:val="22"/>
                  <w:szCs w:val="22"/>
                  <w:rPrChange w:id="693" w:author="Gaston" w:date="2019-02-28T18:12:00Z">
                    <w:rPr>
                      <w:rStyle w:val="Lienhypertexte"/>
                      <w:noProof/>
                    </w:rPr>
                  </w:rPrChange>
                </w:rPr>
                <w:fldChar w:fldCharType="separate"/>
              </w:r>
              <w:r w:rsidRPr="00211422" w:rsidDel="00E44C81">
                <w:rPr>
                  <w:rStyle w:val="Lienhypertexte"/>
                  <w:noProof/>
                  <w:sz w:val="22"/>
                  <w:szCs w:val="22"/>
                  <w:rPrChange w:id="694" w:author="Gaston" w:date="2019-02-28T18:12:00Z">
                    <w:rPr>
                      <w:rStyle w:val="Lienhypertexte"/>
                      <w:noProof/>
                    </w:rPr>
                  </w:rPrChange>
                </w:rPr>
                <w:delText>Fonctionnement du projet</w:delText>
              </w:r>
              <w:r w:rsidRPr="00211422" w:rsidDel="00E44C81">
                <w:rPr>
                  <w:noProof/>
                  <w:webHidden/>
                  <w:sz w:val="22"/>
                  <w:szCs w:val="22"/>
                  <w:rPrChange w:id="695" w:author="Gaston" w:date="2019-02-28T18:12:00Z">
                    <w:rPr>
                      <w:noProof/>
                      <w:webHidden/>
                    </w:rPr>
                  </w:rPrChange>
                </w:rPr>
                <w:tab/>
              </w:r>
              <w:r w:rsidRPr="00211422" w:rsidDel="00E44C81">
                <w:rPr>
                  <w:noProof/>
                  <w:webHidden/>
                  <w:sz w:val="22"/>
                  <w:szCs w:val="22"/>
                  <w:rPrChange w:id="696" w:author="Gaston" w:date="2019-02-28T18:12:00Z">
                    <w:rPr>
                      <w:noProof/>
                      <w:webHidden/>
                    </w:rPr>
                  </w:rPrChange>
                </w:rPr>
                <w:fldChar w:fldCharType="begin"/>
              </w:r>
              <w:r w:rsidRPr="00211422" w:rsidDel="00E44C81">
                <w:rPr>
                  <w:noProof/>
                  <w:webHidden/>
                  <w:sz w:val="22"/>
                  <w:szCs w:val="22"/>
                  <w:rPrChange w:id="697" w:author="Gaston" w:date="2019-02-28T18:12:00Z">
                    <w:rPr>
                      <w:noProof/>
                      <w:webHidden/>
                    </w:rPr>
                  </w:rPrChange>
                </w:rPr>
                <w:delInstrText xml:space="preserve"> PAGEREF _Toc125966429 \h </w:delInstrText>
              </w:r>
              <w:r w:rsidRPr="00211422" w:rsidDel="00E44C81">
                <w:rPr>
                  <w:noProof/>
                  <w:webHidden/>
                  <w:sz w:val="22"/>
                  <w:szCs w:val="22"/>
                  <w:rPrChange w:id="698" w:author="Gaston" w:date="2019-02-28T18:12:00Z">
                    <w:rPr>
                      <w:noProof/>
                      <w:webHidden/>
                      <w:sz w:val="22"/>
                      <w:szCs w:val="22"/>
                    </w:rPr>
                  </w:rPrChange>
                </w:rPr>
              </w:r>
              <w:r w:rsidRPr="00211422" w:rsidDel="00E44C81">
                <w:rPr>
                  <w:noProof/>
                  <w:webHidden/>
                  <w:sz w:val="22"/>
                  <w:szCs w:val="22"/>
                  <w:rPrChange w:id="699" w:author="Gaston" w:date="2019-02-28T18:12:00Z">
                    <w:rPr>
                      <w:noProof/>
                      <w:webHidden/>
                    </w:rPr>
                  </w:rPrChange>
                </w:rPr>
                <w:fldChar w:fldCharType="separate"/>
              </w:r>
              <w:r w:rsidR="006361A1" w:rsidRPr="00211422" w:rsidDel="00E44C81">
                <w:rPr>
                  <w:noProof/>
                  <w:webHidden/>
                  <w:sz w:val="22"/>
                  <w:szCs w:val="22"/>
                  <w:rPrChange w:id="700" w:author="Gaston" w:date="2019-02-28T18:12:00Z">
                    <w:rPr>
                      <w:noProof/>
                      <w:webHidden/>
                    </w:rPr>
                  </w:rPrChange>
                </w:rPr>
                <w:delText>31</w:delText>
              </w:r>
              <w:r w:rsidRPr="00211422" w:rsidDel="00E44C81">
                <w:rPr>
                  <w:noProof/>
                  <w:webHidden/>
                  <w:sz w:val="22"/>
                  <w:szCs w:val="22"/>
                  <w:rPrChange w:id="701" w:author="Gaston" w:date="2019-02-28T18:12:00Z">
                    <w:rPr>
                      <w:noProof/>
                      <w:webHidden/>
                    </w:rPr>
                  </w:rPrChange>
                </w:rPr>
                <w:fldChar w:fldCharType="end"/>
              </w:r>
              <w:r w:rsidRPr="00211422" w:rsidDel="00E44C81">
                <w:rPr>
                  <w:rStyle w:val="Lienhypertexte"/>
                  <w:noProof/>
                  <w:sz w:val="22"/>
                  <w:szCs w:val="22"/>
                  <w:rPrChange w:id="702" w:author="Gaston" w:date="2019-02-28T18:12:00Z">
                    <w:rPr>
                      <w:rStyle w:val="Lienhypertexte"/>
                      <w:noProof/>
                    </w:rPr>
                  </w:rPrChange>
                </w:rPr>
                <w:fldChar w:fldCharType="end"/>
              </w:r>
            </w:del>
          </w:p>
          <w:p w14:paraId="1FB6E926" w14:textId="77777777" w:rsidR="00EF27FD" w:rsidRPr="00211422" w:rsidDel="00E44C81" w:rsidRDefault="00EF27FD">
            <w:pPr>
              <w:pStyle w:val="TM1"/>
              <w:tabs>
                <w:tab w:val="right" w:leader="dot" w:pos="9350"/>
              </w:tabs>
              <w:rPr>
                <w:del w:id="703" w:author="Claude Gendron" w:date="2006-06-15T08:06:00Z"/>
                <w:b w:val="0"/>
                <w:bCs w:val="0"/>
                <w:i w:val="0"/>
                <w:iCs w:val="0"/>
                <w:noProof/>
                <w:sz w:val="22"/>
                <w:szCs w:val="22"/>
                <w:lang w:eastAsia="fr-CA"/>
                <w:rPrChange w:id="704" w:author="Gaston" w:date="2019-02-28T18:12:00Z">
                  <w:rPr>
                    <w:del w:id="705" w:author="Claude Gendron" w:date="2006-06-15T08:06:00Z"/>
                    <w:b w:val="0"/>
                    <w:bCs w:val="0"/>
                    <w:i w:val="0"/>
                    <w:iCs w:val="0"/>
                    <w:noProof/>
                    <w:lang w:eastAsia="fr-CA"/>
                  </w:rPr>
                </w:rPrChange>
              </w:rPr>
            </w:pPr>
            <w:del w:id="706" w:author="Claude Gendron" w:date="2006-06-15T08:06:00Z">
              <w:r w:rsidRPr="00211422" w:rsidDel="00E44C81">
                <w:rPr>
                  <w:rStyle w:val="Lienhypertexte"/>
                  <w:noProof/>
                  <w:sz w:val="22"/>
                  <w:szCs w:val="22"/>
                  <w:rPrChange w:id="707" w:author="Gaston" w:date="2019-02-28T18:12:00Z">
                    <w:rPr>
                      <w:rStyle w:val="Lienhypertexte"/>
                      <w:noProof/>
                    </w:rPr>
                  </w:rPrChange>
                </w:rPr>
                <w:fldChar w:fldCharType="begin"/>
              </w:r>
              <w:r w:rsidRPr="00211422" w:rsidDel="00E44C81">
                <w:rPr>
                  <w:rStyle w:val="Lienhypertexte"/>
                  <w:noProof/>
                  <w:sz w:val="22"/>
                  <w:szCs w:val="22"/>
                  <w:rPrChange w:id="708" w:author="Gaston" w:date="2019-02-28T18:12:00Z">
                    <w:rPr>
                      <w:rStyle w:val="Lienhypertexte"/>
                      <w:noProof/>
                    </w:rPr>
                  </w:rPrChange>
                </w:rPr>
                <w:delInstrText xml:space="preserve"> </w:delInstrText>
              </w:r>
              <w:r w:rsidRPr="00211422" w:rsidDel="00E44C81">
                <w:rPr>
                  <w:noProof/>
                  <w:sz w:val="22"/>
                  <w:szCs w:val="22"/>
                  <w:rPrChange w:id="709" w:author="Gaston" w:date="2019-02-28T18:12:00Z">
                    <w:rPr>
                      <w:noProof/>
                    </w:rPr>
                  </w:rPrChange>
                </w:rPr>
                <w:delInstrText>HYPERLINK \l "_Toc125966430"</w:delInstrText>
              </w:r>
              <w:r w:rsidRPr="00211422" w:rsidDel="00E44C81">
                <w:rPr>
                  <w:rStyle w:val="Lienhypertexte"/>
                  <w:noProof/>
                  <w:sz w:val="22"/>
                  <w:szCs w:val="22"/>
                  <w:rPrChange w:id="710" w:author="Gaston" w:date="2019-02-28T18:12:00Z">
                    <w:rPr>
                      <w:rStyle w:val="Lienhypertexte"/>
                      <w:noProof/>
                    </w:rPr>
                  </w:rPrChange>
                </w:rPr>
                <w:delInstrText xml:space="preserve"> </w:delInstrText>
              </w:r>
              <w:r w:rsidRPr="00211422" w:rsidDel="00E44C81">
                <w:rPr>
                  <w:rStyle w:val="Lienhypertexte"/>
                  <w:noProof/>
                  <w:sz w:val="22"/>
                  <w:szCs w:val="22"/>
                  <w:rPrChange w:id="711" w:author="Gaston" w:date="2019-02-28T18:12:00Z">
                    <w:rPr>
                      <w:rStyle w:val="Lienhypertexte"/>
                      <w:noProof/>
                    </w:rPr>
                  </w:rPrChange>
                </w:rPr>
                <w:fldChar w:fldCharType="separate"/>
              </w:r>
              <w:r w:rsidRPr="00211422" w:rsidDel="00E44C81">
                <w:rPr>
                  <w:rStyle w:val="Lienhypertexte"/>
                  <w:noProof/>
                  <w:sz w:val="22"/>
                  <w:szCs w:val="22"/>
                  <w:rPrChange w:id="712" w:author="Gaston" w:date="2019-02-28T18:12:00Z">
                    <w:rPr>
                      <w:rStyle w:val="Lienhypertexte"/>
                      <w:noProof/>
                    </w:rPr>
                  </w:rPrChange>
                </w:rPr>
                <w:delText>Grille d'évaluation de la présentation</w:delText>
              </w:r>
              <w:r w:rsidRPr="00211422" w:rsidDel="00E44C81">
                <w:rPr>
                  <w:noProof/>
                  <w:webHidden/>
                  <w:sz w:val="22"/>
                  <w:szCs w:val="22"/>
                  <w:rPrChange w:id="713" w:author="Gaston" w:date="2019-02-28T18:12:00Z">
                    <w:rPr>
                      <w:noProof/>
                      <w:webHidden/>
                    </w:rPr>
                  </w:rPrChange>
                </w:rPr>
                <w:tab/>
              </w:r>
              <w:r w:rsidRPr="00211422" w:rsidDel="00E44C81">
                <w:rPr>
                  <w:noProof/>
                  <w:webHidden/>
                  <w:sz w:val="22"/>
                  <w:szCs w:val="22"/>
                  <w:rPrChange w:id="714" w:author="Gaston" w:date="2019-02-28T18:12:00Z">
                    <w:rPr>
                      <w:noProof/>
                      <w:webHidden/>
                    </w:rPr>
                  </w:rPrChange>
                </w:rPr>
                <w:fldChar w:fldCharType="begin"/>
              </w:r>
              <w:r w:rsidRPr="00211422" w:rsidDel="00E44C81">
                <w:rPr>
                  <w:noProof/>
                  <w:webHidden/>
                  <w:sz w:val="22"/>
                  <w:szCs w:val="22"/>
                  <w:rPrChange w:id="715" w:author="Gaston" w:date="2019-02-28T18:12:00Z">
                    <w:rPr>
                      <w:noProof/>
                      <w:webHidden/>
                    </w:rPr>
                  </w:rPrChange>
                </w:rPr>
                <w:delInstrText xml:space="preserve"> PAGEREF _Toc125966430 \h </w:delInstrText>
              </w:r>
              <w:r w:rsidRPr="00211422" w:rsidDel="00E44C81">
                <w:rPr>
                  <w:noProof/>
                  <w:webHidden/>
                  <w:sz w:val="22"/>
                  <w:szCs w:val="22"/>
                  <w:rPrChange w:id="716" w:author="Gaston" w:date="2019-02-28T18:12:00Z">
                    <w:rPr>
                      <w:noProof/>
                      <w:webHidden/>
                      <w:sz w:val="22"/>
                      <w:szCs w:val="22"/>
                    </w:rPr>
                  </w:rPrChange>
                </w:rPr>
              </w:r>
              <w:r w:rsidRPr="00211422" w:rsidDel="00E44C81">
                <w:rPr>
                  <w:noProof/>
                  <w:webHidden/>
                  <w:sz w:val="22"/>
                  <w:szCs w:val="22"/>
                  <w:rPrChange w:id="717" w:author="Gaston" w:date="2019-02-28T18:12:00Z">
                    <w:rPr>
                      <w:noProof/>
                      <w:webHidden/>
                    </w:rPr>
                  </w:rPrChange>
                </w:rPr>
                <w:fldChar w:fldCharType="separate"/>
              </w:r>
              <w:r w:rsidR="006361A1" w:rsidRPr="00211422" w:rsidDel="00E44C81">
                <w:rPr>
                  <w:noProof/>
                  <w:webHidden/>
                  <w:sz w:val="22"/>
                  <w:szCs w:val="22"/>
                  <w:rPrChange w:id="718" w:author="Gaston" w:date="2019-02-28T18:12:00Z">
                    <w:rPr>
                      <w:noProof/>
                      <w:webHidden/>
                    </w:rPr>
                  </w:rPrChange>
                </w:rPr>
                <w:delText>32</w:delText>
              </w:r>
              <w:r w:rsidRPr="00211422" w:rsidDel="00E44C81">
                <w:rPr>
                  <w:noProof/>
                  <w:webHidden/>
                  <w:sz w:val="22"/>
                  <w:szCs w:val="22"/>
                  <w:rPrChange w:id="719" w:author="Gaston" w:date="2019-02-28T18:12:00Z">
                    <w:rPr>
                      <w:noProof/>
                      <w:webHidden/>
                    </w:rPr>
                  </w:rPrChange>
                </w:rPr>
                <w:fldChar w:fldCharType="end"/>
              </w:r>
              <w:r w:rsidRPr="00211422" w:rsidDel="00E44C81">
                <w:rPr>
                  <w:rStyle w:val="Lienhypertexte"/>
                  <w:noProof/>
                  <w:sz w:val="22"/>
                  <w:szCs w:val="22"/>
                  <w:rPrChange w:id="720" w:author="Gaston" w:date="2019-02-28T18:12:00Z">
                    <w:rPr>
                      <w:rStyle w:val="Lienhypertexte"/>
                      <w:noProof/>
                    </w:rPr>
                  </w:rPrChange>
                </w:rPr>
                <w:fldChar w:fldCharType="end"/>
              </w:r>
            </w:del>
          </w:p>
          <w:p w14:paraId="471B1C1D" w14:textId="77777777" w:rsidR="00EF27FD" w:rsidRPr="00211422" w:rsidDel="00E44C81" w:rsidRDefault="00EF27FD">
            <w:pPr>
              <w:pStyle w:val="TM1"/>
              <w:tabs>
                <w:tab w:val="right" w:leader="dot" w:pos="9350"/>
              </w:tabs>
              <w:rPr>
                <w:del w:id="721" w:author="Claude Gendron" w:date="2006-06-15T08:06:00Z"/>
                <w:b w:val="0"/>
                <w:bCs w:val="0"/>
                <w:i w:val="0"/>
                <w:iCs w:val="0"/>
                <w:noProof/>
                <w:sz w:val="22"/>
                <w:szCs w:val="22"/>
                <w:lang w:eastAsia="fr-CA"/>
                <w:rPrChange w:id="722" w:author="Gaston" w:date="2019-02-28T18:12:00Z">
                  <w:rPr>
                    <w:del w:id="723" w:author="Claude Gendron" w:date="2006-06-15T08:06:00Z"/>
                    <w:b w:val="0"/>
                    <w:bCs w:val="0"/>
                    <w:i w:val="0"/>
                    <w:iCs w:val="0"/>
                    <w:noProof/>
                    <w:lang w:eastAsia="fr-CA"/>
                  </w:rPr>
                </w:rPrChange>
              </w:rPr>
            </w:pPr>
            <w:del w:id="724" w:author="Claude Gendron" w:date="2006-06-15T08:06:00Z">
              <w:r w:rsidRPr="00211422" w:rsidDel="00E44C81">
                <w:rPr>
                  <w:rStyle w:val="Lienhypertexte"/>
                  <w:noProof/>
                  <w:sz w:val="22"/>
                  <w:szCs w:val="22"/>
                  <w:rPrChange w:id="725" w:author="Gaston" w:date="2019-02-28T18:12:00Z">
                    <w:rPr>
                      <w:rStyle w:val="Lienhypertexte"/>
                      <w:noProof/>
                    </w:rPr>
                  </w:rPrChange>
                </w:rPr>
                <w:fldChar w:fldCharType="begin"/>
              </w:r>
              <w:r w:rsidRPr="00211422" w:rsidDel="00E44C81">
                <w:rPr>
                  <w:rStyle w:val="Lienhypertexte"/>
                  <w:noProof/>
                  <w:sz w:val="22"/>
                  <w:szCs w:val="22"/>
                  <w:rPrChange w:id="726" w:author="Gaston" w:date="2019-02-28T18:12:00Z">
                    <w:rPr>
                      <w:rStyle w:val="Lienhypertexte"/>
                      <w:noProof/>
                    </w:rPr>
                  </w:rPrChange>
                </w:rPr>
                <w:delInstrText xml:space="preserve"> </w:delInstrText>
              </w:r>
              <w:r w:rsidRPr="00211422" w:rsidDel="00E44C81">
                <w:rPr>
                  <w:noProof/>
                  <w:sz w:val="22"/>
                  <w:szCs w:val="22"/>
                  <w:rPrChange w:id="727" w:author="Gaston" w:date="2019-02-28T18:12:00Z">
                    <w:rPr>
                      <w:noProof/>
                    </w:rPr>
                  </w:rPrChange>
                </w:rPr>
                <w:delInstrText>HYPERLINK \l "_Toc125966431"</w:delInstrText>
              </w:r>
              <w:r w:rsidRPr="00211422" w:rsidDel="00E44C81">
                <w:rPr>
                  <w:rStyle w:val="Lienhypertexte"/>
                  <w:noProof/>
                  <w:sz w:val="22"/>
                  <w:szCs w:val="22"/>
                  <w:rPrChange w:id="728" w:author="Gaston" w:date="2019-02-28T18:12:00Z">
                    <w:rPr>
                      <w:rStyle w:val="Lienhypertexte"/>
                      <w:noProof/>
                    </w:rPr>
                  </w:rPrChange>
                </w:rPr>
                <w:delInstrText xml:space="preserve"> </w:delInstrText>
              </w:r>
              <w:r w:rsidRPr="00211422" w:rsidDel="00E44C81">
                <w:rPr>
                  <w:rStyle w:val="Lienhypertexte"/>
                  <w:noProof/>
                  <w:sz w:val="22"/>
                  <w:szCs w:val="22"/>
                  <w:rPrChange w:id="729" w:author="Gaston" w:date="2019-02-28T18:12:00Z">
                    <w:rPr>
                      <w:rStyle w:val="Lienhypertexte"/>
                      <w:noProof/>
                    </w:rPr>
                  </w:rPrChange>
                </w:rPr>
                <w:fldChar w:fldCharType="separate"/>
              </w:r>
              <w:r w:rsidRPr="00211422" w:rsidDel="00E44C81">
                <w:rPr>
                  <w:rStyle w:val="Lienhypertexte"/>
                  <w:noProof/>
                  <w:sz w:val="22"/>
                  <w:szCs w:val="22"/>
                  <w:rPrChange w:id="730" w:author="Gaston" w:date="2019-02-28T18:12:00Z">
                    <w:rPr>
                      <w:rStyle w:val="Lienhypertexte"/>
                      <w:noProof/>
                    </w:rPr>
                  </w:rPrChange>
                </w:rPr>
                <w:delText>Évaluation du stage</w:delText>
              </w:r>
              <w:r w:rsidRPr="00211422" w:rsidDel="00E44C81">
                <w:rPr>
                  <w:noProof/>
                  <w:webHidden/>
                  <w:sz w:val="22"/>
                  <w:szCs w:val="22"/>
                  <w:rPrChange w:id="731" w:author="Gaston" w:date="2019-02-28T18:12:00Z">
                    <w:rPr>
                      <w:noProof/>
                      <w:webHidden/>
                    </w:rPr>
                  </w:rPrChange>
                </w:rPr>
                <w:tab/>
              </w:r>
              <w:r w:rsidRPr="00211422" w:rsidDel="00E44C81">
                <w:rPr>
                  <w:noProof/>
                  <w:webHidden/>
                  <w:sz w:val="22"/>
                  <w:szCs w:val="22"/>
                  <w:rPrChange w:id="732" w:author="Gaston" w:date="2019-02-28T18:12:00Z">
                    <w:rPr>
                      <w:noProof/>
                      <w:webHidden/>
                    </w:rPr>
                  </w:rPrChange>
                </w:rPr>
                <w:fldChar w:fldCharType="begin"/>
              </w:r>
              <w:r w:rsidRPr="00211422" w:rsidDel="00E44C81">
                <w:rPr>
                  <w:noProof/>
                  <w:webHidden/>
                  <w:sz w:val="22"/>
                  <w:szCs w:val="22"/>
                  <w:rPrChange w:id="733" w:author="Gaston" w:date="2019-02-28T18:12:00Z">
                    <w:rPr>
                      <w:noProof/>
                      <w:webHidden/>
                    </w:rPr>
                  </w:rPrChange>
                </w:rPr>
                <w:delInstrText xml:space="preserve"> PAGEREF _Toc125966431 \h </w:delInstrText>
              </w:r>
              <w:r w:rsidRPr="00211422" w:rsidDel="00E44C81">
                <w:rPr>
                  <w:noProof/>
                  <w:webHidden/>
                  <w:sz w:val="22"/>
                  <w:szCs w:val="22"/>
                  <w:rPrChange w:id="734" w:author="Gaston" w:date="2019-02-28T18:12:00Z">
                    <w:rPr>
                      <w:noProof/>
                      <w:webHidden/>
                      <w:sz w:val="22"/>
                      <w:szCs w:val="22"/>
                    </w:rPr>
                  </w:rPrChange>
                </w:rPr>
              </w:r>
              <w:r w:rsidRPr="00211422" w:rsidDel="00E44C81">
                <w:rPr>
                  <w:noProof/>
                  <w:webHidden/>
                  <w:sz w:val="22"/>
                  <w:szCs w:val="22"/>
                  <w:rPrChange w:id="735" w:author="Gaston" w:date="2019-02-28T18:12:00Z">
                    <w:rPr>
                      <w:noProof/>
                      <w:webHidden/>
                    </w:rPr>
                  </w:rPrChange>
                </w:rPr>
                <w:fldChar w:fldCharType="separate"/>
              </w:r>
              <w:r w:rsidR="006361A1" w:rsidRPr="00211422" w:rsidDel="00E44C81">
                <w:rPr>
                  <w:noProof/>
                  <w:webHidden/>
                  <w:sz w:val="22"/>
                  <w:szCs w:val="22"/>
                  <w:rPrChange w:id="736" w:author="Gaston" w:date="2019-02-28T18:12:00Z">
                    <w:rPr>
                      <w:noProof/>
                      <w:webHidden/>
                    </w:rPr>
                  </w:rPrChange>
                </w:rPr>
                <w:delText>34</w:delText>
              </w:r>
              <w:r w:rsidRPr="00211422" w:rsidDel="00E44C81">
                <w:rPr>
                  <w:noProof/>
                  <w:webHidden/>
                  <w:sz w:val="22"/>
                  <w:szCs w:val="22"/>
                  <w:rPrChange w:id="737" w:author="Gaston" w:date="2019-02-28T18:12:00Z">
                    <w:rPr>
                      <w:noProof/>
                      <w:webHidden/>
                    </w:rPr>
                  </w:rPrChange>
                </w:rPr>
                <w:fldChar w:fldCharType="end"/>
              </w:r>
              <w:r w:rsidRPr="00211422" w:rsidDel="00E44C81">
                <w:rPr>
                  <w:rStyle w:val="Lienhypertexte"/>
                  <w:noProof/>
                  <w:sz w:val="22"/>
                  <w:szCs w:val="22"/>
                  <w:rPrChange w:id="738" w:author="Gaston" w:date="2019-02-28T18:12:00Z">
                    <w:rPr>
                      <w:rStyle w:val="Lienhypertexte"/>
                      <w:noProof/>
                    </w:rPr>
                  </w:rPrChange>
                </w:rPr>
                <w:fldChar w:fldCharType="end"/>
              </w:r>
            </w:del>
          </w:p>
          <w:p w14:paraId="76125F0C" w14:textId="77777777" w:rsidR="00EF27FD" w:rsidRPr="00211422" w:rsidDel="00E44C81" w:rsidRDefault="00EF27FD">
            <w:pPr>
              <w:pStyle w:val="TM1"/>
              <w:tabs>
                <w:tab w:val="right" w:leader="dot" w:pos="9350"/>
              </w:tabs>
              <w:rPr>
                <w:del w:id="739" w:author="Claude Gendron" w:date="2006-06-15T08:06:00Z"/>
                <w:b w:val="0"/>
                <w:bCs w:val="0"/>
                <w:i w:val="0"/>
                <w:iCs w:val="0"/>
                <w:noProof/>
                <w:sz w:val="22"/>
                <w:szCs w:val="22"/>
                <w:lang w:eastAsia="fr-CA"/>
                <w:rPrChange w:id="740" w:author="Gaston" w:date="2019-02-28T18:12:00Z">
                  <w:rPr>
                    <w:del w:id="741" w:author="Claude Gendron" w:date="2006-06-15T08:06:00Z"/>
                    <w:b w:val="0"/>
                    <w:bCs w:val="0"/>
                    <w:i w:val="0"/>
                    <w:iCs w:val="0"/>
                    <w:noProof/>
                    <w:lang w:eastAsia="fr-CA"/>
                  </w:rPr>
                </w:rPrChange>
              </w:rPr>
            </w:pPr>
            <w:del w:id="742" w:author="Claude Gendron" w:date="2006-06-15T08:06:00Z">
              <w:r w:rsidRPr="00211422" w:rsidDel="00E44C81">
                <w:rPr>
                  <w:rStyle w:val="Lienhypertexte"/>
                  <w:noProof/>
                  <w:sz w:val="22"/>
                  <w:szCs w:val="22"/>
                  <w:rPrChange w:id="743" w:author="Gaston" w:date="2019-02-28T18:12:00Z">
                    <w:rPr>
                      <w:rStyle w:val="Lienhypertexte"/>
                      <w:noProof/>
                    </w:rPr>
                  </w:rPrChange>
                </w:rPr>
                <w:fldChar w:fldCharType="begin"/>
              </w:r>
              <w:r w:rsidRPr="00211422" w:rsidDel="00E44C81">
                <w:rPr>
                  <w:rStyle w:val="Lienhypertexte"/>
                  <w:noProof/>
                  <w:sz w:val="22"/>
                  <w:szCs w:val="22"/>
                  <w:rPrChange w:id="744" w:author="Gaston" w:date="2019-02-28T18:12:00Z">
                    <w:rPr>
                      <w:rStyle w:val="Lienhypertexte"/>
                      <w:noProof/>
                    </w:rPr>
                  </w:rPrChange>
                </w:rPr>
                <w:delInstrText xml:space="preserve"> </w:delInstrText>
              </w:r>
              <w:r w:rsidRPr="00211422" w:rsidDel="00E44C81">
                <w:rPr>
                  <w:noProof/>
                  <w:sz w:val="22"/>
                  <w:szCs w:val="22"/>
                  <w:rPrChange w:id="745" w:author="Gaston" w:date="2019-02-28T18:12:00Z">
                    <w:rPr>
                      <w:noProof/>
                    </w:rPr>
                  </w:rPrChange>
                </w:rPr>
                <w:delInstrText>HYPERLINK \l "_Toc125966432"</w:delInstrText>
              </w:r>
              <w:r w:rsidRPr="00211422" w:rsidDel="00E44C81">
                <w:rPr>
                  <w:rStyle w:val="Lienhypertexte"/>
                  <w:noProof/>
                  <w:sz w:val="22"/>
                  <w:szCs w:val="22"/>
                  <w:rPrChange w:id="746" w:author="Gaston" w:date="2019-02-28T18:12:00Z">
                    <w:rPr>
                      <w:rStyle w:val="Lienhypertexte"/>
                      <w:noProof/>
                    </w:rPr>
                  </w:rPrChange>
                </w:rPr>
                <w:delInstrText xml:space="preserve"> </w:delInstrText>
              </w:r>
              <w:r w:rsidRPr="00211422" w:rsidDel="00E44C81">
                <w:rPr>
                  <w:rStyle w:val="Lienhypertexte"/>
                  <w:noProof/>
                  <w:sz w:val="22"/>
                  <w:szCs w:val="22"/>
                  <w:rPrChange w:id="747" w:author="Gaston" w:date="2019-02-28T18:12:00Z">
                    <w:rPr>
                      <w:rStyle w:val="Lienhypertexte"/>
                      <w:noProof/>
                    </w:rPr>
                  </w:rPrChange>
                </w:rPr>
                <w:fldChar w:fldCharType="separate"/>
              </w:r>
              <w:r w:rsidRPr="00211422" w:rsidDel="00E44C81">
                <w:rPr>
                  <w:rStyle w:val="Lienhypertexte"/>
                  <w:noProof/>
                  <w:sz w:val="22"/>
                  <w:szCs w:val="22"/>
                  <w:rPrChange w:id="748" w:author="Gaston" w:date="2019-02-28T18:12:00Z">
                    <w:rPr>
                      <w:rStyle w:val="Lienhypertexte"/>
                      <w:noProof/>
                    </w:rPr>
                  </w:rPrChange>
                </w:rPr>
                <w:delText>Recherche d’un milieu de stage</w:delText>
              </w:r>
              <w:r w:rsidRPr="00211422" w:rsidDel="00E44C81">
                <w:rPr>
                  <w:noProof/>
                  <w:webHidden/>
                  <w:sz w:val="22"/>
                  <w:szCs w:val="22"/>
                  <w:rPrChange w:id="749" w:author="Gaston" w:date="2019-02-28T18:12:00Z">
                    <w:rPr>
                      <w:noProof/>
                      <w:webHidden/>
                    </w:rPr>
                  </w:rPrChange>
                </w:rPr>
                <w:tab/>
              </w:r>
              <w:r w:rsidRPr="00211422" w:rsidDel="00E44C81">
                <w:rPr>
                  <w:noProof/>
                  <w:webHidden/>
                  <w:sz w:val="22"/>
                  <w:szCs w:val="22"/>
                  <w:rPrChange w:id="750" w:author="Gaston" w:date="2019-02-28T18:12:00Z">
                    <w:rPr>
                      <w:noProof/>
                      <w:webHidden/>
                    </w:rPr>
                  </w:rPrChange>
                </w:rPr>
                <w:fldChar w:fldCharType="begin"/>
              </w:r>
              <w:r w:rsidRPr="00211422" w:rsidDel="00E44C81">
                <w:rPr>
                  <w:noProof/>
                  <w:webHidden/>
                  <w:sz w:val="22"/>
                  <w:szCs w:val="22"/>
                  <w:rPrChange w:id="751" w:author="Gaston" w:date="2019-02-28T18:12:00Z">
                    <w:rPr>
                      <w:noProof/>
                      <w:webHidden/>
                    </w:rPr>
                  </w:rPrChange>
                </w:rPr>
                <w:delInstrText xml:space="preserve"> PAGEREF _Toc125966432 \h </w:delInstrText>
              </w:r>
              <w:r w:rsidRPr="00211422" w:rsidDel="00E44C81">
                <w:rPr>
                  <w:noProof/>
                  <w:webHidden/>
                  <w:sz w:val="22"/>
                  <w:szCs w:val="22"/>
                  <w:rPrChange w:id="752" w:author="Gaston" w:date="2019-02-28T18:12:00Z">
                    <w:rPr>
                      <w:noProof/>
                      <w:webHidden/>
                      <w:sz w:val="22"/>
                      <w:szCs w:val="22"/>
                    </w:rPr>
                  </w:rPrChange>
                </w:rPr>
              </w:r>
              <w:r w:rsidRPr="00211422" w:rsidDel="00E44C81">
                <w:rPr>
                  <w:noProof/>
                  <w:webHidden/>
                  <w:sz w:val="22"/>
                  <w:szCs w:val="22"/>
                  <w:rPrChange w:id="753" w:author="Gaston" w:date="2019-02-28T18:12:00Z">
                    <w:rPr>
                      <w:noProof/>
                      <w:webHidden/>
                    </w:rPr>
                  </w:rPrChange>
                </w:rPr>
                <w:fldChar w:fldCharType="separate"/>
              </w:r>
              <w:r w:rsidR="006361A1" w:rsidRPr="00211422" w:rsidDel="00E44C81">
                <w:rPr>
                  <w:noProof/>
                  <w:webHidden/>
                  <w:sz w:val="22"/>
                  <w:szCs w:val="22"/>
                  <w:rPrChange w:id="754" w:author="Gaston" w:date="2019-02-28T18:12:00Z">
                    <w:rPr>
                      <w:noProof/>
                      <w:webHidden/>
                    </w:rPr>
                  </w:rPrChange>
                </w:rPr>
                <w:delText>35</w:delText>
              </w:r>
              <w:r w:rsidRPr="00211422" w:rsidDel="00E44C81">
                <w:rPr>
                  <w:noProof/>
                  <w:webHidden/>
                  <w:sz w:val="22"/>
                  <w:szCs w:val="22"/>
                  <w:rPrChange w:id="755" w:author="Gaston" w:date="2019-02-28T18:12:00Z">
                    <w:rPr>
                      <w:noProof/>
                      <w:webHidden/>
                    </w:rPr>
                  </w:rPrChange>
                </w:rPr>
                <w:fldChar w:fldCharType="end"/>
              </w:r>
              <w:r w:rsidRPr="00211422" w:rsidDel="00E44C81">
                <w:rPr>
                  <w:rStyle w:val="Lienhypertexte"/>
                  <w:noProof/>
                  <w:sz w:val="22"/>
                  <w:szCs w:val="22"/>
                  <w:rPrChange w:id="756" w:author="Gaston" w:date="2019-02-28T18:12:00Z">
                    <w:rPr>
                      <w:rStyle w:val="Lienhypertexte"/>
                      <w:noProof/>
                    </w:rPr>
                  </w:rPrChange>
                </w:rPr>
                <w:fldChar w:fldCharType="end"/>
              </w:r>
            </w:del>
          </w:p>
          <w:p w14:paraId="39D53962" w14:textId="77777777" w:rsidR="00EF27FD" w:rsidRPr="00211422" w:rsidDel="00E44C81" w:rsidRDefault="00EF27FD">
            <w:pPr>
              <w:pStyle w:val="TM1"/>
              <w:tabs>
                <w:tab w:val="right" w:leader="dot" w:pos="9350"/>
              </w:tabs>
              <w:rPr>
                <w:del w:id="757" w:author="Claude Gendron" w:date="2006-06-15T08:06:00Z"/>
                <w:b w:val="0"/>
                <w:bCs w:val="0"/>
                <w:i w:val="0"/>
                <w:iCs w:val="0"/>
                <w:noProof/>
                <w:sz w:val="22"/>
                <w:szCs w:val="22"/>
                <w:lang w:eastAsia="fr-CA"/>
                <w:rPrChange w:id="758" w:author="Gaston" w:date="2019-02-28T18:12:00Z">
                  <w:rPr>
                    <w:del w:id="759" w:author="Claude Gendron" w:date="2006-06-15T08:06:00Z"/>
                    <w:b w:val="0"/>
                    <w:bCs w:val="0"/>
                    <w:i w:val="0"/>
                    <w:iCs w:val="0"/>
                    <w:noProof/>
                    <w:lang w:eastAsia="fr-CA"/>
                  </w:rPr>
                </w:rPrChange>
              </w:rPr>
            </w:pPr>
            <w:del w:id="760" w:author="Claude Gendron" w:date="2006-06-15T08:06:00Z">
              <w:r w:rsidRPr="00211422" w:rsidDel="00E44C81">
                <w:rPr>
                  <w:rStyle w:val="Lienhypertexte"/>
                  <w:noProof/>
                  <w:sz w:val="22"/>
                  <w:szCs w:val="22"/>
                  <w:rPrChange w:id="761" w:author="Gaston" w:date="2019-02-28T18:12:00Z">
                    <w:rPr>
                      <w:rStyle w:val="Lienhypertexte"/>
                      <w:noProof/>
                    </w:rPr>
                  </w:rPrChange>
                </w:rPr>
                <w:fldChar w:fldCharType="begin"/>
              </w:r>
              <w:r w:rsidRPr="00211422" w:rsidDel="00E44C81">
                <w:rPr>
                  <w:rStyle w:val="Lienhypertexte"/>
                  <w:noProof/>
                  <w:sz w:val="22"/>
                  <w:szCs w:val="22"/>
                  <w:rPrChange w:id="762" w:author="Gaston" w:date="2019-02-28T18:12:00Z">
                    <w:rPr>
                      <w:rStyle w:val="Lienhypertexte"/>
                      <w:noProof/>
                    </w:rPr>
                  </w:rPrChange>
                </w:rPr>
                <w:delInstrText xml:space="preserve"> </w:delInstrText>
              </w:r>
              <w:r w:rsidRPr="00211422" w:rsidDel="00E44C81">
                <w:rPr>
                  <w:noProof/>
                  <w:sz w:val="22"/>
                  <w:szCs w:val="22"/>
                  <w:rPrChange w:id="763" w:author="Gaston" w:date="2019-02-28T18:12:00Z">
                    <w:rPr>
                      <w:noProof/>
                    </w:rPr>
                  </w:rPrChange>
                </w:rPr>
                <w:delInstrText>HYPERLINK \l "_Toc125966433"</w:delInstrText>
              </w:r>
              <w:r w:rsidRPr="00211422" w:rsidDel="00E44C81">
                <w:rPr>
                  <w:rStyle w:val="Lienhypertexte"/>
                  <w:noProof/>
                  <w:sz w:val="22"/>
                  <w:szCs w:val="22"/>
                  <w:rPrChange w:id="764" w:author="Gaston" w:date="2019-02-28T18:12:00Z">
                    <w:rPr>
                      <w:rStyle w:val="Lienhypertexte"/>
                      <w:noProof/>
                    </w:rPr>
                  </w:rPrChange>
                </w:rPr>
                <w:delInstrText xml:space="preserve"> </w:delInstrText>
              </w:r>
              <w:r w:rsidRPr="00211422" w:rsidDel="00E44C81">
                <w:rPr>
                  <w:rStyle w:val="Lienhypertexte"/>
                  <w:noProof/>
                  <w:sz w:val="22"/>
                  <w:szCs w:val="22"/>
                  <w:rPrChange w:id="765" w:author="Gaston" w:date="2019-02-28T18:12:00Z">
                    <w:rPr>
                      <w:rStyle w:val="Lienhypertexte"/>
                      <w:noProof/>
                    </w:rPr>
                  </w:rPrChange>
                </w:rPr>
                <w:fldChar w:fldCharType="separate"/>
              </w:r>
              <w:r w:rsidRPr="00211422" w:rsidDel="00E44C81">
                <w:rPr>
                  <w:rStyle w:val="Lienhypertexte"/>
                  <w:noProof/>
                  <w:sz w:val="22"/>
                  <w:szCs w:val="22"/>
                  <w:rPrChange w:id="766" w:author="Gaston" w:date="2019-02-28T18:12:00Z">
                    <w:rPr>
                      <w:rStyle w:val="Lienhypertexte"/>
                      <w:noProof/>
                    </w:rPr>
                  </w:rPrChange>
                </w:rPr>
                <w:delText>Kiosque d’exposition</w:delText>
              </w:r>
              <w:r w:rsidRPr="00211422" w:rsidDel="00E44C81">
                <w:rPr>
                  <w:noProof/>
                  <w:webHidden/>
                  <w:sz w:val="22"/>
                  <w:szCs w:val="22"/>
                  <w:rPrChange w:id="767" w:author="Gaston" w:date="2019-02-28T18:12:00Z">
                    <w:rPr>
                      <w:noProof/>
                      <w:webHidden/>
                    </w:rPr>
                  </w:rPrChange>
                </w:rPr>
                <w:tab/>
              </w:r>
              <w:r w:rsidRPr="00211422" w:rsidDel="00E44C81">
                <w:rPr>
                  <w:noProof/>
                  <w:webHidden/>
                  <w:sz w:val="22"/>
                  <w:szCs w:val="22"/>
                  <w:rPrChange w:id="768" w:author="Gaston" w:date="2019-02-28T18:12:00Z">
                    <w:rPr>
                      <w:noProof/>
                      <w:webHidden/>
                    </w:rPr>
                  </w:rPrChange>
                </w:rPr>
                <w:fldChar w:fldCharType="begin"/>
              </w:r>
              <w:r w:rsidRPr="00211422" w:rsidDel="00E44C81">
                <w:rPr>
                  <w:noProof/>
                  <w:webHidden/>
                  <w:sz w:val="22"/>
                  <w:szCs w:val="22"/>
                  <w:rPrChange w:id="769" w:author="Gaston" w:date="2019-02-28T18:12:00Z">
                    <w:rPr>
                      <w:noProof/>
                      <w:webHidden/>
                    </w:rPr>
                  </w:rPrChange>
                </w:rPr>
                <w:delInstrText xml:space="preserve"> PAGEREF _Toc125966433 \h </w:delInstrText>
              </w:r>
              <w:r w:rsidRPr="00211422" w:rsidDel="00E44C81">
                <w:rPr>
                  <w:noProof/>
                  <w:webHidden/>
                  <w:sz w:val="22"/>
                  <w:szCs w:val="22"/>
                  <w:rPrChange w:id="770" w:author="Gaston" w:date="2019-02-28T18:12:00Z">
                    <w:rPr>
                      <w:noProof/>
                      <w:webHidden/>
                      <w:sz w:val="22"/>
                      <w:szCs w:val="22"/>
                    </w:rPr>
                  </w:rPrChange>
                </w:rPr>
              </w:r>
              <w:r w:rsidRPr="00211422" w:rsidDel="00E44C81">
                <w:rPr>
                  <w:noProof/>
                  <w:webHidden/>
                  <w:sz w:val="22"/>
                  <w:szCs w:val="22"/>
                  <w:rPrChange w:id="771" w:author="Gaston" w:date="2019-02-28T18:12:00Z">
                    <w:rPr>
                      <w:noProof/>
                      <w:webHidden/>
                    </w:rPr>
                  </w:rPrChange>
                </w:rPr>
                <w:fldChar w:fldCharType="separate"/>
              </w:r>
              <w:r w:rsidR="006361A1" w:rsidRPr="00211422" w:rsidDel="00E44C81">
                <w:rPr>
                  <w:noProof/>
                  <w:webHidden/>
                  <w:sz w:val="22"/>
                  <w:szCs w:val="22"/>
                  <w:rPrChange w:id="772" w:author="Gaston" w:date="2019-02-28T18:12:00Z">
                    <w:rPr>
                      <w:noProof/>
                      <w:webHidden/>
                    </w:rPr>
                  </w:rPrChange>
                </w:rPr>
                <w:delText>36</w:delText>
              </w:r>
              <w:r w:rsidRPr="00211422" w:rsidDel="00E44C81">
                <w:rPr>
                  <w:noProof/>
                  <w:webHidden/>
                  <w:sz w:val="22"/>
                  <w:szCs w:val="22"/>
                  <w:rPrChange w:id="773" w:author="Gaston" w:date="2019-02-28T18:12:00Z">
                    <w:rPr>
                      <w:noProof/>
                      <w:webHidden/>
                    </w:rPr>
                  </w:rPrChange>
                </w:rPr>
                <w:fldChar w:fldCharType="end"/>
              </w:r>
              <w:r w:rsidRPr="00211422" w:rsidDel="00E44C81">
                <w:rPr>
                  <w:rStyle w:val="Lienhypertexte"/>
                  <w:noProof/>
                  <w:sz w:val="22"/>
                  <w:szCs w:val="22"/>
                  <w:rPrChange w:id="774" w:author="Gaston" w:date="2019-02-28T18:12:00Z">
                    <w:rPr>
                      <w:rStyle w:val="Lienhypertexte"/>
                      <w:noProof/>
                    </w:rPr>
                  </w:rPrChange>
                </w:rPr>
                <w:fldChar w:fldCharType="end"/>
              </w:r>
            </w:del>
          </w:p>
          <w:p w14:paraId="44073F57" w14:textId="77777777" w:rsidR="00040EE7" w:rsidRDefault="00D75F19">
            <w:pPr>
              <w:pStyle w:val="TM1"/>
              <w:tabs>
                <w:tab w:val="right" w:leader="dot" w:pos="9486"/>
              </w:tabs>
              <w:rPr>
                <w:ins w:id="775" w:author="Gaston" w:date="2019-02-28T19:17:00Z"/>
                <w:rFonts w:asciiTheme="minorHAnsi" w:eastAsiaTheme="minorEastAsia" w:hAnsiTheme="minorHAnsi" w:cstheme="minorBidi"/>
                <w:b w:val="0"/>
                <w:bCs w:val="0"/>
                <w:i w:val="0"/>
                <w:iCs w:val="0"/>
                <w:noProof/>
                <w:sz w:val="22"/>
                <w:szCs w:val="22"/>
                <w:lang w:eastAsia="fr-CA"/>
              </w:rPr>
            </w:pPr>
            <w:del w:id="776" w:author="Claude Gendron" w:date="2006-06-15T08:06:00Z">
              <w:r w:rsidRPr="00211422" w:rsidDel="00E44C81">
                <w:rPr>
                  <w:rFonts w:ascii="Arial" w:hAnsi="Arial" w:cs="Arial"/>
                  <w:b w:val="0"/>
                  <w:bCs w:val="0"/>
                  <w:i w:val="0"/>
                  <w:iCs w:val="0"/>
                  <w:sz w:val="22"/>
                  <w:szCs w:val="22"/>
                  <w:u w:val="single"/>
                  <w:rPrChange w:id="777" w:author="Gaston" w:date="2019-02-28T18:12:00Z">
                    <w:rPr>
                      <w:rFonts w:ascii="Arial" w:hAnsi="Arial" w:cs="Arial"/>
                      <w:b w:val="0"/>
                      <w:bCs w:val="0"/>
                      <w:i w:val="0"/>
                      <w:iCs w:val="0"/>
                      <w:sz w:val="44"/>
                      <w:szCs w:val="22"/>
                      <w:u w:val="single"/>
                    </w:rPr>
                  </w:rPrChange>
                </w:rPr>
                <w:fldChar w:fldCharType="end"/>
              </w:r>
            </w:del>
            <w:ins w:id="778" w:author="Claude Gendron" w:date="2007-03-15T08:37:00Z">
              <w:r w:rsidR="00620B41" w:rsidRPr="00211422">
                <w:rPr>
                  <w:rFonts w:ascii="Arial" w:hAnsi="Arial" w:cs="Arial"/>
                  <w:sz w:val="22"/>
                  <w:szCs w:val="22"/>
                  <w:u w:val="single"/>
                  <w:rPrChange w:id="779" w:author="Gaston" w:date="2019-02-28T18:12:00Z">
                    <w:rPr>
                      <w:rFonts w:ascii="Arial" w:hAnsi="Arial" w:cs="Arial"/>
                      <w:sz w:val="44"/>
                      <w:szCs w:val="22"/>
                      <w:u w:val="single"/>
                    </w:rPr>
                  </w:rPrChange>
                </w:rPr>
                <w:fldChar w:fldCharType="begin"/>
              </w:r>
              <w:r w:rsidR="00620B41" w:rsidRPr="00211422">
                <w:rPr>
                  <w:rFonts w:ascii="Arial" w:hAnsi="Arial" w:cs="Arial"/>
                  <w:sz w:val="22"/>
                  <w:szCs w:val="22"/>
                  <w:u w:val="single"/>
                  <w:rPrChange w:id="780" w:author="Gaston" w:date="2019-02-28T18:12:00Z">
                    <w:rPr>
                      <w:rFonts w:ascii="Arial" w:hAnsi="Arial" w:cs="Arial"/>
                      <w:sz w:val="44"/>
                      <w:szCs w:val="22"/>
                      <w:u w:val="single"/>
                    </w:rPr>
                  </w:rPrChange>
                </w:rPr>
                <w:instrText xml:space="preserve"> TOC \o "1-3" \h \z \u </w:instrText>
              </w:r>
            </w:ins>
            <w:r w:rsidR="00620B41" w:rsidRPr="00211422">
              <w:rPr>
                <w:rFonts w:ascii="Arial" w:hAnsi="Arial" w:cs="Arial"/>
                <w:sz w:val="22"/>
                <w:szCs w:val="22"/>
                <w:u w:val="single"/>
                <w:rPrChange w:id="781" w:author="Gaston" w:date="2019-02-28T18:12:00Z">
                  <w:rPr>
                    <w:rFonts w:ascii="Arial" w:hAnsi="Arial" w:cs="Arial"/>
                    <w:b w:val="0"/>
                    <w:bCs w:val="0"/>
                    <w:i w:val="0"/>
                    <w:iCs w:val="0"/>
                    <w:sz w:val="44"/>
                    <w:szCs w:val="22"/>
                    <w:u w:val="single"/>
                  </w:rPr>
                </w:rPrChange>
              </w:rPr>
              <w:fldChar w:fldCharType="separate"/>
            </w:r>
            <w:ins w:id="782" w:author="Gaston" w:date="2019-02-28T19:17:00Z">
              <w:r w:rsidR="00040EE7" w:rsidRPr="00000328">
                <w:rPr>
                  <w:rStyle w:val="Lienhypertexte"/>
                  <w:noProof/>
                </w:rPr>
                <w:fldChar w:fldCharType="begin"/>
              </w:r>
              <w:r w:rsidR="00040EE7" w:rsidRPr="00000328">
                <w:rPr>
                  <w:rStyle w:val="Lienhypertexte"/>
                  <w:noProof/>
                </w:rPr>
                <w:instrText xml:space="preserve"> </w:instrText>
              </w:r>
              <w:r w:rsidR="00040EE7">
                <w:rPr>
                  <w:noProof/>
                </w:rPr>
                <w:instrText>HYPERLINK \l "_Toc2273842"</w:instrText>
              </w:r>
              <w:r w:rsidR="00040EE7" w:rsidRPr="00000328">
                <w:rPr>
                  <w:rStyle w:val="Lienhypertexte"/>
                  <w:noProof/>
                </w:rPr>
                <w:instrText xml:space="preserve"> </w:instrText>
              </w:r>
              <w:r w:rsidR="00040EE7" w:rsidRPr="00000328">
                <w:rPr>
                  <w:rStyle w:val="Lienhypertexte"/>
                  <w:noProof/>
                </w:rPr>
                <w:fldChar w:fldCharType="separate"/>
              </w:r>
              <w:r w:rsidR="00040EE7" w:rsidRPr="00000328">
                <w:rPr>
                  <w:rStyle w:val="Lienhypertexte"/>
                  <w:noProof/>
                </w:rPr>
                <w:t>Liste des responsabilités</w:t>
              </w:r>
              <w:r w:rsidR="00040EE7">
                <w:rPr>
                  <w:noProof/>
                  <w:webHidden/>
                </w:rPr>
                <w:tab/>
              </w:r>
              <w:r w:rsidR="00040EE7">
                <w:rPr>
                  <w:noProof/>
                  <w:webHidden/>
                </w:rPr>
                <w:fldChar w:fldCharType="begin"/>
              </w:r>
              <w:r w:rsidR="00040EE7">
                <w:rPr>
                  <w:noProof/>
                  <w:webHidden/>
                </w:rPr>
                <w:instrText xml:space="preserve"> PAGEREF _Toc2273842 \h </w:instrText>
              </w:r>
            </w:ins>
            <w:r w:rsidR="00040EE7">
              <w:rPr>
                <w:noProof/>
                <w:webHidden/>
              </w:rPr>
            </w:r>
            <w:r w:rsidR="00040EE7">
              <w:rPr>
                <w:noProof/>
                <w:webHidden/>
              </w:rPr>
              <w:fldChar w:fldCharType="separate"/>
            </w:r>
            <w:ins w:id="783" w:author="Gaston" w:date="2019-02-28T19:17:00Z">
              <w:r w:rsidR="00040EE7">
                <w:rPr>
                  <w:noProof/>
                  <w:webHidden/>
                </w:rPr>
                <w:t>4</w:t>
              </w:r>
              <w:r w:rsidR="00040EE7">
                <w:rPr>
                  <w:noProof/>
                  <w:webHidden/>
                </w:rPr>
                <w:fldChar w:fldCharType="end"/>
              </w:r>
              <w:r w:rsidR="00040EE7" w:rsidRPr="00000328">
                <w:rPr>
                  <w:rStyle w:val="Lienhypertexte"/>
                  <w:noProof/>
                </w:rPr>
                <w:fldChar w:fldCharType="end"/>
              </w:r>
            </w:ins>
          </w:p>
          <w:p w14:paraId="6515C52B" w14:textId="77777777" w:rsidR="00040EE7" w:rsidRDefault="00040EE7">
            <w:pPr>
              <w:pStyle w:val="TM1"/>
              <w:tabs>
                <w:tab w:val="right" w:leader="dot" w:pos="9486"/>
              </w:tabs>
              <w:rPr>
                <w:ins w:id="784" w:author="Gaston" w:date="2019-02-28T19:17:00Z"/>
                <w:rFonts w:asciiTheme="minorHAnsi" w:eastAsiaTheme="minorEastAsia" w:hAnsiTheme="minorHAnsi" w:cstheme="minorBidi"/>
                <w:b w:val="0"/>
                <w:bCs w:val="0"/>
                <w:i w:val="0"/>
                <w:iCs w:val="0"/>
                <w:noProof/>
                <w:sz w:val="22"/>
                <w:szCs w:val="22"/>
                <w:lang w:eastAsia="fr-CA"/>
              </w:rPr>
            </w:pPr>
            <w:ins w:id="785"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"_Toc2273843"</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Règles générales de remise des travaux</w:t>
              </w:r>
              <w:r>
                <w:rPr>
                  <w:noProof/>
                  <w:webHidden/>
                </w:rPr>
                <w:tab/>
              </w:r>
              <w:r>
                <w:rPr>
                  <w:noProof/>
                  <w:webHidden/>
                </w:rPr>
                <w:fldChar w:fldCharType="begin"/>
              </w:r>
              <w:r>
                <w:rPr>
                  <w:noProof/>
                  <w:webHidden/>
                </w:rPr>
                <w:instrText xml:space="preserve"> PAGEREF _Toc2273843 \h </w:instrText>
              </w:r>
            </w:ins>
            <w:r>
              <w:rPr>
                <w:noProof/>
                <w:webHidden/>
              </w:rPr>
            </w:r>
            <w:r>
              <w:rPr>
                <w:noProof/>
                <w:webHidden/>
              </w:rPr>
              <w:fldChar w:fldCharType="separate"/>
            </w:r>
            <w:ins w:id="786" w:author="Gaston" w:date="2019-02-28T19:17:00Z">
              <w:r>
                <w:rPr>
                  <w:noProof/>
                  <w:webHidden/>
                </w:rPr>
                <w:t>5</w:t>
              </w:r>
              <w:r>
                <w:rPr>
                  <w:noProof/>
                  <w:webHidden/>
                </w:rPr>
                <w:fldChar w:fldCharType="end"/>
              </w:r>
              <w:r w:rsidRPr="00000328">
                <w:rPr>
                  <w:rStyle w:val="Lienhypertexte"/>
                  <w:noProof/>
                </w:rPr>
                <w:fldChar w:fldCharType="end"/>
              </w:r>
            </w:ins>
          </w:p>
          <w:p w14:paraId="0F39F74A" w14:textId="77777777" w:rsidR="00040EE7" w:rsidRDefault="00040EE7">
            <w:pPr>
              <w:pStyle w:val="TM1"/>
              <w:tabs>
                <w:tab w:val="right" w:leader="dot" w:pos="9486"/>
              </w:tabs>
              <w:rPr>
                <w:ins w:id="787" w:author="Gaston" w:date="2019-02-28T19:17:00Z"/>
                <w:rFonts w:asciiTheme="minorHAnsi" w:eastAsiaTheme="minorEastAsia" w:hAnsiTheme="minorHAnsi" w:cstheme="minorBidi"/>
                <w:b w:val="0"/>
                <w:bCs w:val="0"/>
                <w:i w:val="0"/>
                <w:iCs w:val="0"/>
                <w:noProof/>
                <w:sz w:val="22"/>
                <w:szCs w:val="22"/>
                <w:lang w:eastAsia="fr-CA"/>
              </w:rPr>
            </w:pPr>
            <w:ins w:id="788"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"_Toc2273844"</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Comportements non professionnel à proscrire</w:t>
              </w:r>
              <w:r>
                <w:rPr>
                  <w:noProof/>
                  <w:webHidden/>
                </w:rPr>
                <w:tab/>
              </w:r>
              <w:r>
                <w:rPr>
                  <w:noProof/>
                  <w:webHidden/>
                </w:rPr>
                <w:fldChar w:fldCharType="begin"/>
              </w:r>
              <w:r>
                <w:rPr>
                  <w:noProof/>
                  <w:webHidden/>
                </w:rPr>
                <w:instrText xml:space="preserve"> PAGEREF _Toc2273844 \h </w:instrText>
              </w:r>
            </w:ins>
            <w:r>
              <w:rPr>
                <w:noProof/>
                <w:webHidden/>
              </w:rPr>
            </w:r>
            <w:r>
              <w:rPr>
                <w:noProof/>
                <w:webHidden/>
              </w:rPr>
              <w:fldChar w:fldCharType="separate"/>
            </w:r>
            <w:ins w:id="789" w:author="Gaston" w:date="2019-02-28T19:17:00Z">
              <w:r>
                <w:rPr>
                  <w:noProof/>
                  <w:webHidden/>
                </w:rPr>
                <w:t>5</w:t>
              </w:r>
              <w:r>
                <w:rPr>
                  <w:noProof/>
                  <w:webHidden/>
                </w:rPr>
                <w:fldChar w:fldCharType="end"/>
              </w:r>
              <w:r w:rsidRPr="00000328">
                <w:rPr>
                  <w:rStyle w:val="Lienhypertexte"/>
                  <w:noProof/>
                </w:rPr>
                <w:fldChar w:fldCharType="end"/>
              </w:r>
            </w:ins>
          </w:p>
          <w:p w14:paraId="3DD07E3E" w14:textId="77777777" w:rsidR="00040EE7" w:rsidRDefault="00040EE7">
            <w:pPr>
              <w:pStyle w:val="TM1"/>
              <w:tabs>
                <w:tab w:val="right" w:leader="dot" w:pos="9486"/>
              </w:tabs>
              <w:rPr>
                <w:ins w:id="790" w:author="Gaston" w:date="2019-02-28T19:17:00Z"/>
                <w:rFonts w:asciiTheme="minorHAnsi" w:eastAsiaTheme="minorEastAsia" w:hAnsiTheme="minorHAnsi" w:cstheme="minorBidi"/>
                <w:b w:val="0"/>
                <w:bCs w:val="0"/>
                <w:i w:val="0"/>
                <w:iCs w:val="0"/>
                <w:noProof/>
                <w:sz w:val="22"/>
                <w:szCs w:val="22"/>
                <w:lang w:eastAsia="fr-CA"/>
              </w:rPr>
            </w:pPr>
            <w:ins w:id="791"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"_Toc2273845"</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Notes</w:t>
              </w:r>
              <w:r>
                <w:rPr>
                  <w:noProof/>
                  <w:webHidden/>
                </w:rPr>
                <w:tab/>
              </w:r>
              <w:r>
                <w:rPr>
                  <w:noProof/>
                  <w:webHidden/>
                </w:rPr>
                <w:fldChar w:fldCharType="begin"/>
              </w:r>
              <w:r>
                <w:rPr>
                  <w:noProof/>
                  <w:webHidden/>
                </w:rPr>
                <w:instrText xml:space="preserve"> PAGEREF _Toc2273845 \h </w:instrText>
              </w:r>
            </w:ins>
            <w:r>
              <w:rPr>
                <w:noProof/>
                <w:webHidden/>
              </w:rPr>
            </w:r>
            <w:r>
              <w:rPr>
                <w:noProof/>
                <w:webHidden/>
              </w:rPr>
              <w:fldChar w:fldCharType="separate"/>
            </w:r>
            <w:ins w:id="792" w:author="Gaston" w:date="2019-02-28T19:17:00Z">
              <w:r>
                <w:rPr>
                  <w:noProof/>
                  <w:webHidden/>
                </w:rPr>
                <w:t>6</w:t>
              </w:r>
              <w:r>
                <w:rPr>
                  <w:noProof/>
                  <w:webHidden/>
                </w:rPr>
                <w:fldChar w:fldCharType="end"/>
              </w:r>
              <w:r w:rsidRPr="00000328">
                <w:rPr>
                  <w:rStyle w:val="Lienhypertexte"/>
                  <w:noProof/>
                </w:rPr>
                <w:fldChar w:fldCharType="end"/>
              </w:r>
            </w:ins>
          </w:p>
          <w:p w14:paraId="0287D862" w14:textId="77777777" w:rsidR="00040EE7" w:rsidRDefault="00040EE7">
            <w:pPr>
              <w:pStyle w:val="TM1"/>
              <w:tabs>
                <w:tab w:val="right" w:leader="dot" w:pos="9486"/>
              </w:tabs>
              <w:rPr>
                <w:ins w:id="793" w:author="Gaston" w:date="2019-02-28T19:17:00Z"/>
                <w:rFonts w:asciiTheme="minorHAnsi" w:eastAsiaTheme="minorEastAsia" w:hAnsiTheme="minorHAnsi" w:cstheme="minorBidi"/>
                <w:b w:val="0"/>
                <w:bCs w:val="0"/>
                <w:i w:val="0"/>
                <w:iCs w:val="0"/>
                <w:noProof/>
                <w:sz w:val="22"/>
                <w:szCs w:val="22"/>
                <w:lang w:eastAsia="fr-CA"/>
              </w:rPr>
            </w:pPr>
            <w:ins w:id="794"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"_Toc2273846"</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Objectifs logiciels et matériels</w:t>
              </w:r>
              <w:r>
                <w:rPr>
                  <w:noProof/>
                  <w:webHidden/>
                </w:rPr>
                <w:tab/>
              </w:r>
              <w:r>
                <w:rPr>
                  <w:noProof/>
                  <w:webHidden/>
                </w:rPr>
                <w:fldChar w:fldCharType="begin"/>
              </w:r>
              <w:r>
                <w:rPr>
                  <w:noProof/>
                  <w:webHidden/>
                </w:rPr>
                <w:instrText xml:space="preserve"> PAGEREF _Toc2273846 \h </w:instrText>
              </w:r>
            </w:ins>
            <w:r>
              <w:rPr>
                <w:noProof/>
                <w:webHidden/>
              </w:rPr>
            </w:r>
            <w:r>
              <w:rPr>
                <w:noProof/>
                <w:webHidden/>
              </w:rPr>
              <w:fldChar w:fldCharType="separate"/>
            </w:r>
            <w:ins w:id="795" w:author="Gaston" w:date="2019-02-28T19:17:00Z">
              <w:r>
                <w:rPr>
                  <w:noProof/>
                  <w:webHidden/>
                </w:rPr>
                <w:t>7</w:t>
              </w:r>
              <w:r>
                <w:rPr>
                  <w:noProof/>
                  <w:webHidden/>
                </w:rPr>
                <w:fldChar w:fldCharType="end"/>
              </w:r>
              <w:r w:rsidRPr="00000328">
                <w:rPr>
                  <w:rStyle w:val="Lienhypertexte"/>
                  <w:noProof/>
                </w:rPr>
                <w:fldChar w:fldCharType="end"/>
              </w:r>
            </w:ins>
          </w:p>
          <w:p w14:paraId="3084E27F" w14:textId="77777777" w:rsidR="00040EE7" w:rsidRDefault="00040EE7">
            <w:pPr>
              <w:pStyle w:val="TM1"/>
              <w:tabs>
                <w:tab w:val="right" w:leader="dot" w:pos="9486"/>
              </w:tabs>
              <w:rPr>
                <w:ins w:id="796" w:author="Gaston" w:date="2019-02-28T19:17:00Z"/>
                <w:rFonts w:asciiTheme="minorHAnsi" w:eastAsiaTheme="minorEastAsia" w:hAnsiTheme="minorHAnsi" w:cstheme="minorBidi"/>
                <w:b w:val="0"/>
                <w:bCs w:val="0"/>
                <w:i w:val="0"/>
                <w:iCs w:val="0"/>
                <w:noProof/>
                <w:sz w:val="22"/>
                <w:szCs w:val="22"/>
                <w:lang w:eastAsia="fr-CA"/>
              </w:rPr>
            </w:pPr>
            <w:ins w:id="797"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"_Toc2273847"</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Rédiger un échéancier</w:t>
              </w:r>
              <w:r>
                <w:rPr>
                  <w:noProof/>
                  <w:webHidden/>
                </w:rPr>
                <w:tab/>
              </w:r>
              <w:r>
                <w:rPr>
                  <w:noProof/>
                  <w:webHidden/>
                </w:rPr>
                <w:fldChar w:fldCharType="begin"/>
              </w:r>
              <w:r>
                <w:rPr>
                  <w:noProof/>
                  <w:webHidden/>
                </w:rPr>
                <w:instrText xml:space="preserve"> PAGEREF _Toc2273847 \h </w:instrText>
              </w:r>
            </w:ins>
            <w:r>
              <w:rPr>
                <w:noProof/>
                <w:webHidden/>
              </w:rPr>
            </w:r>
            <w:r>
              <w:rPr>
                <w:noProof/>
                <w:webHidden/>
              </w:rPr>
              <w:fldChar w:fldCharType="separate"/>
            </w:r>
            <w:ins w:id="798" w:author="Gaston" w:date="2019-02-28T19:17:00Z">
              <w:r>
                <w:rPr>
                  <w:noProof/>
                  <w:webHidden/>
                </w:rPr>
                <w:t>8</w:t>
              </w:r>
              <w:r>
                <w:rPr>
                  <w:noProof/>
                  <w:webHidden/>
                </w:rPr>
                <w:fldChar w:fldCharType="end"/>
              </w:r>
              <w:r w:rsidRPr="00000328">
                <w:rPr>
                  <w:rStyle w:val="Lienhypertexte"/>
                  <w:noProof/>
                </w:rPr>
                <w:fldChar w:fldCharType="end"/>
              </w:r>
            </w:ins>
          </w:p>
          <w:p w14:paraId="74F1F322" w14:textId="77777777" w:rsidR="00040EE7" w:rsidRDefault="00040EE7">
            <w:pPr>
              <w:pStyle w:val="TM1"/>
              <w:tabs>
                <w:tab w:val="right" w:leader="dot" w:pos="9486"/>
              </w:tabs>
              <w:rPr>
                <w:ins w:id="799" w:author="Gaston" w:date="2019-02-28T19:17:00Z"/>
                <w:rFonts w:asciiTheme="minorHAnsi" w:eastAsiaTheme="minorEastAsia" w:hAnsiTheme="minorHAnsi" w:cstheme="minorBidi"/>
                <w:b w:val="0"/>
                <w:bCs w:val="0"/>
                <w:i w:val="0"/>
                <w:iCs w:val="0"/>
                <w:noProof/>
                <w:sz w:val="22"/>
                <w:szCs w:val="22"/>
                <w:lang w:eastAsia="fr-CA"/>
              </w:rPr>
            </w:pPr>
            <w:ins w:id="800"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"_Toc2273848"</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Échéancier du projet</w:t>
              </w:r>
              <w:r>
                <w:rPr>
                  <w:noProof/>
                  <w:webHidden/>
                </w:rPr>
                <w:tab/>
              </w:r>
              <w:r>
                <w:rPr>
                  <w:noProof/>
                  <w:webHidden/>
                </w:rPr>
                <w:fldChar w:fldCharType="begin"/>
              </w:r>
              <w:r>
                <w:rPr>
                  <w:noProof/>
                  <w:webHidden/>
                </w:rPr>
                <w:instrText xml:space="preserve"> PAGEREF _Toc2273848 \h </w:instrText>
              </w:r>
            </w:ins>
            <w:r>
              <w:rPr>
                <w:noProof/>
                <w:webHidden/>
              </w:rPr>
            </w:r>
            <w:r>
              <w:rPr>
                <w:noProof/>
                <w:webHidden/>
              </w:rPr>
              <w:fldChar w:fldCharType="separate"/>
            </w:r>
            <w:ins w:id="801" w:author="Gaston" w:date="2019-02-28T19:17:00Z">
              <w:r>
                <w:rPr>
                  <w:noProof/>
                  <w:webHidden/>
                </w:rPr>
                <w:t>10</w:t>
              </w:r>
              <w:r>
                <w:rPr>
                  <w:noProof/>
                  <w:webHidden/>
                </w:rPr>
                <w:fldChar w:fldCharType="end"/>
              </w:r>
              <w:r w:rsidRPr="00000328">
                <w:rPr>
                  <w:rStyle w:val="Lienhypertexte"/>
                  <w:noProof/>
                </w:rPr>
                <w:fldChar w:fldCharType="end"/>
              </w:r>
            </w:ins>
          </w:p>
          <w:p w14:paraId="01095DC2" w14:textId="77777777" w:rsidR="00040EE7" w:rsidRDefault="00040EE7">
            <w:pPr>
              <w:pStyle w:val="TM1"/>
              <w:tabs>
                <w:tab w:val="right" w:leader="dot" w:pos="9486"/>
              </w:tabs>
              <w:rPr>
                <w:ins w:id="802" w:author="Gaston" w:date="2019-02-28T19:17:00Z"/>
                <w:rFonts w:asciiTheme="minorHAnsi" w:eastAsiaTheme="minorEastAsia" w:hAnsiTheme="minorHAnsi" w:cstheme="minorBidi"/>
                <w:b w:val="0"/>
                <w:bCs w:val="0"/>
                <w:i w:val="0"/>
                <w:iCs w:val="0"/>
                <w:noProof/>
                <w:sz w:val="22"/>
                <w:szCs w:val="22"/>
                <w:lang w:eastAsia="fr-CA"/>
              </w:rPr>
            </w:pPr>
            <w:ins w:id="803"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"_Toc2273849"</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Diagramme fonctionnel</w:t>
              </w:r>
              <w:r>
                <w:rPr>
                  <w:noProof/>
                  <w:webHidden/>
                </w:rPr>
                <w:tab/>
              </w:r>
              <w:r>
                <w:rPr>
                  <w:noProof/>
                  <w:webHidden/>
                </w:rPr>
                <w:fldChar w:fldCharType="begin"/>
              </w:r>
              <w:r>
                <w:rPr>
                  <w:noProof/>
                  <w:webHidden/>
                </w:rPr>
                <w:instrText xml:space="preserve"> PAGEREF _Toc2273849 \h </w:instrText>
              </w:r>
            </w:ins>
            <w:r>
              <w:rPr>
                <w:noProof/>
                <w:webHidden/>
              </w:rPr>
            </w:r>
            <w:r>
              <w:rPr>
                <w:noProof/>
                <w:webHidden/>
              </w:rPr>
              <w:fldChar w:fldCharType="separate"/>
            </w:r>
            <w:ins w:id="804" w:author="Gaston" w:date="2019-02-28T19:17:00Z">
              <w:r>
                <w:rPr>
                  <w:noProof/>
                  <w:webHidden/>
                </w:rPr>
                <w:t>11</w:t>
              </w:r>
              <w:r>
                <w:rPr>
                  <w:noProof/>
                  <w:webHidden/>
                </w:rPr>
                <w:fldChar w:fldCharType="end"/>
              </w:r>
              <w:r w:rsidRPr="00000328">
                <w:rPr>
                  <w:rStyle w:val="Lienhypertexte"/>
                  <w:noProof/>
                </w:rPr>
                <w:fldChar w:fldCharType="end"/>
              </w:r>
            </w:ins>
          </w:p>
          <w:p w14:paraId="5F5E9F6F" w14:textId="77777777" w:rsidR="00040EE7" w:rsidRDefault="00040EE7">
            <w:pPr>
              <w:pStyle w:val="TM1"/>
              <w:tabs>
                <w:tab w:val="right" w:leader="dot" w:pos="9486"/>
              </w:tabs>
              <w:rPr>
                <w:ins w:id="805" w:author="Gaston" w:date="2019-02-28T19:17:00Z"/>
                <w:rFonts w:asciiTheme="minorHAnsi" w:eastAsiaTheme="minorEastAsia" w:hAnsiTheme="minorHAnsi" w:cstheme="minorBidi"/>
                <w:b w:val="0"/>
                <w:bCs w:val="0"/>
                <w:i w:val="0"/>
                <w:iCs w:val="0"/>
                <w:noProof/>
                <w:sz w:val="22"/>
                <w:szCs w:val="22"/>
                <w:lang w:eastAsia="fr-CA"/>
              </w:rPr>
            </w:pPr>
            <w:ins w:id="806"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"_Toc2273850"</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Organigramme</w:t>
              </w:r>
              <w:r>
                <w:rPr>
                  <w:noProof/>
                  <w:webHidden/>
                </w:rPr>
                <w:tab/>
              </w:r>
              <w:r>
                <w:rPr>
                  <w:noProof/>
                  <w:webHidden/>
                </w:rPr>
                <w:fldChar w:fldCharType="begin"/>
              </w:r>
              <w:r>
                <w:rPr>
                  <w:noProof/>
                  <w:webHidden/>
                </w:rPr>
                <w:instrText xml:space="preserve"> PAGEREF _Toc2273850 \h </w:instrText>
              </w:r>
            </w:ins>
            <w:r>
              <w:rPr>
                <w:noProof/>
                <w:webHidden/>
              </w:rPr>
            </w:r>
            <w:r>
              <w:rPr>
                <w:noProof/>
                <w:webHidden/>
              </w:rPr>
              <w:fldChar w:fldCharType="separate"/>
            </w:r>
            <w:ins w:id="807" w:author="Gaston" w:date="2019-02-28T19:17:00Z">
              <w:r>
                <w:rPr>
                  <w:noProof/>
                  <w:webHidden/>
                </w:rPr>
                <w:t>12</w:t>
              </w:r>
              <w:r>
                <w:rPr>
                  <w:noProof/>
                  <w:webHidden/>
                </w:rPr>
                <w:fldChar w:fldCharType="end"/>
              </w:r>
              <w:r w:rsidRPr="00000328">
                <w:rPr>
                  <w:rStyle w:val="Lienhypertexte"/>
                  <w:noProof/>
                </w:rPr>
                <w:fldChar w:fldCharType="end"/>
              </w:r>
            </w:ins>
          </w:p>
          <w:p w14:paraId="4C175BDD" w14:textId="77777777" w:rsidR="00040EE7" w:rsidRDefault="00040EE7">
            <w:pPr>
              <w:pStyle w:val="TM1"/>
              <w:tabs>
                <w:tab w:val="right" w:leader="dot" w:pos="9486"/>
              </w:tabs>
              <w:rPr>
                <w:ins w:id="808" w:author="Gaston" w:date="2019-02-28T19:17:00Z"/>
                <w:rFonts w:asciiTheme="minorHAnsi" w:eastAsiaTheme="minorEastAsia" w:hAnsiTheme="minorHAnsi" w:cstheme="minorBidi"/>
                <w:b w:val="0"/>
                <w:bCs w:val="0"/>
                <w:i w:val="0"/>
                <w:iCs w:val="0"/>
                <w:noProof/>
                <w:sz w:val="22"/>
                <w:szCs w:val="22"/>
                <w:lang w:eastAsia="fr-CA"/>
              </w:rPr>
            </w:pPr>
            <w:ins w:id="809"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"_Toc2273851"</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Diagramme UML</w:t>
              </w:r>
              <w:r>
                <w:rPr>
                  <w:noProof/>
                  <w:webHidden/>
                </w:rPr>
                <w:tab/>
              </w:r>
              <w:r>
                <w:rPr>
                  <w:noProof/>
                  <w:webHidden/>
                </w:rPr>
                <w:fldChar w:fldCharType="begin"/>
              </w:r>
              <w:r>
                <w:rPr>
                  <w:noProof/>
                  <w:webHidden/>
                </w:rPr>
                <w:instrText xml:space="preserve"> PAGEREF _Toc2273851 \h </w:instrText>
              </w:r>
            </w:ins>
            <w:r>
              <w:rPr>
                <w:noProof/>
                <w:webHidden/>
              </w:rPr>
            </w:r>
            <w:r>
              <w:rPr>
                <w:noProof/>
                <w:webHidden/>
              </w:rPr>
              <w:fldChar w:fldCharType="separate"/>
            </w:r>
            <w:ins w:id="810" w:author="Gaston" w:date="2019-02-28T19:17:00Z">
              <w:r>
                <w:rPr>
                  <w:noProof/>
                  <w:webHidden/>
                </w:rPr>
                <w:t>13</w:t>
              </w:r>
              <w:r>
                <w:rPr>
                  <w:noProof/>
                  <w:webHidden/>
                </w:rPr>
                <w:fldChar w:fldCharType="end"/>
              </w:r>
              <w:r w:rsidRPr="00000328">
                <w:rPr>
                  <w:rStyle w:val="Lienhypertexte"/>
                  <w:noProof/>
                </w:rPr>
                <w:fldChar w:fldCharType="end"/>
              </w:r>
            </w:ins>
          </w:p>
          <w:p w14:paraId="372BF9DD" w14:textId="77777777" w:rsidR="00040EE7" w:rsidRDefault="00040EE7">
            <w:pPr>
              <w:pStyle w:val="TM1"/>
              <w:tabs>
                <w:tab w:val="right" w:leader="dot" w:pos="9486"/>
              </w:tabs>
              <w:rPr>
                <w:ins w:id="811" w:author="Gaston" w:date="2019-02-28T19:17:00Z"/>
                <w:rFonts w:asciiTheme="minorHAnsi" w:eastAsiaTheme="minorEastAsia" w:hAnsiTheme="minorHAnsi" w:cstheme="minorBidi"/>
                <w:b w:val="0"/>
                <w:bCs w:val="0"/>
                <w:i w:val="0"/>
                <w:iCs w:val="0"/>
                <w:noProof/>
                <w:sz w:val="22"/>
                <w:szCs w:val="22"/>
                <w:lang w:eastAsia="fr-CA"/>
              </w:rPr>
            </w:pPr>
            <w:ins w:id="812"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"_Toc2273852"</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Diagramme schématique</w:t>
              </w:r>
              <w:r>
                <w:rPr>
                  <w:noProof/>
                  <w:webHidden/>
                </w:rPr>
                <w:tab/>
              </w:r>
              <w:r>
                <w:rPr>
                  <w:noProof/>
                  <w:webHidden/>
                </w:rPr>
                <w:fldChar w:fldCharType="begin"/>
              </w:r>
              <w:r>
                <w:rPr>
                  <w:noProof/>
                  <w:webHidden/>
                </w:rPr>
                <w:instrText xml:space="preserve"> PAGEREF _Toc2273852 \h </w:instrText>
              </w:r>
            </w:ins>
            <w:r>
              <w:rPr>
                <w:noProof/>
                <w:webHidden/>
              </w:rPr>
            </w:r>
            <w:r>
              <w:rPr>
                <w:noProof/>
                <w:webHidden/>
              </w:rPr>
              <w:fldChar w:fldCharType="separate"/>
            </w:r>
            <w:ins w:id="813" w:author="Gaston" w:date="2019-02-28T19:17:00Z">
              <w:r>
                <w:rPr>
                  <w:noProof/>
                  <w:webHidden/>
                </w:rPr>
                <w:t>14</w:t>
              </w:r>
              <w:r>
                <w:rPr>
                  <w:noProof/>
                  <w:webHidden/>
                </w:rPr>
                <w:fldChar w:fldCharType="end"/>
              </w:r>
              <w:r w:rsidRPr="00000328">
                <w:rPr>
                  <w:rStyle w:val="Lienhypertexte"/>
                  <w:noProof/>
                </w:rPr>
                <w:fldChar w:fldCharType="end"/>
              </w:r>
            </w:ins>
          </w:p>
          <w:p w14:paraId="2D1D5F30" w14:textId="77777777" w:rsidR="00040EE7" w:rsidRDefault="00040EE7">
            <w:pPr>
              <w:pStyle w:val="TM1"/>
              <w:tabs>
                <w:tab w:val="right" w:leader="dot" w:pos="9486"/>
              </w:tabs>
              <w:rPr>
                <w:ins w:id="814" w:author="Gaston" w:date="2019-02-28T19:17:00Z"/>
                <w:rFonts w:asciiTheme="minorHAnsi" w:eastAsiaTheme="minorEastAsia" w:hAnsiTheme="minorHAnsi" w:cstheme="minorBidi"/>
                <w:b w:val="0"/>
                <w:bCs w:val="0"/>
                <w:i w:val="0"/>
                <w:iCs w:val="0"/>
                <w:noProof/>
                <w:sz w:val="22"/>
                <w:szCs w:val="22"/>
                <w:lang w:eastAsia="fr-CA"/>
              </w:rPr>
            </w:pPr>
            <w:ins w:id="815"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"_Toc2273853"</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Diagramme de montage «silkscreen»</w:t>
              </w:r>
              <w:r>
                <w:rPr>
                  <w:noProof/>
                  <w:webHidden/>
                </w:rPr>
                <w:tab/>
              </w:r>
              <w:r>
                <w:rPr>
                  <w:noProof/>
                  <w:webHidden/>
                </w:rPr>
                <w:fldChar w:fldCharType="begin"/>
              </w:r>
              <w:r>
                <w:rPr>
                  <w:noProof/>
                  <w:webHidden/>
                </w:rPr>
                <w:instrText xml:space="preserve"> PAGEREF _Toc2273853 \h </w:instrText>
              </w:r>
            </w:ins>
            <w:r>
              <w:rPr>
                <w:noProof/>
                <w:webHidden/>
              </w:rPr>
            </w:r>
            <w:r>
              <w:rPr>
                <w:noProof/>
                <w:webHidden/>
              </w:rPr>
              <w:fldChar w:fldCharType="separate"/>
            </w:r>
            <w:ins w:id="816" w:author="Gaston" w:date="2019-02-28T19:17:00Z">
              <w:r>
                <w:rPr>
                  <w:noProof/>
                  <w:webHidden/>
                </w:rPr>
                <w:t>18</w:t>
              </w:r>
              <w:r>
                <w:rPr>
                  <w:noProof/>
                  <w:webHidden/>
                </w:rPr>
                <w:fldChar w:fldCharType="end"/>
              </w:r>
              <w:r w:rsidRPr="00000328">
                <w:rPr>
                  <w:rStyle w:val="Lienhypertexte"/>
                  <w:noProof/>
                </w:rPr>
                <w:fldChar w:fldCharType="end"/>
              </w:r>
            </w:ins>
          </w:p>
          <w:p w14:paraId="5AD98E5A" w14:textId="77777777" w:rsidR="00040EE7" w:rsidRDefault="00040EE7">
            <w:pPr>
              <w:pStyle w:val="TM1"/>
              <w:tabs>
                <w:tab w:val="right" w:leader="dot" w:pos="9486"/>
              </w:tabs>
              <w:rPr>
                <w:ins w:id="817" w:author="Gaston" w:date="2019-02-28T19:17:00Z"/>
                <w:rFonts w:asciiTheme="minorHAnsi" w:eastAsiaTheme="minorEastAsia" w:hAnsiTheme="minorHAnsi" w:cstheme="minorBidi"/>
                <w:b w:val="0"/>
                <w:bCs w:val="0"/>
                <w:i w:val="0"/>
                <w:iCs w:val="0"/>
                <w:noProof/>
                <w:sz w:val="22"/>
                <w:szCs w:val="22"/>
                <w:lang w:eastAsia="fr-CA"/>
              </w:rPr>
            </w:pPr>
            <w:ins w:id="818"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"_Toc2273854"</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Diagramme  matriciel</w:t>
              </w:r>
              <w:r>
                <w:rPr>
                  <w:noProof/>
                  <w:webHidden/>
                </w:rPr>
                <w:tab/>
              </w:r>
              <w:r>
                <w:rPr>
                  <w:noProof/>
                  <w:webHidden/>
                </w:rPr>
                <w:fldChar w:fldCharType="begin"/>
              </w:r>
              <w:r>
                <w:rPr>
                  <w:noProof/>
                  <w:webHidden/>
                </w:rPr>
                <w:instrText xml:space="preserve"> PAGEREF _Toc2273854 \h </w:instrText>
              </w:r>
            </w:ins>
            <w:r>
              <w:rPr>
                <w:noProof/>
                <w:webHidden/>
              </w:rPr>
            </w:r>
            <w:r>
              <w:rPr>
                <w:noProof/>
                <w:webHidden/>
              </w:rPr>
              <w:fldChar w:fldCharType="separate"/>
            </w:r>
            <w:ins w:id="819" w:author="Gaston" w:date="2019-02-28T19:17:00Z">
              <w:r>
                <w:rPr>
                  <w:noProof/>
                  <w:webHidden/>
                </w:rPr>
                <w:t>19</w:t>
              </w:r>
              <w:r>
                <w:rPr>
                  <w:noProof/>
                  <w:webHidden/>
                </w:rPr>
                <w:fldChar w:fldCharType="end"/>
              </w:r>
              <w:r w:rsidRPr="00000328">
                <w:rPr>
                  <w:rStyle w:val="Lienhypertexte"/>
                  <w:noProof/>
                </w:rPr>
                <w:fldChar w:fldCharType="end"/>
              </w:r>
            </w:ins>
          </w:p>
          <w:p w14:paraId="6736EB55" w14:textId="77777777" w:rsidR="00040EE7" w:rsidRDefault="00040EE7">
            <w:pPr>
              <w:pStyle w:val="TM1"/>
              <w:tabs>
                <w:tab w:val="right" w:leader="dot" w:pos="9486"/>
              </w:tabs>
              <w:rPr>
                <w:ins w:id="820" w:author="Gaston" w:date="2019-02-28T19:17:00Z"/>
                <w:rFonts w:asciiTheme="minorHAnsi" w:eastAsiaTheme="minorEastAsia" w:hAnsiTheme="minorHAnsi" w:cstheme="minorBidi"/>
                <w:b w:val="0"/>
                <w:bCs w:val="0"/>
                <w:i w:val="0"/>
                <w:iCs w:val="0"/>
                <w:noProof/>
                <w:sz w:val="22"/>
                <w:szCs w:val="22"/>
                <w:lang w:eastAsia="fr-CA"/>
              </w:rPr>
            </w:pPr>
            <w:ins w:id="821"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"_Toc2273855"</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Circuit imprimé</w:t>
              </w:r>
              <w:r>
                <w:rPr>
                  <w:noProof/>
                  <w:webHidden/>
                </w:rPr>
                <w:tab/>
              </w:r>
              <w:r>
                <w:rPr>
                  <w:noProof/>
                  <w:webHidden/>
                </w:rPr>
                <w:fldChar w:fldCharType="begin"/>
              </w:r>
              <w:r>
                <w:rPr>
                  <w:noProof/>
                  <w:webHidden/>
                </w:rPr>
                <w:instrText xml:space="preserve"> PAGEREF _Toc2273855 \h </w:instrText>
              </w:r>
            </w:ins>
            <w:r>
              <w:rPr>
                <w:noProof/>
                <w:webHidden/>
              </w:rPr>
            </w:r>
            <w:r>
              <w:rPr>
                <w:noProof/>
                <w:webHidden/>
              </w:rPr>
              <w:fldChar w:fldCharType="separate"/>
            </w:r>
            <w:ins w:id="822" w:author="Gaston" w:date="2019-02-28T19:17:00Z">
              <w:r>
                <w:rPr>
                  <w:noProof/>
                  <w:webHidden/>
                </w:rPr>
                <w:t>20</w:t>
              </w:r>
              <w:r>
                <w:rPr>
                  <w:noProof/>
                  <w:webHidden/>
                </w:rPr>
                <w:fldChar w:fldCharType="end"/>
              </w:r>
              <w:r w:rsidRPr="00000328">
                <w:rPr>
                  <w:rStyle w:val="Lienhypertexte"/>
                  <w:noProof/>
                </w:rPr>
                <w:fldChar w:fldCharType="end"/>
              </w:r>
            </w:ins>
          </w:p>
          <w:p w14:paraId="40EF1783" w14:textId="77777777" w:rsidR="00040EE7" w:rsidRDefault="00040EE7">
            <w:pPr>
              <w:pStyle w:val="TM1"/>
              <w:tabs>
                <w:tab w:val="right" w:leader="dot" w:pos="9486"/>
              </w:tabs>
              <w:rPr>
                <w:ins w:id="823" w:author="Gaston" w:date="2019-02-28T19:17:00Z"/>
                <w:rFonts w:asciiTheme="minorHAnsi" w:eastAsiaTheme="minorEastAsia" w:hAnsiTheme="minorHAnsi" w:cstheme="minorBidi"/>
                <w:b w:val="0"/>
                <w:bCs w:val="0"/>
                <w:i w:val="0"/>
                <w:iCs w:val="0"/>
                <w:noProof/>
                <w:sz w:val="22"/>
                <w:szCs w:val="22"/>
                <w:lang w:eastAsia="fr-CA"/>
              </w:rPr>
            </w:pPr>
            <w:ins w:id="824"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"_Toc2273856"</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Montage par «wire wrap»</w:t>
              </w:r>
              <w:r>
                <w:rPr>
                  <w:noProof/>
                  <w:webHidden/>
                </w:rPr>
                <w:tab/>
              </w:r>
              <w:r>
                <w:rPr>
                  <w:noProof/>
                  <w:webHidden/>
                </w:rPr>
                <w:fldChar w:fldCharType="begin"/>
              </w:r>
              <w:r>
                <w:rPr>
                  <w:noProof/>
                  <w:webHidden/>
                </w:rPr>
                <w:instrText xml:space="preserve"> PAGEREF _Toc2273856 \h </w:instrText>
              </w:r>
            </w:ins>
            <w:r>
              <w:rPr>
                <w:noProof/>
                <w:webHidden/>
              </w:rPr>
            </w:r>
            <w:r>
              <w:rPr>
                <w:noProof/>
                <w:webHidden/>
              </w:rPr>
              <w:fldChar w:fldCharType="separate"/>
            </w:r>
            <w:ins w:id="825" w:author="Gaston" w:date="2019-02-28T19:17:00Z">
              <w:r>
                <w:rPr>
                  <w:noProof/>
                  <w:webHidden/>
                </w:rPr>
                <w:t>21</w:t>
              </w:r>
              <w:r>
                <w:rPr>
                  <w:noProof/>
                  <w:webHidden/>
                </w:rPr>
                <w:fldChar w:fldCharType="end"/>
              </w:r>
              <w:r w:rsidRPr="00000328">
                <w:rPr>
                  <w:rStyle w:val="Lienhypertexte"/>
                  <w:noProof/>
                </w:rPr>
                <w:fldChar w:fldCharType="end"/>
              </w:r>
            </w:ins>
          </w:p>
          <w:p w14:paraId="2F65CB31" w14:textId="77777777" w:rsidR="00040EE7" w:rsidRDefault="00040EE7">
            <w:pPr>
              <w:pStyle w:val="TM1"/>
              <w:tabs>
                <w:tab w:val="right" w:leader="dot" w:pos="9486"/>
              </w:tabs>
              <w:rPr>
                <w:ins w:id="826" w:author="Gaston" w:date="2019-02-28T19:17:00Z"/>
                <w:rFonts w:asciiTheme="minorHAnsi" w:eastAsiaTheme="minorEastAsia" w:hAnsiTheme="minorHAnsi" w:cstheme="minorBidi"/>
                <w:b w:val="0"/>
                <w:bCs w:val="0"/>
                <w:i w:val="0"/>
                <w:iCs w:val="0"/>
                <w:noProof/>
                <w:sz w:val="22"/>
                <w:szCs w:val="22"/>
                <w:lang w:eastAsia="fr-CA"/>
              </w:rPr>
            </w:pPr>
            <w:ins w:id="827"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"_Toc2273857"</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Montage sur «proto-board»</w:t>
              </w:r>
              <w:r>
                <w:rPr>
                  <w:noProof/>
                  <w:webHidden/>
                </w:rPr>
                <w:tab/>
              </w:r>
              <w:r>
                <w:rPr>
                  <w:noProof/>
                  <w:webHidden/>
                </w:rPr>
                <w:fldChar w:fldCharType="begin"/>
              </w:r>
              <w:r>
                <w:rPr>
                  <w:noProof/>
                  <w:webHidden/>
                </w:rPr>
                <w:instrText xml:space="preserve"> PAGEREF _Toc2273857 \h </w:instrText>
              </w:r>
            </w:ins>
            <w:r>
              <w:rPr>
                <w:noProof/>
                <w:webHidden/>
              </w:rPr>
            </w:r>
            <w:r>
              <w:rPr>
                <w:noProof/>
                <w:webHidden/>
              </w:rPr>
              <w:fldChar w:fldCharType="separate"/>
            </w:r>
            <w:ins w:id="828" w:author="Gaston" w:date="2019-02-28T19:17:00Z">
              <w:r>
                <w:rPr>
                  <w:noProof/>
                  <w:webHidden/>
                </w:rPr>
                <w:t>22</w:t>
              </w:r>
              <w:r>
                <w:rPr>
                  <w:noProof/>
                  <w:webHidden/>
                </w:rPr>
                <w:fldChar w:fldCharType="end"/>
              </w:r>
              <w:r w:rsidRPr="00000328">
                <w:rPr>
                  <w:rStyle w:val="Lienhypertexte"/>
                  <w:noProof/>
                </w:rPr>
                <w:fldChar w:fldCharType="end"/>
              </w:r>
            </w:ins>
          </w:p>
          <w:p w14:paraId="6F30DF07" w14:textId="77777777" w:rsidR="00040EE7" w:rsidRDefault="00040EE7">
            <w:pPr>
              <w:pStyle w:val="TM1"/>
              <w:tabs>
                <w:tab w:val="right" w:leader="dot" w:pos="9486"/>
              </w:tabs>
              <w:rPr>
                <w:ins w:id="829" w:author="Gaston" w:date="2019-02-28T19:17:00Z"/>
                <w:rFonts w:asciiTheme="minorHAnsi" w:eastAsiaTheme="minorEastAsia" w:hAnsiTheme="minorHAnsi" w:cstheme="minorBidi"/>
                <w:b w:val="0"/>
                <w:bCs w:val="0"/>
                <w:i w:val="0"/>
                <w:iCs w:val="0"/>
                <w:noProof/>
                <w:sz w:val="22"/>
                <w:szCs w:val="22"/>
                <w:lang w:eastAsia="fr-CA"/>
              </w:rPr>
            </w:pPr>
            <w:ins w:id="830"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"_Toc2273858"</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Liste de pièces avec évaluation du coût</w:t>
              </w:r>
              <w:r>
                <w:rPr>
                  <w:noProof/>
                  <w:webHidden/>
                </w:rPr>
                <w:tab/>
              </w:r>
              <w:r>
                <w:rPr>
                  <w:noProof/>
                  <w:webHidden/>
                </w:rPr>
                <w:fldChar w:fldCharType="begin"/>
              </w:r>
              <w:r>
                <w:rPr>
                  <w:noProof/>
                  <w:webHidden/>
                </w:rPr>
                <w:instrText xml:space="preserve"> PAGEREF _Toc2273858 \h </w:instrText>
              </w:r>
            </w:ins>
            <w:r>
              <w:rPr>
                <w:noProof/>
                <w:webHidden/>
              </w:rPr>
            </w:r>
            <w:r>
              <w:rPr>
                <w:noProof/>
                <w:webHidden/>
              </w:rPr>
              <w:fldChar w:fldCharType="separate"/>
            </w:r>
            <w:ins w:id="831" w:author="Gaston" w:date="2019-02-28T19:17:00Z">
              <w:r>
                <w:rPr>
                  <w:noProof/>
                  <w:webHidden/>
                </w:rPr>
                <w:t>23</w:t>
              </w:r>
              <w:r>
                <w:rPr>
                  <w:noProof/>
                  <w:webHidden/>
                </w:rPr>
                <w:fldChar w:fldCharType="end"/>
              </w:r>
              <w:r w:rsidRPr="00000328">
                <w:rPr>
                  <w:rStyle w:val="Lienhypertexte"/>
                  <w:noProof/>
                </w:rPr>
                <w:fldChar w:fldCharType="end"/>
              </w:r>
            </w:ins>
          </w:p>
          <w:p w14:paraId="40E913A4" w14:textId="77777777" w:rsidR="00040EE7" w:rsidRDefault="00040EE7">
            <w:pPr>
              <w:pStyle w:val="TM1"/>
              <w:tabs>
                <w:tab w:val="right" w:leader="dot" w:pos="9486"/>
              </w:tabs>
              <w:rPr>
                <w:ins w:id="832" w:author="Gaston" w:date="2019-02-28T19:17:00Z"/>
                <w:rFonts w:asciiTheme="minorHAnsi" w:eastAsiaTheme="minorEastAsia" w:hAnsiTheme="minorHAnsi" w:cstheme="minorBidi"/>
                <w:b w:val="0"/>
                <w:bCs w:val="0"/>
                <w:i w:val="0"/>
                <w:iCs w:val="0"/>
                <w:noProof/>
                <w:sz w:val="22"/>
                <w:szCs w:val="22"/>
                <w:lang w:eastAsia="fr-CA"/>
              </w:rPr>
            </w:pPr>
            <w:ins w:id="833"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"_Toc2273859"</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Montage physique</w:t>
              </w:r>
              <w:r>
                <w:rPr>
                  <w:noProof/>
                  <w:webHidden/>
                </w:rPr>
                <w:tab/>
              </w:r>
              <w:r>
                <w:rPr>
                  <w:noProof/>
                  <w:webHidden/>
                </w:rPr>
                <w:fldChar w:fldCharType="begin"/>
              </w:r>
              <w:r>
                <w:rPr>
                  <w:noProof/>
                  <w:webHidden/>
                </w:rPr>
                <w:instrText xml:space="preserve"> PAGEREF _Toc2273859 \h </w:instrText>
              </w:r>
            </w:ins>
            <w:r>
              <w:rPr>
                <w:noProof/>
                <w:webHidden/>
              </w:rPr>
            </w:r>
            <w:r>
              <w:rPr>
                <w:noProof/>
                <w:webHidden/>
              </w:rPr>
              <w:fldChar w:fldCharType="separate"/>
            </w:r>
            <w:ins w:id="834" w:author="Gaston" w:date="2019-02-28T19:17:00Z">
              <w:r>
                <w:rPr>
                  <w:noProof/>
                  <w:webHidden/>
                </w:rPr>
                <w:t>24</w:t>
              </w:r>
              <w:r>
                <w:rPr>
                  <w:noProof/>
                  <w:webHidden/>
                </w:rPr>
                <w:fldChar w:fldCharType="end"/>
              </w:r>
              <w:r w:rsidRPr="00000328">
                <w:rPr>
                  <w:rStyle w:val="Lienhypertexte"/>
                  <w:noProof/>
                </w:rPr>
                <w:fldChar w:fldCharType="end"/>
              </w:r>
            </w:ins>
          </w:p>
          <w:p w14:paraId="48A35D69" w14:textId="77777777" w:rsidR="00040EE7" w:rsidRDefault="00040EE7">
            <w:pPr>
              <w:pStyle w:val="TM1"/>
              <w:tabs>
                <w:tab w:val="right" w:leader="dot" w:pos="9486"/>
              </w:tabs>
              <w:rPr>
                <w:ins w:id="835" w:author="Gaston" w:date="2019-02-28T19:17:00Z"/>
                <w:rFonts w:asciiTheme="minorHAnsi" w:eastAsiaTheme="minorEastAsia" w:hAnsiTheme="minorHAnsi" w:cstheme="minorBidi"/>
                <w:b w:val="0"/>
                <w:bCs w:val="0"/>
                <w:i w:val="0"/>
                <w:iCs w:val="0"/>
                <w:noProof/>
                <w:sz w:val="22"/>
                <w:szCs w:val="22"/>
                <w:lang w:eastAsia="fr-CA"/>
              </w:rPr>
            </w:pPr>
            <w:ins w:id="836"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"_Toc2273860"</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Pseudo-code ou  LDA ( Langage de Description d'Algorithmes)</w:t>
              </w:r>
              <w:r>
                <w:rPr>
                  <w:noProof/>
                  <w:webHidden/>
                </w:rPr>
                <w:tab/>
              </w:r>
              <w:r>
                <w:rPr>
                  <w:noProof/>
                  <w:webHidden/>
                </w:rPr>
                <w:fldChar w:fldCharType="begin"/>
              </w:r>
              <w:r>
                <w:rPr>
                  <w:noProof/>
                  <w:webHidden/>
                </w:rPr>
                <w:instrText xml:space="preserve"> PAGEREF _Toc2273860 \h </w:instrText>
              </w:r>
            </w:ins>
            <w:r>
              <w:rPr>
                <w:noProof/>
                <w:webHidden/>
              </w:rPr>
            </w:r>
            <w:r>
              <w:rPr>
                <w:noProof/>
                <w:webHidden/>
              </w:rPr>
              <w:fldChar w:fldCharType="separate"/>
            </w:r>
            <w:ins w:id="837" w:author="Gaston" w:date="2019-02-28T19:17:00Z">
              <w:r>
                <w:rPr>
                  <w:noProof/>
                  <w:webHidden/>
                </w:rPr>
                <w:t>25</w:t>
              </w:r>
              <w:r>
                <w:rPr>
                  <w:noProof/>
                  <w:webHidden/>
                </w:rPr>
                <w:fldChar w:fldCharType="end"/>
              </w:r>
              <w:r w:rsidRPr="00000328">
                <w:rPr>
                  <w:rStyle w:val="Lienhypertexte"/>
                  <w:noProof/>
                </w:rPr>
                <w:fldChar w:fldCharType="end"/>
              </w:r>
            </w:ins>
          </w:p>
          <w:p w14:paraId="3E434F06" w14:textId="77777777" w:rsidR="00040EE7" w:rsidRDefault="00040EE7">
            <w:pPr>
              <w:pStyle w:val="TM1"/>
              <w:tabs>
                <w:tab w:val="right" w:leader="dot" w:pos="9486"/>
              </w:tabs>
              <w:rPr>
                <w:ins w:id="838" w:author="Gaston" w:date="2019-02-28T19:17:00Z"/>
                <w:rFonts w:asciiTheme="minorHAnsi" w:eastAsiaTheme="minorEastAsia" w:hAnsiTheme="minorHAnsi" w:cstheme="minorBidi"/>
                <w:b w:val="0"/>
                <w:bCs w:val="0"/>
                <w:i w:val="0"/>
                <w:iCs w:val="0"/>
                <w:noProof/>
                <w:sz w:val="22"/>
                <w:szCs w:val="22"/>
                <w:lang w:eastAsia="fr-CA"/>
              </w:rPr>
            </w:pPr>
            <w:ins w:id="839"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"_Toc2273861"</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Listages programmes C</w:t>
              </w:r>
              <w:r>
                <w:rPr>
                  <w:noProof/>
                  <w:webHidden/>
                </w:rPr>
                <w:tab/>
              </w:r>
              <w:r>
                <w:rPr>
                  <w:noProof/>
                  <w:webHidden/>
                </w:rPr>
                <w:fldChar w:fldCharType="begin"/>
              </w:r>
              <w:r>
                <w:rPr>
                  <w:noProof/>
                  <w:webHidden/>
                </w:rPr>
                <w:instrText xml:space="preserve"> PAGEREF _Toc2273861 \h </w:instrText>
              </w:r>
            </w:ins>
            <w:r>
              <w:rPr>
                <w:noProof/>
                <w:webHidden/>
              </w:rPr>
            </w:r>
            <w:r>
              <w:rPr>
                <w:noProof/>
                <w:webHidden/>
              </w:rPr>
              <w:fldChar w:fldCharType="separate"/>
            </w:r>
            <w:ins w:id="840" w:author="Gaston" w:date="2019-02-28T19:17:00Z">
              <w:r>
                <w:rPr>
                  <w:noProof/>
                  <w:webHidden/>
                </w:rPr>
                <w:t>26</w:t>
              </w:r>
              <w:r>
                <w:rPr>
                  <w:noProof/>
                  <w:webHidden/>
                </w:rPr>
                <w:fldChar w:fldCharType="end"/>
              </w:r>
              <w:r w:rsidRPr="00000328">
                <w:rPr>
                  <w:rStyle w:val="Lienhypertexte"/>
                  <w:noProof/>
                </w:rPr>
                <w:fldChar w:fldCharType="end"/>
              </w:r>
            </w:ins>
          </w:p>
          <w:p w14:paraId="373B76C4" w14:textId="77777777" w:rsidR="00040EE7" w:rsidRDefault="00040EE7">
            <w:pPr>
              <w:pStyle w:val="TM1"/>
              <w:tabs>
                <w:tab w:val="right" w:leader="dot" w:pos="9486"/>
              </w:tabs>
              <w:rPr>
                <w:ins w:id="841" w:author="Gaston" w:date="2019-02-28T19:17:00Z"/>
                <w:rFonts w:asciiTheme="minorHAnsi" w:eastAsiaTheme="minorEastAsia" w:hAnsiTheme="minorHAnsi" w:cstheme="minorBidi"/>
                <w:b w:val="0"/>
                <w:bCs w:val="0"/>
                <w:i w:val="0"/>
                <w:iCs w:val="0"/>
                <w:noProof/>
                <w:sz w:val="22"/>
                <w:szCs w:val="22"/>
                <w:lang w:eastAsia="fr-CA"/>
              </w:rPr>
            </w:pPr>
            <w:ins w:id="842"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"_Toc2273862"</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Listages PIC-C</w:t>
              </w:r>
              <w:r>
                <w:rPr>
                  <w:noProof/>
                  <w:webHidden/>
                </w:rPr>
                <w:tab/>
              </w:r>
              <w:r>
                <w:rPr>
                  <w:noProof/>
                  <w:webHidden/>
                </w:rPr>
                <w:fldChar w:fldCharType="begin"/>
              </w:r>
              <w:r>
                <w:rPr>
                  <w:noProof/>
                  <w:webHidden/>
                </w:rPr>
                <w:instrText xml:space="preserve"> PAGEREF _Toc2273862 \h </w:instrText>
              </w:r>
            </w:ins>
            <w:r>
              <w:rPr>
                <w:noProof/>
                <w:webHidden/>
              </w:rPr>
            </w:r>
            <w:r>
              <w:rPr>
                <w:noProof/>
                <w:webHidden/>
              </w:rPr>
              <w:fldChar w:fldCharType="separate"/>
            </w:r>
            <w:ins w:id="843" w:author="Gaston" w:date="2019-02-28T19:17:00Z">
              <w:r>
                <w:rPr>
                  <w:noProof/>
                  <w:webHidden/>
                </w:rPr>
                <w:t>28</w:t>
              </w:r>
              <w:r>
                <w:rPr>
                  <w:noProof/>
                  <w:webHidden/>
                </w:rPr>
                <w:fldChar w:fldCharType="end"/>
              </w:r>
              <w:r w:rsidRPr="00000328">
                <w:rPr>
                  <w:rStyle w:val="Lienhypertexte"/>
                  <w:noProof/>
                </w:rPr>
                <w:fldChar w:fldCharType="end"/>
              </w:r>
            </w:ins>
          </w:p>
          <w:p w14:paraId="7F481205" w14:textId="77777777" w:rsidR="00040EE7" w:rsidRDefault="00040EE7">
            <w:pPr>
              <w:pStyle w:val="TM1"/>
              <w:tabs>
                <w:tab w:val="right" w:leader="dot" w:pos="9486"/>
              </w:tabs>
              <w:rPr>
                <w:ins w:id="844" w:author="Gaston" w:date="2019-02-28T19:17:00Z"/>
                <w:rFonts w:asciiTheme="minorHAnsi" w:eastAsiaTheme="minorEastAsia" w:hAnsiTheme="minorHAnsi" w:cstheme="minorBidi"/>
                <w:b w:val="0"/>
                <w:bCs w:val="0"/>
                <w:i w:val="0"/>
                <w:iCs w:val="0"/>
                <w:noProof/>
                <w:sz w:val="22"/>
                <w:szCs w:val="22"/>
                <w:lang w:eastAsia="fr-CA"/>
              </w:rPr>
            </w:pPr>
            <w:ins w:id="845"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"_Toc2273863"</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Listage programme orienté objet</w:t>
              </w:r>
              <w:r>
                <w:rPr>
                  <w:noProof/>
                  <w:webHidden/>
                </w:rPr>
                <w:tab/>
              </w:r>
              <w:r>
                <w:rPr>
                  <w:noProof/>
                  <w:webHidden/>
                </w:rPr>
                <w:fldChar w:fldCharType="begin"/>
              </w:r>
              <w:r>
                <w:rPr>
                  <w:noProof/>
                  <w:webHidden/>
                </w:rPr>
                <w:instrText xml:space="preserve"> PAGEREF _Toc2273863 \h </w:instrText>
              </w:r>
            </w:ins>
            <w:r>
              <w:rPr>
                <w:noProof/>
                <w:webHidden/>
              </w:rPr>
            </w:r>
            <w:r>
              <w:rPr>
                <w:noProof/>
                <w:webHidden/>
              </w:rPr>
              <w:fldChar w:fldCharType="separate"/>
            </w:r>
            <w:ins w:id="846" w:author="Gaston" w:date="2019-02-28T19:17:00Z">
              <w:r>
                <w:rPr>
                  <w:noProof/>
                  <w:webHidden/>
                </w:rPr>
                <w:t>30</w:t>
              </w:r>
              <w:r>
                <w:rPr>
                  <w:noProof/>
                  <w:webHidden/>
                </w:rPr>
                <w:fldChar w:fldCharType="end"/>
              </w:r>
              <w:r w:rsidRPr="00000328">
                <w:rPr>
                  <w:rStyle w:val="Lienhypertexte"/>
                  <w:noProof/>
                </w:rPr>
                <w:fldChar w:fldCharType="end"/>
              </w:r>
            </w:ins>
          </w:p>
          <w:p w14:paraId="0AE83B56" w14:textId="77777777" w:rsidR="00040EE7" w:rsidRDefault="00040EE7">
            <w:pPr>
              <w:pStyle w:val="TM1"/>
              <w:tabs>
                <w:tab w:val="right" w:leader="dot" w:pos="9486"/>
              </w:tabs>
              <w:rPr>
                <w:ins w:id="847" w:author="Gaston" w:date="2019-02-28T19:17:00Z"/>
                <w:rFonts w:asciiTheme="minorHAnsi" w:eastAsiaTheme="minorEastAsia" w:hAnsiTheme="minorHAnsi" w:cstheme="minorBidi"/>
                <w:b w:val="0"/>
                <w:bCs w:val="0"/>
                <w:i w:val="0"/>
                <w:iCs w:val="0"/>
                <w:noProof/>
                <w:sz w:val="22"/>
                <w:szCs w:val="22"/>
                <w:lang w:eastAsia="fr-CA"/>
              </w:rPr>
            </w:pPr>
            <w:ins w:id="848"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"_Toc2273864"</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Rapport</w:t>
              </w:r>
              <w:r>
                <w:rPr>
                  <w:noProof/>
                  <w:webHidden/>
                </w:rPr>
                <w:tab/>
              </w:r>
              <w:r>
                <w:rPr>
                  <w:noProof/>
                  <w:webHidden/>
                </w:rPr>
                <w:fldChar w:fldCharType="begin"/>
              </w:r>
              <w:r>
                <w:rPr>
                  <w:noProof/>
                  <w:webHidden/>
                </w:rPr>
                <w:instrText xml:space="preserve"> PAGEREF _Toc2273864 \h </w:instrText>
              </w:r>
            </w:ins>
            <w:r>
              <w:rPr>
                <w:noProof/>
                <w:webHidden/>
              </w:rPr>
            </w:r>
            <w:r>
              <w:rPr>
                <w:noProof/>
                <w:webHidden/>
              </w:rPr>
              <w:fldChar w:fldCharType="separate"/>
            </w:r>
            <w:ins w:id="849" w:author="Gaston" w:date="2019-02-28T19:17:00Z">
              <w:r>
                <w:rPr>
                  <w:noProof/>
                  <w:webHidden/>
                </w:rPr>
                <w:t>31</w:t>
              </w:r>
              <w:r>
                <w:rPr>
                  <w:noProof/>
                  <w:webHidden/>
                </w:rPr>
                <w:fldChar w:fldCharType="end"/>
              </w:r>
              <w:r w:rsidRPr="00000328">
                <w:rPr>
                  <w:rStyle w:val="Lienhypertexte"/>
                  <w:noProof/>
                </w:rPr>
                <w:fldChar w:fldCharType="end"/>
              </w:r>
            </w:ins>
          </w:p>
          <w:p w14:paraId="0A390CEA" w14:textId="77777777" w:rsidR="00040EE7" w:rsidRDefault="00040EE7">
            <w:pPr>
              <w:pStyle w:val="TM1"/>
              <w:tabs>
                <w:tab w:val="right" w:leader="dot" w:pos="9486"/>
              </w:tabs>
              <w:rPr>
                <w:ins w:id="850" w:author="Gaston" w:date="2019-02-28T19:17:00Z"/>
                <w:rFonts w:asciiTheme="minorHAnsi" w:eastAsiaTheme="minorEastAsia" w:hAnsiTheme="minorHAnsi" w:cstheme="minorBidi"/>
                <w:b w:val="0"/>
                <w:bCs w:val="0"/>
                <w:i w:val="0"/>
                <w:iCs w:val="0"/>
                <w:noProof/>
                <w:sz w:val="22"/>
                <w:szCs w:val="22"/>
                <w:lang w:eastAsia="fr-CA"/>
              </w:rPr>
            </w:pPr>
            <w:ins w:id="851"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"_Toc2273865"</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Sections du rapport</w:t>
              </w:r>
              <w:r>
                <w:rPr>
                  <w:noProof/>
                  <w:webHidden/>
                </w:rPr>
                <w:tab/>
              </w:r>
              <w:r>
                <w:rPr>
                  <w:noProof/>
                  <w:webHidden/>
                </w:rPr>
                <w:fldChar w:fldCharType="begin"/>
              </w:r>
              <w:r>
                <w:rPr>
                  <w:noProof/>
                  <w:webHidden/>
                </w:rPr>
                <w:instrText xml:space="preserve"> PAGEREF _Toc2273865 \h </w:instrText>
              </w:r>
            </w:ins>
            <w:r>
              <w:rPr>
                <w:noProof/>
                <w:webHidden/>
              </w:rPr>
            </w:r>
            <w:r>
              <w:rPr>
                <w:noProof/>
                <w:webHidden/>
              </w:rPr>
              <w:fldChar w:fldCharType="separate"/>
            </w:r>
            <w:ins w:id="852" w:author="Gaston" w:date="2019-02-28T19:17:00Z">
              <w:r>
                <w:rPr>
                  <w:noProof/>
                  <w:webHidden/>
                </w:rPr>
                <w:t>32</w:t>
              </w:r>
              <w:r>
                <w:rPr>
                  <w:noProof/>
                  <w:webHidden/>
                </w:rPr>
                <w:fldChar w:fldCharType="end"/>
              </w:r>
              <w:r w:rsidRPr="00000328">
                <w:rPr>
                  <w:rStyle w:val="Lienhypertexte"/>
                  <w:noProof/>
                </w:rPr>
                <w:fldChar w:fldCharType="end"/>
              </w:r>
            </w:ins>
          </w:p>
          <w:p w14:paraId="49B1291A" w14:textId="77777777" w:rsidR="00040EE7" w:rsidRDefault="00040EE7">
            <w:pPr>
              <w:pStyle w:val="TM1"/>
              <w:tabs>
                <w:tab w:val="right" w:leader="dot" w:pos="9486"/>
              </w:tabs>
              <w:rPr>
                <w:ins w:id="853" w:author="Gaston" w:date="2019-02-28T19:17:00Z"/>
                <w:rFonts w:asciiTheme="minorHAnsi" w:eastAsiaTheme="minorEastAsia" w:hAnsiTheme="minorHAnsi" w:cstheme="minorBidi"/>
                <w:b w:val="0"/>
                <w:bCs w:val="0"/>
                <w:i w:val="0"/>
                <w:iCs w:val="0"/>
                <w:noProof/>
                <w:sz w:val="22"/>
                <w:szCs w:val="22"/>
                <w:lang w:eastAsia="fr-CA"/>
              </w:rPr>
            </w:pPr>
            <w:ins w:id="854"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"_Toc2273866"</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Sections du manuel d'utilisation</w:t>
              </w:r>
              <w:r>
                <w:rPr>
                  <w:noProof/>
                  <w:webHidden/>
                </w:rPr>
                <w:tab/>
              </w:r>
              <w:r>
                <w:rPr>
                  <w:noProof/>
                  <w:webHidden/>
                </w:rPr>
                <w:fldChar w:fldCharType="begin"/>
              </w:r>
              <w:r>
                <w:rPr>
                  <w:noProof/>
                  <w:webHidden/>
                </w:rPr>
                <w:instrText xml:space="preserve"> PAGEREF _Toc2273866 \h </w:instrText>
              </w:r>
            </w:ins>
            <w:r>
              <w:rPr>
                <w:noProof/>
                <w:webHidden/>
              </w:rPr>
            </w:r>
            <w:r>
              <w:rPr>
                <w:noProof/>
                <w:webHidden/>
              </w:rPr>
              <w:fldChar w:fldCharType="separate"/>
            </w:r>
            <w:ins w:id="855" w:author="Gaston" w:date="2019-02-28T19:17:00Z">
              <w:r>
                <w:rPr>
                  <w:noProof/>
                  <w:webHidden/>
                </w:rPr>
                <w:t>33</w:t>
              </w:r>
              <w:r>
                <w:rPr>
                  <w:noProof/>
                  <w:webHidden/>
                </w:rPr>
                <w:fldChar w:fldCharType="end"/>
              </w:r>
              <w:r w:rsidRPr="00000328">
                <w:rPr>
                  <w:rStyle w:val="Lienhypertexte"/>
                  <w:noProof/>
                </w:rPr>
                <w:fldChar w:fldCharType="end"/>
              </w:r>
            </w:ins>
          </w:p>
          <w:p w14:paraId="2C8297D9" w14:textId="77777777" w:rsidR="00040EE7" w:rsidRDefault="00040EE7">
            <w:pPr>
              <w:pStyle w:val="TM1"/>
              <w:tabs>
                <w:tab w:val="right" w:leader="dot" w:pos="9486"/>
              </w:tabs>
              <w:rPr>
                <w:ins w:id="856" w:author="Gaston" w:date="2019-02-28T19:17:00Z"/>
                <w:rFonts w:asciiTheme="minorHAnsi" w:eastAsiaTheme="minorEastAsia" w:hAnsiTheme="minorHAnsi" w:cstheme="minorBidi"/>
                <w:b w:val="0"/>
                <w:bCs w:val="0"/>
                <w:i w:val="0"/>
                <w:iCs w:val="0"/>
                <w:noProof/>
                <w:sz w:val="22"/>
                <w:szCs w:val="22"/>
                <w:lang w:eastAsia="fr-CA"/>
              </w:rPr>
            </w:pPr>
            <w:ins w:id="857"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"_Toc2273867"</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Fonctionnement du projet</w:t>
              </w:r>
              <w:r>
                <w:rPr>
                  <w:noProof/>
                  <w:webHidden/>
                </w:rPr>
                <w:tab/>
              </w:r>
              <w:r>
                <w:rPr>
                  <w:noProof/>
                  <w:webHidden/>
                </w:rPr>
                <w:fldChar w:fldCharType="begin"/>
              </w:r>
              <w:r>
                <w:rPr>
                  <w:noProof/>
                  <w:webHidden/>
                </w:rPr>
                <w:instrText xml:space="preserve"> PAGEREF _Toc2273867 \h </w:instrText>
              </w:r>
            </w:ins>
            <w:r>
              <w:rPr>
                <w:noProof/>
                <w:webHidden/>
              </w:rPr>
            </w:r>
            <w:r>
              <w:rPr>
                <w:noProof/>
                <w:webHidden/>
              </w:rPr>
              <w:fldChar w:fldCharType="separate"/>
            </w:r>
            <w:ins w:id="858" w:author="Gaston" w:date="2019-02-28T19:17:00Z">
              <w:r>
                <w:rPr>
                  <w:noProof/>
                  <w:webHidden/>
                </w:rPr>
                <w:t>34</w:t>
              </w:r>
              <w:r>
                <w:rPr>
                  <w:noProof/>
                  <w:webHidden/>
                </w:rPr>
                <w:fldChar w:fldCharType="end"/>
              </w:r>
              <w:r w:rsidRPr="00000328">
                <w:rPr>
                  <w:rStyle w:val="Lienhypertexte"/>
                  <w:noProof/>
                </w:rPr>
                <w:fldChar w:fldCharType="end"/>
              </w:r>
            </w:ins>
          </w:p>
          <w:p w14:paraId="29082BA9" w14:textId="77777777" w:rsidR="00040EE7" w:rsidRDefault="00040EE7">
            <w:pPr>
              <w:pStyle w:val="TM1"/>
              <w:tabs>
                <w:tab w:val="right" w:leader="dot" w:pos="9486"/>
              </w:tabs>
              <w:rPr>
                <w:ins w:id="859" w:author="Gaston" w:date="2019-02-28T19:17:00Z"/>
                <w:rFonts w:asciiTheme="minorHAnsi" w:eastAsiaTheme="minorEastAsia" w:hAnsiTheme="minorHAnsi" w:cstheme="minorBidi"/>
                <w:b w:val="0"/>
                <w:bCs w:val="0"/>
                <w:i w:val="0"/>
                <w:iCs w:val="0"/>
                <w:noProof/>
                <w:sz w:val="22"/>
                <w:szCs w:val="22"/>
                <w:lang w:eastAsia="fr-CA"/>
              </w:rPr>
            </w:pPr>
            <w:ins w:id="860"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"_Toc2273868"</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Kiosque d’exposition et présentation grand public</w:t>
              </w:r>
              <w:r>
                <w:rPr>
                  <w:noProof/>
                  <w:webHidden/>
                </w:rPr>
                <w:tab/>
              </w:r>
              <w:r>
                <w:rPr>
                  <w:noProof/>
                  <w:webHidden/>
                </w:rPr>
                <w:fldChar w:fldCharType="begin"/>
              </w:r>
              <w:r>
                <w:rPr>
                  <w:noProof/>
                  <w:webHidden/>
                </w:rPr>
                <w:instrText xml:space="preserve"> PAGEREF _Toc2273868 \h </w:instrText>
              </w:r>
            </w:ins>
            <w:r>
              <w:rPr>
                <w:noProof/>
                <w:webHidden/>
              </w:rPr>
            </w:r>
            <w:r>
              <w:rPr>
                <w:noProof/>
                <w:webHidden/>
              </w:rPr>
              <w:fldChar w:fldCharType="separate"/>
            </w:r>
            <w:ins w:id="861" w:author="Gaston" w:date="2019-02-28T19:17:00Z">
              <w:r>
                <w:rPr>
                  <w:noProof/>
                  <w:webHidden/>
                </w:rPr>
                <w:t>35</w:t>
              </w:r>
              <w:r>
                <w:rPr>
                  <w:noProof/>
                  <w:webHidden/>
                </w:rPr>
                <w:fldChar w:fldCharType="end"/>
              </w:r>
              <w:r w:rsidRPr="00000328">
                <w:rPr>
                  <w:rStyle w:val="Lienhypertexte"/>
                  <w:noProof/>
                </w:rPr>
                <w:fldChar w:fldCharType="end"/>
              </w:r>
            </w:ins>
          </w:p>
          <w:p w14:paraId="397FC557" w14:textId="77777777" w:rsidR="00040EE7" w:rsidRDefault="00040EE7">
            <w:pPr>
              <w:pStyle w:val="TM1"/>
              <w:tabs>
                <w:tab w:val="right" w:leader="dot" w:pos="9486"/>
              </w:tabs>
              <w:rPr>
                <w:ins w:id="862" w:author="Gaston" w:date="2019-02-28T19:17:00Z"/>
                <w:rFonts w:asciiTheme="minorHAnsi" w:eastAsiaTheme="minorEastAsia" w:hAnsiTheme="minorHAnsi" w:cstheme="minorBidi"/>
                <w:b w:val="0"/>
                <w:bCs w:val="0"/>
                <w:i w:val="0"/>
                <w:iCs w:val="0"/>
                <w:noProof/>
                <w:sz w:val="22"/>
                <w:szCs w:val="22"/>
                <w:lang w:eastAsia="fr-CA"/>
              </w:rPr>
            </w:pPr>
            <w:ins w:id="863"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"_Toc2273869"</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Formulaire de demande de déverrouillage d’outils dans l’atelier.</w:t>
              </w:r>
              <w:r>
                <w:rPr>
                  <w:noProof/>
                  <w:webHidden/>
                </w:rPr>
                <w:tab/>
              </w:r>
              <w:r>
                <w:rPr>
                  <w:noProof/>
                  <w:webHidden/>
                </w:rPr>
                <w:fldChar w:fldCharType="begin"/>
              </w:r>
              <w:r>
                <w:rPr>
                  <w:noProof/>
                  <w:webHidden/>
                </w:rPr>
                <w:instrText xml:space="preserve"> PAGEREF _Toc2273869 \h </w:instrText>
              </w:r>
            </w:ins>
            <w:r>
              <w:rPr>
                <w:noProof/>
                <w:webHidden/>
              </w:rPr>
            </w:r>
            <w:r>
              <w:rPr>
                <w:noProof/>
                <w:webHidden/>
              </w:rPr>
              <w:fldChar w:fldCharType="separate"/>
            </w:r>
            <w:ins w:id="864" w:author="Gaston" w:date="2019-02-28T19:17:00Z">
              <w:r>
                <w:rPr>
                  <w:noProof/>
                  <w:webHidden/>
                </w:rPr>
                <w:t>35</w:t>
              </w:r>
              <w:r>
                <w:rPr>
                  <w:noProof/>
                  <w:webHidden/>
                </w:rPr>
                <w:fldChar w:fldCharType="end"/>
              </w:r>
              <w:r w:rsidRPr="00000328">
                <w:rPr>
                  <w:rStyle w:val="Lienhypertexte"/>
                  <w:noProof/>
                </w:rPr>
                <w:fldChar w:fldCharType="end"/>
              </w:r>
            </w:ins>
          </w:p>
          <w:p w14:paraId="75C2775D" w14:textId="77777777" w:rsidR="00040EE7" w:rsidRDefault="00040EE7">
            <w:pPr>
              <w:pStyle w:val="TM1"/>
              <w:tabs>
                <w:tab w:val="right" w:leader="dot" w:pos="9486"/>
              </w:tabs>
              <w:rPr>
                <w:ins w:id="865" w:author="Gaston" w:date="2019-02-28T19:17:00Z"/>
                <w:rFonts w:asciiTheme="minorHAnsi" w:eastAsiaTheme="minorEastAsia" w:hAnsiTheme="minorHAnsi" w:cstheme="minorBidi"/>
                <w:b w:val="0"/>
                <w:bCs w:val="0"/>
                <w:i w:val="0"/>
                <w:iCs w:val="0"/>
                <w:noProof/>
                <w:sz w:val="22"/>
                <w:szCs w:val="22"/>
                <w:lang w:eastAsia="fr-CA"/>
              </w:rPr>
            </w:pPr>
            <w:ins w:id="866"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"_Toc2273870"</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Cadre de l'ESP</w:t>
              </w:r>
              <w:r>
                <w:rPr>
                  <w:noProof/>
                  <w:webHidden/>
                </w:rPr>
                <w:tab/>
              </w:r>
              <w:r>
                <w:rPr>
                  <w:noProof/>
                  <w:webHidden/>
                </w:rPr>
                <w:fldChar w:fldCharType="begin"/>
              </w:r>
              <w:r>
                <w:rPr>
                  <w:noProof/>
                  <w:webHidden/>
                </w:rPr>
                <w:instrText xml:space="preserve"> PAGEREF _Toc2273870 \h </w:instrText>
              </w:r>
            </w:ins>
            <w:r>
              <w:rPr>
                <w:noProof/>
                <w:webHidden/>
              </w:rPr>
            </w:r>
            <w:r>
              <w:rPr>
                <w:noProof/>
                <w:webHidden/>
              </w:rPr>
              <w:fldChar w:fldCharType="separate"/>
            </w:r>
            <w:ins w:id="867" w:author="Gaston" w:date="2019-02-28T19:17:00Z">
              <w:r>
                <w:rPr>
                  <w:noProof/>
                  <w:webHidden/>
                </w:rPr>
                <w:t>36</w:t>
              </w:r>
              <w:r>
                <w:rPr>
                  <w:noProof/>
                  <w:webHidden/>
                </w:rPr>
                <w:fldChar w:fldCharType="end"/>
              </w:r>
              <w:r w:rsidRPr="00000328">
                <w:rPr>
                  <w:rStyle w:val="Lienhypertexte"/>
                  <w:noProof/>
                </w:rPr>
                <w:fldChar w:fldCharType="end"/>
              </w:r>
            </w:ins>
          </w:p>
          <w:p w14:paraId="406A260B" w14:textId="77777777" w:rsidR="00040EE7" w:rsidRDefault="00040EE7">
            <w:pPr>
              <w:pStyle w:val="TM1"/>
              <w:tabs>
                <w:tab w:val="right" w:leader="dot" w:pos="9486"/>
              </w:tabs>
              <w:rPr>
                <w:ins w:id="868" w:author="Gaston" w:date="2019-02-28T19:17:00Z"/>
                <w:rFonts w:asciiTheme="minorHAnsi" w:eastAsiaTheme="minorEastAsia" w:hAnsiTheme="minorHAnsi" w:cstheme="minorBidi"/>
                <w:b w:val="0"/>
                <w:bCs w:val="0"/>
                <w:i w:val="0"/>
                <w:iCs w:val="0"/>
                <w:noProof/>
                <w:sz w:val="22"/>
                <w:szCs w:val="22"/>
                <w:lang w:eastAsia="fr-CA"/>
              </w:rPr>
            </w:pPr>
            <w:ins w:id="869" w:author="Gaston" w:date="2019-02-28T19:17:00Z">
              <w:r w:rsidRPr="00000328">
                <w:rPr>
                  <w:rStyle w:val="Lienhypertexte"/>
                  <w:noProof/>
                </w:rPr>
                <w:fldChar w:fldCharType="begin"/>
              </w:r>
              <w:r w:rsidRPr="00000328">
                <w:rPr>
                  <w:rStyle w:val="Lienhypertexte"/>
                  <w:noProof/>
                </w:rPr>
                <w:instrText xml:space="preserve"> </w:instrText>
              </w:r>
              <w:r>
                <w:rPr>
                  <w:noProof/>
                </w:rPr>
                <w:instrText>HYPERLINK \l "_Toc2273871"</w:instrText>
              </w:r>
              <w:r w:rsidRPr="00000328">
                <w:rPr>
                  <w:rStyle w:val="Lienhypertexte"/>
                  <w:noProof/>
                </w:rPr>
                <w:instrText xml:space="preserve"> </w:instrText>
              </w:r>
              <w:r w:rsidRPr="00000328">
                <w:rPr>
                  <w:rStyle w:val="Lienhypertexte"/>
                  <w:noProof/>
                </w:rPr>
                <w:fldChar w:fldCharType="separate"/>
              </w:r>
              <w:r w:rsidRPr="00000328">
                <w:rPr>
                  <w:rStyle w:val="Lienhypertexte"/>
                  <w:noProof/>
                </w:rPr>
                <w:t>Moments d’évaluation de l’ESP</w:t>
              </w:r>
              <w:r>
                <w:rPr>
                  <w:noProof/>
                  <w:webHidden/>
                </w:rPr>
                <w:tab/>
              </w:r>
              <w:r>
                <w:rPr>
                  <w:noProof/>
                  <w:webHidden/>
                </w:rPr>
                <w:fldChar w:fldCharType="begin"/>
              </w:r>
              <w:r>
                <w:rPr>
                  <w:noProof/>
                  <w:webHidden/>
                </w:rPr>
                <w:instrText xml:space="preserve"> PAGEREF _Toc2273871 \h </w:instrText>
              </w:r>
            </w:ins>
            <w:r>
              <w:rPr>
                <w:noProof/>
                <w:webHidden/>
              </w:rPr>
            </w:r>
            <w:r>
              <w:rPr>
                <w:noProof/>
                <w:webHidden/>
              </w:rPr>
              <w:fldChar w:fldCharType="separate"/>
            </w:r>
            <w:ins w:id="870" w:author="Gaston" w:date="2019-02-28T19:17:00Z">
              <w:r>
                <w:rPr>
                  <w:noProof/>
                  <w:webHidden/>
                </w:rPr>
                <w:t>37</w:t>
              </w:r>
              <w:r>
                <w:rPr>
                  <w:noProof/>
                  <w:webHidden/>
                </w:rPr>
                <w:fldChar w:fldCharType="end"/>
              </w:r>
              <w:r w:rsidRPr="00000328">
                <w:rPr>
                  <w:rStyle w:val="Lienhypertexte"/>
                  <w:noProof/>
                </w:rPr>
                <w:fldChar w:fldCharType="end"/>
              </w:r>
            </w:ins>
          </w:p>
          <w:p w14:paraId="43424631" w14:textId="77777777" w:rsidR="00040EE7" w:rsidDel="00040EE7" w:rsidRDefault="00040EE7">
            <w:pPr>
              <w:pStyle w:val="TM1"/>
              <w:tabs>
                <w:tab w:val="right" w:leader="dot" w:pos="9486"/>
              </w:tabs>
              <w:rPr>
                <w:del w:id="871" w:author="Gaston" w:date="2019-02-28T19:17:00Z"/>
                <w:noProof/>
              </w:rPr>
            </w:pPr>
          </w:p>
          <w:p w14:paraId="608BA99B" w14:textId="77777777" w:rsidR="00D306E0" w:rsidDel="00D306E0" w:rsidRDefault="00D306E0">
            <w:pPr>
              <w:pStyle w:val="TM1"/>
              <w:tabs>
                <w:tab w:val="right" w:leader="dot" w:pos="9486"/>
              </w:tabs>
              <w:rPr>
                <w:del w:id="872" w:author="Gaston" w:date="2019-02-28T19:13:00Z"/>
                <w:noProof/>
              </w:rPr>
            </w:pPr>
          </w:p>
          <w:p w14:paraId="68F6770C" w14:textId="77777777" w:rsidR="008A5D02" w:rsidDel="008A5D02" w:rsidRDefault="008A5D02">
            <w:pPr>
              <w:pStyle w:val="TM1"/>
              <w:tabs>
                <w:tab w:val="right" w:leader="dot" w:pos="9486"/>
              </w:tabs>
              <w:rPr>
                <w:del w:id="873" w:author="Gaston" w:date="2019-02-28T18:52:00Z"/>
                <w:noProof/>
              </w:rPr>
            </w:pPr>
          </w:p>
          <w:p w14:paraId="5241FC19" w14:textId="77777777" w:rsidR="009562EC" w:rsidDel="009562EC" w:rsidRDefault="009562EC">
            <w:pPr>
              <w:pStyle w:val="TM1"/>
              <w:tabs>
                <w:tab w:val="right" w:leader="dot" w:pos="9407"/>
              </w:tabs>
              <w:rPr>
                <w:del w:id="874" w:author="Gaston" w:date="2019-02-28T18:49:00Z"/>
                <w:noProof/>
              </w:rPr>
            </w:pPr>
          </w:p>
          <w:p w14:paraId="487124C5" w14:textId="77777777" w:rsidR="00293E2F" w:rsidDel="00293E2F" w:rsidRDefault="00293E2F">
            <w:pPr>
              <w:pStyle w:val="TM1"/>
              <w:tabs>
                <w:tab w:val="right" w:leader="dot" w:pos="9350"/>
              </w:tabs>
              <w:rPr>
                <w:del w:id="875" w:author="Gaston" w:date="2019-02-28T18:27:00Z"/>
                <w:noProof/>
              </w:rPr>
            </w:pPr>
          </w:p>
          <w:p w14:paraId="379C83AA" w14:textId="77777777" w:rsidR="00211422" w:rsidRPr="00211422" w:rsidDel="00211422" w:rsidRDefault="00211422">
            <w:pPr>
              <w:pStyle w:val="TM1"/>
              <w:tabs>
                <w:tab w:val="right" w:leader="dot" w:pos="9350"/>
              </w:tabs>
              <w:rPr>
                <w:del w:id="876" w:author="Gaston" w:date="2019-02-28T18:11:00Z"/>
                <w:noProof/>
                <w:sz w:val="22"/>
                <w:szCs w:val="22"/>
                <w:rPrChange w:id="877" w:author="Gaston" w:date="2019-02-28T18:12:00Z">
                  <w:rPr>
                    <w:del w:id="878" w:author="Gaston" w:date="2019-02-28T18:11:00Z"/>
                    <w:noProof/>
                  </w:rPr>
                </w:rPrChange>
              </w:rPr>
            </w:pPr>
          </w:p>
          <w:p w14:paraId="0A73F265" w14:textId="77777777" w:rsidR="00ED486E" w:rsidRPr="00211422" w:rsidDel="00ED486E" w:rsidRDefault="00ED486E">
            <w:pPr>
              <w:pStyle w:val="TM1"/>
              <w:tabs>
                <w:tab w:val="right" w:leader="dot" w:pos="9350"/>
              </w:tabs>
              <w:rPr>
                <w:del w:id="879" w:author="Gaston" w:date="2019-02-28T18:09:00Z"/>
                <w:noProof/>
                <w:sz w:val="22"/>
                <w:szCs w:val="22"/>
                <w:rPrChange w:id="880" w:author="Gaston" w:date="2019-02-28T18:12:00Z">
                  <w:rPr>
                    <w:del w:id="881" w:author="Gaston" w:date="2019-02-28T18:09:00Z"/>
                    <w:noProof/>
                  </w:rPr>
                </w:rPrChange>
              </w:rPr>
            </w:pPr>
          </w:p>
          <w:p w14:paraId="1D26B3CE" w14:textId="77777777" w:rsidR="009A7F4A" w:rsidRPr="00211422" w:rsidDel="009A7F4A" w:rsidRDefault="009A7F4A">
            <w:pPr>
              <w:pStyle w:val="TM1"/>
              <w:tabs>
                <w:tab w:val="right" w:leader="dot" w:pos="9350"/>
              </w:tabs>
              <w:rPr>
                <w:del w:id="882" w:author="Gaston" w:date="2019-02-28T18:06:00Z"/>
                <w:noProof/>
                <w:sz w:val="22"/>
                <w:szCs w:val="22"/>
                <w:rPrChange w:id="883" w:author="Gaston" w:date="2019-02-28T18:12:00Z">
                  <w:rPr>
                    <w:del w:id="884" w:author="Gaston" w:date="2019-02-28T18:06:00Z"/>
                    <w:noProof/>
                  </w:rPr>
                </w:rPrChange>
              </w:rPr>
            </w:pPr>
          </w:p>
          <w:p w14:paraId="70CCB8A1" w14:textId="77777777" w:rsidR="0032774E" w:rsidRPr="00211422" w:rsidDel="0032774E" w:rsidRDefault="0032774E">
            <w:pPr>
              <w:pStyle w:val="TM1"/>
              <w:tabs>
                <w:tab w:val="right" w:leader="dot" w:pos="9350"/>
              </w:tabs>
              <w:rPr>
                <w:del w:id="885" w:author="Gaston" w:date="2019-02-28T18:05:00Z"/>
                <w:noProof/>
                <w:sz w:val="22"/>
                <w:szCs w:val="22"/>
                <w:rPrChange w:id="886" w:author="Gaston" w:date="2019-02-28T18:12:00Z">
                  <w:rPr>
                    <w:del w:id="887" w:author="Gaston" w:date="2019-02-28T18:05:00Z"/>
                    <w:noProof/>
                  </w:rPr>
                </w:rPrChange>
              </w:rPr>
            </w:pPr>
          </w:p>
          <w:p w14:paraId="78D3EDAC" w14:textId="77777777" w:rsidR="005218E8" w:rsidRPr="00211422" w:rsidDel="005218E8" w:rsidRDefault="005218E8">
            <w:pPr>
              <w:pStyle w:val="TM1"/>
              <w:tabs>
                <w:tab w:val="right" w:leader="dot" w:pos="9350"/>
              </w:tabs>
              <w:rPr>
                <w:del w:id="888" w:author="Gaston" w:date="2019-02-28T17:04:00Z"/>
                <w:noProof/>
                <w:sz w:val="22"/>
                <w:szCs w:val="22"/>
                <w:rPrChange w:id="889" w:author="Gaston" w:date="2019-02-28T18:12:00Z">
                  <w:rPr>
                    <w:del w:id="890" w:author="Gaston" w:date="2019-02-28T17:04:00Z"/>
                    <w:noProof/>
                  </w:rPr>
                </w:rPrChange>
              </w:rPr>
            </w:pPr>
          </w:p>
          <w:p w14:paraId="7551E2FB" w14:textId="77777777" w:rsidR="005218E8" w:rsidRPr="00211422" w:rsidDel="005218E8" w:rsidRDefault="005218E8">
            <w:pPr>
              <w:pStyle w:val="TM1"/>
              <w:tabs>
                <w:tab w:val="right" w:leader="dot" w:pos="9350"/>
              </w:tabs>
              <w:rPr>
                <w:del w:id="891" w:author="Gaston" w:date="2019-02-28T17:03:00Z"/>
                <w:noProof/>
                <w:sz w:val="22"/>
                <w:szCs w:val="22"/>
                <w:rPrChange w:id="892" w:author="Gaston" w:date="2019-02-28T18:12:00Z">
                  <w:rPr>
                    <w:del w:id="893" w:author="Gaston" w:date="2019-02-28T17:03:00Z"/>
                    <w:noProof/>
                  </w:rPr>
                </w:rPrChange>
              </w:rPr>
            </w:pPr>
          </w:p>
          <w:p w14:paraId="617DAEFE" w14:textId="77777777" w:rsidR="00886500" w:rsidRPr="00211422" w:rsidDel="00886500" w:rsidRDefault="00886500">
            <w:pPr>
              <w:pStyle w:val="TM1"/>
              <w:tabs>
                <w:tab w:val="right" w:leader="dot" w:pos="9350"/>
              </w:tabs>
              <w:rPr>
                <w:del w:id="894" w:author="Gaston" w:date="2019-02-28T16:57:00Z"/>
                <w:noProof/>
                <w:sz w:val="22"/>
                <w:szCs w:val="22"/>
                <w:rPrChange w:id="895" w:author="Gaston" w:date="2019-02-28T18:12:00Z">
                  <w:rPr>
                    <w:del w:id="896" w:author="Gaston" w:date="2019-02-28T16:57:00Z"/>
                    <w:noProof/>
                  </w:rPr>
                </w:rPrChange>
              </w:rPr>
            </w:pPr>
          </w:p>
          <w:p w14:paraId="2DAF3133" w14:textId="77777777" w:rsidR="00B84AEC" w:rsidRPr="00211422" w:rsidDel="00B84AEC" w:rsidRDefault="00B84AEC">
            <w:pPr>
              <w:pStyle w:val="TM1"/>
              <w:tabs>
                <w:tab w:val="right" w:leader="dot" w:pos="9350"/>
              </w:tabs>
              <w:rPr>
                <w:del w:id="897" w:author="Gaston" w:date="2019-02-28T16:52:00Z"/>
                <w:noProof/>
                <w:sz w:val="22"/>
                <w:szCs w:val="22"/>
                <w:rPrChange w:id="898" w:author="Gaston" w:date="2019-02-28T18:12:00Z">
                  <w:rPr>
                    <w:del w:id="899" w:author="Gaston" w:date="2019-02-28T16:52:00Z"/>
                    <w:noProof/>
                  </w:rPr>
                </w:rPrChange>
              </w:rPr>
            </w:pPr>
          </w:p>
          <w:p w14:paraId="34FF2CB9" w14:textId="77777777" w:rsidR="006F647D" w:rsidRPr="00211422" w:rsidDel="006F647D" w:rsidRDefault="006F647D">
            <w:pPr>
              <w:pStyle w:val="TM1"/>
              <w:tabs>
                <w:tab w:val="right" w:leader="dot" w:pos="9350"/>
              </w:tabs>
              <w:rPr>
                <w:del w:id="900" w:author="Gaston" w:date="2019-02-28T14:21:00Z"/>
                <w:noProof/>
                <w:sz w:val="22"/>
                <w:szCs w:val="22"/>
                <w:rPrChange w:id="901" w:author="Gaston" w:date="2019-02-28T18:12:00Z">
                  <w:rPr>
                    <w:del w:id="902" w:author="Gaston" w:date="2019-02-28T14:21:00Z"/>
                    <w:noProof/>
                  </w:rPr>
                </w:rPrChange>
              </w:rPr>
            </w:pPr>
          </w:p>
          <w:p w14:paraId="3C637BB7" w14:textId="77777777" w:rsidR="00FB4793" w:rsidRPr="00211422" w:rsidDel="00FB4793" w:rsidRDefault="00FB4793">
            <w:pPr>
              <w:pStyle w:val="TM1"/>
              <w:tabs>
                <w:tab w:val="right" w:leader="dot" w:pos="9350"/>
              </w:tabs>
              <w:rPr>
                <w:del w:id="903" w:author="Gaston" w:date="2019-02-28T14:13:00Z"/>
                <w:noProof/>
                <w:sz w:val="22"/>
                <w:szCs w:val="22"/>
                <w:rPrChange w:id="904" w:author="Gaston" w:date="2019-02-28T18:12:00Z">
                  <w:rPr>
                    <w:del w:id="905" w:author="Gaston" w:date="2019-02-28T14:13:00Z"/>
                    <w:noProof/>
                  </w:rPr>
                </w:rPrChange>
              </w:rPr>
            </w:pPr>
          </w:p>
          <w:p w14:paraId="4F8DF266" w14:textId="77777777" w:rsidR="0062125B" w:rsidRPr="00211422" w:rsidDel="0062125B" w:rsidRDefault="0062125B">
            <w:pPr>
              <w:pStyle w:val="TM1"/>
              <w:tabs>
                <w:tab w:val="right" w:leader="dot" w:pos="9350"/>
              </w:tabs>
              <w:rPr>
                <w:del w:id="906" w:author="Gaston" w:date="2019-02-28T13:58:00Z"/>
                <w:noProof/>
                <w:sz w:val="22"/>
                <w:szCs w:val="22"/>
                <w:rPrChange w:id="907" w:author="Gaston" w:date="2019-02-28T18:12:00Z">
                  <w:rPr>
                    <w:del w:id="908" w:author="Gaston" w:date="2019-02-28T13:58:00Z"/>
                    <w:noProof/>
                  </w:rPr>
                </w:rPrChange>
              </w:rPr>
            </w:pPr>
          </w:p>
          <w:p w14:paraId="13990182" w14:textId="77777777" w:rsidR="000B5A6C" w:rsidRPr="00211422" w:rsidDel="000B5A6C" w:rsidRDefault="000B5A6C">
            <w:pPr>
              <w:pStyle w:val="TM1"/>
              <w:numPr>
                <w:ins w:id="909" w:author="Manaï Bilal" w:date="2007-03-15T08:37:00Z"/>
              </w:numPr>
              <w:tabs>
                <w:tab w:val="right" w:leader="dot" w:pos="9350"/>
              </w:tabs>
              <w:rPr>
                <w:del w:id="910" w:author="Gaston" w:date="2019-02-28T13:50:00Z"/>
                <w:noProof/>
                <w:sz w:val="22"/>
                <w:szCs w:val="22"/>
                <w:rPrChange w:id="911" w:author="Gaston" w:date="2019-02-28T18:12:00Z">
                  <w:rPr>
                    <w:del w:id="912" w:author="Gaston" w:date="2019-02-28T13:50:00Z"/>
                    <w:noProof/>
                  </w:rPr>
                </w:rPrChange>
              </w:rPr>
            </w:pPr>
          </w:p>
          <w:p w14:paraId="6FDB9285" w14:textId="77777777" w:rsidR="003B576A" w:rsidRPr="00211422" w:rsidDel="000B5A6C" w:rsidRDefault="003B576A">
            <w:pPr>
              <w:pStyle w:val="TM1"/>
              <w:numPr>
                <w:ins w:id="913" w:author="Manaï Bilal" w:date="2007-03-15T08:37:00Z"/>
              </w:numPr>
              <w:tabs>
                <w:tab w:val="right" w:leader="dot" w:pos="9350"/>
              </w:tabs>
              <w:rPr>
                <w:del w:id="914" w:author="Gaston" w:date="2019-02-28T13:50:00Z"/>
                <w:noProof/>
                <w:sz w:val="22"/>
                <w:szCs w:val="22"/>
                <w:rPrChange w:id="915" w:author="Gaston" w:date="2019-02-28T18:12:00Z">
                  <w:rPr>
                    <w:del w:id="916" w:author="Gaston" w:date="2019-02-28T13:50:00Z"/>
                    <w:noProof/>
                  </w:rPr>
                </w:rPrChange>
              </w:rPr>
            </w:pPr>
          </w:p>
          <w:p w14:paraId="5590DE4B" w14:textId="77777777" w:rsidR="003B576A" w:rsidRPr="00211422" w:rsidDel="000B5A6C" w:rsidRDefault="003B576A">
            <w:pPr>
              <w:pStyle w:val="TM1"/>
              <w:tabs>
                <w:tab w:val="right" w:leader="dot" w:pos="9350"/>
              </w:tabs>
              <w:rPr>
                <w:del w:id="917" w:author="Gaston" w:date="2019-02-28T13:50:00Z"/>
                <w:rFonts w:ascii="Calibri" w:hAnsi="Calibri"/>
                <w:b w:val="0"/>
                <w:bCs w:val="0"/>
                <w:i w:val="0"/>
                <w:iCs w:val="0"/>
                <w:noProof/>
                <w:sz w:val="22"/>
                <w:szCs w:val="22"/>
                <w:lang w:eastAsia="fr-CA"/>
              </w:rPr>
            </w:pPr>
            <w:del w:id="918" w:author="Gaston" w:date="2019-02-28T13:50:00Z">
              <w:r w:rsidRPr="00211422" w:rsidDel="000B5A6C">
                <w:rPr>
                  <w:rStyle w:val="Lienhypertexte"/>
                  <w:noProof/>
                  <w:sz w:val="22"/>
                  <w:szCs w:val="22"/>
                  <w:rPrChange w:id="919" w:author="Gaston" w:date="2019-02-28T18:12:00Z">
                    <w:rPr>
                      <w:rStyle w:val="Lienhypertexte"/>
                      <w:noProof/>
                    </w:rPr>
                  </w:rPrChange>
                </w:rPr>
                <w:delText>Important message concernant la correction du rapport</w:delText>
              </w:r>
              <w:r w:rsidRPr="00211422" w:rsidDel="000B5A6C">
                <w:rPr>
                  <w:noProof/>
                  <w:webHidden/>
                  <w:sz w:val="22"/>
                  <w:szCs w:val="22"/>
                  <w:rPrChange w:id="920" w:author="Gaston" w:date="2019-02-28T18:12:00Z">
                    <w:rPr>
                      <w:noProof/>
                      <w:webHidden/>
                    </w:rPr>
                  </w:rPrChange>
                </w:rPr>
                <w:tab/>
              </w:r>
              <w:r w:rsidR="000019CD" w:rsidRPr="00211422" w:rsidDel="000B5A6C">
                <w:rPr>
                  <w:noProof/>
                  <w:webHidden/>
                  <w:sz w:val="22"/>
                  <w:szCs w:val="22"/>
                  <w:rPrChange w:id="921" w:author="Gaston" w:date="2019-02-28T18:12:00Z">
                    <w:rPr>
                      <w:noProof/>
                      <w:webHidden/>
                    </w:rPr>
                  </w:rPrChange>
                </w:rPr>
                <w:delText>3</w:delText>
              </w:r>
            </w:del>
          </w:p>
          <w:p w14:paraId="31ACC554" w14:textId="77777777" w:rsidR="003B576A" w:rsidRPr="00211422" w:rsidDel="000B5A6C" w:rsidRDefault="003B576A">
            <w:pPr>
              <w:pStyle w:val="TM1"/>
              <w:tabs>
                <w:tab w:val="right" w:leader="dot" w:pos="9350"/>
              </w:tabs>
              <w:rPr>
                <w:del w:id="922" w:author="Gaston" w:date="2019-02-28T13:50:00Z"/>
                <w:rFonts w:ascii="Calibri" w:hAnsi="Calibri"/>
                <w:b w:val="0"/>
                <w:bCs w:val="0"/>
                <w:i w:val="0"/>
                <w:iCs w:val="0"/>
                <w:noProof/>
                <w:sz w:val="22"/>
                <w:szCs w:val="22"/>
                <w:lang w:eastAsia="fr-CA"/>
              </w:rPr>
            </w:pPr>
            <w:del w:id="923" w:author="Gaston" w:date="2019-02-28T13:50:00Z">
              <w:r w:rsidRPr="00211422" w:rsidDel="000B5A6C">
                <w:rPr>
                  <w:rStyle w:val="Lienhypertexte"/>
                  <w:noProof/>
                  <w:sz w:val="22"/>
                  <w:szCs w:val="22"/>
                  <w:rPrChange w:id="924" w:author="Gaston" w:date="2019-02-28T18:12:00Z">
                    <w:rPr>
                      <w:rStyle w:val="Lienhypertexte"/>
                      <w:noProof/>
                    </w:rPr>
                  </w:rPrChange>
                </w:rPr>
                <w:delText>Règles générales d’évaluation</w:delText>
              </w:r>
              <w:r w:rsidRPr="00211422" w:rsidDel="000B5A6C">
                <w:rPr>
                  <w:noProof/>
                  <w:webHidden/>
                  <w:sz w:val="22"/>
                  <w:szCs w:val="22"/>
                  <w:rPrChange w:id="925" w:author="Gaston" w:date="2019-02-28T18:12:00Z">
                    <w:rPr>
                      <w:noProof/>
                      <w:webHidden/>
                    </w:rPr>
                  </w:rPrChange>
                </w:rPr>
                <w:tab/>
              </w:r>
              <w:r w:rsidR="000019CD" w:rsidRPr="00211422" w:rsidDel="000B5A6C">
                <w:rPr>
                  <w:noProof/>
                  <w:webHidden/>
                  <w:sz w:val="22"/>
                  <w:szCs w:val="22"/>
                  <w:rPrChange w:id="926" w:author="Gaston" w:date="2019-02-28T18:12:00Z">
                    <w:rPr>
                      <w:noProof/>
                      <w:webHidden/>
                    </w:rPr>
                  </w:rPrChange>
                </w:rPr>
                <w:delText>4</w:delText>
              </w:r>
            </w:del>
          </w:p>
          <w:p w14:paraId="4C1AF870" w14:textId="77777777" w:rsidR="003B576A" w:rsidRPr="00211422" w:rsidDel="000B5A6C" w:rsidRDefault="003B576A">
            <w:pPr>
              <w:pStyle w:val="TM1"/>
              <w:tabs>
                <w:tab w:val="right" w:leader="dot" w:pos="9350"/>
              </w:tabs>
              <w:rPr>
                <w:del w:id="927" w:author="Gaston" w:date="2019-02-28T13:50:00Z"/>
                <w:rFonts w:ascii="Calibri" w:hAnsi="Calibri"/>
                <w:b w:val="0"/>
                <w:bCs w:val="0"/>
                <w:i w:val="0"/>
                <w:iCs w:val="0"/>
                <w:noProof/>
                <w:sz w:val="22"/>
                <w:szCs w:val="22"/>
                <w:lang w:eastAsia="fr-CA"/>
              </w:rPr>
            </w:pPr>
            <w:del w:id="928" w:author="Gaston" w:date="2019-02-28T13:50:00Z">
              <w:r w:rsidRPr="00211422" w:rsidDel="000B5A6C">
                <w:rPr>
                  <w:rStyle w:val="Lienhypertexte"/>
                  <w:noProof/>
                  <w:sz w:val="22"/>
                  <w:szCs w:val="22"/>
                  <w:rPrChange w:id="929" w:author="Gaston" w:date="2019-02-28T18:12:00Z">
                    <w:rPr>
                      <w:rStyle w:val="Lienhypertexte"/>
                      <w:noProof/>
                    </w:rPr>
                  </w:rPrChange>
                </w:rPr>
                <w:delText>Comportement professionnel</w:delText>
              </w:r>
              <w:r w:rsidRPr="00211422" w:rsidDel="000B5A6C">
                <w:rPr>
                  <w:noProof/>
                  <w:webHidden/>
                  <w:sz w:val="22"/>
                  <w:szCs w:val="22"/>
                  <w:rPrChange w:id="930" w:author="Gaston" w:date="2019-02-28T18:12:00Z">
                    <w:rPr>
                      <w:noProof/>
                      <w:webHidden/>
                    </w:rPr>
                  </w:rPrChange>
                </w:rPr>
                <w:tab/>
              </w:r>
              <w:r w:rsidR="000019CD" w:rsidRPr="00211422" w:rsidDel="000B5A6C">
                <w:rPr>
                  <w:noProof/>
                  <w:webHidden/>
                  <w:sz w:val="22"/>
                  <w:szCs w:val="22"/>
                  <w:rPrChange w:id="931" w:author="Gaston" w:date="2019-02-28T18:12:00Z">
                    <w:rPr>
                      <w:noProof/>
                      <w:webHidden/>
                    </w:rPr>
                  </w:rPrChange>
                </w:rPr>
                <w:delText>4</w:delText>
              </w:r>
            </w:del>
          </w:p>
          <w:p w14:paraId="41B9C11F" w14:textId="77777777" w:rsidR="003B576A" w:rsidRPr="00211422" w:rsidDel="000B5A6C" w:rsidRDefault="003B576A">
            <w:pPr>
              <w:pStyle w:val="TM1"/>
              <w:tabs>
                <w:tab w:val="right" w:leader="dot" w:pos="9350"/>
              </w:tabs>
              <w:rPr>
                <w:del w:id="932" w:author="Gaston" w:date="2019-02-28T13:50:00Z"/>
                <w:rFonts w:ascii="Calibri" w:hAnsi="Calibri"/>
                <w:b w:val="0"/>
                <w:bCs w:val="0"/>
                <w:i w:val="0"/>
                <w:iCs w:val="0"/>
                <w:noProof/>
                <w:sz w:val="22"/>
                <w:szCs w:val="22"/>
                <w:lang w:eastAsia="fr-CA"/>
              </w:rPr>
            </w:pPr>
            <w:del w:id="933" w:author="Gaston" w:date="2019-02-28T13:50:00Z">
              <w:r w:rsidRPr="00211422" w:rsidDel="000B5A6C">
                <w:rPr>
                  <w:rStyle w:val="Lienhypertexte"/>
                  <w:noProof/>
                  <w:sz w:val="22"/>
                  <w:szCs w:val="22"/>
                  <w:rPrChange w:id="934" w:author="Gaston" w:date="2019-02-28T18:12:00Z">
                    <w:rPr>
                      <w:rStyle w:val="Lienhypertexte"/>
                      <w:noProof/>
                    </w:rPr>
                  </w:rPrChange>
                </w:rPr>
                <w:delText>Objectifs logiciels et matériels</w:delText>
              </w:r>
              <w:r w:rsidRPr="00211422" w:rsidDel="000B5A6C">
                <w:rPr>
                  <w:noProof/>
                  <w:webHidden/>
                  <w:sz w:val="22"/>
                  <w:szCs w:val="22"/>
                  <w:rPrChange w:id="935" w:author="Gaston" w:date="2019-02-28T18:12:00Z">
                    <w:rPr>
                      <w:noProof/>
                      <w:webHidden/>
                    </w:rPr>
                  </w:rPrChange>
                </w:rPr>
                <w:tab/>
              </w:r>
              <w:r w:rsidR="000019CD" w:rsidRPr="00211422" w:rsidDel="000B5A6C">
                <w:rPr>
                  <w:noProof/>
                  <w:webHidden/>
                  <w:sz w:val="22"/>
                  <w:szCs w:val="22"/>
                  <w:rPrChange w:id="936" w:author="Gaston" w:date="2019-02-28T18:12:00Z">
                    <w:rPr>
                      <w:noProof/>
                      <w:webHidden/>
                    </w:rPr>
                  </w:rPrChange>
                </w:rPr>
                <w:delText>5</w:delText>
              </w:r>
            </w:del>
          </w:p>
          <w:p w14:paraId="0E329356" w14:textId="77777777" w:rsidR="003B576A" w:rsidRPr="00211422" w:rsidDel="000B5A6C" w:rsidRDefault="003B576A">
            <w:pPr>
              <w:pStyle w:val="TM1"/>
              <w:tabs>
                <w:tab w:val="right" w:leader="dot" w:pos="9350"/>
              </w:tabs>
              <w:rPr>
                <w:del w:id="937" w:author="Gaston" w:date="2019-02-28T13:50:00Z"/>
                <w:rFonts w:ascii="Calibri" w:hAnsi="Calibri"/>
                <w:b w:val="0"/>
                <w:bCs w:val="0"/>
                <w:i w:val="0"/>
                <w:iCs w:val="0"/>
                <w:noProof/>
                <w:sz w:val="22"/>
                <w:szCs w:val="22"/>
                <w:lang w:eastAsia="fr-CA"/>
              </w:rPr>
            </w:pPr>
            <w:del w:id="938" w:author="Gaston" w:date="2019-02-28T13:50:00Z">
              <w:r w:rsidRPr="00211422" w:rsidDel="000B5A6C">
                <w:rPr>
                  <w:rStyle w:val="Lienhypertexte"/>
                  <w:noProof/>
                  <w:sz w:val="22"/>
                  <w:szCs w:val="22"/>
                  <w:rPrChange w:id="939" w:author="Gaston" w:date="2019-02-28T18:12:00Z">
                    <w:rPr>
                      <w:rStyle w:val="Lienhypertexte"/>
                      <w:noProof/>
                    </w:rPr>
                  </w:rPrChange>
                </w:rPr>
                <w:delText>Échéancier du projet</w:delText>
              </w:r>
              <w:r w:rsidRPr="00211422" w:rsidDel="000B5A6C">
                <w:rPr>
                  <w:noProof/>
                  <w:webHidden/>
                  <w:sz w:val="22"/>
                  <w:szCs w:val="22"/>
                  <w:rPrChange w:id="940" w:author="Gaston" w:date="2019-02-28T18:12:00Z">
                    <w:rPr>
                      <w:noProof/>
                      <w:webHidden/>
                    </w:rPr>
                  </w:rPrChange>
                </w:rPr>
                <w:tab/>
              </w:r>
            </w:del>
            <w:ins w:id="941" w:author="14217" w:date="2012-02-07T10:18:00Z">
              <w:del w:id="942" w:author="Gaston" w:date="2019-02-28T13:50:00Z">
                <w:r w:rsidR="000019CD" w:rsidRPr="00211422" w:rsidDel="000B5A6C">
                  <w:rPr>
                    <w:noProof/>
                    <w:webHidden/>
                    <w:sz w:val="22"/>
                    <w:szCs w:val="22"/>
                    <w:rPrChange w:id="943" w:author="Gaston" w:date="2019-02-28T18:12:00Z">
                      <w:rPr>
                        <w:noProof/>
                        <w:webHidden/>
                      </w:rPr>
                    </w:rPrChange>
                  </w:rPr>
                  <w:delText>8</w:delText>
                </w:r>
              </w:del>
            </w:ins>
            <w:del w:id="944" w:author="Gaston" w:date="2019-02-28T13:50:00Z">
              <w:r w:rsidR="005F6EC0" w:rsidRPr="00211422" w:rsidDel="000B5A6C">
                <w:rPr>
                  <w:noProof/>
                  <w:webHidden/>
                  <w:sz w:val="22"/>
                  <w:szCs w:val="22"/>
                  <w:rPrChange w:id="945" w:author="Gaston" w:date="2019-02-28T18:12:00Z">
                    <w:rPr>
                      <w:noProof/>
                      <w:webHidden/>
                    </w:rPr>
                  </w:rPrChange>
                </w:rPr>
                <w:delText>7</w:delText>
              </w:r>
            </w:del>
          </w:p>
          <w:p w14:paraId="454B1240" w14:textId="77777777" w:rsidR="003B576A" w:rsidRPr="00211422" w:rsidDel="000B5A6C" w:rsidRDefault="003B576A">
            <w:pPr>
              <w:pStyle w:val="TM1"/>
              <w:tabs>
                <w:tab w:val="right" w:leader="dot" w:pos="9350"/>
              </w:tabs>
              <w:rPr>
                <w:del w:id="946" w:author="Gaston" w:date="2019-02-28T13:50:00Z"/>
                <w:rFonts w:ascii="Calibri" w:hAnsi="Calibri"/>
                <w:b w:val="0"/>
                <w:bCs w:val="0"/>
                <w:i w:val="0"/>
                <w:iCs w:val="0"/>
                <w:noProof/>
                <w:sz w:val="22"/>
                <w:szCs w:val="22"/>
                <w:lang w:eastAsia="fr-CA"/>
              </w:rPr>
            </w:pPr>
            <w:del w:id="947" w:author="Gaston" w:date="2019-02-28T13:50:00Z">
              <w:r w:rsidRPr="00211422" w:rsidDel="000B5A6C">
                <w:rPr>
                  <w:rStyle w:val="Lienhypertexte"/>
                  <w:noProof/>
                  <w:sz w:val="22"/>
                  <w:szCs w:val="22"/>
                  <w:rPrChange w:id="948" w:author="Gaston" w:date="2019-02-28T18:12:00Z">
                    <w:rPr>
                      <w:rStyle w:val="Lienhypertexte"/>
                      <w:noProof/>
                    </w:rPr>
                  </w:rPrChange>
                </w:rPr>
                <w:delText>Diagramme fonctionnel</w:delText>
              </w:r>
              <w:r w:rsidRPr="00211422" w:rsidDel="000B5A6C">
                <w:rPr>
                  <w:noProof/>
                  <w:webHidden/>
                  <w:sz w:val="22"/>
                  <w:szCs w:val="22"/>
                  <w:rPrChange w:id="949" w:author="Gaston" w:date="2019-02-28T18:12:00Z">
                    <w:rPr>
                      <w:noProof/>
                      <w:webHidden/>
                    </w:rPr>
                  </w:rPrChange>
                </w:rPr>
                <w:tab/>
              </w:r>
            </w:del>
            <w:ins w:id="950" w:author="14217" w:date="2012-02-07T10:18:00Z">
              <w:del w:id="951" w:author="Gaston" w:date="2019-02-28T13:50:00Z">
                <w:r w:rsidR="000019CD" w:rsidRPr="00211422" w:rsidDel="000B5A6C">
                  <w:rPr>
                    <w:noProof/>
                    <w:webHidden/>
                    <w:sz w:val="22"/>
                    <w:szCs w:val="22"/>
                    <w:rPrChange w:id="952" w:author="Gaston" w:date="2019-02-28T18:12:00Z">
                      <w:rPr>
                        <w:noProof/>
                        <w:webHidden/>
                      </w:rPr>
                    </w:rPrChange>
                  </w:rPr>
                  <w:delText>9</w:delText>
                </w:r>
              </w:del>
            </w:ins>
            <w:del w:id="953" w:author="Gaston" w:date="2019-02-28T13:50:00Z">
              <w:r w:rsidR="005F6EC0" w:rsidRPr="00211422" w:rsidDel="000B5A6C">
                <w:rPr>
                  <w:noProof/>
                  <w:webHidden/>
                  <w:sz w:val="22"/>
                  <w:szCs w:val="22"/>
                  <w:rPrChange w:id="954" w:author="Gaston" w:date="2019-02-28T18:12:00Z">
                    <w:rPr>
                      <w:noProof/>
                      <w:webHidden/>
                    </w:rPr>
                  </w:rPrChange>
                </w:rPr>
                <w:delText>8</w:delText>
              </w:r>
            </w:del>
          </w:p>
          <w:p w14:paraId="6C07EA14" w14:textId="77777777" w:rsidR="003B576A" w:rsidRPr="00211422" w:rsidDel="000B5A6C" w:rsidRDefault="003B576A">
            <w:pPr>
              <w:pStyle w:val="TM1"/>
              <w:tabs>
                <w:tab w:val="right" w:leader="dot" w:pos="9350"/>
              </w:tabs>
              <w:rPr>
                <w:del w:id="955" w:author="Gaston" w:date="2019-02-28T13:50:00Z"/>
                <w:rFonts w:ascii="Calibri" w:hAnsi="Calibri"/>
                <w:b w:val="0"/>
                <w:bCs w:val="0"/>
                <w:i w:val="0"/>
                <w:iCs w:val="0"/>
                <w:noProof/>
                <w:sz w:val="22"/>
                <w:szCs w:val="22"/>
                <w:lang w:eastAsia="fr-CA"/>
              </w:rPr>
            </w:pPr>
            <w:del w:id="956" w:author="Gaston" w:date="2019-02-28T13:50:00Z">
              <w:r w:rsidRPr="00211422" w:rsidDel="000B5A6C">
                <w:rPr>
                  <w:rStyle w:val="Lienhypertexte"/>
                  <w:noProof/>
                  <w:sz w:val="22"/>
                  <w:szCs w:val="22"/>
                  <w:rPrChange w:id="957" w:author="Gaston" w:date="2019-02-28T18:12:00Z">
                    <w:rPr>
                      <w:rStyle w:val="Lienhypertexte"/>
                      <w:noProof/>
                    </w:rPr>
                  </w:rPrChange>
                </w:rPr>
                <w:delText>Organigrammes</w:delText>
              </w:r>
              <w:r w:rsidRPr="00211422" w:rsidDel="000B5A6C">
                <w:rPr>
                  <w:noProof/>
                  <w:webHidden/>
                  <w:sz w:val="22"/>
                  <w:szCs w:val="22"/>
                  <w:rPrChange w:id="958" w:author="Gaston" w:date="2019-02-28T18:12:00Z">
                    <w:rPr>
                      <w:noProof/>
                      <w:webHidden/>
                    </w:rPr>
                  </w:rPrChange>
                </w:rPr>
                <w:tab/>
              </w:r>
            </w:del>
            <w:ins w:id="959" w:author="14217" w:date="2012-02-07T10:18:00Z">
              <w:del w:id="960" w:author="Gaston" w:date="2019-02-28T13:50:00Z">
                <w:r w:rsidR="000019CD" w:rsidRPr="00211422" w:rsidDel="000B5A6C">
                  <w:rPr>
                    <w:noProof/>
                    <w:webHidden/>
                    <w:sz w:val="22"/>
                    <w:szCs w:val="22"/>
                    <w:rPrChange w:id="961" w:author="Gaston" w:date="2019-02-28T18:12:00Z">
                      <w:rPr>
                        <w:noProof/>
                        <w:webHidden/>
                      </w:rPr>
                    </w:rPrChange>
                  </w:rPr>
                  <w:delText>10</w:delText>
                </w:r>
              </w:del>
            </w:ins>
            <w:del w:id="962" w:author="Gaston" w:date="2019-02-28T13:50:00Z">
              <w:r w:rsidR="005F6EC0" w:rsidRPr="00211422" w:rsidDel="000B5A6C">
                <w:rPr>
                  <w:noProof/>
                  <w:webHidden/>
                  <w:sz w:val="22"/>
                  <w:szCs w:val="22"/>
                  <w:rPrChange w:id="963" w:author="Gaston" w:date="2019-02-28T18:12:00Z">
                    <w:rPr>
                      <w:noProof/>
                      <w:webHidden/>
                    </w:rPr>
                  </w:rPrChange>
                </w:rPr>
                <w:delText>9</w:delText>
              </w:r>
            </w:del>
          </w:p>
          <w:p w14:paraId="06ABF063" w14:textId="77777777" w:rsidR="003B576A" w:rsidRPr="00211422" w:rsidDel="000B5A6C" w:rsidRDefault="003B576A">
            <w:pPr>
              <w:pStyle w:val="TM1"/>
              <w:tabs>
                <w:tab w:val="right" w:leader="dot" w:pos="9350"/>
              </w:tabs>
              <w:rPr>
                <w:del w:id="964" w:author="Gaston" w:date="2019-02-28T13:50:00Z"/>
                <w:rFonts w:ascii="Calibri" w:hAnsi="Calibri"/>
                <w:b w:val="0"/>
                <w:bCs w:val="0"/>
                <w:i w:val="0"/>
                <w:iCs w:val="0"/>
                <w:noProof/>
                <w:sz w:val="22"/>
                <w:szCs w:val="22"/>
                <w:lang w:eastAsia="fr-CA"/>
              </w:rPr>
            </w:pPr>
            <w:del w:id="965" w:author="Gaston" w:date="2019-02-28T13:50:00Z">
              <w:r w:rsidRPr="00211422" w:rsidDel="000B5A6C">
                <w:rPr>
                  <w:rStyle w:val="Lienhypertexte"/>
                  <w:noProof/>
                  <w:sz w:val="22"/>
                  <w:szCs w:val="22"/>
                  <w:rPrChange w:id="966" w:author="Gaston" w:date="2019-02-28T18:12:00Z">
                    <w:rPr>
                      <w:rStyle w:val="Lienhypertexte"/>
                      <w:noProof/>
                    </w:rPr>
                  </w:rPrChange>
                </w:rPr>
                <w:delText>Diagramme schématique</w:delText>
              </w:r>
              <w:r w:rsidRPr="00211422" w:rsidDel="000B5A6C">
                <w:rPr>
                  <w:noProof/>
                  <w:webHidden/>
                  <w:sz w:val="22"/>
                  <w:szCs w:val="22"/>
                  <w:rPrChange w:id="967" w:author="Gaston" w:date="2019-02-28T18:12:00Z">
                    <w:rPr>
                      <w:noProof/>
                      <w:webHidden/>
                    </w:rPr>
                  </w:rPrChange>
                </w:rPr>
                <w:tab/>
              </w:r>
            </w:del>
            <w:ins w:id="968" w:author="14217" w:date="2012-02-07T10:18:00Z">
              <w:del w:id="969" w:author="Gaston" w:date="2019-02-28T13:50:00Z">
                <w:r w:rsidR="000019CD" w:rsidRPr="00211422" w:rsidDel="000B5A6C">
                  <w:rPr>
                    <w:noProof/>
                    <w:webHidden/>
                    <w:sz w:val="22"/>
                    <w:szCs w:val="22"/>
                    <w:rPrChange w:id="970" w:author="Gaston" w:date="2019-02-28T18:12:00Z">
                      <w:rPr>
                        <w:noProof/>
                        <w:webHidden/>
                      </w:rPr>
                    </w:rPrChange>
                  </w:rPr>
                  <w:delText>11</w:delText>
                </w:r>
              </w:del>
            </w:ins>
            <w:del w:id="971" w:author="Gaston" w:date="2019-02-28T13:50:00Z">
              <w:r w:rsidR="005F6EC0" w:rsidRPr="00211422" w:rsidDel="000B5A6C">
                <w:rPr>
                  <w:noProof/>
                  <w:webHidden/>
                  <w:sz w:val="22"/>
                  <w:szCs w:val="22"/>
                  <w:rPrChange w:id="972" w:author="Gaston" w:date="2019-02-28T18:12:00Z">
                    <w:rPr>
                      <w:noProof/>
                      <w:webHidden/>
                    </w:rPr>
                  </w:rPrChange>
                </w:rPr>
                <w:delText>10</w:delText>
              </w:r>
            </w:del>
          </w:p>
          <w:p w14:paraId="0D31C7D5" w14:textId="77777777" w:rsidR="003B576A" w:rsidRPr="00211422" w:rsidDel="000B5A6C" w:rsidRDefault="003B576A">
            <w:pPr>
              <w:pStyle w:val="TM2"/>
              <w:tabs>
                <w:tab w:val="right" w:leader="dot" w:pos="9350"/>
              </w:tabs>
              <w:rPr>
                <w:del w:id="973" w:author="Gaston" w:date="2019-02-28T13:50:00Z"/>
                <w:rFonts w:ascii="Calibri" w:hAnsi="Calibri"/>
                <w:b w:val="0"/>
                <w:bCs w:val="0"/>
                <w:noProof/>
                <w:lang w:eastAsia="fr-CA"/>
              </w:rPr>
            </w:pPr>
            <w:del w:id="974" w:author="Gaston" w:date="2019-02-28T13:50:00Z">
              <w:r w:rsidRPr="00211422" w:rsidDel="000B5A6C">
                <w:rPr>
                  <w:rStyle w:val="Lienhypertexte"/>
                  <w:b w:val="0"/>
                  <w:bCs w:val="0"/>
                  <w:noProof/>
                </w:rPr>
                <w:delText>Tableau des composants</w:delText>
              </w:r>
              <w:r w:rsidRPr="00211422" w:rsidDel="000B5A6C">
                <w:rPr>
                  <w:b w:val="0"/>
                  <w:bCs w:val="0"/>
                  <w:noProof/>
                  <w:webHidden/>
                </w:rPr>
                <w:tab/>
              </w:r>
            </w:del>
            <w:ins w:id="975" w:author="14217" w:date="2012-02-07T10:18:00Z">
              <w:del w:id="976" w:author="Gaston" w:date="2019-02-28T13:50:00Z">
                <w:r w:rsidR="000019CD" w:rsidRPr="00211422" w:rsidDel="000B5A6C">
                  <w:rPr>
                    <w:b w:val="0"/>
                    <w:bCs w:val="0"/>
                    <w:noProof/>
                    <w:webHidden/>
                  </w:rPr>
                  <w:delText>12</w:delText>
                </w:r>
              </w:del>
            </w:ins>
            <w:del w:id="977" w:author="Gaston" w:date="2019-02-28T13:50:00Z">
              <w:r w:rsidR="005F6EC0" w:rsidRPr="00211422" w:rsidDel="000B5A6C">
                <w:rPr>
                  <w:b w:val="0"/>
                  <w:bCs w:val="0"/>
                  <w:noProof/>
                  <w:webHidden/>
                </w:rPr>
                <w:delText>11</w:delText>
              </w:r>
            </w:del>
          </w:p>
          <w:p w14:paraId="49CBDCE4" w14:textId="77777777" w:rsidR="003B576A" w:rsidRPr="00211422" w:rsidDel="000B5A6C" w:rsidRDefault="003B576A">
            <w:pPr>
              <w:pStyle w:val="TM2"/>
              <w:tabs>
                <w:tab w:val="right" w:leader="dot" w:pos="9350"/>
              </w:tabs>
              <w:rPr>
                <w:del w:id="978" w:author="Gaston" w:date="2019-02-28T13:50:00Z"/>
                <w:rFonts w:ascii="Calibri" w:hAnsi="Calibri"/>
                <w:b w:val="0"/>
                <w:bCs w:val="0"/>
                <w:noProof/>
                <w:lang w:eastAsia="fr-CA"/>
              </w:rPr>
            </w:pPr>
            <w:del w:id="979" w:author="Gaston" w:date="2019-02-28T13:50:00Z">
              <w:r w:rsidRPr="00211422" w:rsidDel="000B5A6C">
                <w:rPr>
                  <w:rStyle w:val="Lienhypertexte"/>
                  <w:b w:val="0"/>
                  <w:bCs w:val="0"/>
                  <w:noProof/>
                </w:rPr>
                <w:delText>Tableau des alimentations</w:delText>
              </w:r>
              <w:r w:rsidRPr="00211422" w:rsidDel="000B5A6C">
                <w:rPr>
                  <w:b w:val="0"/>
                  <w:bCs w:val="0"/>
                  <w:noProof/>
                  <w:webHidden/>
                </w:rPr>
                <w:tab/>
              </w:r>
            </w:del>
            <w:ins w:id="980" w:author="14217" w:date="2012-02-07T10:18:00Z">
              <w:del w:id="981" w:author="Gaston" w:date="2019-02-28T13:50:00Z">
                <w:r w:rsidR="000019CD" w:rsidRPr="00211422" w:rsidDel="000B5A6C">
                  <w:rPr>
                    <w:b w:val="0"/>
                    <w:bCs w:val="0"/>
                    <w:noProof/>
                    <w:webHidden/>
                  </w:rPr>
                  <w:delText>12</w:delText>
                </w:r>
              </w:del>
            </w:ins>
            <w:del w:id="982" w:author="Gaston" w:date="2019-02-28T13:50:00Z">
              <w:r w:rsidR="005F6EC0" w:rsidRPr="00211422" w:rsidDel="000B5A6C">
                <w:rPr>
                  <w:b w:val="0"/>
                  <w:bCs w:val="0"/>
                  <w:noProof/>
                  <w:webHidden/>
                </w:rPr>
                <w:delText>11</w:delText>
              </w:r>
            </w:del>
          </w:p>
          <w:p w14:paraId="2CE5FE9B" w14:textId="77777777" w:rsidR="003B576A" w:rsidRPr="00211422" w:rsidDel="000B5A6C" w:rsidRDefault="003B576A">
            <w:pPr>
              <w:pStyle w:val="TM2"/>
              <w:tabs>
                <w:tab w:val="right" w:leader="dot" w:pos="9350"/>
              </w:tabs>
              <w:rPr>
                <w:del w:id="983" w:author="Gaston" w:date="2019-02-28T13:50:00Z"/>
                <w:rFonts w:ascii="Calibri" w:hAnsi="Calibri"/>
                <w:b w:val="0"/>
                <w:bCs w:val="0"/>
                <w:noProof/>
                <w:lang w:eastAsia="fr-CA"/>
              </w:rPr>
            </w:pPr>
            <w:del w:id="984" w:author="Gaston" w:date="2019-02-28T13:50:00Z">
              <w:r w:rsidRPr="00211422" w:rsidDel="000B5A6C">
                <w:rPr>
                  <w:rStyle w:val="Lienhypertexte"/>
                  <w:b w:val="0"/>
                  <w:bCs w:val="0"/>
                  <w:noProof/>
                </w:rPr>
                <w:delText>Tableau des codes de référence</w:delText>
              </w:r>
              <w:r w:rsidRPr="00211422" w:rsidDel="000B5A6C">
                <w:rPr>
                  <w:b w:val="0"/>
                  <w:bCs w:val="0"/>
                  <w:noProof/>
                  <w:webHidden/>
                </w:rPr>
                <w:tab/>
              </w:r>
            </w:del>
            <w:ins w:id="985" w:author="14217" w:date="2012-02-07T10:18:00Z">
              <w:del w:id="986" w:author="Gaston" w:date="2019-02-28T13:50:00Z">
                <w:r w:rsidR="000019CD" w:rsidRPr="00211422" w:rsidDel="000B5A6C">
                  <w:rPr>
                    <w:b w:val="0"/>
                    <w:bCs w:val="0"/>
                    <w:noProof/>
                    <w:webHidden/>
                  </w:rPr>
                  <w:delText>12</w:delText>
                </w:r>
              </w:del>
            </w:ins>
            <w:del w:id="987" w:author="Gaston" w:date="2019-02-28T13:50:00Z">
              <w:r w:rsidR="005F6EC0" w:rsidRPr="00211422" w:rsidDel="000B5A6C">
                <w:rPr>
                  <w:b w:val="0"/>
                  <w:bCs w:val="0"/>
                  <w:noProof/>
                  <w:webHidden/>
                </w:rPr>
                <w:delText>11</w:delText>
              </w:r>
            </w:del>
          </w:p>
          <w:p w14:paraId="0E6549BE" w14:textId="77777777" w:rsidR="003B576A" w:rsidRPr="00211422" w:rsidDel="000B5A6C" w:rsidRDefault="003B576A">
            <w:pPr>
              <w:pStyle w:val="TM2"/>
              <w:tabs>
                <w:tab w:val="right" w:leader="dot" w:pos="9350"/>
              </w:tabs>
              <w:rPr>
                <w:del w:id="988" w:author="Gaston" w:date="2019-02-28T13:50:00Z"/>
                <w:rFonts w:ascii="Calibri" w:hAnsi="Calibri"/>
                <w:b w:val="0"/>
                <w:bCs w:val="0"/>
                <w:noProof/>
                <w:lang w:eastAsia="fr-CA"/>
              </w:rPr>
            </w:pPr>
            <w:del w:id="989" w:author="Gaston" w:date="2019-02-28T13:50:00Z">
              <w:r w:rsidRPr="00211422" w:rsidDel="000B5A6C">
                <w:rPr>
                  <w:rStyle w:val="Lienhypertexte"/>
                  <w:b w:val="0"/>
                  <w:bCs w:val="0"/>
                  <w:caps/>
                  <w:noProof/>
                </w:rPr>
                <w:delText>T</w:delText>
              </w:r>
              <w:r w:rsidRPr="00211422" w:rsidDel="000B5A6C">
                <w:rPr>
                  <w:rStyle w:val="Lienhypertexte"/>
                  <w:b w:val="0"/>
                  <w:bCs w:val="0"/>
                  <w:noProof/>
                </w:rPr>
                <w:delText>ableau des connecteurs</w:delText>
              </w:r>
              <w:r w:rsidRPr="00211422" w:rsidDel="000B5A6C">
                <w:rPr>
                  <w:b w:val="0"/>
                  <w:bCs w:val="0"/>
                  <w:noProof/>
                  <w:webHidden/>
                </w:rPr>
                <w:tab/>
              </w:r>
            </w:del>
            <w:ins w:id="990" w:author="14217" w:date="2012-02-07T10:18:00Z">
              <w:del w:id="991" w:author="Gaston" w:date="2019-02-28T13:50:00Z">
                <w:r w:rsidR="000019CD" w:rsidRPr="00211422" w:rsidDel="000B5A6C">
                  <w:rPr>
                    <w:b w:val="0"/>
                    <w:bCs w:val="0"/>
                    <w:noProof/>
                    <w:webHidden/>
                  </w:rPr>
                  <w:delText>13</w:delText>
                </w:r>
              </w:del>
            </w:ins>
            <w:del w:id="992" w:author="Gaston" w:date="2019-02-28T13:50:00Z">
              <w:r w:rsidR="005F6EC0" w:rsidRPr="00211422" w:rsidDel="000B5A6C">
                <w:rPr>
                  <w:b w:val="0"/>
                  <w:bCs w:val="0"/>
                  <w:noProof/>
                  <w:webHidden/>
                </w:rPr>
                <w:delText>12</w:delText>
              </w:r>
            </w:del>
          </w:p>
          <w:p w14:paraId="5ECAB1CC" w14:textId="77777777" w:rsidR="003B576A" w:rsidRPr="00211422" w:rsidDel="000B5A6C" w:rsidRDefault="003B576A">
            <w:pPr>
              <w:pStyle w:val="TM2"/>
              <w:tabs>
                <w:tab w:val="right" w:leader="dot" w:pos="9350"/>
              </w:tabs>
              <w:rPr>
                <w:del w:id="993" w:author="Gaston" w:date="2019-02-28T13:50:00Z"/>
                <w:rFonts w:ascii="Calibri" w:hAnsi="Calibri"/>
                <w:b w:val="0"/>
                <w:bCs w:val="0"/>
                <w:noProof/>
                <w:lang w:eastAsia="fr-CA"/>
              </w:rPr>
            </w:pPr>
            <w:del w:id="994" w:author="Gaston" w:date="2019-02-28T13:50:00Z">
              <w:r w:rsidRPr="00211422" w:rsidDel="000B5A6C">
                <w:rPr>
                  <w:rStyle w:val="Lienhypertexte"/>
                  <w:b w:val="0"/>
                  <w:bCs w:val="0"/>
                  <w:noProof/>
                </w:rPr>
                <w:delText>Tableau des cavaliers</w:delText>
              </w:r>
              <w:r w:rsidRPr="00211422" w:rsidDel="000B5A6C">
                <w:rPr>
                  <w:b w:val="0"/>
                  <w:bCs w:val="0"/>
                  <w:noProof/>
                  <w:webHidden/>
                </w:rPr>
                <w:tab/>
              </w:r>
            </w:del>
            <w:ins w:id="995" w:author="14217" w:date="2012-02-07T10:18:00Z">
              <w:del w:id="996" w:author="Gaston" w:date="2019-02-28T13:50:00Z">
                <w:r w:rsidR="000019CD" w:rsidRPr="00211422" w:rsidDel="000B5A6C">
                  <w:rPr>
                    <w:b w:val="0"/>
                    <w:bCs w:val="0"/>
                    <w:noProof/>
                    <w:webHidden/>
                  </w:rPr>
                  <w:delText>13</w:delText>
                </w:r>
              </w:del>
            </w:ins>
            <w:del w:id="997" w:author="Gaston" w:date="2019-02-28T13:50:00Z">
              <w:r w:rsidR="005F6EC0" w:rsidRPr="00211422" w:rsidDel="000B5A6C">
                <w:rPr>
                  <w:b w:val="0"/>
                  <w:bCs w:val="0"/>
                  <w:noProof/>
                  <w:webHidden/>
                </w:rPr>
                <w:delText>12</w:delText>
              </w:r>
            </w:del>
          </w:p>
          <w:p w14:paraId="2113CCA8" w14:textId="77777777" w:rsidR="003B576A" w:rsidRPr="00211422" w:rsidDel="000B5A6C" w:rsidRDefault="003B576A">
            <w:pPr>
              <w:pStyle w:val="TM1"/>
              <w:tabs>
                <w:tab w:val="right" w:leader="dot" w:pos="9350"/>
              </w:tabs>
              <w:rPr>
                <w:del w:id="998" w:author="Gaston" w:date="2019-02-28T13:50:00Z"/>
                <w:rFonts w:ascii="Calibri" w:hAnsi="Calibri"/>
                <w:b w:val="0"/>
                <w:bCs w:val="0"/>
                <w:i w:val="0"/>
                <w:iCs w:val="0"/>
                <w:noProof/>
                <w:sz w:val="22"/>
                <w:szCs w:val="22"/>
                <w:lang w:eastAsia="fr-CA"/>
              </w:rPr>
            </w:pPr>
            <w:del w:id="999" w:author="Gaston" w:date="2019-02-28T13:50:00Z">
              <w:r w:rsidRPr="00211422" w:rsidDel="000B5A6C">
                <w:rPr>
                  <w:rStyle w:val="Lienhypertexte"/>
                  <w:noProof/>
                  <w:sz w:val="22"/>
                  <w:szCs w:val="22"/>
                  <w:rPrChange w:id="1000" w:author="Gaston" w:date="2019-02-28T18:12:00Z">
                    <w:rPr>
                      <w:rStyle w:val="Lienhypertexte"/>
                      <w:noProof/>
                    </w:rPr>
                  </w:rPrChange>
                </w:rPr>
                <w:delText>Diagramme schématique- résultat final</w:delText>
              </w:r>
              <w:r w:rsidRPr="00211422" w:rsidDel="000B5A6C">
                <w:rPr>
                  <w:noProof/>
                  <w:webHidden/>
                  <w:sz w:val="22"/>
                  <w:szCs w:val="22"/>
                  <w:rPrChange w:id="1001" w:author="Gaston" w:date="2019-02-28T18:12:00Z">
                    <w:rPr>
                      <w:noProof/>
                      <w:webHidden/>
                    </w:rPr>
                  </w:rPrChange>
                </w:rPr>
                <w:tab/>
              </w:r>
            </w:del>
            <w:ins w:id="1002" w:author="14217" w:date="2012-02-07T10:18:00Z">
              <w:del w:id="1003" w:author="Gaston" w:date="2019-02-28T13:50:00Z">
                <w:r w:rsidR="000019CD" w:rsidRPr="00211422" w:rsidDel="000B5A6C">
                  <w:rPr>
                    <w:noProof/>
                    <w:webHidden/>
                    <w:sz w:val="22"/>
                    <w:szCs w:val="22"/>
                    <w:rPrChange w:id="1004" w:author="Gaston" w:date="2019-02-28T18:12:00Z">
                      <w:rPr>
                        <w:noProof/>
                        <w:webHidden/>
                      </w:rPr>
                    </w:rPrChange>
                  </w:rPr>
                  <w:delText>13</w:delText>
                </w:r>
              </w:del>
            </w:ins>
            <w:del w:id="1005" w:author="Gaston" w:date="2019-02-28T13:50:00Z">
              <w:r w:rsidR="005F6EC0" w:rsidRPr="00211422" w:rsidDel="000B5A6C">
                <w:rPr>
                  <w:noProof/>
                  <w:webHidden/>
                  <w:sz w:val="22"/>
                  <w:szCs w:val="22"/>
                  <w:rPrChange w:id="1006" w:author="Gaston" w:date="2019-02-28T18:12:00Z">
                    <w:rPr>
                      <w:noProof/>
                      <w:webHidden/>
                    </w:rPr>
                  </w:rPrChange>
                </w:rPr>
                <w:delText>12</w:delText>
              </w:r>
            </w:del>
          </w:p>
          <w:p w14:paraId="0F9F11F1" w14:textId="77777777" w:rsidR="003B576A" w:rsidRPr="00211422" w:rsidDel="000B5A6C" w:rsidRDefault="003B576A">
            <w:pPr>
              <w:pStyle w:val="TM1"/>
              <w:tabs>
                <w:tab w:val="right" w:leader="dot" w:pos="9350"/>
              </w:tabs>
              <w:rPr>
                <w:del w:id="1007" w:author="Gaston" w:date="2019-02-28T13:50:00Z"/>
                <w:rFonts w:ascii="Calibri" w:hAnsi="Calibri"/>
                <w:b w:val="0"/>
                <w:bCs w:val="0"/>
                <w:i w:val="0"/>
                <w:iCs w:val="0"/>
                <w:noProof/>
                <w:sz w:val="22"/>
                <w:szCs w:val="22"/>
                <w:lang w:eastAsia="fr-CA"/>
              </w:rPr>
            </w:pPr>
            <w:del w:id="1008" w:author="Gaston" w:date="2019-02-28T13:50:00Z">
              <w:r w:rsidRPr="00211422" w:rsidDel="000B5A6C">
                <w:rPr>
                  <w:rStyle w:val="Lienhypertexte"/>
                  <w:noProof/>
                  <w:sz w:val="22"/>
                  <w:szCs w:val="22"/>
                  <w:rPrChange w:id="1009" w:author="Gaston" w:date="2019-02-28T18:12:00Z">
                    <w:rPr>
                      <w:rStyle w:val="Lienhypertexte"/>
                      <w:noProof/>
                    </w:rPr>
                  </w:rPrChange>
                </w:rPr>
                <w:delText>Liste de raccord produite par logiciel</w:delText>
              </w:r>
              <w:r w:rsidRPr="00211422" w:rsidDel="000B5A6C">
                <w:rPr>
                  <w:noProof/>
                  <w:webHidden/>
                  <w:sz w:val="22"/>
                  <w:szCs w:val="22"/>
                  <w:rPrChange w:id="1010" w:author="Gaston" w:date="2019-02-28T18:12:00Z">
                    <w:rPr>
                      <w:noProof/>
                      <w:webHidden/>
                    </w:rPr>
                  </w:rPrChange>
                </w:rPr>
                <w:tab/>
              </w:r>
            </w:del>
            <w:ins w:id="1011" w:author="14217" w:date="2012-02-07T10:18:00Z">
              <w:del w:id="1012" w:author="Gaston" w:date="2019-02-28T13:50:00Z">
                <w:r w:rsidR="000019CD" w:rsidRPr="00211422" w:rsidDel="000B5A6C">
                  <w:rPr>
                    <w:noProof/>
                    <w:webHidden/>
                    <w:sz w:val="22"/>
                    <w:szCs w:val="22"/>
                    <w:rPrChange w:id="1013" w:author="Gaston" w:date="2019-02-28T18:12:00Z">
                      <w:rPr>
                        <w:noProof/>
                        <w:webHidden/>
                      </w:rPr>
                    </w:rPrChange>
                  </w:rPr>
                  <w:delText>14</w:delText>
                </w:r>
              </w:del>
            </w:ins>
            <w:del w:id="1014" w:author="Gaston" w:date="2019-02-28T13:50:00Z">
              <w:r w:rsidR="005F6EC0" w:rsidRPr="00211422" w:rsidDel="000B5A6C">
                <w:rPr>
                  <w:noProof/>
                  <w:webHidden/>
                  <w:sz w:val="22"/>
                  <w:szCs w:val="22"/>
                  <w:rPrChange w:id="1015" w:author="Gaston" w:date="2019-02-28T18:12:00Z">
                    <w:rPr>
                      <w:noProof/>
                      <w:webHidden/>
                    </w:rPr>
                  </w:rPrChange>
                </w:rPr>
                <w:delText>13</w:delText>
              </w:r>
            </w:del>
          </w:p>
          <w:p w14:paraId="647FF3E9" w14:textId="77777777" w:rsidR="003B576A" w:rsidRPr="00211422" w:rsidDel="000B5A6C" w:rsidRDefault="003B576A">
            <w:pPr>
              <w:pStyle w:val="TM1"/>
              <w:tabs>
                <w:tab w:val="right" w:leader="dot" w:pos="9350"/>
              </w:tabs>
              <w:rPr>
                <w:del w:id="1016" w:author="Gaston" w:date="2019-02-28T13:50:00Z"/>
                <w:rFonts w:ascii="Calibri" w:hAnsi="Calibri"/>
                <w:b w:val="0"/>
                <w:bCs w:val="0"/>
                <w:i w:val="0"/>
                <w:iCs w:val="0"/>
                <w:noProof/>
                <w:sz w:val="22"/>
                <w:szCs w:val="22"/>
                <w:lang w:eastAsia="fr-CA"/>
              </w:rPr>
            </w:pPr>
            <w:del w:id="1017" w:author="Gaston" w:date="2019-02-28T13:50:00Z">
              <w:r w:rsidRPr="00211422" w:rsidDel="000B5A6C">
                <w:rPr>
                  <w:rStyle w:val="Lienhypertexte"/>
                  <w:noProof/>
                  <w:sz w:val="22"/>
                  <w:szCs w:val="22"/>
                  <w:rPrChange w:id="1018" w:author="Gaston" w:date="2019-02-28T18:12:00Z">
                    <w:rPr>
                      <w:rStyle w:val="Lienhypertexte"/>
                      <w:noProof/>
                    </w:rPr>
                  </w:rPrChange>
                </w:rPr>
                <w:delText>Diagramme de montage «silkscreen»</w:delText>
              </w:r>
              <w:r w:rsidRPr="00211422" w:rsidDel="000B5A6C">
                <w:rPr>
                  <w:noProof/>
                  <w:webHidden/>
                  <w:sz w:val="22"/>
                  <w:szCs w:val="22"/>
                  <w:rPrChange w:id="1019" w:author="Gaston" w:date="2019-02-28T18:12:00Z">
                    <w:rPr>
                      <w:noProof/>
                      <w:webHidden/>
                    </w:rPr>
                  </w:rPrChange>
                </w:rPr>
                <w:tab/>
              </w:r>
            </w:del>
            <w:ins w:id="1020" w:author="14217" w:date="2012-02-07T10:18:00Z">
              <w:del w:id="1021" w:author="Gaston" w:date="2019-02-28T13:50:00Z">
                <w:r w:rsidR="000019CD" w:rsidRPr="00211422" w:rsidDel="000B5A6C">
                  <w:rPr>
                    <w:noProof/>
                    <w:webHidden/>
                    <w:sz w:val="22"/>
                    <w:szCs w:val="22"/>
                    <w:rPrChange w:id="1022" w:author="Gaston" w:date="2019-02-28T18:12:00Z">
                      <w:rPr>
                        <w:noProof/>
                        <w:webHidden/>
                      </w:rPr>
                    </w:rPrChange>
                  </w:rPr>
                  <w:delText>15</w:delText>
                </w:r>
              </w:del>
            </w:ins>
            <w:del w:id="1023" w:author="Gaston" w:date="2019-02-28T13:50:00Z">
              <w:r w:rsidR="005F6EC0" w:rsidRPr="00211422" w:rsidDel="000B5A6C">
                <w:rPr>
                  <w:noProof/>
                  <w:webHidden/>
                  <w:sz w:val="22"/>
                  <w:szCs w:val="22"/>
                  <w:rPrChange w:id="1024" w:author="Gaston" w:date="2019-02-28T18:12:00Z">
                    <w:rPr>
                      <w:noProof/>
                      <w:webHidden/>
                    </w:rPr>
                  </w:rPrChange>
                </w:rPr>
                <w:delText>14</w:delText>
              </w:r>
            </w:del>
          </w:p>
          <w:p w14:paraId="1BBD15AD" w14:textId="77777777" w:rsidR="003B576A" w:rsidRPr="00211422" w:rsidDel="000B5A6C" w:rsidRDefault="003B576A">
            <w:pPr>
              <w:pStyle w:val="TM1"/>
              <w:tabs>
                <w:tab w:val="right" w:leader="dot" w:pos="9350"/>
              </w:tabs>
              <w:rPr>
                <w:del w:id="1025" w:author="Gaston" w:date="2019-02-28T13:50:00Z"/>
                <w:rFonts w:ascii="Calibri" w:hAnsi="Calibri"/>
                <w:b w:val="0"/>
                <w:bCs w:val="0"/>
                <w:i w:val="0"/>
                <w:iCs w:val="0"/>
                <w:noProof/>
                <w:sz w:val="22"/>
                <w:szCs w:val="22"/>
                <w:lang w:eastAsia="fr-CA"/>
              </w:rPr>
            </w:pPr>
            <w:del w:id="1026" w:author="Gaston" w:date="2019-02-28T13:50:00Z">
              <w:r w:rsidRPr="00211422" w:rsidDel="000B5A6C">
                <w:rPr>
                  <w:rStyle w:val="Lienhypertexte"/>
                  <w:noProof/>
                  <w:sz w:val="22"/>
                  <w:szCs w:val="22"/>
                  <w:rPrChange w:id="1027" w:author="Gaston" w:date="2019-02-28T18:12:00Z">
                    <w:rPr>
                      <w:rStyle w:val="Lienhypertexte"/>
                      <w:noProof/>
                    </w:rPr>
                  </w:rPrChange>
                </w:rPr>
                <w:delText>Diagramme  matriciel</w:delText>
              </w:r>
              <w:r w:rsidRPr="00211422" w:rsidDel="000B5A6C">
                <w:rPr>
                  <w:noProof/>
                  <w:webHidden/>
                  <w:sz w:val="22"/>
                  <w:szCs w:val="22"/>
                  <w:rPrChange w:id="1028" w:author="Gaston" w:date="2019-02-28T18:12:00Z">
                    <w:rPr>
                      <w:noProof/>
                      <w:webHidden/>
                    </w:rPr>
                  </w:rPrChange>
                </w:rPr>
                <w:tab/>
              </w:r>
            </w:del>
            <w:ins w:id="1029" w:author="14217" w:date="2012-02-07T10:18:00Z">
              <w:del w:id="1030" w:author="Gaston" w:date="2019-02-28T13:50:00Z">
                <w:r w:rsidR="000019CD" w:rsidRPr="00211422" w:rsidDel="000B5A6C">
                  <w:rPr>
                    <w:noProof/>
                    <w:webHidden/>
                    <w:sz w:val="22"/>
                    <w:szCs w:val="22"/>
                    <w:rPrChange w:id="1031" w:author="Gaston" w:date="2019-02-28T18:12:00Z">
                      <w:rPr>
                        <w:noProof/>
                        <w:webHidden/>
                      </w:rPr>
                    </w:rPrChange>
                  </w:rPr>
                  <w:delText>16</w:delText>
                </w:r>
              </w:del>
            </w:ins>
            <w:del w:id="1032" w:author="Gaston" w:date="2019-02-28T13:50:00Z">
              <w:r w:rsidR="005F6EC0" w:rsidRPr="00211422" w:rsidDel="000B5A6C">
                <w:rPr>
                  <w:noProof/>
                  <w:webHidden/>
                  <w:sz w:val="22"/>
                  <w:szCs w:val="22"/>
                  <w:rPrChange w:id="1033" w:author="Gaston" w:date="2019-02-28T18:12:00Z">
                    <w:rPr>
                      <w:noProof/>
                      <w:webHidden/>
                    </w:rPr>
                  </w:rPrChange>
                </w:rPr>
                <w:delText>15</w:delText>
              </w:r>
            </w:del>
          </w:p>
          <w:p w14:paraId="3FF55421" w14:textId="77777777" w:rsidR="003B576A" w:rsidRPr="00211422" w:rsidDel="000B5A6C" w:rsidRDefault="003B576A">
            <w:pPr>
              <w:pStyle w:val="TM1"/>
              <w:tabs>
                <w:tab w:val="right" w:leader="dot" w:pos="9350"/>
              </w:tabs>
              <w:rPr>
                <w:del w:id="1034" w:author="Gaston" w:date="2019-02-28T13:50:00Z"/>
                <w:rFonts w:ascii="Calibri" w:hAnsi="Calibri"/>
                <w:b w:val="0"/>
                <w:bCs w:val="0"/>
                <w:i w:val="0"/>
                <w:iCs w:val="0"/>
                <w:noProof/>
                <w:sz w:val="22"/>
                <w:szCs w:val="22"/>
                <w:lang w:eastAsia="fr-CA"/>
              </w:rPr>
            </w:pPr>
            <w:del w:id="1035" w:author="Gaston" w:date="2019-02-28T13:50:00Z">
              <w:r w:rsidRPr="00211422" w:rsidDel="000B5A6C">
                <w:rPr>
                  <w:rStyle w:val="Lienhypertexte"/>
                  <w:noProof/>
                  <w:sz w:val="22"/>
                  <w:szCs w:val="22"/>
                  <w:rPrChange w:id="1036" w:author="Gaston" w:date="2019-02-28T18:12:00Z">
                    <w:rPr>
                      <w:rStyle w:val="Lienhypertexte"/>
                      <w:noProof/>
                    </w:rPr>
                  </w:rPrChange>
                </w:rPr>
                <w:delText>Circuit imprimé</w:delText>
              </w:r>
              <w:r w:rsidRPr="00211422" w:rsidDel="000B5A6C">
                <w:rPr>
                  <w:noProof/>
                  <w:webHidden/>
                  <w:sz w:val="22"/>
                  <w:szCs w:val="22"/>
                  <w:rPrChange w:id="1037" w:author="Gaston" w:date="2019-02-28T18:12:00Z">
                    <w:rPr>
                      <w:noProof/>
                      <w:webHidden/>
                    </w:rPr>
                  </w:rPrChange>
                </w:rPr>
                <w:tab/>
              </w:r>
            </w:del>
            <w:ins w:id="1038" w:author="14217" w:date="2012-02-07T10:18:00Z">
              <w:del w:id="1039" w:author="Gaston" w:date="2019-02-28T13:50:00Z">
                <w:r w:rsidR="000019CD" w:rsidRPr="00211422" w:rsidDel="000B5A6C">
                  <w:rPr>
                    <w:noProof/>
                    <w:webHidden/>
                    <w:sz w:val="22"/>
                    <w:szCs w:val="22"/>
                    <w:rPrChange w:id="1040" w:author="Gaston" w:date="2019-02-28T18:12:00Z">
                      <w:rPr>
                        <w:noProof/>
                        <w:webHidden/>
                      </w:rPr>
                    </w:rPrChange>
                  </w:rPr>
                  <w:delText>17</w:delText>
                </w:r>
              </w:del>
            </w:ins>
            <w:del w:id="1041" w:author="Gaston" w:date="2019-02-28T13:50:00Z">
              <w:r w:rsidR="005F6EC0" w:rsidRPr="00211422" w:rsidDel="000B5A6C">
                <w:rPr>
                  <w:noProof/>
                  <w:webHidden/>
                  <w:sz w:val="22"/>
                  <w:szCs w:val="22"/>
                  <w:rPrChange w:id="1042" w:author="Gaston" w:date="2019-02-28T18:12:00Z">
                    <w:rPr>
                      <w:noProof/>
                      <w:webHidden/>
                    </w:rPr>
                  </w:rPrChange>
                </w:rPr>
                <w:delText>16</w:delText>
              </w:r>
            </w:del>
          </w:p>
          <w:p w14:paraId="41A95E5D" w14:textId="77777777" w:rsidR="003B576A" w:rsidRPr="00211422" w:rsidDel="000B5A6C" w:rsidRDefault="003B576A">
            <w:pPr>
              <w:pStyle w:val="TM1"/>
              <w:tabs>
                <w:tab w:val="right" w:leader="dot" w:pos="9350"/>
              </w:tabs>
              <w:rPr>
                <w:del w:id="1043" w:author="Gaston" w:date="2019-02-28T13:50:00Z"/>
                <w:rFonts w:ascii="Calibri" w:hAnsi="Calibri"/>
                <w:b w:val="0"/>
                <w:bCs w:val="0"/>
                <w:i w:val="0"/>
                <w:iCs w:val="0"/>
                <w:noProof/>
                <w:sz w:val="22"/>
                <w:szCs w:val="22"/>
                <w:lang w:eastAsia="fr-CA"/>
              </w:rPr>
            </w:pPr>
            <w:del w:id="1044" w:author="Gaston" w:date="2019-02-28T13:50:00Z">
              <w:r w:rsidRPr="00211422" w:rsidDel="000B5A6C">
                <w:rPr>
                  <w:rStyle w:val="Lienhypertexte"/>
                  <w:noProof/>
                  <w:sz w:val="22"/>
                  <w:szCs w:val="22"/>
                  <w:rPrChange w:id="1045" w:author="Gaston" w:date="2019-02-28T18:12:00Z">
                    <w:rPr>
                      <w:rStyle w:val="Lienhypertexte"/>
                      <w:noProof/>
                    </w:rPr>
                  </w:rPrChange>
                </w:rPr>
                <w:delText>Montage par «wire wrap»</w:delText>
              </w:r>
              <w:r w:rsidRPr="00211422" w:rsidDel="000B5A6C">
                <w:rPr>
                  <w:noProof/>
                  <w:webHidden/>
                  <w:sz w:val="22"/>
                  <w:szCs w:val="22"/>
                  <w:rPrChange w:id="1046" w:author="Gaston" w:date="2019-02-28T18:12:00Z">
                    <w:rPr>
                      <w:noProof/>
                      <w:webHidden/>
                    </w:rPr>
                  </w:rPrChange>
                </w:rPr>
                <w:tab/>
              </w:r>
            </w:del>
            <w:ins w:id="1047" w:author="14217" w:date="2012-02-07T10:18:00Z">
              <w:del w:id="1048" w:author="Gaston" w:date="2019-02-28T13:50:00Z">
                <w:r w:rsidR="000019CD" w:rsidRPr="00211422" w:rsidDel="000B5A6C">
                  <w:rPr>
                    <w:noProof/>
                    <w:webHidden/>
                    <w:sz w:val="22"/>
                    <w:szCs w:val="22"/>
                    <w:rPrChange w:id="1049" w:author="Gaston" w:date="2019-02-28T18:12:00Z">
                      <w:rPr>
                        <w:noProof/>
                        <w:webHidden/>
                      </w:rPr>
                    </w:rPrChange>
                  </w:rPr>
                  <w:delText>18</w:delText>
                </w:r>
              </w:del>
            </w:ins>
            <w:del w:id="1050" w:author="Gaston" w:date="2019-02-28T13:50:00Z">
              <w:r w:rsidR="005F6EC0" w:rsidRPr="00211422" w:rsidDel="000B5A6C">
                <w:rPr>
                  <w:noProof/>
                  <w:webHidden/>
                  <w:sz w:val="22"/>
                  <w:szCs w:val="22"/>
                  <w:rPrChange w:id="1051" w:author="Gaston" w:date="2019-02-28T18:12:00Z">
                    <w:rPr>
                      <w:noProof/>
                      <w:webHidden/>
                    </w:rPr>
                  </w:rPrChange>
                </w:rPr>
                <w:delText>17</w:delText>
              </w:r>
            </w:del>
          </w:p>
          <w:p w14:paraId="1995F09A" w14:textId="77777777" w:rsidR="003B576A" w:rsidRPr="00211422" w:rsidDel="000B5A6C" w:rsidRDefault="003B576A">
            <w:pPr>
              <w:pStyle w:val="TM1"/>
              <w:tabs>
                <w:tab w:val="right" w:leader="dot" w:pos="9350"/>
              </w:tabs>
              <w:rPr>
                <w:del w:id="1052" w:author="Gaston" w:date="2019-02-28T13:50:00Z"/>
                <w:rFonts w:ascii="Calibri" w:hAnsi="Calibri"/>
                <w:b w:val="0"/>
                <w:bCs w:val="0"/>
                <w:i w:val="0"/>
                <w:iCs w:val="0"/>
                <w:noProof/>
                <w:sz w:val="22"/>
                <w:szCs w:val="22"/>
                <w:lang w:eastAsia="fr-CA"/>
              </w:rPr>
            </w:pPr>
            <w:del w:id="1053" w:author="Gaston" w:date="2019-02-28T13:50:00Z">
              <w:r w:rsidRPr="00211422" w:rsidDel="000B5A6C">
                <w:rPr>
                  <w:rStyle w:val="Lienhypertexte"/>
                  <w:noProof/>
                  <w:sz w:val="22"/>
                  <w:szCs w:val="22"/>
                  <w:rPrChange w:id="1054" w:author="Gaston" w:date="2019-02-28T18:12:00Z">
                    <w:rPr>
                      <w:rStyle w:val="Lienhypertexte"/>
                      <w:noProof/>
                    </w:rPr>
                  </w:rPrChange>
                </w:rPr>
                <w:delText>Montage sur «proto-board»</w:delText>
              </w:r>
              <w:r w:rsidRPr="00211422" w:rsidDel="000B5A6C">
                <w:rPr>
                  <w:noProof/>
                  <w:webHidden/>
                  <w:sz w:val="22"/>
                  <w:szCs w:val="22"/>
                  <w:rPrChange w:id="1055" w:author="Gaston" w:date="2019-02-28T18:12:00Z">
                    <w:rPr>
                      <w:noProof/>
                      <w:webHidden/>
                    </w:rPr>
                  </w:rPrChange>
                </w:rPr>
                <w:tab/>
              </w:r>
            </w:del>
            <w:ins w:id="1056" w:author="14217" w:date="2012-02-07T10:18:00Z">
              <w:del w:id="1057" w:author="Gaston" w:date="2019-02-28T13:50:00Z">
                <w:r w:rsidR="000019CD" w:rsidRPr="00211422" w:rsidDel="000B5A6C">
                  <w:rPr>
                    <w:noProof/>
                    <w:webHidden/>
                    <w:sz w:val="22"/>
                    <w:szCs w:val="22"/>
                    <w:rPrChange w:id="1058" w:author="Gaston" w:date="2019-02-28T18:12:00Z">
                      <w:rPr>
                        <w:noProof/>
                        <w:webHidden/>
                      </w:rPr>
                    </w:rPrChange>
                  </w:rPr>
                  <w:delText>19</w:delText>
                </w:r>
              </w:del>
            </w:ins>
            <w:del w:id="1059" w:author="Gaston" w:date="2019-02-28T13:50:00Z">
              <w:r w:rsidR="005F6EC0" w:rsidRPr="00211422" w:rsidDel="000B5A6C">
                <w:rPr>
                  <w:noProof/>
                  <w:webHidden/>
                  <w:sz w:val="22"/>
                  <w:szCs w:val="22"/>
                  <w:rPrChange w:id="1060" w:author="Gaston" w:date="2019-02-28T18:12:00Z">
                    <w:rPr>
                      <w:noProof/>
                      <w:webHidden/>
                    </w:rPr>
                  </w:rPrChange>
                </w:rPr>
                <w:delText>18</w:delText>
              </w:r>
            </w:del>
          </w:p>
          <w:p w14:paraId="283BFD1E" w14:textId="77777777" w:rsidR="003B576A" w:rsidRPr="00211422" w:rsidDel="000B5A6C" w:rsidRDefault="003B576A">
            <w:pPr>
              <w:pStyle w:val="TM1"/>
              <w:tabs>
                <w:tab w:val="right" w:leader="dot" w:pos="9350"/>
              </w:tabs>
              <w:rPr>
                <w:del w:id="1061" w:author="Gaston" w:date="2019-02-28T13:50:00Z"/>
                <w:rFonts w:ascii="Calibri" w:hAnsi="Calibri"/>
                <w:b w:val="0"/>
                <w:bCs w:val="0"/>
                <w:i w:val="0"/>
                <w:iCs w:val="0"/>
                <w:noProof/>
                <w:sz w:val="22"/>
                <w:szCs w:val="22"/>
                <w:lang w:eastAsia="fr-CA"/>
              </w:rPr>
            </w:pPr>
            <w:del w:id="1062" w:author="Gaston" w:date="2019-02-28T13:50:00Z">
              <w:r w:rsidRPr="00211422" w:rsidDel="000B5A6C">
                <w:rPr>
                  <w:rStyle w:val="Lienhypertexte"/>
                  <w:noProof/>
                  <w:sz w:val="22"/>
                  <w:szCs w:val="22"/>
                  <w:rPrChange w:id="1063" w:author="Gaston" w:date="2019-02-28T18:12:00Z">
                    <w:rPr>
                      <w:rStyle w:val="Lienhypertexte"/>
                      <w:noProof/>
                    </w:rPr>
                  </w:rPrChange>
                </w:rPr>
                <w:delText>Liste des pièces avec évaluation du coût</w:delText>
              </w:r>
              <w:r w:rsidRPr="00211422" w:rsidDel="000B5A6C">
                <w:rPr>
                  <w:noProof/>
                  <w:webHidden/>
                  <w:sz w:val="22"/>
                  <w:szCs w:val="22"/>
                  <w:rPrChange w:id="1064" w:author="Gaston" w:date="2019-02-28T18:12:00Z">
                    <w:rPr>
                      <w:noProof/>
                      <w:webHidden/>
                    </w:rPr>
                  </w:rPrChange>
                </w:rPr>
                <w:tab/>
              </w:r>
            </w:del>
            <w:ins w:id="1065" w:author="14217" w:date="2012-02-07T10:18:00Z">
              <w:del w:id="1066" w:author="Gaston" w:date="2019-02-28T13:50:00Z">
                <w:r w:rsidR="000019CD" w:rsidRPr="00211422" w:rsidDel="000B5A6C">
                  <w:rPr>
                    <w:noProof/>
                    <w:webHidden/>
                    <w:sz w:val="22"/>
                    <w:szCs w:val="22"/>
                    <w:rPrChange w:id="1067" w:author="Gaston" w:date="2019-02-28T18:12:00Z">
                      <w:rPr>
                        <w:noProof/>
                        <w:webHidden/>
                      </w:rPr>
                    </w:rPrChange>
                  </w:rPr>
                  <w:delText>20</w:delText>
                </w:r>
              </w:del>
            </w:ins>
            <w:del w:id="1068" w:author="Gaston" w:date="2019-02-28T13:50:00Z">
              <w:r w:rsidR="005F6EC0" w:rsidRPr="00211422" w:rsidDel="000B5A6C">
                <w:rPr>
                  <w:noProof/>
                  <w:webHidden/>
                  <w:sz w:val="22"/>
                  <w:szCs w:val="22"/>
                  <w:rPrChange w:id="1069" w:author="Gaston" w:date="2019-02-28T18:12:00Z">
                    <w:rPr>
                      <w:noProof/>
                      <w:webHidden/>
                    </w:rPr>
                  </w:rPrChange>
                </w:rPr>
                <w:delText>19</w:delText>
              </w:r>
            </w:del>
          </w:p>
          <w:p w14:paraId="206A3214" w14:textId="77777777" w:rsidR="003B576A" w:rsidRPr="00211422" w:rsidDel="000B5A6C" w:rsidRDefault="003B576A">
            <w:pPr>
              <w:pStyle w:val="TM1"/>
              <w:tabs>
                <w:tab w:val="right" w:leader="dot" w:pos="9350"/>
              </w:tabs>
              <w:rPr>
                <w:del w:id="1070" w:author="Gaston" w:date="2019-02-28T13:50:00Z"/>
                <w:rFonts w:ascii="Calibri" w:hAnsi="Calibri"/>
                <w:b w:val="0"/>
                <w:bCs w:val="0"/>
                <w:i w:val="0"/>
                <w:iCs w:val="0"/>
                <w:noProof/>
                <w:sz w:val="22"/>
                <w:szCs w:val="22"/>
                <w:lang w:eastAsia="fr-CA"/>
              </w:rPr>
            </w:pPr>
            <w:del w:id="1071" w:author="Gaston" w:date="2019-02-28T13:50:00Z">
              <w:r w:rsidRPr="00211422" w:rsidDel="000B5A6C">
                <w:rPr>
                  <w:rStyle w:val="Lienhypertexte"/>
                  <w:noProof/>
                  <w:sz w:val="22"/>
                  <w:szCs w:val="22"/>
                  <w:rPrChange w:id="1072" w:author="Gaston" w:date="2019-02-28T18:12:00Z">
                    <w:rPr>
                      <w:rStyle w:val="Lienhypertexte"/>
                      <w:noProof/>
                    </w:rPr>
                  </w:rPrChange>
                </w:rPr>
                <w:delText>Montage physique</w:delText>
              </w:r>
              <w:r w:rsidRPr="00211422" w:rsidDel="000B5A6C">
                <w:rPr>
                  <w:noProof/>
                  <w:webHidden/>
                  <w:sz w:val="22"/>
                  <w:szCs w:val="22"/>
                  <w:rPrChange w:id="1073" w:author="Gaston" w:date="2019-02-28T18:12:00Z">
                    <w:rPr>
                      <w:noProof/>
                      <w:webHidden/>
                    </w:rPr>
                  </w:rPrChange>
                </w:rPr>
                <w:tab/>
              </w:r>
            </w:del>
            <w:ins w:id="1074" w:author="14217" w:date="2012-02-07T10:18:00Z">
              <w:del w:id="1075" w:author="Gaston" w:date="2019-02-28T13:50:00Z">
                <w:r w:rsidR="000019CD" w:rsidRPr="00211422" w:rsidDel="000B5A6C">
                  <w:rPr>
                    <w:noProof/>
                    <w:webHidden/>
                    <w:sz w:val="22"/>
                    <w:szCs w:val="22"/>
                    <w:rPrChange w:id="1076" w:author="Gaston" w:date="2019-02-28T18:12:00Z">
                      <w:rPr>
                        <w:noProof/>
                        <w:webHidden/>
                      </w:rPr>
                    </w:rPrChange>
                  </w:rPr>
                  <w:delText>21</w:delText>
                </w:r>
              </w:del>
            </w:ins>
            <w:del w:id="1077" w:author="Gaston" w:date="2019-02-28T13:50:00Z">
              <w:r w:rsidR="005F6EC0" w:rsidRPr="00211422" w:rsidDel="000B5A6C">
                <w:rPr>
                  <w:noProof/>
                  <w:webHidden/>
                  <w:sz w:val="22"/>
                  <w:szCs w:val="22"/>
                  <w:rPrChange w:id="1078" w:author="Gaston" w:date="2019-02-28T18:12:00Z">
                    <w:rPr>
                      <w:noProof/>
                      <w:webHidden/>
                    </w:rPr>
                  </w:rPrChange>
                </w:rPr>
                <w:delText>20</w:delText>
              </w:r>
            </w:del>
          </w:p>
          <w:p w14:paraId="250FFC5D" w14:textId="77777777" w:rsidR="003B576A" w:rsidRPr="00211422" w:rsidDel="000B5A6C" w:rsidRDefault="003B576A">
            <w:pPr>
              <w:pStyle w:val="TM2"/>
              <w:tabs>
                <w:tab w:val="right" w:leader="dot" w:pos="9350"/>
              </w:tabs>
              <w:rPr>
                <w:del w:id="1079" w:author="Gaston" w:date="2019-02-28T13:50:00Z"/>
                <w:rFonts w:ascii="Calibri" w:hAnsi="Calibri"/>
                <w:b w:val="0"/>
                <w:bCs w:val="0"/>
                <w:noProof/>
                <w:lang w:eastAsia="fr-CA"/>
              </w:rPr>
            </w:pPr>
            <w:del w:id="1080" w:author="Gaston" w:date="2019-02-28T13:50:00Z">
              <w:r w:rsidRPr="00211422" w:rsidDel="000B5A6C">
                <w:rPr>
                  <w:rStyle w:val="Lienhypertexte"/>
                  <w:b w:val="0"/>
                  <w:bCs w:val="0"/>
                  <w:noProof/>
                </w:rPr>
                <w:delText>Soudage</w:delText>
              </w:r>
              <w:r w:rsidRPr="00211422" w:rsidDel="000B5A6C">
                <w:rPr>
                  <w:b w:val="0"/>
                  <w:bCs w:val="0"/>
                  <w:noProof/>
                  <w:webHidden/>
                </w:rPr>
                <w:tab/>
              </w:r>
            </w:del>
            <w:ins w:id="1081" w:author="14217" w:date="2012-02-07T10:18:00Z">
              <w:del w:id="1082" w:author="Gaston" w:date="2019-02-28T13:50:00Z">
                <w:r w:rsidR="000019CD" w:rsidRPr="00211422" w:rsidDel="000B5A6C">
                  <w:rPr>
                    <w:b w:val="0"/>
                    <w:bCs w:val="0"/>
                    <w:noProof/>
                    <w:webHidden/>
                  </w:rPr>
                  <w:delText>21</w:delText>
                </w:r>
              </w:del>
            </w:ins>
            <w:del w:id="1083" w:author="Gaston" w:date="2019-02-28T13:50:00Z">
              <w:r w:rsidR="005F6EC0" w:rsidRPr="00211422" w:rsidDel="000B5A6C">
                <w:rPr>
                  <w:b w:val="0"/>
                  <w:bCs w:val="0"/>
                  <w:noProof/>
                  <w:webHidden/>
                </w:rPr>
                <w:delText>20</w:delText>
              </w:r>
            </w:del>
          </w:p>
          <w:p w14:paraId="7151401E" w14:textId="77777777" w:rsidR="003B576A" w:rsidRPr="00211422" w:rsidDel="000B5A6C" w:rsidRDefault="003B576A">
            <w:pPr>
              <w:pStyle w:val="TM2"/>
              <w:tabs>
                <w:tab w:val="right" w:leader="dot" w:pos="9350"/>
              </w:tabs>
              <w:rPr>
                <w:del w:id="1084" w:author="Gaston" w:date="2019-02-28T13:50:00Z"/>
                <w:rFonts w:ascii="Calibri" w:hAnsi="Calibri"/>
                <w:b w:val="0"/>
                <w:bCs w:val="0"/>
                <w:noProof/>
                <w:lang w:eastAsia="fr-CA"/>
              </w:rPr>
            </w:pPr>
            <w:del w:id="1085" w:author="Gaston" w:date="2019-02-28T13:50:00Z">
              <w:r w:rsidRPr="00211422" w:rsidDel="000B5A6C">
                <w:rPr>
                  <w:rStyle w:val="Lienhypertexte"/>
                  <w:b w:val="0"/>
                  <w:bCs w:val="0"/>
                  <w:noProof/>
                </w:rPr>
                <w:delText>Montage</w:delText>
              </w:r>
              <w:r w:rsidRPr="00211422" w:rsidDel="000B5A6C">
                <w:rPr>
                  <w:b w:val="0"/>
                  <w:bCs w:val="0"/>
                  <w:noProof/>
                  <w:webHidden/>
                </w:rPr>
                <w:tab/>
              </w:r>
            </w:del>
            <w:ins w:id="1086" w:author="14217" w:date="2012-02-07T10:18:00Z">
              <w:del w:id="1087" w:author="Gaston" w:date="2019-02-28T13:50:00Z">
                <w:r w:rsidR="000019CD" w:rsidRPr="00211422" w:rsidDel="000B5A6C">
                  <w:rPr>
                    <w:b w:val="0"/>
                    <w:bCs w:val="0"/>
                    <w:noProof/>
                    <w:webHidden/>
                  </w:rPr>
                  <w:delText>21</w:delText>
                </w:r>
              </w:del>
            </w:ins>
            <w:del w:id="1088" w:author="Gaston" w:date="2019-02-28T13:50:00Z">
              <w:r w:rsidR="005F6EC0" w:rsidRPr="00211422" w:rsidDel="000B5A6C">
                <w:rPr>
                  <w:b w:val="0"/>
                  <w:bCs w:val="0"/>
                  <w:noProof/>
                  <w:webHidden/>
                </w:rPr>
                <w:delText>20</w:delText>
              </w:r>
            </w:del>
          </w:p>
          <w:p w14:paraId="5515B1EA" w14:textId="77777777" w:rsidR="003B576A" w:rsidRPr="00211422" w:rsidDel="000B5A6C" w:rsidRDefault="003B576A">
            <w:pPr>
              <w:pStyle w:val="TM1"/>
              <w:tabs>
                <w:tab w:val="right" w:leader="dot" w:pos="9350"/>
              </w:tabs>
              <w:rPr>
                <w:del w:id="1089" w:author="Gaston" w:date="2019-02-28T13:50:00Z"/>
                <w:rFonts w:ascii="Calibri" w:hAnsi="Calibri"/>
                <w:b w:val="0"/>
                <w:bCs w:val="0"/>
                <w:i w:val="0"/>
                <w:iCs w:val="0"/>
                <w:noProof/>
                <w:sz w:val="22"/>
                <w:szCs w:val="22"/>
                <w:lang w:eastAsia="fr-CA"/>
              </w:rPr>
            </w:pPr>
            <w:del w:id="1090" w:author="Gaston" w:date="2019-02-28T13:50:00Z">
              <w:r w:rsidRPr="00211422" w:rsidDel="000B5A6C">
                <w:rPr>
                  <w:rStyle w:val="Lienhypertexte"/>
                  <w:noProof/>
                  <w:sz w:val="22"/>
                  <w:szCs w:val="22"/>
                  <w:rPrChange w:id="1091" w:author="Gaston" w:date="2019-02-28T18:12:00Z">
                    <w:rPr>
                      <w:rStyle w:val="Lienhypertexte"/>
                      <w:noProof/>
                    </w:rPr>
                  </w:rPrChange>
                </w:rPr>
                <w:delText>Listages programmes C</w:delText>
              </w:r>
              <w:r w:rsidRPr="00211422" w:rsidDel="000B5A6C">
                <w:rPr>
                  <w:noProof/>
                  <w:webHidden/>
                  <w:sz w:val="22"/>
                  <w:szCs w:val="22"/>
                  <w:rPrChange w:id="1092" w:author="Gaston" w:date="2019-02-28T18:12:00Z">
                    <w:rPr>
                      <w:noProof/>
                      <w:webHidden/>
                    </w:rPr>
                  </w:rPrChange>
                </w:rPr>
                <w:tab/>
              </w:r>
            </w:del>
            <w:ins w:id="1093" w:author="14217" w:date="2012-02-07T10:18:00Z">
              <w:del w:id="1094" w:author="Gaston" w:date="2019-02-28T13:50:00Z">
                <w:r w:rsidR="000019CD" w:rsidRPr="00211422" w:rsidDel="000B5A6C">
                  <w:rPr>
                    <w:noProof/>
                    <w:webHidden/>
                    <w:sz w:val="22"/>
                    <w:szCs w:val="22"/>
                    <w:rPrChange w:id="1095" w:author="Gaston" w:date="2019-02-28T18:12:00Z">
                      <w:rPr>
                        <w:noProof/>
                        <w:webHidden/>
                      </w:rPr>
                    </w:rPrChange>
                  </w:rPr>
                  <w:delText>23</w:delText>
                </w:r>
              </w:del>
            </w:ins>
            <w:del w:id="1096" w:author="Gaston" w:date="2019-02-28T13:50:00Z">
              <w:r w:rsidR="005F6EC0" w:rsidRPr="00211422" w:rsidDel="000B5A6C">
                <w:rPr>
                  <w:noProof/>
                  <w:webHidden/>
                  <w:sz w:val="22"/>
                  <w:szCs w:val="22"/>
                  <w:rPrChange w:id="1097" w:author="Gaston" w:date="2019-02-28T18:12:00Z">
                    <w:rPr>
                      <w:noProof/>
                      <w:webHidden/>
                    </w:rPr>
                  </w:rPrChange>
                </w:rPr>
                <w:delText>22</w:delText>
              </w:r>
            </w:del>
          </w:p>
          <w:p w14:paraId="3C5730F4" w14:textId="77777777" w:rsidR="003B576A" w:rsidRPr="00211422" w:rsidDel="000B5A6C" w:rsidRDefault="003B576A">
            <w:pPr>
              <w:pStyle w:val="TM2"/>
              <w:tabs>
                <w:tab w:val="right" w:leader="dot" w:pos="9350"/>
              </w:tabs>
              <w:rPr>
                <w:del w:id="1098" w:author="Gaston" w:date="2019-02-28T13:50:00Z"/>
                <w:rFonts w:ascii="Calibri" w:hAnsi="Calibri"/>
                <w:b w:val="0"/>
                <w:bCs w:val="0"/>
                <w:noProof/>
                <w:lang w:eastAsia="fr-CA"/>
              </w:rPr>
            </w:pPr>
            <w:del w:id="1099" w:author="Gaston" w:date="2019-02-28T13:50:00Z">
              <w:r w:rsidRPr="00211422" w:rsidDel="000B5A6C">
                <w:rPr>
                  <w:rStyle w:val="Lienhypertexte"/>
                  <w:b w:val="0"/>
                  <w:bCs w:val="0"/>
                  <w:noProof/>
                </w:rPr>
                <w:delText>En-tête du « main »</w:delText>
              </w:r>
              <w:r w:rsidRPr="00211422" w:rsidDel="000B5A6C">
                <w:rPr>
                  <w:b w:val="0"/>
                  <w:bCs w:val="0"/>
                  <w:noProof/>
                  <w:webHidden/>
                </w:rPr>
                <w:tab/>
              </w:r>
            </w:del>
            <w:ins w:id="1100" w:author="14217" w:date="2012-02-07T10:18:00Z">
              <w:del w:id="1101" w:author="Gaston" w:date="2019-02-28T13:50:00Z">
                <w:r w:rsidR="000019CD" w:rsidRPr="00211422" w:rsidDel="000B5A6C">
                  <w:rPr>
                    <w:b w:val="0"/>
                    <w:bCs w:val="0"/>
                    <w:noProof/>
                    <w:webHidden/>
                  </w:rPr>
                  <w:delText>23</w:delText>
                </w:r>
              </w:del>
            </w:ins>
            <w:del w:id="1102" w:author="Gaston" w:date="2019-02-28T13:50:00Z">
              <w:r w:rsidR="005F6EC0" w:rsidRPr="00211422" w:rsidDel="000B5A6C">
                <w:rPr>
                  <w:b w:val="0"/>
                  <w:bCs w:val="0"/>
                  <w:noProof/>
                  <w:webHidden/>
                </w:rPr>
                <w:delText>22</w:delText>
              </w:r>
            </w:del>
          </w:p>
          <w:p w14:paraId="77FDDD66" w14:textId="77777777" w:rsidR="003B576A" w:rsidRPr="00211422" w:rsidDel="000B5A6C" w:rsidRDefault="003B576A">
            <w:pPr>
              <w:pStyle w:val="TM2"/>
              <w:tabs>
                <w:tab w:val="right" w:leader="dot" w:pos="9350"/>
              </w:tabs>
              <w:rPr>
                <w:del w:id="1103" w:author="Gaston" w:date="2019-02-28T13:50:00Z"/>
                <w:rFonts w:ascii="Calibri" w:hAnsi="Calibri"/>
                <w:b w:val="0"/>
                <w:bCs w:val="0"/>
                <w:noProof/>
                <w:lang w:eastAsia="fr-CA"/>
              </w:rPr>
            </w:pPr>
            <w:del w:id="1104" w:author="Gaston" w:date="2019-02-28T13:50:00Z">
              <w:r w:rsidRPr="00211422" w:rsidDel="000B5A6C">
                <w:rPr>
                  <w:rStyle w:val="Lienhypertexte"/>
                  <w:b w:val="0"/>
                  <w:bCs w:val="0"/>
                  <w:noProof/>
                </w:rPr>
                <w:delText>En-tête de routine (fonction)</w:delText>
              </w:r>
              <w:r w:rsidRPr="00211422" w:rsidDel="000B5A6C">
                <w:rPr>
                  <w:b w:val="0"/>
                  <w:bCs w:val="0"/>
                  <w:noProof/>
                  <w:webHidden/>
                </w:rPr>
                <w:tab/>
              </w:r>
            </w:del>
            <w:ins w:id="1105" w:author="14217" w:date="2012-02-07T10:18:00Z">
              <w:del w:id="1106" w:author="Gaston" w:date="2019-02-28T13:50:00Z">
                <w:r w:rsidR="000019CD" w:rsidRPr="00211422" w:rsidDel="000B5A6C">
                  <w:rPr>
                    <w:b w:val="0"/>
                    <w:bCs w:val="0"/>
                    <w:noProof/>
                    <w:webHidden/>
                  </w:rPr>
                  <w:delText>23</w:delText>
                </w:r>
              </w:del>
            </w:ins>
            <w:del w:id="1107" w:author="Gaston" w:date="2019-02-28T13:50:00Z">
              <w:r w:rsidR="005F6EC0" w:rsidRPr="00211422" w:rsidDel="000B5A6C">
                <w:rPr>
                  <w:b w:val="0"/>
                  <w:bCs w:val="0"/>
                  <w:noProof/>
                  <w:webHidden/>
                </w:rPr>
                <w:delText>22</w:delText>
              </w:r>
            </w:del>
          </w:p>
          <w:p w14:paraId="61238D4F" w14:textId="77777777" w:rsidR="003B576A" w:rsidRPr="00211422" w:rsidDel="000B5A6C" w:rsidRDefault="003B576A">
            <w:pPr>
              <w:pStyle w:val="TM2"/>
              <w:tabs>
                <w:tab w:val="right" w:leader="dot" w:pos="9350"/>
              </w:tabs>
              <w:rPr>
                <w:del w:id="1108" w:author="Gaston" w:date="2019-02-28T13:50:00Z"/>
                <w:rFonts w:ascii="Calibri" w:hAnsi="Calibri"/>
                <w:b w:val="0"/>
                <w:bCs w:val="0"/>
                <w:noProof/>
                <w:lang w:eastAsia="fr-CA"/>
              </w:rPr>
            </w:pPr>
            <w:del w:id="1109" w:author="Gaston" w:date="2019-02-28T13:50:00Z">
              <w:r w:rsidRPr="00211422" w:rsidDel="000B5A6C">
                <w:rPr>
                  <w:rStyle w:val="Lienhypertexte"/>
                  <w:b w:val="0"/>
                  <w:bCs w:val="0"/>
                  <w:noProof/>
                </w:rPr>
                <w:delText>En-tête du fichier d’inclusion</w:delText>
              </w:r>
              <w:r w:rsidRPr="00211422" w:rsidDel="000B5A6C">
                <w:rPr>
                  <w:b w:val="0"/>
                  <w:bCs w:val="0"/>
                  <w:noProof/>
                  <w:webHidden/>
                </w:rPr>
                <w:tab/>
              </w:r>
            </w:del>
            <w:ins w:id="1110" w:author="14217" w:date="2012-02-07T10:18:00Z">
              <w:del w:id="1111" w:author="Gaston" w:date="2019-02-28T13:50:00Z">
                <w:r w:rsidR="000019CD" w:rsidRPr="00211422" w:rsidDel="000B5A6C">
                  <w:rPr>
                    <w:b w:val="0"/>
                    <w:bCs w:val="0"/>
                    <w:noProof/>
                    <w:webHidden/>
                  </w:rPr>
                  <w:delText>24</w:delText>
                </w:r>
              </w:del>
            </w:ins>
            <w:del w:id="1112" w:author="Gaston" w:date="2019-02-28T13:50:00Z">
              <w:r w:rsidR="005F6EC0" w:rsidRPr="00211422" w:rsidDel="000B5A6C">
                <w:rPr>
                  <w:b w:val="0"/>
                  <w:bCs w:val="0"/>
                  <w:noProof/>
                  <w:webHidden/>
                </w:rPr>
                <w:delText>23</w:delText>
              </w:r>
            </w:del>
          </w:p>
          <w:p w14:paraId="2BF10843" w14:textId="77777777" w:rsidR="003B576A" w:rsidRPr="00211422" w:rsidDel="000B5A6C" w:rsidRDefault="003B576A">
            <w:pPr>
              <w:pStyle w:val="TM2"/>
              <w:tabs>
                <w:tab w:val="right" w:leader="dot" w:pos="9350"/>
              </w:tabs>
              <w:rPr>
                <w:del w:id="1113" w:author="Gaston" w:date="2019-02-28T13:50:00Z"/>
                <w:rFonts w:ascii="Calibri" w:hAnsi="Calibri"/>
                <w:b w:val="0"/>
                <w:bCs w:val="0"/>
                <w:noProof/>
                <w:lang w:eastAsia="fr-CA"/>
              </w:rPr>
            </w:pPr>
            <w:del w:id="1114" w:author="Gaston" w:date="2019-02-28T13:50:00Z">
              <w:r w:rsidRPr="00211422" w:rsidDel="000B5A6C">
                <w:rPr>
                  <w:rStyle w:val="Lienhypertexte"/>
                  <w:b w:val="0"/>
                  <w:bCs w:val="0"/>
                  <w:noProof/>
                </w:rPr>
                <w:delText>Structure du programme</w:delText>
              </w:r>
              <w:r w:rsidRPr="00211422" w:rsidDel="000B5A6C">
                <w:rPr>
                  <w:b w:val="0"/>
                  <w:bCs w:val="0"/>
                  <w:noProof/>
                  <w:webHidden/>
                </w:rPr>
                <w:tab/>
              </w:r>
            </w:del>
            <w:ins w:id="1115" w:author="14217" w:date="2012-02-07T10:18:00Z">
              <w:del w:id="1116" w:author="Gaston" w:date="2019-02-28T13:50:00Z">
                <w:r w:rsidR="000019CD" w:rsidRPr="00211422" w:rsidDel="000B5A6C">
                  <w:rPr>
                    <w:b w:val="0"/>
                    <w:bCs w:val="0"/>
                    <w:noProof/>
                    <w:webHidden/>
                  </w:rPr>
                  <w:delText>24</w:delText>
                </w:r>
              </w:del>
            </w:ins>
            <w:del w:id="1117" w:author="Gaston" w:date="2019-02-28T13:50:00Z">
              <w:r w:rsidR="005F6EC0" w:rsidRPr="00211422" w:rsidDel="000B5A6C">
                <w:rPr>
                  <w:b w:val="0"/>
                  <w:bCs w:val="0"/>
                  <w:noProof/>
                  <w:webHidden/>
                </w:rPr>
                <w:delText>23</w:delText>
              </w:r>
            </w:del>
          </w:p>
          <w:p w14:paraId="58D6AFC8" w14:textId="77777777" w:rsidR="003B576A" w:rsidRPr="00211422" w:rsidDel="000B5A6C" w:rsidRDefault="003B576A">
            <w:pPr>
              <w:pStyle w:val="TM2"/>
              <w:tabs>
                <w:tab w:val="right" w:leader="dot" w:pos="9350"/>
              </w:tabs>
              <w:rPr>
                <w:del w:id="1118" w:author="Gaston" w:date="2019-02-28T13:50:00Z"/>
                <w:rFonts w:ascii="Calibri" w:hAnsi="Calibri"/>
                <w:b w:val="0"/>
                <w:bCs w:val="0"/>
                <w:noProof/>
                <w:lang w:eastAsia="fr-CA"/>
              </w:rPr>
            </w:pPr>
            <w:del w:id="1119" w:author="Gaston" w:date="2019-02-28T13:50:00Z">
              <w:r w:rsidRPr="00211422" w:rsidDel="000B5A6C">
                <w:rPr>
                  <w:rStyle w:val="Lienhypertexte"/>
                  <w:b w:val="0"/>
                  <w:bCs w:val="0"/>
                  <w:noProof/>
                </w:rPr>
                <w:delText>Commentaires du programme</w:delText>
              </w:r>
              <w:r w:rsidRPr="00211422" w:rsidDel="000B5A6C">
                <w:rPr>
                  <w:b w:val="0"/>
                  <w:bCs w:val="0"/>
                  <w:noProof/>
                  <w:webHidden/>
                </w:rPr>
                <w:tab/>
              </w:r>
            </w:del>
            <w:ins w:id="1120" w:author="14217" w:date="2012-02-07T10:18:00Z">
              <w:del w:id="1121" w:author="Gaston" w:date="2019-02-28T13:50:00Z">
                <w:r w:rsidR="000019CD" w:rsidRPr="00211422" w:rsidDel="000B5A6C">
                  <w:rPr>
                    <w:b w:val="0"/>
                    <w:bCs w:val="0"/>
                    <w:noProof/>
                    <w:webHidden/>
                  </w:rPr>
                  <w:delText>24</w:delText>
                </w:r>
              </w:del>
            </w:ins>
            <w:del w:id="1122" w:author="Gaston" w:date="2019-02-28T13:50:00Z">
              <w:r w:rsidR="005F6EC0" w:rsidRPr="00211422" w:rsidDel="000B5A6C">
                <w:rPr>
                  <w:b w:val="0"/>
                  <w:bCs w:val="0"/>
                  <w:noProof/>
                  <w:webHidden/>
                </w:rPr>
                <w:delText>23</w:delText>
              </w:r>
            </w:del>
          </w:p>
          <w:p w14:paraId="3F226366" w14:textId="77777777" w:rsidR="003B576A" w:rsidRPr="00211422" w:rsidDel="000B5A6C" w:rsidRDefault="003B576A">
            <w:pPr>
              <w:pStyle w:val="TM1"/>
              <w:tabs>
                <w:tab w:val="right" w:leader="dot" w:pos="9350"/>
              </w:tabs>
              <w:rPr>
                <w:del w:id="1123" w:author="Gaston" w:date="2019-02-28T13:50:00Z"/>
                <w:rFonts w:ascii="Calibri" w:hAnsi="Calibri"/>
                <w:b w:val="0"/>
                <w:bCs w:val="0"/>
                <w:i w:val="0"/>
                <w:iCs w:val="0"/>
                <w:noProof/>
                <w:sz w:val="22"/>
                <w:szCs w:val="22"/>
                <w:lang w:eastAsia="fr-CA"/>
              </w:rPr>
            </w:pPr>
            <w:del w:id="1124" w:author="Gaston" w:date="2019-02-28T13:50:00Z">
              <w:r w:rsidRPr="00211422" w:rsidDel="000B5A6C">
                <w:rPr>
                  <w:rStyle w:val="Lienhypertexte"/>
                  <w:noProof/>
                  <w:sz w:val="22"/>
                  <w:szCs w:val="22"/>
                  <w:rPrChange w:id="1125" w:author="Gaston" w:date="2019-02-28T18:12:00Z">
                    <w:rPr>
                      <w:rStyle w:val="Lienhypertexte"/>
                      <w:noProof/>
                    </w:rPr>
                  </w:rPrChange>
                </w:rPr>
                <w:delText>Listages PIC-C</w:delText>
              </w:r>
              <w:r w:rsidRPr="00211422" w:rsidDel="000B5A6C">
                <w:rPr>
                  <w:noProof/>
                  <w:webHidden/>
                  <w:sz w:val="22"/>
                  <w:szCs w:val="22"/>
                  <w:rPrChange w:id="1126" w:author="Gaston" w:date="2019-02-28T18:12:00Z">
                    <w:rPr>
                      <w:noProof/>
                      <w:webHidden/>
                    </w:rPr>
                  </w:rPrChange>
                </w:rPr>
                <w:tab/>
              </w:r>
            </w:del>
            <w:ins w:id="1127" w:author="14217" w:date="2012-02-07T10:18:00Z">
              <w:del w:id="1128" w:author="Gaston" w:date="2019-02-28T13:50:00Z">
                <w:r w:rsidR="000019CD" w:rsidRPr="00211422" w:rsidDel="000B5A6C">
                  <w:rPr>
                    <w:noProof/>
                    <w:webHidden/>
                    <w:sz w:val="22"/>
                    <w:szCs w:val="22"/>
                    <w:rPrChange w:id="1129" w:author="Gaston" w:date="2019-02-28T18:12:00Z">
                      <w:rPr>
                        <w:noProof/>
                        <w:webHidden/>
                      </w:rPr>
                    </w:rPrChange>
                  </w:rPr>
                  <w:delText>25</w:delText>
                </w:r>
              </w:del>
            </w:ins>
            <w:del w:id="1130" w:author="Gaston" w:date="2019-02-28T13:50:00Z">
              <w:r w:rsidR="005F6EC0" w:rsidRPr="00211422" w:rsidDel="000B5A6C">
                <w:rPr>
                  <w:noProof/>
                  <w:webHidden/>
                  <w:sz w:val="22"/>
                  <w:szCs w:val="22"/>
                  <w:rPrChange w:id="1131" w:author="Gaston" w:date="2019-02-28T18:12:00Z">
                    <w:rPr>
                      <w:noProof/>
                      <w:webHidden/>
                    </w:rPr>
                  </w:rPrChange>
                </w:rPr>
                <w:delText>24</w:delText>
              </w:r>
            </w:del>
          </w:p>
          <w:p w14:paraId="254C0E6E" w14:textId="77777777" w:rsidR="003B576A" w:rsidRPr="00211422" w:rsidDel="000B5A6C" w:rsidRDefault="003B576A">
            <w:pPr>
              <w:pStyle w:val="TM2"/>
              <w:tabs>
                <w:tab w:val="right" w:leader="dot" w:pos="9350"/>
              </w:tabs>
              <w:rPr>
                <w:del w:id="1132" w:author="Gaston" w:date="2019-02-28T13:50:00Z"/>
                <w:rFonts w:ascii="Calibri" w:hAnsi="Calibri"/>
                <w:b w:val="0"/>
                <w:bCs w:val="0"/>
                <w:noProof/>
                <w:lang w:eastAsia="fr-CA"/>
              </w:rPr>
            </w:pPr>
            <w:del w:id="1133" w:author="Gaston" w:date="2019-02-28T13:50:00Z">
              <w:r w:rsidRPr="00211422" w:rsidDel="000B5A6C">
                <w:rPr>
                  <w:rStyle w:val="Lienhypertexte"/>
                  <w:b w:val="0"/>
                  <w:bCs w:val="0"/>
                  <w:noProof/>
                </w:rPr>
                <w:delText>En-tête de fonction ou routine</w:delText>
              </w:r>
              <w:r w:rsidRPr="00211422" w:rsidDel="000B5A6C">
                <w:rPr>
                  <w:b w:val="0"/>
                  <w:bCs w:val="0"/>
                  <w:noProof/>
                  <w:webHidden/>
                </w:rPr>
                <w:tab/>
              </w:r>
            </w:del>
            <w:ins w:id="1134" w:author="14217" w:date="2012-02-07T10:18:00Z">
              <w:del w:id="1135" w:author="Gaston" w:date="2019-02-28T13:50:00Z">
                <w:r w:rsidR="000019CD" w:rsidRPr="00211422" w:rsidDel="000B5A6C">
                  <w:rPr>
                    <w:b w:val="0"/>
                    <w:bCs w:val="0"/>
                    <w:noProof/>
                    <w:webHidden/>
                  </w:rPr>
                  <w:delText>25</w:delText>
                </w:r>
              </w:del>
            </w:ins>
            <w:del w:id="1136" w:author="Gaston" w:date="2019-02-28T13:50:00Z">
              <w:r w:rsidR="005F6EC0" w:rsidRPr="00211422" w:rsidDel="000B5A6C">
                <w:rPr>
                  <w:b w:val="0"/>
                  <w:bCs w:val="0"/>
                  <w:noProof/>
                  <w:webHidden/>
                </w:rPr>
                <w:delText>24</w:delText>
              </w:r>
            </w:del>
          </w:p>
          <w:p w14:paraId="71D26BA6" w14:textId="77777777" w:rsidR="003B576A" w:rsidRPr="00211422" w:rsidDel="000B5A6C" w:rsidRDefault="003B576A">
            <w:pPr>
              <w:pStyle w:val="TM2"/>
              <w:tabs>
                <w:tab w:val="right" w:leader="dot" w:pos="9350"/>
              </w:tabs>
              <w:rPr>
                <w:del w:id="1137" w:author="Gaston" w:date="2019-02-28T13:50:00Z"/>
                <w:rFonts w:ascii="Calibri" w:hAnsi="Calibri"/>
                <w:b w:val="0"/>
                <w:bCs w:val="0"/>
                <w:noProof/>
                <w:lang w:eastAsia="fr-CA"/>
              </w:rPr>
            </w:pPr>
            <w:del w:id="1138" w:author="Gaston" w:date="2019-02-28T13:50:00Z">
              <w:r w:rsidRPr="00211422" w:rsidDel="000B5A6C">
                <w:rPr>
                  <w:rStyle w:val="Lienhypertexte"/>
                  <w:b w:val="0"/>
                  <w:bCs w:val="0"/>
                  <w:noProof/>
                </w:rPr>
                <w:delText>Structure du programme</w:delText>
              </w:r>
              <w:r w:rsidRPr="00211422" w:rsidDel="000B5A6C">
                <w:rPr>
                  <w:b w:val="0"/>
                  <w:bCs w:val="0"/>
                  <w:noProof/>
                  <w:webHidden/>
                </w:rPr>
                <w:tab/>
              </w:r>
            </w:del>
            <w:ins w:id="1139" w:author="14217" w:date="2012-02-07T10:18:00Z">
              <w:del w:id="1140" w:author="Gaston" w:date="2019-02-28T13:50:00Z">
                <w:r w:rsidR="000019CD" w:rsidRPr="00211422" w:rsidDel="000B5A6C">
                  <w:rPr>
                    <w:b w:val="0"/>
                    <w:bCs w:val="0"/>
                    <w:noProof/>
                    <w:webHidden/>
                  </w:rPr>
                  <w:delText>26</w:delText>
                </w:r>
              </w:del>
            </w:ins>
            <w:del w:id="1141" w:author="Gaston" w:date="2019-02-28T13:50:00Z">
              <w:r w:rsidR="005F6EC0" w:rsidRPr="00211422" w:rsidDel="000B5A6C">
                <w:rPr>
                  <w:b w:val="0"/>
                  <w:bCs w:val="0"/>
                  <w:noProof/>
                  <w:webHidden/>
                </w:rPr>
                <w:delText>25</w:delText>
              </w:r>
            </w:del>
          </w:p>
          <w:p w14:paraId="3078A968" w14:textId="77777777" w:rsidR="003B576A" w:rsidRPr="00211422" w:rsidDel="000B5A6C" w:rsidRDefault="003B576A">
            <w:pPr>
              <w:pStyle w:val="TM2"/>
              <w:tabs>
                <w:tab w:val="right" w:leader="dot" w:pos="9350"/>
              </w:tabs>
              <w:rPr>
                <w:del w:id="1142" w:author="Gaston" w:date="2019-02-28T13:50:00Z"/>
                <w:rFonts w:ascii="Calibri" w:hAnsi="Calibri"/>
                <w:b w:val="0"/>
                <w:bCs w:val="0"/>
                <w:noProof/>
                <w:lang w:eastAsia="fr-CA"/>
              </w:rPr>
            </w:pPr>
            <w:del w:id="1143" w:author="Gaston" w:date="2019-02-28T13:50:00Z">
              <w:r w:rsidRPr="00211422" w:rsidDel="000B5A6C">
                <w:rPr>
                  <w:rStyle w:val="Lienhypertexte"/>
                  <w:b w:val="0"/>
                  <w:bCs w:val="0"/>
                  <w:noProof/>
                </w:rPr>
                <w:delText>Commentaires du programme</w:delText>
              </w:r>
              <w:r w:rsidRPr="00211422" w:rsidDel="000B5A6C">
                <w:rPr>
                  <w:b w:val="0"/>
                  <w:bCs w:val="0"/>
                  <w:noProof/>
                  <w:webHidden/>
                </w:rPr>
                <w:tab/>
              </w:r>
            </w:del>
            <w:ins w:id="1144" w:author="14217" w:date="2012-02-07T10:18:00Z">
              <w:del w:id="1145" w:author="Gaston" w:date="2019-02-28T13:50:00Z">
                <w:r w:rsidR="000019CD" w:rsidRPr="00211422" w:rsidDel="000B5A6C">
                  <w:rPr>
                    <w:b w:val="0"/>
                    <w:bCs w:val="0"/>
                    <w:noProof/>
                    <w:webHidden/>
                  </w:rPr>
                  <w:delText>26</w:delText>
                </w:r>
              </w:del>
            </w:ins>
            <w:del w:id="1146" w:author="Gaston" w:date="2019-02-28T13:50:00Z">
              <w:r w:rsidR="005F6EC0" w:rsidRPr="00211422" w:rsidDel="000B5A6C">
                <w:rPr>
                  <w:b w:val="0"/>
                  <w:bCs w:val="0"/>
                  <w:noProof/>
                  <w:webHidden/>
                </w:rPr>
                <w:delText>25</w:delText>
              </w:r>
            </w:del>
          </w:p>
          <w:p w14:paraId="2007B60D" w14:textId="77777777" w:rsidR="003B576A" w:rsidRPr="00211422" w:rsidDel="000B5A6C" w:rsidRDefault="003B576A">
            <w:pPr>
              <w:pStyle w:val="TM1"/>
              <w:tabs>
                <w:tab w:val="right" w:leader="dot" w:pos="9350"/>
              </w:tabs>
              <w:rPr>
                <w:del w:id="1147" w:author="Gaston" w:date="2019-02-28T13:50:00Z"/>
                <w:rFonts w:ascii="Calibri" w:hAnsi="Calibri"/>
                <w:b w:val="0"/>
                <w:bCs w:val="0"/>
                <w:i w:val="0"/>
                <w:iCs w:val="0"/>
                <w:noProof/>
                <w:sz w:val="22"/>
                <w:szCs w:val="22"/>
                <w:lang w:eastAsia="fr-CA"/>
              </w:rPr>
            </w:pPr>
            <w:del w:id="1148" w:author="Gaston" w:date="2019-02-28T13:50:00Z">
              <w:r w:rsidRPr="00211422" w:rsidDel="000B5A6C">
                <w:rPr>
                  <w:rStyle w:val="Lienhypertexte"/>
                  <w:noProof/>
                  <w:sz w:val="22"/>
                  <w:szCs w:val="22"/>
                  <w:rPrChange w:id="1149" w:author="Gaston" w:date="2019-02-28T18:12:00Z">
                    <w:rPr>
                      <w:rStyle w:val="Lienhypertexte"/>
                      <w:noProof/>
                    </w:rPr>
                  </w:rPrChange>
                </w:rPr>
                <w:delText>Rapport</w:delText>
              </w:r>
              <w:r w:rsidRPr="00211422" w:rsidDel="000B5A6C">
                <w:rPr>
                  <w:noProof/>
                  <w:webHidden/>
                  <w:sz w:val="22"/>
                  <w:szCs w:val="22"/>
                  <w:rPrChange w:id="1150" w:author="Gaston" w:date="2019-02-28T18:12:00Z">
                    <w:rPr>
                      <w:noProof/>
                      <w:webHidden/>
                    </w:rPr>
                  </w:rPrChange>
                </w:rPr>
                <w:tab/>
              </w:r>
            </w:del>
            <w:ins w:id="1151" w:author="14217" w:date="2012-02-07T10:18:00Z">
              <w:del w:id="1152" w:author="Gaston" w:date="2019-02-28T13:50:00Z">
                <w:r w:rsidR="000019CD" w:rsidRPr="00211422" w:rsidDel="000B5A6C">
                  <w:rPr>
                    <w:noProof/>
                    <w:webHidden/>
                    <w:sz w:val="22"/>
                    <w:szCs w:val="22"/>
                    <w:rPrChange w:id="1153" w:author="Gaston" w:date="2019-02-28T18:12:00Z">
                      <w:rPr>
                        <w:noProof/>
                        <w:webHidden/>
                      </w:rPr>
                    </w:rPrChange>
                  </w:rPr>
                  <w:delText>27</w:delText>
                </w:r>
              </w:del>
            </w:ins>
            <w:del w:id="1154" w:author="Gaston" w:date="2019-02-28T13:50:00Z">
              <w:r w:rsidR="005F6EC0" w:rsidRPr="00211422" w:rsidDel="000B5A6C">
                <w:rPr>
                  <w:noProof/>
                  <w:webHidden/>
                  <w:sz w:val="22"/>
                  <w:szCs w:val="22"/>
                  <w:rPrChange w:id="1155" w:author="Gaston" w:date="2019-02-28T18:12:00Z">
                    <w:rPr>
                      <w:noProof/>
                      <w:webHidden/>
                    </w:rPr>
                  </w:rPrChange>
                </w:rPr>
                <w:delText>26</w:delText>
              </w:r>
            </w:del>
          </w:p>
          <w:p w14:paraId="62DFDE32" w14:textId="77777777" w:rsidR="003B576A" w:rsidRPr="00211422" w:rsidDel="000B5A6C" w:rsidRDefault="003B576A">
            <w:pPr>
              <w:pStyle w:val="TM2"/>
              <w:tabs>
                <w:tab w:val="right" w:leader="dot" w:pos="9350"/>
              </w:tabs>
              <w:rPr>
                <w:del w:id="1156" w:author="Gaston" w:date="2019-02-28T13:50:00Z"/>
                <w:rFonts w:ascii="Calibri" w:hAnsi="Calibri"/>
                <w:b w:val="0"/>
                <w:bCs w:val="0"/>
                <w:noProof/>
                <w:lang w:eastAsia="fr-CA"/>
              </w:rPr>
            </w:pPr>
            <w:del w:id="1157" w:author="Gaston" w:date="2019-02-28T13:50:00Z">
              <w:r w:rsidRPr="00211422" w:rsidDel="000B5A6C">
                <w:rPr>
                  <w:rStyle w:val="Lienhypertexte"/>
                  <w:b w:val="0"/>
                  <w:bCs w:val="0"/>
                  <w:noProof/>
                </w:rPr>
                <w:delText>Sections du rapport</w:delText>
              </w:r>
              <w:r w:rsidRPr="00211422" w:rsidDel="000B5A6C">
                <w:rPr>
                  <w:b w:val="0"/>
                  <w:bCs w:val="0"/>
                  <w:noProof/>
                  <w:webHidden/>
                </w:rPr>
                <w:tab/>
              </w:r>
            </w:del>
            <w:ins w:id="1158" w:author="14217" w:date="2012-02-07T10:18:00Z">
              <w:del w:id="1159" w:author="Gaston" w:date="2019-02-28T13:50:00Z">
                <w:r w:rsidR="000019CD" w:rsidRPr="00211422" w:rsidDel="000B5A6C">
                  <w:rPr>
                    <w:b w:val="0"/>
                    <w:bCs w:val="0"/>
                    <w:noProof/>
                    <w:webHidden/>
                  </w:rPr>
                  <w:delText>28</w:delText>
                </w:r>
              </w:del>
            </w:ins>
            <w:del w:id="1160" w:author="Gaston" w:date="2019-02-28T13:50:00Z">
              <w:r w:rsidR="005F6EC0" w:rsidRPr="00211422" w:rsidDel="000B5A6C">
                <w:rPr>
                  <w:b w:val="0"/>
                  <w:bCs w:val="0"/>
                  <w:noProof/>
                  <w:webHidden/>
                </w:rPr>
                <w:delText>27</w:delText>
              </w:r>
            </w:del>
          </w:p>
          <w:p w14:paraId="415C1D53" w14:textId="77777777" w:rsidR="003B576A" w:rsidRPr="00211422" w:rsidDel="000B5A6C" w:rsidRDefault="003B576A">
            <w:pPr>
              <w:pStyle w:val="TM1"/>
              <w:tabs>
                <w:tab w:val="right" w:leader="dot" w:pos="9350"/>
              </w:tabs>
              <w:rPr>
                <w:del w:id="1161" w:author="Gaston" w:date="2019-02-28T13:50:00Z"/>
                <w:rFonts w:ascii="Calibri" w:hAnsi="Calibri"/>
                <w:b w:val="0"/>
                <w:bCs w:val="0"/>
                <w:i w:val="0"/>
                <w:iCs w:val="0"/>
                <w:noProof/>
                <w:sz w:val="22"/>
                <w:szCs w:val="22"/>
                <w:lang w:eastAsia="fr-CA"/>
              </w:rPr>
            </w:pPr>
            <w:del w:id="1162" w:author="Gaston" w:date="2019-02-28T13:50:00Z">
              <w:r w:rsidRPr="00211422" w:rsidDel="000B5A6C">
                <w:rPr>
                  <w:rStyle w:val="Lienhypertexte"/>
                  <w:noProof/>
                  <w:sz w:val="22"/>
                  <w:szCs w:val="22"/>
                  <w:rPrChange w:id="1163" w:author="Gaston" w:date="2019-02-28T18:12:00Z">
                    <w:rPr>
                      <w:rStyle w:val="Lienhypertexte"/>
                      <w:noProof/>
                    </w:rPr>
                  </w:rPrChange>
                </w:rPr>
                <w:delText>Manuel de l'usager</w:delText>
              </w:r>
              <w:r w:rsidRPr="00211422" w:rsidDel="000B5A6C">
                <w:rPr>
                  <w:noProof/>
                  <w:webHidden/>
                  <w:sz w:val="22"/>
                  <w:szCs w:val="22"/>
                  <w:rPrChange w:id="1164" w:author="Gaston" w:date="2019-02-28T18:12:00Z">
                    <w:rPr>
                      <w:noProof/>
                      <w:webHidden/>
                    </w:rPr>
                  </w:rPrChange>
                </w:rPr>
                <w:tab/>
              </w:r>
            </w:del>
            <w:ins w:id="1165" w:author="14217" w:date="2012-02-07T10:18:00Z">
              <w:del w:id="1166" w:author="Gaston" w:date="2019-02-28T13:50:00Z">
                <w:r w:rsidR="000019CD" w:rsidRPr="00211422" w:rsidDel="000B5A6C">
                  <w:rPr>
                    <w:noProof/>
                    <w:webHidden/>
                    <w:sz w:val="22"/>
                    <w:szCs w:val="22"/>
                    <w:rPrChange w:id="1167" w:author="Gaston" w:date="2019-02-28T18:12:00Z">
                      <w:rPr>
                        <w:noProof/>
                        <w:webHidden/>
                      </w:rPr>
                    </w:rPrChange>
                  </w:rPr>
                  <w:delText>29</w:delText>
                </w:r>
              </w:del>
            </w:ins>
            <w:del w:id="1168" w:author="Gaston" w:date="2019-02-28T13:50:00Z">
              <w:r w:rsidR="005F6EC0" w:rsidRPr="00211422" w:rsidDel="000B5A6C">
                <w:rPr>
                  <w:noProof/>
                  <w:webHidden/>
                  <w:sz w:val="22"/>
                  <w:szCs w:val="22"/>
                  <w:rPrChange w:id="1169" w:author="Gaston" w:date="2019-02-28T18:12:00Z">
                    <w:rPr>
                      <w:noProof/>
                      <w:webHidden/>
                    </w:rPr>
                  </w:rPrChange>
                </w:rPr>
                <w:delText>28</w:delText>
              </w:r>
            </w:del>
          </w:p>
          <w:p w14:paraId="05DDC7FB" w14:textId="77777777" w:rsidR="003B576A" w:rsidRPr="00211422" w:rsidDel="000B5A6C" w:rsidRDefault="003B576A">
            <w:pPr>
              <w:pStyle w:val="TM2"/>
              <w:tabs>
                <w:tab w:val="right" w:leader="dot" w:pos="9350"/>
              </w:tabs>
              <w:rPr>
                <w:del w:id="1170" w:author="Gaston" w:date="2019-02-28T13:50:00Z"/>
                <w:rFonts w:ascii="Calibri" w:hAnsi="Calibri"/>
                <w:b w:val="0"/>
                <w:bCs w:val="0"/>
                <w:noProof/>
                <w:lang w:eastAsia="fr-CA"/>
              </w:rPr>
            </w:pPr>
            <w:del w:id="1171" w:author="Gaston" w:date="2019-02-28T13:50:00Z">
              <w:r w:rsidRPr="00211422" w:rsidDel="000B5A6C">
                <w:rPr>
                  <w:rStyle w:val="Lienhypertexte"/>
                  <w:b w:val="0"/>
                  <w:bCs w:val="0"/>
                  <w:noProof/>
                </w:rPr>
                <w:delText>Éléments composant le manuel de l'usager</w:delText>
              </w:r>
              <w:r w:rsidRPr="00211422" w:rsidDel="000B5A6C">
                <w:rPr>
                  <w:b w:val="0"/>
                  <w:bCs w:val="0"/>
                  <w:noProof/>
                  <w:webHidden/>
                </w:rPr>
                <w:tab/>
              </w:r>
            </w:del>
            <w:ins w:id="1172" w:author="14217" w:date="2012-02-07T10:18:00Z">
              <w:del w:id="1173" w:author="Gaston" w:date="2019-02-28T13:50:00Z">
                <w:r w:rsidR="000019CD" w:rsidRPr="00211422" w:rsidDel="000B5A6C">
                  <w:rPr>
                    <w:b w:val="0"/>
                    <w:bCs w:val="0"/>
                    <w:noProof/>
                    <w:webHidden/>
                  </w:rPr>
                  <w:delText>30</w:delText>
                </w:r>
              </w:del>
            </w:ins>
            <w:del w:id="1174" w:author="Gaston" w:date="2019-02-28T13:50:00Z">
              <w:r w:rsidR="005F6EC0" w:rsidRPr="00211422" w:rsidDel="000B5A6C">
                <w:rPr>
                  <w:b w:val="0"/>
                  <w:bCs w:val="0"/>
                  <w:noProof/>
                  <w:webHidden/>
                </w:rPr>
                <w:delText>29</w:delText>
              </w:r>
            </w:del>
          </w:p>
          <w:p w14:paraId="284D9EF5" w14:textId="77777777" w:rsidR="003B576A" w:rsidRPr="00211422" w:rsidDel="000B5A6C" w:rsidRDefault="003B576A">
            <w:pPr>
              <w:pStyle w:val="TM1"/>
              <w:tabs>
                <w:tab w:val="right" w:leader="dot" w:pos="9350"/>
              </w:tabs>
              <w:rPr>
                <w:del w:id="1175" w:author="Gaston" w:date="2019-02-28T13:50:00Z"/>
                <w:rFonts w:ascii="Calibri" w:hAnsi="Calibri"/>
                <w:b w:val="0"/>
                <w:bCs w:val="0"/>
                <w:i w:val="0"/>
                <w:iCs w:val="0"/>
                <w:noProof/>
                <w:sz w:val="22"/>
                <w:szCs w:val="22"/>
                <w:lang w:eastAsia="fr-CA"/>
              </w:rPr>
            </w:pPr>
            <w:del w:id="1176" w:author="Gaston" w:date="2019-02-28T13:50:00Z">
              <w:r w:rsidRPr="00211422" w:rsidDel="000B5A6C">
                <w:rPr>
                  <w:rStyle w:val="Lienhypertexte"/>
                  <w:noProof/>
                  <w:sz w:val="22"/>
                  <w:szCs w:val="22"/>
                  <w:rPrChange w:id="1177" w:author="Gaston" w:date="2019-02-28T18:12:00Z">
                    <w:rPr>
                      <w:rStyle w:val="Lienhypertexte"/>
                      <w:noProof/>
                    </w:rPr>
                  </w:rPrChange>
                </w:rPr>
                <w:delText>Notation du projet de l’élève</w:delText>
              </w:r>
              <w:r w:rsidRPr="00211422" w:rsidDel="000B5A6C">
                <w:rPr>
                  <w:noProof/>
                  <w:webHidden/>
                  <w:sz w:val="22"/>
                  <w:szCs w:val="22"/>
                  <w:rPrChange w:id="1178" w:author="Gaston" w:date="2019-02-28T18:12:00Z">
                    <w:rPr>
                      <w:noProof/>
                      <w:webHidden/>
                    </w:rPr>
                  </w:rPrChange>
                </w:rPr>
                <w:tab/>
              </w:r>
            </w:del>
            <w:ins w:id="1179" w:author="14217" w:date="2012-02-07T10:18:00Z">
              <w:del w:id="1180" w:author="Gaston" w:date="2019-02-28T13:50:00Z">
                <w:r w:rsidR="000019CD" w:rsidRPr="00211422" w:rsidDel="000B5A6C">
                  <w:rPr>
                    <w:noProof/>
                    <w:webHidden/>
                    <w:sz w:val="22"/>
                    <w:szCs w:val="22"/>
                    <w:rPrChange w:id="1181" w:author="Gaston" w:date="2019-02-28T18:12:00Z">
                      <w:rPr>
                        <w:noProof/>
                        <w:webHidden/>
                      </w:rPr>
                    </w:rPrChange>
                  </w:rPr>
                  <w:delText>31</w:delText>
                </w:r>
              </w:del>
            </w:ins>
            <w:del w:id="1182" w:author="Gaston" w:date="2019-02-28T13:50:00Z">
              <w:r w:rsidR="005F6EC0" w:rsidRPr="00211422" w:rsidDel="000B5A6C">
                <w:rPr>
                  <w:noProof/>
                  <w:webHidden/>
                  <w:sz w:val="22"/>
                  <w:szCs w:val="22"/>
                  <w:rPrChange w:id="1183" w:author="Gaston" w:date="2019-02-28T18:12:00Z">
                    <w:rPr>
                      <w:noProof/>
                      <w:webHidden/>
                    </w:rPr>
                  </w:rPrChange>
                </w:rPr>
                <w:delText>30</w:delText>
              </w:r>
            </w:del>
          </w:p>
          <w:p w14:paraId="44D7EE60" w14:textId="77777777" w:rsidR="003B576A" w:rsidRPr="00211422" w:rsidDel="000B5A6C" w:rsidRDefault="003B576A">
            <w:pPr>
              <w:pStyle w:val="TM1"/>
              <w:tabs>
                <w:tab w:val="right" w:leader="dot" w:pos="9350"/>
              </w:tabs>
              <w:rPr>
                <w:del w:id="1184" w:author="Gaston" w:date="2019-02-28T13:50:00Z"/>
                <w:rFonts w:ascii="Calibri" w:hAnsi="Calibri"/>
                <w:b w:val="0"/>
                <w:bCs w:val="0"/>
                <w:i w:val="0"/>
                <w:iCs w:val="0"/>
                <w:noProof/>
                <w:sz w:val="22"/>
                <w:szCs w:val="22"/>
                <w:lang w:eastAsia="fr-CA"/>
              </w:rPr>
            </w:pPr>
            <w:del w:id="1185" w:author="Gaston" w:date="2019-02-28T13:50:00Z">
              <w:r w:rsidRPr="00211422" w:rsidDel="000B5A6C">
                <w:rPr>
                  <w:rStyle w:val="Lienhypertexte"/>
                  <w:noProof/>
                  <w:sz w:val="22"/>
                  <w:szCs w:val="22"/>
                  <w:rPrChange w:id="1186" w:author="Gaston" w:date="2019-02-28T18:12:00Z">
                    <w:rPr>
                      <w:rStyle w:val="Lienhypertexte"/>
                      <w:noProof/>
                    </w:rPr>
                  </w:rPrChange>
                </w:rPr>
                <w:delText>Fonctionnement du projet</w:delText>
              </w:r>
              <w:r w:rsidRPr="00211422" w:rsidDel="000B5A6C">
                <w:rPr>
                  <w:noProof/>
                  <w:webHidden/>
                  <w:sz w:val="22"/>
                  <w:szCs w:val="22"/>
                  <w:rPrChange w:id="1187" w:author="Gaston" w:date="2019-02-28T18:12:00Z">
                    <w:rPr>
                      <w:noProof/>
                      <w:webHidden/>
                    </w:rPr>
                  </w:rPrChange>
                </w:rPr>
                <w:tab/>
              </w:r>
            </w:del>
            <w:ins w:id="1188" w:author="14217" w:date="2012-02-07T10:18:00Z">
              <w:del w:id="1189" w:author="Gaston" w:date="2019-02-28T13:50:00Z">
                <w:r w:rsidR="000019CD" w:rsidRPr="00211422" w:rsidDel="000B5A6C">
                  <w:rPr>
                    <w:noProof/>
                    <w:webHidden/>
                    <w:sz w:val="22"/>
                    <w:szCs w:val="22"/>
                    <w:rPrChange w:id="1190" w:author="Gaston" w:date="2019-02-28T18:12:00Z">
                      <w:rPr>
                        <w:noProof/>
                        <w:webHidden/>
                      </w:rPr>
                    </w:rPrChange>
                  </w:rPr>
                  <w:delText>32</w:delText>
                </w:r>
              </w:del>
            </w:ins>
            <w:del w:id="1191" w:author="Gaston" w:date="2019-02-28T13:50:00Z">
              <w:r w:rsidR="005F6EC0" w:rsidRPr="00211422" w:rsidDel="000B5A6C">
                <w:rPr>
                  <w:noProof/>
                  <w:webHidden/>
                  <w:sz w:val="22"/>
                  <w:szCs w:val="22"/>
                  <w:rPrChange w:id="1192" w:author="Gaston" w:date="2019-02-28T18:12:00Z">
                    <w:rPr>
                      <w:noProof/>
                      <w:webHidden/>
                    </w:rPr>
                  </w:rPrChange>
                </w:rPr>
                <w:delText>31</w:delText>
              </w:r>
            </w:del>
          </w:p>
          <w:p w14:paraId="2AE0BCC2" w14:textId="77777777" w:rsidR="003B576A" w:rsidRPr="00211422" w:rsidDel="000B5A6C" w:rsidRDefault="003B576A">
            <w:pPr>
              <w:pStyle w:val="TM1"/>
              <w:tabs>
                <w:tab w:val="right" w:leader="dot" w:pos="9350"/>
              </w:tabs>
              <w:rPr>
                <w:del w:id="1193" w:author="Gaston" w:date="2019-02-28T13:50:00Z"/>
                <w:rFonts w:ascii="Calibri" w:hAnsi="Calibri"/>
                <w:b w:val="0"/>
                <w:bCs w:val="0"/>
                <w:i w:val="0"/>
                <w:iCs w:val="0"/>
                <w:noProof/>
                <w:sz w:val="22"/>
                <w:szCs w:val="22"/>
                <w:lang w:eastAsia="fr-CA"/>
              </w:rPr>
            </w:pPr>
            <w:del w:id="1194" w:author="Gaston" w:date="2019-02-28T13:50:00Z">
              <w:r w:rsidRPr="00211422" w:rsidDel="000B5A6C">
                <w:rPr>
                  <w:rStyle w:val="Lienhypertexte"/>
                  <w:noProof/>
                  <w:sz w:val="22"/>
                  <w:szCs w:val="22"/>
                  <w:rPrChange w:id="1195" w:author="Gaston" w:date="2019-02-28T18:12:00Z">
                    <w:rPr>
                      <w:rStyle w:val="Lienhypertexte"/>
                      <w:noProof/>
                    </w:rPr>
                  </w:rPrChange>
                </w:rPr>
                <w:delText>Grille d'évaluation de la présentation</w:delText>
              </w:r>
              <w:r w:rsidRPr="00211422" w:rsidDel="000B5A6C">
                <w:rPr>
                  <w:noProof/>
                  <w:webHidden/>
                  <w:sz w:val="22"/>
                  <w:szCs w:val="22"/>
                  <w:rPrChange w:id="1196" w:author="Gaston" w:date="2019-02-28T18:12:00Z">
                    <w:rPr>
                      <w:noProof/>
                      <w:webHidden/>
                    </w:rPr>
                  </w:rPrChange>
                </w:rPr>
                <w:tab/>
              </w:r>
            </w:del>
            <w:ins w:id="1197" w:author="14217" w:date="2012-02-07T10:18:00Z">
              <w:del w:id="1198" w:author="Gaston" w:date="2019-02-28T13:50:00Z">
                <w:r w:rsidR="000019CD" w:rsidRPr="00211422" w:rsidDel="000B5A6C">
                  <w:rPr>
                    <w:noProof/>
                    <w:webHidden/>
                    <w:sz w:val="22"/>
                    <w:szCs w:val="22"/>
                    <w:rPrChange w:id="1199" w:author="Gaston" w:date="2019-02-28T18:12:00Z">
                      <w:rPr>
                        <w:noProof/>
                        <w:webHidden/>
                      </w:rPr>
                    </w:rPrChange>
                  </w:rPr>
                  <w:delText>33</w:delText>
                </w:r>
              </w:del>
            </w:ins>
            <w:del w:id="1200" w:author="Gaston" w:date="2019-02-28T13:50:00Z">
              <w:r w:rsidR="005F6EC0" w:rsidRPr="00211422" w:rsidDel="000B5A6C">
                <w:rPr>
                  <w:noProof/>
                  <w:webHidden/>
                  <w:sz w:val="22"/>
                  <w:szCs w:val="22"/>
                  <w:rPrChange w:id="1201" w:author="Gaston" w:date="2019-02-28T18:12:00Z">
                    <w:rPr>
                      <w:noProof/>
                      <w:webHidden/>
                    </w:rPr>
                  </w:rPrChange>
                </w:rPr>
                <w:delText>32</w:delText>
              </w:r>
            </w:del>
          </w:p>
          <w:p w14:paraId="0AB616D4" w14:textId="77777777" w:rsidR="003B576A" w:rsidRPr="00211422" w:rsidDel="000B5A6C" w:rsidRDefault="003B576A">
            <w:pPr>
              <w:pStyle w:val="TM1"/>
              <w:tabs>
                <w:tab w:val="right" w:leader="dot" w:pos="9350"/>
              </w:tabs>
              <w:rPr>
                <w:del w:id="1202" w:author="Gaston" w:date="2019-02-28T13:50:00Z"/>
                <w:rFonts w:ascii="Calibri" w:hAnsi="Calibri"/>
                <w:b w:val="0"/>
                <w:bCs w:val="0"/>
                <w:i w:val="0"/>
                <w:iCs w:val="0"/>
                <w:noProof/>
                <w:sz w:val="22"/>
                <w:szCs w:val="22"/>
                <w:lang w:eastAsia="fr-CA"/>
              </w:rPr>
            </w:pPr>
            <w:del w:id="1203" w:author="Gaston" w:date="2019-02-28T13:50:00Z">
              <w:r w:rsidRPr="00211422" w:rsidDel="000B5A6C">
                <w:rPr>
                  <w:rStyle w:val="Lienhypertexte"/>
                  <w:noProof/>
                  <w:sz w:val="22"/>
                  <w:szCs w:val="22"/>
                  <w:rPrChange w:id="1204" w:author="Gaston" w:date="2019-02-28T18:12:00Z">
                    <w:rPr>
                      <w:rStyle w:val="Lienhypertexte"/>
                      <w:noProof/>
                    </w:rPr>
                  </w:rPrChange>
                </w:rPr>
                <w:delText>Rapport de stage hebdomadaire</w:delText>
              </w:r>
              <w:r w:rsidRPr="00211422" w:rsidDel="000B5A6C">
                <w:rPr>
                  <w:noProof/>
                  <w:webHidden/>
                  <w:sz w:val="22"/>
                  <w:szCs w:val="22"/>
                  <w:rPrChange w:id="1205" w:author="Gaston" w:date="2019-02-28T18:12:00Z">
                    <w:rPr>
                      <w:noProof/>
                      <w:webHidden/>
                    </w:rPr>
                  </w:rPrChange>
                </w:rPr>
                <w:tab/>
              </w:r>
            </w:del>
            <w:ins w:id="1206" w:author="14217" w:date="2012-02-07T10:18:00Z">
              <w:del w:id="1207" w:author="Gaston" w:date="2019-02-28T13:50:00Z">
                <w:r w:rsidR="000019CD" w:rsidRPr="00211422" w:rsidDel="000B5A6C">
                  <w:rPr>
                    <w:noProof/>
                    <w:webHidden/>
                    <w:sz w:val="22"/>
                    <w:szCs w:val="22"/>
                    <w:rPrChange w:id="1208" w:author="Gaston" w:date="2019-02-28T18:12:00Z">
                      <w:rPr>
                        <w:noProof/>
                        <w:webHidden/>
                      </w:rPr>
                    </w:rPrChange>
                  </w:rPr>
                  <w:delText>35</w:delText>
                </w:r>
              </w:del>
            </w:ins>
            <w:ins w:id="1209" w:author="14326" w:date="2011-01-19T09:17:00Z">
              <w:del w:id="1210" w:author="Gaston" w:date="2019-02-28T13:50:00Z">
                <w:r w:rsidR="00A161F3" w:rsidRPr="00211422" w:rsidDel="000B5A6C">
                  <w:rPr>
                    <w:noProof/>
                    <w:webHidden/>
                    <w:sz w:val="22"/>
                    <w:szCs w:val="22"/>
                    <w:rPrChange w:id="1211" w:author="Gaston" w:date="2019-02-28T18:12:00Z">
                      <w:rPr>
                        <w:noProof/>
                        <w:webHidden/>
                      </w:rPr>
                    </w:rPrChange>
                  </w:rPr>
                  <w:delText>34</w:delText>
                </w:r>
              </w:del>
            </w:ins>
            <w:del w:id="1212" w:author="Gaston" w:date="2019-02-28T13:50:00Z">
              <w:r w:rsidR="0001257F" w:rsidRPr="00211422" w:rsidDel="000B5A6C">
                <w:rPr>
                  <w:noProof/>
                  <w:webHidden/>
                  <w:sz w:val="22"/>
                  <w:szCs w:val="22"/>
                  <w:rPrChange w:id="1213" w:author="Gaston" w:date="2019-02-28T18:12:00Z">
                    <w:rPr>
                      <w:noProof/>
                      <w:webHidden/>
                    </w:rPr>
                  </w:rPrChange>
                </w:rPr>
                <w:delText>35</w:delText>
              </w:r>
            </w:del>
          </w:p>
          <w:p w14:paraId="069666E9" w14:textId="77777777" w:rsidR="003B576A" w:rsidRPr="00211422" w:rsidDel="000B5A6C" w:rsidRDefault="003B576A">
            <w:pPr>
              <w:pStyle w:val="TM1"/>
              <w:tabs>
                <w:tab w:val="right" w:leader="dot" w:pos="9350"/>
              </w:tabs>
              <w:rPr>
                <w:del w:id="1214" w:author="Gaston" w:date="2019-02-28T13:50:00Z"/>
                <w:rFonts w:ascii="Calibri" w:hAnsi="Calibri"/>
                <w:b w:val="0"/>
                <w:bCs w:val="0"/>
                <w:i w:val="0"/>
                <w:iCs w:val="0"/>
                <w:noProof/>
                <w:sz w:val="22"/>
                <w:szCs w:val="22"/>
                <w:lang w:eastAsia="fr-CA"/>
              </w:rPr>
            </w:pPr>
            <w:del w:id="1215" w:author="Gaston" w:date="2019-02-28T13:50:00Z">
              <w:r w:rsidRPr="00211422" w:rsidDel="000B5A6C">
                <w:rPr>
                  <w:rStyle w:val="Lienhypertexte"/>
                  <w:noProof/>
                  <w:sz w:val="22"/>
                  <w:szCs w:val="22"/>
                  <w:rPrChange w:id="1216" w:author="Gaston" w:date="2019-02-28T18:12:00Z">
                    <w:rPr>
                      <w:rStyle w:val="Lienhypertexte"/>
                      <w:noProof/>
                    </w:rPr>
                  </w:rPrChange>
                </w:rPr>
                <w:delText>Recherche d’un milieu de stage</w:delText>
              </w:r>
              <w:r w:rsidRPr="00211422" w:rsidDel="000B5A6C">
                <w:rPr>
                  <w:noProof/>
                  <w:webHidden/>
                  <w:sz w:val="22"/>
                  <w:szCs w:val="22"/>
                  <w:rPrChange w:id="1217" w:author="Gaston" w:date="2019-02-28T18:12:00Z">
                    <w:rPr>
                      <w:noProof/>
                      <w:webHidden/>
                    </w:rPr>
                  </w:rPrChange>
                </w:rPr>
                <w:tab/>
              </w:r>
            </w:del>
            <w:ins w:id="1218" w:author="14217" w:date="2012-02-07T10:18:00Z">
              <w:del w:id="1219" w:author="Gaston" w:date="2019-02-28T13:50:00Z">
                <w:r w:rsidR="000019CD" w:rsidRPr="00211422" w:rsidDel="000B5A6C">
                  <w:rPr>
                    <w:noProof/>
                    <w:webHidden/>
                    <w:sz w:val="22"/>
                    <w:szCs w:val="22"/>
                    <w:rPrChange w:id="1220" w:author="Gaston" w:date="2019-02-28T18:12:00Z">
                      <w:rPr>
                        <w:noProof/>
                        <w:webHidden/>
                      </w:rPr>
                    </w:rPrChange>
                  </w:rPr>
                  <w:delText>35</w:delText>
                </w:r>
              </w:del>
            </w:ins>
            <w:ins w:id="1221" w:author="14326" w:date="2011-01-19T09:17:00Z">
              <w:del w:id="1222" w:author="Gaston" w:date="2019-02-28T13:50:00Z">
                <w:r w:rsidR="00A161F3" w:rsidRPr="00211422" w:rsidDel="000B5A6C">
                  <w:rPr>
                    <w:noProof/>
                    <w:webHidden/>
                    <w:sz w:val="22"/>
                    <w:szCs w:val="22"/>
                    <w:rPrChange w:id="1223" w:author="Gaston" w:date="2019-02-28T18:12:00Z">
                      <w:rPr>
                        <w:noProof/>
                        <w:webHidden/>
                      </w:rPr>
                    </w:rPrChange>
                  </w:rPr>
                  <w:delText>35</w:delText>
                </w:r>
              </w:del>
            </w:ins>
            <w:del w:id="1224" w:author="Gaston" w:date="2019-02-28T13:50:00Z">
              <w:r w:rsidR="0001257F" w:rsidRPr="00211422" w:rsidDel="000B5A6C">
                <w:rPr>
                  <w:noProof/>
                  <w:webHidden/>
                  <w:sz w:val="22"/>
                  <w:szCs w:val="22"/>
                  <w:rPrChange w:id="1225" w:author="Gaston" w:date="2019-02-28T18:12:00Z">
                    <w:rPr>
                      <w:noProof/>
                      <w:webHidden/>
                    </w:rPr>
                  </w:rPrChange>
                </w:rPr>
                <w:delText>36</w:delText>
              </w:r>
            </w:del>
          </w:p>
          <w:p w14:paraId="52F6AC58" w14:textId="77777777" w:rsidR="003B576A" w:rsidRPr="00211422" w:rsidDel="000B5A6C" w:rsidRDefault="003B576A">
            <w:pPr>
              <w:pStyle w:val="TM1"/>
              <w:tabs>
                <w:tab w:val="right" w:leader="dot" w:pos="9350"/>
              </w:tabs>
              <w:rPr>
                <w:del w:id="1226" w:author="Gaston" w:date="2019-02-28T13:50:00Z"/>
                <w:rFonts w:ascii="Calibri" w:hAnsi="Calibri"/>
                <w:b w:val="0"/>
                <w:bCs w:val="0"/>
                <w:i w:val="0"/>
                <w:iCs w:val="0"/>
                <w:noProof/>
                <w:sz w:val="22"/>
                <w:szCs w:val="22"/>
                <w:lang w:eastAsia="fr-CA"/>
              </w:rPr>
            </w:pPr>
            <w:del w:id="1227" w:author="Gaston" w:date="2019-02-28T13:50:00Z">
              <w:r w:rsidRPr="00211422" w:rsidDel="000B5A6C">
                <w:rPr>
                  <w:rStyle w:val="Lienhypertexte"/>
                  <w:noProof/>
                  <w:sz w:val="22"/>
                  <w:szCs w:val="22"/>
                  <w:rPrChange w:id="1228" w:author="Gaston" w:date="2019-02-28T18:12:00Z">
                    <w:rPr>
                      <w:rStyle w:val="Lienhypertexte"/>
                      <w:noProof/>
                    </w:rPr>
                  </w:rPrChange>
                </w:rPr>
                <w:delText>Kiosque d’exposition</w:delText>
              </w:r>
              <w:r w:rsidRPr="00211422" w:rsidDel="000B5A6C">
                <w:rPr>
                  <w:noProof/>
                  <w:webHidden/>
                  <w:sz w:val="22"/>
                  <w:szCs w:val="22"/>
                  <w:rPrChange w:id="1229" w:author="Gaston" w:date="2019-02-28T18:12:00Z">
                    <w:rPr>
                      <w:noProof/>
                      <w:webHidden/>
                    </w:rPr>
                  </w:rPrChange>
                </w:rPr>
                <w:tab/>
              </w:r>
            </w:del>
            <w:ins w:id="1230" w:author="14217" w:date="2012-02-07T10:18:00Z">
              <w:del w:id="1231" w:author="Gaston" w:date="2019-02-28T13:50:00Z">
                <w:r w:rsidR="000019CD" w:rsidRPr="00211422" w:rsidDel="000B5A6C">
                  <w:rPr>
                    <w:noProof/>
                    <w:webHidden/>
                    <w:sz w:val="22"/>
                    <w:szCs w:val="22"/>
                    <w:rPrChange w:id="1232" w:author="Gaston" w:date="2019-02-28T18:12:00Z">
                      <w:rPr>
                        <w:noProof/>
                        <w:webHidden/>
                      </w:rPr>
                    </w:rPrChange>
                  </w:rPr>
                  <w:delText>35</w:delText>
                </w:r>
              </w:del>
            </w:ins>
            <w:ins w:id="1233" w:author="14326" w:date="2011-01-19T09:17:00Z">
              <w:del w:id="1234" w:author="Gaston" w:date="2019-02-28T13:50:00Z">
                <w:r w:rsidR="00A161F3" w:rsidRPr="00211422" w:rsidDel="000B5A6C">
                  <w:rPr>
                    <w:noProof/>
                    <w:webHidden/>
                    <w:sz w:val="22"/>
                    <w:szCs w:val="22"/>
                    <w:rPrChange w:id="1235" w:author="Gaston" w:date="2019-02-28T18:12:00Z">
                      <w:rPr>
                        <w:noProof/>
                        <w:webHidden/>
                      </w:rPr>
                    </w:rPrChange>
                  </w:rPr>
                  <w:delText>36</w:delText>
                </w:r>
              </w:del>
            </w:ins>
            <w:del w:id="1236" w:author="Gaston" w:date="2019-02-28T13:50:00Z">
              <w:r w:rsidR="0001257F" w:rsidRPr="00211422" w:rsidDel="000B5A6C">
                <w:rPr>
                  <w:noProof/>
                  <w:webHidden/>
                  <w:sz w:val="22"/>
                  <w:szCs w:val="22"/>
                  <w:rPrChange w:id="1237" w:author="Gaston" w:date="2019-02-28T18:12:00Z">
                    <w:rPr>
                      <w:noProof/>
                      <w:webHidden/>
                    </w:rPr>
                  </w:rPrChange>
                </w:rPr>
                <w:delText>37</w:delText>
              </w:r>
            </w:del>
          </w:p>
          <w:p w14:paraId="5C3E928B" w14:textId="77777777" w:rsidR="003B576A" w:rsidRPr="00211422" w:rsidDel="000B5A6C" w:rsidRDefault="003B576A">
            <w:pPr>
              <w:pStyle w:val="TM1"/>
              <w:tabs>
                <w:tab w:val="right" w:leader="dot" w:pos="9350"/>
              </w:tabs>
              <w:rPr>
                <w:del w:id="1238" w:author="Gaston" w:date="2019-02-28T13:50:00Z"/>
                <w:rFonts w:ascii="Calibri" w:hAnsi="Calibri"/>
                <w:b w:val="0"/>
                <w:bCs w:val="0"/>
                <w:i w:val="0"/>
                <w:iCs w:val="0"/>
                <w:noProof/>
                <w:sz w:val="22"/>
                <w:szCs w:val="22"/>
                <w:lang w:eastAsia="fr-CA"/>
              </w:rPr>
            </w:pPr>
            <w:del w:id="1239" w:author="Gaston" w:date="2019-02-28T13:50:00Z">
              <w:r w:rsidRPr="00211422" w:rsidDel="000B5A6C">
                <w:rPr>
                  <w:rStyle w:val="Lienhypertexte"/>
                  <w:noProof/>
                  <w:sz w:val="22"/>
                  <w:szCs w:val="22"/>
                  <w:rPrChange w:id="1240" w:author="Gaston" w:date="2019-02-28T18:12:00Z">
                    <w:rPr>
                      <w:rStyle w:val="Lienhypertexte"/>
                      <w:noProof/>
                    </w:rPr>
                  </w:rPrChange>
                </w:rPr>
                <w:delText>Formulaire de demande de déverrouillage d’outils dans l’atelier.</w:delText>
              </w:r>
              <w:r w:rsidRPr="00211422" w:rsidDel="000B5A6C">
                <w:rPr>
                  <w:noProof/>
                  <w:webHidden/>
                  <w:sz w:val="22"/>
                  <w:szCs w:val="22"/>
                  <w:rPrChange w:id="1241" w:author="Gaston" w:date="2019-02-28T18:12:00Z">
                    <w:rPr>
                      <w:noProof/>
                      <w:webHidden/>
                    </w:rPr>
                  </w:rPrChange>
                </w:rPr>
                <w:tab/>
              </w:r>
            </w:del>
            <w:ins w:id="1242" w:author="14217" w:date="2012-02-07T10:18:00Z">
              <w:del w:id="1243" w:author="Gaston" w:date="2019-02-28T13:50:00Z">
                <w:r w:rsidR="000019CD" w:rsidRPr="00211422" w:rsidDel="000B5A6C">
                  <w:rPr>
                    <w:noProof/>
                    <w:webHidden/>
                    <w:sz w:val="22"/>
                    <w:szCs w:val="22"/>
                    <w:rPrChange w:id="1244" w:author="Gaston" w:date="2019-02-28T18:12:00Z">
                      <w:rPr>
                        <w:noProof/>
                        <w:webHidden/>
                      </w:rPr>
                    </w:rPrChange>
                  </w:rPr>
                  <w:delText>36</w:delText>
                </w:r>
              </w:del>
            </w:ins>
            <w:ins w:id="1245" w:author="14326" w:date="2011-01-19T09:17:00Z">
              <w:del w:id="1246" w:author="Gaston" w:date="2019-02-28T13:50:00Z">
                <w:r w:rsidR="00A161F3" w:rsidRPr="00211422" w:rsidDel="000B5A6C">
                  <w:rPr>
                    <w:noProof/>
                    <w:webHidden/>
                    <w:sz w:val="22"/>
                    <w:szCs w:val="22"/>
                    <w:rPrChange w:id="1247" w:author="Gaston" w:date="2019-02-28T18:12:00Z">
                      <w:rPr>
                        <w:noProof/>
                        <w:webHidden/>
                      </w:rPr>
                    </w:rPrChange>
                  </w:rPr>
                  <w:delText>37</w:delText>
                </w:r>
              </w:del>
            </w:ins>
            <w:del w:id="1248" w:author="Gaston" w:date="2019-02-28T13:50:00Z">
              <w:r w:rsidR="0001257F" w:rsidRPr="00211422" w:rsidDel="000B5A6C">
                <w:rPr>
                  <w:noProof/>
                  <w:webHidden/>
                  <w:sz w:val="22"/>
                  <w:szCs w:val="22"/>
                  <w:rPrChange w:id="1249" w:author="Gaston" w:date="2019-02-28T18:12:00Z">
                    <w:rPr>
                      <w:noProof/>
                      <w:webHidden/>
                    </w:rPr>
                  </w:rPrChange>
                </w:rPr>
                <w:delText>38</w:delText>
              </w:r>
            </w:del>
          </w:p>
          <w:p w14:paraId="6788D1E2" w14:textId="77777777" w:rsidR="00782100" w:rsidRDefault="00620B41">
            <w:ins w:id="1250" w:author="Claude Gendron" w:date="2007-03-15T08:37:00Z">
              <w:r w:rsidRPr="00211422">
                <w:rPr>
                  <w:rFonts w:ascii="Arial" w:hAnsi="Arial" w:cs="Arial"/>
                  <w:sz w:val="22"/>
                  <w:szCs w:val="22"/>
                  <w:u w:val="single"/>
                  <w:rPrChange w:id="1251" w:author="Gaston" w:date="2019-02-28T18:12:00Z">
                    <w:rPr>
                      <w:rFonts w:ascii="Arial" w:hAnsi="Arial" w:cs="Arial"/>
                      <w:sz w:val="44"/>
                      <w:szCs w:val="22"/>
                      <w:u w:val="single"/>
                    </w:rPr>
                  </w:rPrChange>
                </w:rPr>
                <w:fldChar w:fldCharType="end"/>
              </w:r>
            </w:ins>
          </w:p>
        </w:tc>
      </w:tr>
    </w:tbl>
    <w:p w14:paraId="2A39D31D" w14:textId="77777777" w:rsidR="00782100" w:rsidRDefault="00782100"/>
    <w:tbl>
      <w:tblPr>
        <w:tblW w:w="9521" w:type="dxa"/>
        <w:tblInd w:w="-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1252" w:author="Gaston" w:date="2019-02-28T14:22:00Z">
          <w:tblPr>
            <w:tblW w:w="9640" w:type="dxa"/>
            <w:tblInd w:w="-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999"/>
        <w:gridCol w:w="8522"/>
        <w:tblGridChange w:id="1253">
          <w:tblGrid>
            <w:gridCol w:w="999"/>
            <w:gridCol w:w="8641"/>
          </w:tblGrid>
        </w:tblGridChange>
      </w:tblGrid>
      <w:tr w:rsidR="00782100" w14:paraId="2EF8E3B8" w14:textId="77777777" w:rsidTr="006F647D">
        <w:tc>
          <w:tcPr>
            <w:tcW w:w="999" w:type="dxa"/>
            <w:tcPrChange w:id="1254" w:author="Gaston" w:date="2019-02-28T14:22:00Z">
              <w:tcPr>
                <w:tcW w:w="999" w:type="dxa"/>
              </w:tcPr>
            </w:tcPrChange>
          </w:tcPr>
          <w:p w14:paraId="0764DA6D" w14:textId="77777777" w:rsidR="00782100" w:rsidRDefault="00782100">
            <w:pPr>
              <w:pStyle w:val="Textetableau"/>
              <w:rPr>
                <w:sz w:val="24"/>
              </w:rPr>
            </w:pPr>
            <w:r>
              <w:rPr>
                <w:sz w:val="24"/>
              </w:rPr>
              <w:t>NB1 :</w:t>
            </w:r>
          </w:p>
        </w:tc>
        <w:tc>
          <w:tcPr>
            <w:tcW w:w="8522" w:type="dxa"/>
            <w:tcPrChange w:id="1255" w:author="Gaston" w:date="2019-02-28T14:22:00Z">
              <w:tcPr>
                <w:tcW w:w="8641" w:type="dxa"/>
              </w:tcPr>
            </w:tcPrChange>
          </w:tcPr>
          <w:p w14:paraId="431C47BD" w14:textId="77777777" w:rsidR="00782100" w:rsidRPr="00782100" w:rsidRDefault="00DE2CBC" w:rsidP="000B5A6C">
            <w:pPr>
              <w:pStyle w:val="Textetableau"/>
              <w:rPr>
                <w:sz w:val="22"/>
                <w:szCs w:val="22"/>
              </w:rPr>
            </w:pPr>
            <w:ins w:id="1256" w:author="Gaston" w:date="2019-02-28T09:58:00Z">
              <w:r>
                <w:rPr>
                  <w:sz w:val="22"/>
                  <w:szCs w:val="22"/>
                </w:rPr>
                <w:t>Ce document contient les grilles d’autocorrection contenant les critères de rédaction de divers documents associés à un projet appris dans les différents cours du programme.</w:t>
              </w:r>
            </w:ins>
            <w:del w:id="1257" w:author="Gaston" w:date="2019-02-28T09:58:00Z">
              <w:r w:rsidR="00782100" w:rsidRPr="00782100" w:rsidDel="00DE2CBC">
                <w:rPr>
                  <w:sz w:val="22"/>
                  <w:szCs w:val="22"/>
                </w:rPr>
                <w:delText>Pour toutes questions se rapportant à un critère, consultez d'abord les notes de cours associées à ce critère.</w:delText>
              </w:r>
            </w:del>
          </w:p>
        </w:tc>
      </w:tr>
      <w:tr w:rsidR="00782100" w:rsidDel="006E4CF0" w14:paraId="5A335B92" w14:textId="77777777" w:rsidTr="006F647D">
        <w:trPr>
          <w:del w:id="1258" w:author="Gaston" w:date="2019-02-28T09:53:00Z"/>
        </w:trPr>
        <w:tc>
          <w:tcPr>
            <w:tcW w:w="999" w:type="dxa"/>
            <w:tcPrChange w:id="1259" w:author="Gaston" w:date="2019-02-28T14:22:00Z">
              <w:tcPr>
                <w:tcW w:w="999" w:type="dxa"/>
              </w:tcPr>
            </w:tcPrChange>
          </w:tcPr>
          <w:p w14:paraId="1D44DD51" w14:textId="77777777" w:rsidR="00782100" w:rsidDel="006E4CF0" w:rsidRDefault="00782100">
            <w:pPr>
              <w:pStyle w:val="Textetableau"/>
              <w:rPr>
                <w:del w:id="1260" w:author="Gaston" w:date="2019-02-28T09:53:00Z"/>
                <w:sz w:val="24"/>
              </w:rPr>
            </w:pPr>
            <w:del w:id="1261" w:author="Gaston" w:date="2019-02-28T09:53:00Z">
              <w:r w:rsidDel="006E4CF0">
                <w:rPr>
                  <w:sz w:val="24"/>
                </w:rPr>
                <w:delText>NB2 :</w:delText>
              </w:r>
            </w:del>
          </w:p>
        </w:tc>
        <w:tc>
          <w:tcPr>
            <w:tcW w:w="8522" w:type="dxa"/>
            <w:tcPrChange w:id="1262" w:author="Gaston" w:date="2019-02-28T14:22:00Z">
              <w:tcPr>
                <w:tcW w:w="8641" w:type="dxa"/>
              </w:tcPr>
            </w:tcPrChange>
          </w:tcPr>
          <w:p w14:paraId="75EB2D3C" w14:textId="77777777" w:rsidR="00782100" w:rsidRPr="00782100" w:rsidDel="006E4CF0" w:rsidRDefault="00782100">
            <w:pPr>
              <w:pStyle w:val="Textetableau"/>
              <w:rPr>
                <w:del w:id="1263" w:author="Gaston" w:date="2019-02-28T09:53:00Z"/>
                <w:sz w:val="22"/>
                <w:szCs w:val="22"/>
              </w:rPr>
            </w:pPr>
            <w:del w:id="1264" w:author="Gaston" w:date="2019-02-28T09:53:00Z">
              <w:r w:rsidRPr="00782100" w:rsidDel="006E4CF0">
                <w:rPr>
                  <w:sz w:val="22"/>
                  <w:szCs w:val="22"/>
                </w:rPr>
                <w:delText>Tous les documents non rentrés pour la date de remise du rapport auront la note zéro.  Il est très important de retranscrire les résultats ainsi que les dates de remise de vos travaux à vos tuteurs, pour vous assurer de ne pas vous retrouver avec une note zéro non méritée.</w:delText>
              </w:r>
            </w:del>
          </w:p>
        </w:tc>
      </w:tr>
      <w:tr w:rsidR="00782100" w:rsidDel="006E4CF0" w14:paraId="33550B1F" w14:textId="77777777" w:rsidTr="006F647D">
        <w:trPr>
          <w:del w:id="1265" w:author="Gaston" w:date="2019-02-28T09:53:00Z"/>
        </w:trPr>
        <w:tc>
          <w:tcPr>
            <w:tcW w:w="999" w:type="dxa"/>
            <w:tcPrChange w:id="1266" w:author="Gaston" w:date="2019-02-28T14:22:00Z">
              <w:tcPr>
                <w:tcW w:w="999" w:type="dxa"/>
              </w:tcPr>
            </w:tcPrChange>
          </w:tcPr>
          <w:p w14:paraId="7F4CC4C8" w14:textId="77777777" w:rsidR="00782100" w:rsidDel="006E4CF0" w:rsidRDefault="00782100">
            <w:pPr>
              <w:pStyle w:val="Textetableau"/>
              <w:rPr>
                <w:del w:id="1267" w:author="Gaston" w:date="2019-02-28T09:53:00Z"/>
                <w:sz w:val="24"/>
              </w:rPr>
            </w:pPr>
            <w:del w:id="1268" w:author="Gaston" w:date="2019-02-28T09:53:00Z">
              <w:r w:rsidDel="006E4CF0">
                <w:rPr>
                  <w:sz w:val="24"/>
                </w:rPr>
                <w:delText>NB3 :</w:delText>
              </w:r>
            </w:del>
          </w:p>
        </w:tc>
        <w:tc>
          <w:tcPr>
            <w:tcW w:w="8522" w:type="dxa"/>
            <w:tcPrChange w:id="1269" w:author="Gaston" w:date="2019-02-28T14:22:00Z">
              <w:tcPr>
                <w:tcW w:w="8641" w:type="dxa"/>
              </w:tcPr>
            </w:tcPrChange>
          </w:tcPr>
          <w:p w14:paraId="3F261734" w14:textId="77777777" w:rsidR="00782100" w:rsidRPr="00782100" w:rsidDel="006E4CF0" w:rsidRDefault="00782100">
            <w:pPr>
              <w:pStyle w:val="Textetableau"/>
              <w:rPr>
                <w:del w:id="1270" w:author="Gaston" w:date="2019-02-28T09:53:00Z"/>
                <w:sz w:val="22"/>
                <w:szCs w:val="22"/>
              </w:rPr>
            </w:pPr>
            <w:del w:id="1271" w:author="Gaston" w:date="2019-02-28T09:53:00Z">
              <w:r w:rsidRPr="00782100" w:rsidDel="006E4CF0">
                <w:rPr>
                  <w:sz w:val="22"/>
                  <w:szCs w:val="22"/>
                </w:rPr>
                <w:delText xml:space="preserve">Un maximum de trois points sera </w:delText>
              </w:r>
              <w:r w:rsidR="00AE7494" w:rsidRPr="00782100" w:rsidDel="006E4CF0">
                <w:rPr>
                  <w:sz w:val="22"/>
                  <w:szCs w:val="22"/>
                </w:rPr>
                <w:delText>retranché</w:delText>
              </w:r>
              <w:r w:rsidRPr="00782100" w:rsidDel="006E4CF0">
                <w:rPr>
                  <w:sz w:val="22"/>
                  <w:szCs w:val="22"/>
                </w:rPr>
                <w:delText xml:space="preserve"> pour une erreur répétitive.</w:delText>
              </w:r>
            </w:del>
          </w:p>
        </w:tc>
      </w:tr>
      <w:tr w:rsidR="00782100" w14:paraId="3F10F113" w14:textId="77777777" w:rsidTr="006F647D">
        <w:tc>
          <w:tcPr>
            <w:tcW w:w="999" w:type="dxa"/>
            <w:tcPrChange w:id="1272" w:author="Gaston" w:date="2019-02-28T14:22:00Z">
              <w:tcPr>
                <w:tcW w:w="999" w:type="dxa"/>
              </w:tcPr>
            </w:tcPrChange>
          </w:tcPr>
          <w:p w14:paraId="609866F2" w14:textId="77777777" w:rsidR="00782100" w:rsidRDefault="00782100" w:rsidP="000B5A6C">
            <w:pPr>
              <w:pStyle w:val="Textetableau"/>
              <w:rPr>
                <w:sz w:val="24"/>
              </w:rPr>
            </w:pPr>
            <w:r>
              <w:rPr>
                <w:sz w:val="24"/>
              </w:rPr>
              <w:t>NB</w:t>
            </w:r>
            <w:ins w:id="1273" w:author="Gaston" w:date="2019-02-28T09:54:00Z">
              <w:r w:rsidR="006E4CF0">
                <w:rPr>
                  <w:sz w:val="24"/>
                </w:rPr>
                <w:t>2</w:t>
              </w:r>
            </w:ins>
            <w:del w:id="1274" w:author="Gaston" w:date="2019-02-28T09:54:00Z">
              <w:r w:rsidDel="006E4CF0">
                <w:rPr>
                  <w:sz w:val="24"/>
                </w:rPr>
                <w:delText>4</w:delText>
              </w:r>
            </w:del>
            <w:r>
              <w:rPr>
                <w:sz w:val="24"/>
              </w:rPr>
              <w:t> :</w:t>
            </w:r>
          </w:p>
        </w:tc>
        <w:tc>
          <w:tcPr>
            <w:tcW w:w="8522" w:type="dxa"/>
            <w:tcPrChange w:id="1275" w:author="Gaston" w:date="2019-02-28T14:22:00Z">
              <w:tcPr>
                <w:tcW w:w="8641" w:type="dxa"/>
              </w:tcPr>
            </w:tcPrChange>
          </w:tcPr>
          <w:p w14:paraId="51B24514" w14:textId="77777777" w:rsidR="00782100" w:rsidRPr="00782100" w:rsidRDefault="00DE2CBC" w:rsidP="00EB0723">
            <w:pPr>
              <w:pStyle w:val="Textetableau"/>
              <w:rPr>
                <w:sz w:val="22"/>
                <w:szCs w:val="22"/>
              </w:rPr>
            </w:pPr>
            <w:ins w:id="1276" w:author="Gaston" w:date="2019-02-28T09:58:00Z">
              <w:r w:rsidRPr="00782100">
                <w:rPr>
                  <w:sz w:val="22"/>
                  <w:szCs w:val="22"/>
                </w:rPr>
                <w:t>Pour toutes questions se rapportant à un critère, consultez d'abord les notes de cours associées à ce critère.</w:t>
              </w:r>
            </w:ins>
            <w:del w:id="1277" w:author="Gaston" w:date="2019-02-28T09:58:00Z">
              <w:r w:rsidR="00782100" w:rsidRPr="00782100" w:rsidDel="00DE2CBC">
                <w:rPr>
                  <w:sz w:val="22"/>
                  <w:szCs w:val="22"/>
                </w:rPr>
                <w:delText xml:space="preserve">Les entêtes de tableaux doivent être reproduits sur toutes les pages ou le tableau se poursuit. </w:delText>
              </w:r>
            </w:del>
          </w:p>
        </w:tc>
      </w:tr>
      <w:tr w:rsidR="006E4CF0" w14:paraId="336108FC" w14:textId="77777777" w:rsidTr="006F647D">
        <w:trPr>
          <w:ins w:id="1278" w:author="Gaston" w:date="2019-02-28T09:54:00Z"/>
        </w:trPr>
        <w:tc>
          <w:tcPr>
            <w:tcW w:w="999" w:type="dxa"/>
            <w:tcPrChange w:id="1279" w:author="Gaston" w:date="2019-02-28T14:22:00Z">
              <w:tcPr>
                <w:tcW w:w="999" w:type="dxa"/>
              </w:tcPr>
            </w:tcPrChange>
          </w:tcPr>
          <w:p w14:paraId="07FD3375" w14:textId="77777777" w:rsidR="006E4CF0" w:rsidRDefault="006E4CF0" w:rsidP="006E4CF0">
            <w:pPr>
              <w:pStyle w:val="Textetableau"/>
              <w:rPr>
                <w:ins w:id="1280" w:author="Gaston" w:date="2019-02-28T09:54:00Z"/>
                <w:sz w:val="24"/>
              </w:rPr>
            </w:pPr>
            <w:ins w:id="1281" w:author="Gaston" w:date="2019-02-28T09:54:00Z">
              <w:r>
                <w:rPr>
                  <w:sz w:val="24"/>
                </w:rPr>
                <w:t>NB3 :</w:t>
              </w:r>
            </w:ins>
          </w:p>
        </w:tc>
        <w:tc>
          <w:tcPr>
            <w:tcW w:w="8522" w:type="dxa"/>
            <w:tcPrChange w:id="1282" w:author="Gaston" w:date="2019-02-28T14:22:00Z">
              <w:tcPr>
                <w:tcW w:w="8641" w:type="dxa"/>
              </w:tcPr>
            </w:tcPrChange>
          </w:tcPr>
          <w:p w14:paraId="17ABC2E8" w14:textId="77777777" w:rsidR="006E4CF0" w:rsidRPr="00782100" w:rsidRDefault="005367C7" w:rsidP="000B5A6C">
            <w:pPr>
              <w:pStyle w:val="Textetableau"/>
              <w:rPr>
                <w:ins w:id="1283" w:author="Gaston" w:date="2019-02-28T09:54:00Z"/>
                <w:sz w:val="22"/>
                <w:szCs w:val="22"/>
              </w:rPr>
            </w:pPr>
            <w:ins w:id="1284" w:author="Gaston" w:date="2019-02-28T09:59:00Z">
              <w:r>
                <w:rPr>
                  <w:sz w:val="22"/>
                  <w:szCs w:val="22"/>
                </w:rPr>
                <w:t xml:space="preserve">Lorsqu’un tableau est réparti sur plusieurs pages, </w:t>
              </w:r>
            </w:ins>
            <w:ins w:id="1285" w:author="Gaston" w:date="2019-02-28T10:00:00Z">
              <w:r>
                <w:rPr>
                  <w:sz w:val="22"/>
                  <w:szCs w:val="22"/>
                </w:rPr>
                <w:t>s</w:t>
              </w:r>
            </w:ins>
            <w:ins w:id="1286" w:author="Gaston" w:date="2019-02-28T09:59:00Z">
              <w:r w:rsidR="00DE2CBC" w:rsidRPr="00782100">
                <w:rPr>
                  <w:sz w:val="22"/>
                  <w:szCs w:val="22"/>
                </w:rPr>
                <w:t>es en</w:t>
              </w:r>
              <w:r w:rsidR="00DE2CBC">
                <w:rPr>
                  <w:sz w:val="22"/>
                  <w:szCs w:val="22"/>
                </w:rPr>
                <w:t>-</w:t>
              </w:r>
              <w:r w:rsidR="00DE2CBC" w:rsidRPr="00782100">
                <w:rPr>
                  <w:sz w:val="22"/>
                  <w:szCs w:val="22"/>
                </w:rPr>
                <w:t xml:space="preserve">têtes </w:t>
              </w:r>
            </w:ins>
            <w:ins w:id="1287" w:author="Gaston" w:date="2019-02-28T10:00:00Z">
              <w:r>
                <w:rPr>
                  <w:sz w:val="22"/>
                  <w:szCs w:val="22"/>
                </w:rPr>
                <w:t xml:space="preserve">doivent </w:t>
              </w:r>
            </w:ins>
            <w:ins w:id="1288" w:author="Gaston" w:date="2019-02-28T09:59:00Z">
              <w:r w:rsidR="00DE2CBC" w:rsidRPr="00782100">
                <w:rPr>
                  <w:sz w:val="22"/>
                  <w:szCs w:val="22"/>
                </w:rPr>
                <w:t>être reproduits sur toutes les pages ou le tableau se poursuit.</w:t>
              </w:r>
            </w:ins>
          </w:p>
        </w:tc>
      </w:tr>
    </w:tbl>
    <w:p w14:paraId="2CA2890F" w14:textId="77777777" w:rsidR="00F636A6" w:rsidRDefault="00F636A6" w:rsidP="00FE6A10">
      <w:pPr>
        <w:pStyle w:val="Titre1"/>
      </w:pPr>
    </w:p>
    <w:p w14:paraId="7270D24C" w14:textId="77777777" w:rsidR="00F636A6" w:rsidDel="005367C7" w:rsidRDefault="00F636A6" w:rsidP="00FE6A10">
      <w:pPr>
        <w:pStyle w:val="Titre1"/>
        <w:rPr>
          <w:del w:id="1289" w:author="Gaston" w:date="2019-02-28T10:02:00Z"/>
        </w:rPr>
      </w:pPr>
      <w:del w:id="1290" w:author="Gaston" w:date="2019-02-28T10:02:00Z">
        <w:r w:rsidDel="005367C7">
          <w:delText xml:space="preserve">Important </w:delText>
        </w:r>
        <w:r w:rsidR="00523112" w:rsidDel="005367C7">
          <w:delText xml:space="preserve">message </w:delText>
        </w:r>
        <w:r w:rsidDel="005367C7">
          <w:delText>concernant la correction du rapport</w:delText>
        </w:r>
      </w:del>
    </w:p>
    <w:p w14:paraId="6D40A33F" w14:textId="77777777" w:rsidR="00F636A6" w:rsidRDefault="00F636A6" w:rsidP="00FE6A10">
      <w:pPr>
        <w:pStyle w:val="Titre1"/>
      </w:pPr>
    </w:p>
    <w:p w14:paraId="63C3889E" w14:textId="77777777" w:rsidR="009E509D" w:rsidRDefault="009E509D">
      <w:pPr>
        <w:rPr>
          <w:ins w:id="1291" w:author="Gaston" w:date="2019-02-28T18:53:00Z"/>
        </w:rPr>
      </w:pPr>
      <w:ins w:id="1292" w:author="Gaston" w:date="2019-02-28T18:53:00Z">
        <w:r>
          <w:br w:type="page"/>
        </w:r>
      </w:ins>
    </w:p>
    <w:tbl>
      <w:tblPr>
        <w:tblW w:w="1006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1293" w:author="Gaston" w:date="2019-02-28T18:59:00Z">
          <w:tblPr>
            <w:tblW w:w="93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1418"/>
        <w:gridCol w:w="8647"/>
        <w:tblGridChange w:id="1294">
          <w:tblGrid>
            <w:gridCol w:w="1560"/>
            <w:gridCol w:w="7800"/>
          </w:tblGrid>
        </w:tblGridChange>
      </w:tblGrid>
      <w:tr w:rsidR="00FE5D18" w14:paraId="0E32A7BA" w14:textId="77777777" w:rsidTr="00FE5D18">
        <w:trPr>
          <w:cantSplit/>
          <w:ins w:id="1295" w:author="Gaston" w:date="2019-02-28T18:55:00Z"/>
          <w:trPrChange w:id="1296" w:author="Gaston" w:date="2019-02-28T18:59:00Z">
            <w:trPr>
              <w:cantSplit/>
            </w:trPr>
          </w:trPrChange>
        </w:trPr>
        <w:tc>
          <w:tcPr>
            <w:tcW w:w="10065" w:type="dxa"/>
            <w:gridSpan w:val="2"/>
            <w:shd w:val="clear" w:color="auto" w:fill="E0E0E0"/>
            <w:tcPrChange w:id="1297" w:author="Gaston" w:date="2019-02-28T18:59:00Z">
              <w:tcPr>
                <w:tcW w:w="9360" w:type="dxa"/>
                <w:gridSpan w:val="2"/>
                <w:shd w:val="clear" w:color="auto" w:fill="E0E0E0"/>
              </w:tcPr>
            </w:tcPrChange>
          </w:tcPr>
          <w:p w14:paraId="5F5D026B" w14:textId="77777777" w:rsidR="00FE5D18" w:rsidRDefault="00FE5D18">
            <w:pPr>
              <w:pStyle w:val="Titre1"/>
              <w:rPr>
                <w:ins w:id="1298" w:author="Gaston" w:date="2019-02-28T18:55:00Z"/>
                <w:szCs w:val="20"/>
              </w:rPr>
              <w:pPrChange w:id="1299" w:author="Gaston" w:date="2019-02-28T18:58:00Z">
                <w:pPr>
                  <w:pStyle w:val="Textetableau"/>
                  <w:jc w:val="center"/>
                </w:pPr>
              </w:pPrChange>
            </w:pPr>
            <w:bookmarkStart w:id="1300" w:name="_Toc2273842"/>
            <w:ins w:id="1301" w:author="Gaston" w:date="2019-02-28T18:55:00Z">
              <w:r>
                <w:lastRenderedPageBreak/>
                <w:t>Liste des responsabilités</w:t>
              </w:r>
              <w:bookmarkEnd w:id="1300"/>
            </w:ins>
          </w:p>
        </w:tc>
      </w:tr>
      <w:tr w:rsidR="00FE5D18" w14:paraId="257CC3B4" w14:textId="77777777" w:rsidTr="00FE5D18">
        <w:trPr>
          <w:cantSplit/>
          <w:ins w:id="1302" w:author="Gaston" w:date="2019-02-28T18:55:00Z"/>
          <w:trPrChange w:id="1303" w:author="Gaston" w:date="2019-02-28T18:59:00Z">
            <w:trPr>
              <w:cantSplit/>
            </w:trPr>
          </w:trPrChange>
        </w:trPr>
        <w:tc>
          <w:tcPr>
            <w:tcW w:w="10065" w:type="dxa"/>
            <w:gridSpan w:val="2"/>
            <w:shd w:val="clear" w:color="auto" w:fill="E0E0E0"/>
            <w:tcPrChange w:id="1304" w:author="Gaston" w:date="2019-02-28T18:59:00Z">
              <w:tcPr>
                <w:tcW w:w="9360" w:type="dxa"/>
                <w:gridSpan w:val="2"/>
                <w:shd w:val="clear" w:color="auto" w:fill="E0E0E0"/>
              </w:tcPr>
            </w:tcPrChange>
          </w:tcPr>
          <w:p w14:paraId="485950C7" w14:textId="77777777" w:rsidR="00FE5D18" w:rsidRPr="00D306E0" w:rsidRDefault="00FE5D18" w:rsidP="00705CD9">
            <w:pPr>
              <w:pStyle w:val="Textetableau"/>
              <w:jc w:val="center"/>
              <w:rPr>
                <w:ins w:id="1305" w:author="Gaston" w:date="2019-02-28T18:55:00Z"/>
                <w:b/>
                <w:szCs w:val="20"/>
                <w:rPrChange w:id="1306" w:author="Gaston" w:date="2019-02-28T19:14:00Z">
                  <w:rPr>
                    <w:ins w:id="1307" w:author="Gaston" w:date="2019-02-28T18:55:00Z"/>
                    <w:szCs w:val="20"/>
                  </w:rPr>
                </w:rPrChange>
              </w:rPr>
            </w:pPr>
            <w:ins w:id="1308" w:author="Gaston" w:date="2019-02-28T18:55:00Z">
              <w:r w:rsidRPr="00D306E0">
                <w:rPr>
                  <w:b/>
                  <w:rPrChange w:id="1309" w:author="Gaston" w:date="2019-02-28T19:14:00Z">
                    <w:rPr/>
                  </w:rPrChange>
                </w:rPr>
                <w:t>COORDONNATEUR DU COURS PROJET</w:t>
              </w:r>
            </w:ins>
          </w:p>
        </w:tc>
      </w:tr>
      <w:tr w:rsidR="00FE5D18" w14:paraId="3D737E08" w14:textId="77777777" w:rsidTr="00FE5D18">
        <w:trPr>
          <w:ins w:id="1310" w:author="Gaston" w:date="2019-02-28T18:55:00Z"/>
        </w:trPr>
        <w:tc>
          <w:tcPr>
            <w:tcW w:w="1418" w:type="dxa"/>
            <w:tcPrChange w:id="1311" w:author="Gaston" w:date="2019-02-28T19:00:00Z">
              <w:tcPr>
                <w:tcW w:w="1560" w:type="dxa"/>
              </w:tcPr>
            </w:tcPrChange>
          </w:tcPr>
          <w:p w14:paraId="3E6C88F6" w14:textId="77777777" w:rsidR="00FE5D18" w:rsidRDefault="00FE5D18" w:rsidP="00705CD9">
            <w:pPr>
              <w:pStyle w:val="Textetableau"/>
              <w:ind w:right="-43"/>
              <w:rPr>
                <w:ins w:id="1312" w:author="Gaston" w:date="2019-02-28T18:55:00Z"/>
              </w:rPr>
            </w:pPr>
            <w:ins w:id="1313" w:author="Gaston" w:date="2019-02-28T18:55:00Z">
              <w:r>
                <w:rPr>
                  <w:b/>
                  <w:bCs/>
                  <w:szCs w:val="20"/>
                </w:rPr>
                <w:t>Tâche</w:t>
              </w:r>
              <w:r>
                <w:rPr>
                  <w:b/>
                  <w:bCs/>
                </w:rPr>
                <w:t>s</w:t>
              </w:r>
            </w:ins>
          </w:p>
        </w:tc>
        <w:tc>
          <w:tcPr>
            <w:tcW w:w="8647" w:type="dxa"/>
            <w:tcPrChange w:id="1314" w:author="Gaston" w:date="2019-02-28T19:00:00Z">
              <w:tcPr>
                <w:tcW w:w="7800" w:type="dxa"/>
              </w:tcPr>
            </w:tcPrChange>
          </w:tcPr>
          <w:p w14:paraId="64CF2486" w14:textId="77777777" w:rsidR="00FE5D18" w:rsidRDefault="00FE5D18">
            <w:pPr>
              <w:pStyle w:val="Textetableau"/>
              <w:keepNext/>
              <w:numPr>
                <w:ilvl w:val="0"/>
                <w:numId w:val="31"/>
              </w:numPr>
              <w:spacing w:before="60" w:line="240" w:lineRule="auto"/>
              <w:ind w:left="714" w:hanging="357"/>
              <w:rPr>
                <w:ins w:id="1315" w:author="Gaston" w:date="2019-02-28T18:55:00Z"/>
                <w:color w:val="auto"/>
                <w:lang w:val="fr-CA"/>
              </w:rPr>
              <w:pPrChange w:id="1316" w:author="Gaston" w:date="2019-02-28T19:10:00Z">
                <w:pPr>
                  <w:pStyle w:val="Textetableau"/>
                  <w:keepNext/>
                  <w:numPr>
                    <w:numId w:val="31"/>
                  </w:numPr>
                  <w:tabs>
                    <w:tab w:val="num" w:pos="720"/>
                  </w:tabs>
                  <w:spacing w:before="141" w:line="240" w:lineRule="auto"/>
                  <w:ind w:left="720" w:hanging="360"/>
                </w:pPr>
              </w:pPrChange>
            </w:pPr>
            <w:ins w:id="1317" w:author="Gaston" w:date="2019-02-28T18:55:00Z">
              <w:r>
                <w:t>Préparer le plan du cours ;</w:t>
              </w:r>
            </w:ins>
          </w:p>
          <w:p w14:paraId="79B91CBE" w14:textId="77777777" w:rsidR="00FE5D18" w:rsidRDefault="00FE5D18">
            <w:pPr>
              <w:pStyle w:val="Textetableau"/>
              <w:keepNext/>
              <w:numPr>
                <w:ilvl w:val="0"/>
                <w:numId w:val="31"/>
              </w:numPr>
              <w:spacing w:before="60" w:line="240" w:lineRule="auto"/>
              <w:ind w:left="714" w:hanging="357"/>
              <w:rPr>
                <w:ins w:id="1318" w:author="Gaston" w:date="2019-02-28T18:55:00Z"/>
                <w:color w:val="auto"/>
                <w:lang w:val="fr-CA"/>
              </w:rPr>
              <w:pPrChange w:id="1319" w:author="Gaston" w:date="2019-02-28T19:10:00Z">
                <w:pPr>
                  <w:pStyle w:val="Textetableau"/>
                  <w:keepNext/>
                  <w:numPr>
                    <w:numId w:val="31"/>
                  </w:numPr>
                  <w:tabs>
                    <w:tab w:val="num" w:pos="720"/>
                  </w:tabs>
                  <w:spacing w:before="141" w:line="240" w:lineRule="auto"/>
                  <w:ind w:left="720" w:hanging="360"/>
                </w:pPr>
              </w:pPrChange>
            </w:pPr>
            <w:ins w:id="1320" w:author="Gaston" w:date="2019-02-28T18:55:00Z">
              <w:r>
                <w:t>Attribuer à chaque tuteur la responsabilité de certains éléments de cours et d'évaluation ;</w:t>
              </w:r>
            </w:ins>
          </w:p>
          <w:p w14:paraId="4D908CB9" w14:textId="77777777" w:rsidR="00FE5D18" w:rsidRDefault="00FE5D18">
            <w:pPr>
              <w:pStyle w:val="Textetableau"/>
              <w:keepNext/>
              <w:numPr>
                <w:ilvl w:val="0"/>
                <w:numId w:val="31"/>
              </w:numPr>
              <w:spacing w:before="60" w:line="240" w:lineRule="auto"/>
              <w:ind w:left="714" w:hanging="357"/>
              <w:rPr>
                <w:ins w:id="1321" w:author="Gaston" w:date="2019-02-28T18:55:00Z"/>
              </w:rPr>
              <w:pPrChange w:id="1322" w:author="Gaston" w:date="2019-02-28T19:10:00Z">
                <w:pPr>
                  <w:pStyle w:val="Textetableau"/>
                  <w:keepNext/>
                  <w:numPr>
                    <w:numId w:val="31"/>
                  </w:numPr>
                  <w:tabs>
                    <w:tab w:val="num" w:pos="720"/>
                  </w:tabs>
                  <w:spacing w:before="141" w:line="240" w:lineRule="auto"/>
                  <w:ind w:left="720" w:hanging="360"/>
                </w:pPr>
              </w:pPrChange>
            </w:pPr>
            <w:ins w:id="1323" w:author="Gaston" w:date="2019-02-28T18:55:00Z">
              <w:r>
                <w:t>Assigner à chaque é</w:t>
              </w:r>
            </w:ins>
            <w:ins w:id="1324" w:author="Gaston" w:date="2019-02-28T18:56:00Z">
              <w:r>
                <w:t>tudiant</w:t>
              </w:r>
            </w:ins>
            <w:ins w:id="1325" w:author="Gaston" w:date="2019-02-28T18:55:00Z">
              <w:r>
                <w:t xml:space="preserve"> un poste de travail pour réaliser son projet.</w:t>
              </w:r>
            </w:ins>
          </w:p>
        </w:tc>
      </w:tr>
      <w:tr w:rsidR="00FE5D18" w14:paraId="62B26F63" w14:textId="77777777" w:rsidTr="00FE5D18">
        <w:trPr>
          <w:ins w:id="1326" w:author="Gaston" w:date="2019-02-28T18:55:00Z"/>
        </w:trPr>
        <w:tc>
          <w:tcPr>
            <w:tcW w:w="1418" w:type="dxa"/>
            <w:tcPrChange w:id="1327" w:author="Gaston" w:date="2019-02-28T19:00:00Z">
              <w:tcPr>
                <w:tcW w:w="1560" w:type="dxa"/>
              </w:tcPr>
            </w:tcPrChange>
          </w:tcPr>
          <w:p w14:paraId="12B6D72B" w14:textId="77777777" w:rsidR="00FE5D18" w:rsidRDefault="00FE5D18" w:rsidP="00705CD9">
            <w:pPr>
              <w:pStyle w:val="Textetableau"/>
              <w:rPr>
                <w:ins w:id="1328" w:author="Gaston" w:date="2019-02-28T18:55:00Z"/>
              </w:rPr>
            </w:pPr>
            <w:ins w:id="1329" w:author="Gaston" w:date="2019-02-28T18:55:00Z">
              <w:r>
                <w:rPr>
                  <w:b/>
                  <w:bCs/>
                </w:rPr>
                <w:t>Critères d'évaluation</w:t>
              </w:r>
            </w:ins>
          </w:p>
        </w:tc>
        <w:tc>
          <w:tcPr>
            <w:tcW w:w="8647" w:type="dxa"/>
            <w:tcPrChange w:id="1330" w:author="Gaston" w:date="2019-02-28T19:00:00Z">
              <w:tcPr>
                <w:tcW w:w="7800" w:type="dxa"/>
              </w:tcPr>
            </w:tcPrChange>
          </w:tcPr>
          <w:p w14:paraId="0B69536F" w14:textId="77777777" w:rsidR="00FE5D18" w:rsidRDefault="00FE5D18" w:rsidP="00D306E0">
            <w:pPr>
              <w:pStyle w:val="Textetableau"/>
              <w:rPr>
                <w:ins w:id="1331" w:author="Gaston" w:date="2019-02-28T18:55:00Z"/>
              </w:rPr>
            </w:pPr>
            <w:ins w:id="1332" w:author="Gaston" w:date="2019-02-28T18:55:00Z">
              <w:r>
                <w:t>Le coordonnateur fai</w:t>
              </w:r>
            </w:ins>
            <w:ins w:id="1333" w:author="Gaston" w:date="2019-02-28T18:57:00Z">
              <w:r>
                <w:t>t</w:t>
              </w:r>
            </w:ins>
            <w:ins w:id="1334" w:author="Gaston" w:date="2019-02-28T18:55:00Z">
              <w:r>
                <w:t xml:space="preserve"> la mise à jour du cahier des grilles de critères du cours projet.</w:t>
              </w:r>
            </w:ins>
          </w:p>
        </w:tc>
      </w:tr>
      <w:tr w:rsidR="00FE5D18" w14:paraId="19F1D5C1" w14:textId="77777777" w:rsidTr="00FE5D18">
        <w:trPr>
          <w:ins w:id="1335" w:author="Gaston" w:date="2019-02-28T18:55:00Z"/>
        </w:trPr>
        <w:tc>
          <w:tcPr>
            <w:tcW w:w="1418" w:type="dxa"/>
            <w:tcPrChange w:id="1336" w:author="Gaston" w:date="2019-02-28T19:00:00Z">
              <w:tcPr>
                <w:tcW w:w="1560" w:type="dxa"/>
              </w:tcPr>
            </w:tcPrChange>
          </w:tcPr>
          <w:p w14:paraId="72680D4B" w14:textId="77777777" w:rsidR="00FE5D18" w:rsidRDefault="00FE5D18" w:rsidP="00705CD9">
            <w:pPr>
              <w:pStyle w:val="Textetableau"/>
              <w:rPr>
                <w:ins w:id="1337" w:author="Gaston" w:date="2019-02-28T18:55:00Z"/>
              </w:rPr>
            </w:pPr>
            <w:ins w:id="1338" w:author="Gaston" w:date="2019-02-28T18:55:00Z">
              <w:r>
                <w:rPr>
                  <w:b/>
                  <w:bCs/>
                  <w:szCs w:val="20"/>
                </w:rPr>
                <w:t>Rendre disponible aux élèves</w:t>
              </w:r>
            </w:ins>
          </w:p>
        </w:tc>
        <w:tc>
          <w:tcPr>
            <w:tcW w:w="8647" w:type="dxa"/>
            <w:tcPrChange w:id="1339" w:author="Gaston" w:date="2019-02-28T19:00:00Z">
              <w:tcPr>
                <w:tcW w:w="7800" w:type="dxa"/>
              </w:tcPr>
            </w:tcPrChange>
          </w:tcPr>
          <w:p w14:paraId="1CD2D868" w14:textId="77777777" w:rsidR="00FE5D18" w:rsidRDefault="00FE5D18">
            <w:pPr>
              <w:pStyle w:val="Textetableau"/>
              <w:keepNext/>
              <w:numPr>
                <w:ilvl w:val="0"/>
                <w:numId w:val="32"/>
              </w:numPr>
              <w:spacing w:before="60" w:line="240" w:lineRule="auto"/>
              <w:ind w:left="714" w:hanging="357"/>
              <w:rPr>
                <w:ins w:id="1340" w:author="Gaston" w:date="2019-02-28T18:55:00Z"/>
              </w:rPr>
              <w:pPrChange w:id="1341" w:author="Gaston" w:date="2019-02-28T19:10:00Z">
                <w:pPr>
                  <w:pStyle w:val="Textetableau"/>
                  <w:keepNext/>
                  <w:numPr>
                    <w:numId w:val="32"/>
                  </w:numPr>
                  <w:tabs>
                    <w:tab w:val="num" w:pos="720"/>
                  </w:tabs>
                  <w:spacing w:before="141" w:line="240" w:lineRule="auto"/>
                  <w:ind w:left="720" w:hanging="360"/>
                </w:pPr>
              </w:pPrChange>
            </w:pPr>
            <w:ins w:id="1342" w:author="Gaston" w:date="2019-02-28T18:55:00Z">
              <w:r>
                <w:rPr>
                  <w:szCs w:val="20"/>
                </w:rPr>
                <w:t>Le plan de cours;</w:t>
              </w:r>
            </w:ins>
          </w:p>
          <w:p w14:paraId="5FC4BF75" w14:textId="77777777" w:rsidR="00FE5D18" w:rsidRDefault="00FE5D18">
            <w:pPr>
              <w:pStyle w:val="Textetableau"/>
              <w:keepNext/>
              <w:numPr>
                <w:ilvl w:val="0"/>
                <w:numId w:val="32"/>
              </w:numPr>
              <w:spacing w:before="60" w:line="240" w:lineRule="auto"/>
              <w:ind w:left="714" w:hanging="357"/>
              <w:rPr>
                <w:ins w:id="1343" w:author="Gaston" w:date="2019-02-28T18:55:00Z"/>
              </w:rPr>
              <w:pPrChange w:id="1344" w:author="Gaston" w:date="2019-02-28T19:10:00Z">
                <w:pPr>
                  <w:pStyle w:val="Textetableau"/>
                  <w:keepNext/>
                  <w:numPr>
                    <w:numId w:val="32"/>
                  </w:numPr>
                  <w:tabs>
                    <w:tab w:val="num" w:pos="720"/>
                  </w:tabs>
                  <w:spacing w:before="141" w:line="240" w:lineRule="auto"/>
                  <w:ind w:left="720" w:hanging="360"/>
                </w:pPr>
              </w:pPrChange>
            </w:pPr>
            <w:ins w:id="1345" w:author="Gaston" w:date="2019-02-28T18:55:00Z">
              <w:r>
                <w:rPr>
                  <w:szCs w:val="20"/>
                </w:rPr>
                <w:t xml:space="preserve">Le cahier des </w:t>
              </w:r>
              <w:r>
                <w:t xml:space="preserve">grilles de critères </w:t>
              </w:r>
              <w:r>
                <w:rPr>
                  <w:szCs w:val="20"/>
                </w:rPr>
                <w:t>du cours</w:t>
              </w:r>
            </w:ins>
            <w:ins w:id="1346" w:author="Gaston" w:date="2019-02-28T18:58:00Z">
              <w:r>
                <w:rPr>
                  <w:szCs w:val="20"/>
                </w:rPr>
                <w:t>.</w:t>
              </w:r>
            </w:ins>
          </w:p>
        </w:tc>
      </w:tr>
      <w:tr w:rsidR="00FE5D18" w14:paraId="57B5116D" w14:textId="77777777" w:rsidTr="00FE5D18">
        <w:trPr>
          <w:ins w:id="1347" w:author="Gaston" w:date="2019-02-28T18:55:00Z"/>
        </w:trPr>
        <w:tc>
          <w:tcPr>
            <w:tcW w:w="1418" w:type="dxa"/>
            <w:tcPrChange w:id="1348" w:author="Gaston" w:date="2019-02-28T19:00:00Z">
              <w:tcPr>
                <w:tcW w:w="1560" w:type="dxa"/>
              </w:tcPr>
            </w:tcPrChange>
          </w:tcPr>
          <w:p w14:paraId="6DA21651" w14:textId="77777777" w:rsidR="00FE5D18" w:rsidRDefault="00FE5D18" w:rsidP="00705CD9">
            <w:pPr>
              <w:pStyle w:val="Textetableau"/>
              <w:rPr>
                <w:ins w:id="1349" w:author="Gaston" w:date="2019-02-28T18:55:00Z"/>
              </w:rPr>
            </w:pPr>
            <w:ins w:id="1350" w:author="Gaston" w:date="2019-02-28T18:55:00Z">
              <w:r>
                <w:rPr>
                  <w:b/>
                  <w:bCs/>
                  <w:szCs w:val="20"/>
                </w:rPr>
                <w:t xml:space="preserve">Rendre disponible </w:t>
              </w:r>
              <w:r>
                <w:rPr>
                  <w:b/>
                  <w:bCs/>
                </w:rPr>
                <w:t>aux tuteurs</w:t>
              </w:r>
            </w:ins>
          </w:p>
        </w:tc>
        <w:tc>
          <w:tcPr>
            <w:tcW w:w="8647" w:type="dxa"/>
            <w:tcPrChange w:id="1351" w:author="Gaston" w:date="2019-02-28T19:00:00Z">
              <w:tcPr>
                <w:tcW w:w="7800" w:type="dxa"/>
              </w:tcPr>
            </w:tcPrChange>
          </w:tcPr>
          <w:p w14:paraId="7E3F0D05" w14:textId="77777777" w:rsidR="00FE5D18" w:rsidRDefault="00FE5D18">
            <w:pPr>
              <w:pStyle w:val="Textetableau"/>
              <w:keepNext/>
              <w:numPr>
                <w:ilvl w:val="0"/>
                <w:numId w:val="33"/>
              </w:numPr>
              <w:spacing w:before="60" w:line="240" w:lineRule="auto"/>
              <w:ind w:left="714" w:hanging="357"/>
              <w:rPr>
                <w:ins w:id="1352" w:author="Gaston" w:date="2019-02-28T18:55:00Z"/>
              </w:rPr>
              <w:pPrChange w:id="1353" w:author="Gaston" w:date="2019-02-28T19:10:00Z">
                <w:pPr>
                  <w:pStyle w:val="Textetableau"/>
                  <w:keepNext/>
                  <w:numPr>
                    <w:numId w:val="33"/>
                  </w:numPr>
                  <w:tabs>
                    <w:tab w:val="num" w:pos="720"/>
                  </w:tabs>
                  <w:spacing w:before="141" w:line="240" w:lineRule="auto"/>
                  <w:ind w:left="720" w:hanging="360"/>
                </w:pPr>
              </w:pPrChange>
            </w:pPr>
            <w:ins w:id="1354" w:author="Gaston" w:date="2019-02-28T18:55:00Z">
              <w:r>
                <w:t>Le plan de cours ;</w:t>
              </w:r>
            </w:ins>
          </w:p>
          <w:p w14:paraId="53E372B9" w14:textId="77777777" w:rsidR="00FE5D18" w:rsidRDefault="00FE5D18">
            <w:pPr>
              <w:pStyle w:val="Textetableau"/>
              <w:keepNext/>
              <w:numPr>
                <w:ilvl w:val="0"/>
                <w:numId w:val="33"/>
              </w:numPr>
              <w:spacing w:before="60" w:line="240" w:lineRule="auto"/>
              <w:ind w:left="714" w:hanging="357"/>
              <w:rPr>
                <w:ins w:id="1355" w:author="Gaston" w:date="2019-02-28T18:55:00Z"/>
              </w:rPr>
              <w:pPrChange w:id="1356" w:author="Gaston" w:date="2019-02-28T19:10:00Z">
                <w:pPr>
                  <w:pStyle w:val="Textetableau"/>
                  <w:ind w:left="360"/>
                </w:pPr>
              </w:pPrChange>
            </w:pPr>
            <w:ins w:id="1357" w:author="Gaston" w:date="2019-02-28T18:55:00Z">
              <w:r>
                <w:t>La liste des élèves avec le titre du projet et le nom de son tuteur</w:t>
              </w:r>
            </w:ins>
            <w:ins w:id="1358" w:author="Gaston" w:date="2019-02-28T18:58:00Z">
              <w:r>
                <w:t>.</w:t>
              </w:r>
            </w:ins>
          </w:p>
        </w:tc>
      </w:tr>
      <w:tr w:rsidR="00FE5D18" w14:paraId="0485998F" w14:textId="77777777" w:rsidTr="00FE5D18">
        <w:trPr>
          <w:cantSplit/>
          <w:ins w:id="1359" w:author="Gaston" w:date="2019-02-28T18:55:00Z"/>
          <w:trPrChange w:id="1360" w:author="Gaston" w:date="2019-02-28T18:59:00Z">
            <w:trPr>
              <w:cantSplit/>
            </w:trPr>
          </w:trPrChange>
        </w:trPr>
        <w:tc>
          <w:tcPr>
            <w:tcW w:w="10065" w:type="dxa"/>
            <w:gridSpan w:val="2"/>
            <w:shd w:val="clear" w:color="auto" w:fill="E0E0E0"/>
            <w:tcPrChange w:id="1361" w:author="Gaston" w:date="2019-02-28T18:59:00Z">
              <w:tcPr>
                <w:tcW w:w="9360" w:type="dxa"/>
                <w:gridSpan w:val="2"/>
                <w:shd w:val="clear" w:color="auto" w:fill="E0E0E0"/>
              </w:tcPr>
            </w:tcPrChange>
          </w:tcPr>
          <w:p w14:paraId="586A63DA" w14:textId="77777777" w:rsidR="00FE5D18" w:rsidRDefault="00FE5D18" w:rsidP="00705CD9">
            <w:pPr>
              <w:pStyle w:val="Textetableau"/>
              <w:jc w:val="center"/>
              <w:rPr>
                <w:ins w:id="1362" w:author="Gaston" w:date="2019-02-28T18:55:00Z"/>
              </w:rPr>
            </w:pPr>
            <w:ins w:id="1363" w:author="Gaston" w:date="2019-02-28T18:55:00Z">
              <w:r>
                <w:rPr>
                  <w:b/>
                  <w:bCs/>
                </w:rPr>
                <w:t>TUTEUR DE PROJET</w:t>
              </w:r>
            </w:ins>
          </w:p>
        </w:tc>
      </w:tr>
      <w:tr w:rsidR="00FE5D18" w14:paraId="1761A86F" w14:textId="77777777" w:rsidTr="00FE5D18">
        <w:trPr>
          <w:ins w:id="1364" w:author="Gaston" w:date="2019-02-28T18:55:00Z"/>
        </w:trPr>
        <w:tc>
          <w:tcPr>
            <w:tcW w:w="1418" w:type="dxa"/>
            <w:tcPrChange w:id="1365" w:author="Gaston" w:date="2019-02-28T19:00:00Z">
              <w:tcPr>
                <w:tcW w:w="1560" w:type="dxa"/>
              </w:tcPr>
            </w:tcPrChange>
          </w:tcPr>
          <w:p w14:paraId="1460C3FD" w14:textId="77777777" w:rsidR="00FE5D18" w:rsidRDefault="00FE5D18" w:rsidP="00705CD9">
            <w:pPr>
              <w:pStyle w:val="Textetableau"/>
              <w:rPr>
                <w:ins w:id="1366" w:author="Gaston" w:date="2019-02-28T18:55:00Z"/>
              </w:rPr>
            </w:pPr>
            <w:ins w:id="1367" w:author="Gaston" w:date="2019-02-28T18:55:00Z">
              <w:r>
                <w:rPr>
                  <w:b/>
                  <w:bCs/>
                  <w:szCs w:val="20"/>
                </w:rPr>
                <w:t>Tâches</w:t>
              </w:r>
            </w:ins>
          </w:p>
        </w:tc>
        <w:tc>
          <w:tcPr>
            <w:tcW w:w="8647" w:type="dxa"/>
            <w:tcPrChange w:id="1368" w:author="Gaston" w:date="2019-02-28T19:00:00Z">
              <w:tcPr>
                <w:tcW w:w="7800" w:type="dxa"/>
              </w:tcPr>
            </w:tcPrChange>
          </w:tcPr>
          <w:p w14:paraId="5F4B8DDC" w14:textId="77777777" w:rsidR="00FE5D18" w:rsidRDefault="00FE5D18" w:rsidP="00FE5D18">
            <w:pPr>
              <w:pStyle w:val="Textetableau"/>
              <w:keepNext/>
              <w:numPr>
                <w:ilvl w:val="0"/>
                <w:numId w:val="34"/>
              </w:numPr>
              <w:spacing w:before="141" w:line="240" w:lineRule="auto"/>
              <w:rPr>
                <w:ins w:id="1369" w:author="Gaston" w:date="2019-02-28T18:55:00Z"/>
              </w:rPr>
            </w:pPr>
            <w:ins w:id="1370" w:author="Gaston" w:date="2019-02-28T18:55:00Z">
              <w:r>
                <w:t>Évaluer le travail de l'é</w:t>
              </w:r>
            </w:ins>
            <w:ins w:id="1371" w:author="Gaston" w:date="2019-02-28T19:02:00Z">
              <w:r>
                <w:t>tudiant</w:t>
              </w:r>
            </w:ins>
            <w:ins w:id="1372" w:author="Gaston" w:date="2019-02-28T18:55:00Z">
              <w:r>
                <w:t xml:space="preserve"> dont il a le tutorat, en se conformant aux critères d'évaluation fournis, et remettre la note attribuée à la fin du cours Projet.  Il est de sa responsabilité de fournir le cumulatif des notes de l'élève sur LÉA;</w:t>
              </w:r>
            </w:ins>
          </w:p>
          <w:p w14:paraId="708E1FAA" w14:textId="77777777" w:rsidR="00FE5D18" w:rsidRDefault="00FE5D18" w:rsidP="00D306E0">
            <w:pPr>
              <w:pStyle w:val="Textetableau"/>
              <w:keepNext/>
              <w:numPr>
                <w:ilvl w:val="0"/>
                <w:numId w:val="34"/>
              </w:numPr>
              <w:spacing w:before="141" w:line="240" w:lineRule="auto"/>
              <w:rPr>
                <w:ins w:id="1373" w:author="Gaston" w:date="2019-02-28T18:55:00Z"/>
              </w:rPr>
            </w:pPr>
            <w:proofErr w:type="gramStart"/>
            <w:ins w:id="1374" w:author="Gaston" w:date="2019-02-28T19:01:00Z">
              <w:r>
                <w:t>Personne ressource</w:t>
              </w:r>
            </w:ins>
            <w:proofErr w:type="gramEnd"/>
            <w:ins w:id="1375" w:author="Gaston" w:date="2019-02-28T18:55:00Z">
              <w:r>
                <w:t xml:space="preserve"> pour les éléments de cours et d'évaluation dont il est responsable.</w:t>
              </w:r>
            </w:ins>
          </w:p>
        </w:tc>
      </w:tr>
      <w:tr w:rsidR="00FE5D18" w14:paraId="5410AEBD" w14:textId="77777777" w:rsidTr="00FE5D18">
        <w:trPr>
          <w:ins w:id="1376" w:author="Gaston" w:date="2019-02-28T18:55:00Z"/>
        </w:trPr>
        <w:tc>
          <w:tcPr>
            <w:tcW w:w="1418" w:type="dxa"/>
            <w:tcPrChange w:id="1377" w:author="Gaston" w:date="2019-02-28T19:00:00Z">
              <w:tcPr>
                <w:tcW w:w="1560" w:type="dxa"/>
              </w:tcPr>
            </w:tcPrChange>
          </w:tcPr>
          <w:p w14:paraId="18875E8D" w14:textId="77777777" w:rsidR="00FE5D18" w:rsidRDefault="00FE5D18" w:rsidP="00705CD9">
            <w:pPr>
              <w:pStyle w:val="Textetableau"/>
              <w:rPr>
                <w:ins w:id="1378" w:author="Gaston" w:date="2019-02-28T18:55:00Z"/>
              </w:rPr>
            </w:pPr>
            <w:ins w:id="1379" w:author="Gaston" w:date="2019-02-28T18:55:00Z">
              <w:r>
                <w:rPr>
                  <w:b/>
                  <w:bCs/>
                </w:rPr>
                <w:t>Remettre aux élèves sous son tutorat</w:t>
              </w:r>
            </w:ins>
          </w:p>
        </w:tc>
        <w:tc>
          <w:tcPr>
            <w:tcW w:w="8647" w:type="dxa"/>
            <w:tcPrChange w:id="1380" w:author="Gaston" w:date="2019-02-28T19:00:00Z">
              <w:tcPr>
                <w:tcW w:w="7800" w:type="dxa"/>
              </w:tcPr>
            </w:tcPrChange>
          </w:tcPr>
          <w:p w14:paraId="1C4311DB" w14:textId="77777777" w:rsidR="00FE5D18" w:rsidRDefault="00FE5D18" w:rsidP="00D306E0">
            <w:pPr>
              <w:pStyle w:val="Textetableau"/>
              <w:keepNext/>
              <w:numPr>
                <w:ilvl w:val="0"/>
                <w:numId w:val="36"/>
              </w:numPr>
              <w:spacing w:before="141" w:line="240" w:lineRule="auto"/>
              <w:rPr>
                <w:ins w:id="1381" w:author="Gaston" w:date="2019-02-28T18:55:00Z"/>
              </w:rPr>
            </w:pPr>
            <w:ins w:id="1382" w:author="Gaston" w:date="2019-02-28T18:55:00Z">
              <w:r>
                <w:t>Une copie corrigée du rapport (à la demande expresse par écrit de l'é</w:t>
              </w:r>
            </w:ins>
            <w:ins w:id="1383" w:author="Gaston" w:date="2019-02-28T19:02:00Z">
              <w:r>
                <w:t>tudiant</w:t>
              </w:r>
            </w:ins>
            <w:ins w:id="1384" w:author="Gaston" w:date="2019-02-28T18:55:00Z">
              <w:r>
                <w:t>)</w:t>
              </w:r>
            </w:ins>
            <w:ins w:id="1385" w:author="Gaston" w:date="2019-02-28T19:02:00Z">
              <w:r>
                <w:t>.</w:t>
              </w:r>
            </w:ins>
          </w:p>
        </w:tc>
      </w:tr>
      <w:tr w:rsidR="00FE5D18" w14:paraId="37FDC7C0" w14:textId="77777777" w:rsidTr="00FE5D18">
        <w:trPr>
          <w:cantSplit/>
          <w:ins w:id="1386" w:author="Gaston" w:date="2019-02-28T18:55:00Z"/>
          <w:trPrChange w:id="1387" w:author="Gaston" w:date="2019-02-28T18:59:00Z">
            <w:trPr>
              <w:cantSplit/>
            </w:trPr>
          </w:trPrChange>
        </w:trPr>
        <w:tc>
          <w:tcPr>
            <w:tcW w:w="10065" w:type="dxa"/>
            <w:gridSpan w:val="2"/>
            <w:shd w:val="clear" w:color="auto" w:fill="E0E0E0"/>
            <w:tcPrChange w:id="1388" w:author="Gaston" w:date="2019-02-28T18:59:00Z">
              <w:tcPr>
                <w:tcW w:w="9360" w:type="dxa"/>
                <w:gridSpan w:val="2"/>
                <w:shd w:val="clear" w:color="auto" w:fill="E0E0E0"/>
              </w:tcPr>
            </w:tcPrChange>
          </w:tcPr>
          <w:p w14:paraId="1F0C5AA2" w14:textId="77777777" w:rsidR="00FE5D18" w:rsidRDefault="00FE5D18" w:rsidP="00D306E0">
            <w:pPr>
              <w:pStyle w:val="Textetableau"/>
              <w:jc w:val="center"/>
              <w:rPr>
                <w:ins w:id="1389" w:author="Gaston" w:date="2019-02-28T18:55:00Z"/>
              </w:rPr>
            </w:pPr>
            <w:ins w:id="1390" w:author="Gaston" w:date="2019-02-28T18:55:00Z">
              <w:r>
                <w:rPr>
                  <w:b/>
                  <w:bCs/>
                </w:rPr>
                <w:t>ÉTUDIANT</w:t>
              </w:r>
            </w:ins>
          </w:p>
        </w:tc>
      </w:tr>
      <w:tr w:rsidR="00FE5D18" w14:paraId="2EF4D660" w14:textId="77777777" w:rsidTr="00FE5D18">
        <w:trPr>
          <w:ins w:id="1391" w:author="Gaston" w:date="2019-02-28T18:55:00Z"/>
        </w:trPr>
        <w:tc>
          <w:tcPr>
            <w:tcW w:w="1418" w:type="dxa"/>
            <w:tcPrChange w:id="1392" w:author="Gaston" w:date="2019-02-28T19:00:00Z">
              <w:tcPr>
                <w:tcW w:w="1560" w:type="dxa"/>
              </w:tcPr>
            </w:tcPrChange>
          </w:tcPr>
          <w:p w14:paraId="1DE4F4DB" w14:textId="77777777" w:rsidR="00FE5D18" w:rsidRDefault="00FE5D18" w:rsidP="00705CD9">
            <w:pPr>
              <w:pStyle w:val="Textetableau"/>
              <w:rPr>
                <w:ins w:id="1393" w:author="Gaston" w:date="2019-02-28T18:55:00Z"/>
              </w:rPr>
            </w:pPr>
            <w:ins w:id="1394" w:author="Gaston" w:date="2019-02-28T18:55:00Z">
              <w:r>
                <w:rPr>
                  <w:b/>
                  <w:bCs/>
                </w:rPr>
                <w:t>Tâches</w:t>
              </w:r>
            </w:ins>
          </w:p>
        </w:tc>
        <w:tc>
          <w:tcPr>
            <w:tcW w:w="8647" w:type="dxa"/>
            <w:tcPrChange w:id="1395" w:author="Gaston" w:date="2019-02-28T19:00:00Z">
              <w:tcPr>
                <w:tcW w:w="7800" w:type="dxa"/>
              </w:tcPr>
            </w:tcPrChange>
          </w:tcPr>
          <w:p w14:paraId="739242CF" w14:textId="77777777" w:rsidR="00FE5D18" w:rsidRDefault="00FE5D18">
            <w:pPr>
              <w:pStyle w:val="Textetableau"/>
              <w:keepNext/>
              <w:numPr>
                <w:ilvl w:val="0"/>
                <w:numId w:val="37"/>
              </w:numPr>
              <w:spacing w:before="60" w:line="240" w:lineRule="auto"/>
              <w:ind w:left="714" w:hanging="357"/>
              <w:rPr>
                <w:ins w:id="1396" w:author="Gaston" w:date="2019-02-28T19:04:00Z"/>
              </w:rPr>
              <w:pPrChange w:id="1397" w:author="Gaston" w:date="2019-02-28T19:10:00Z">
                <w:pPr>
                  <w:pStyle w:val="Textetableau"/>
                  <w:keepNext/>
                  <w:numPr>
                    <w:numId w:val="37"/>
                  </w:numPr>
                  <w:tabs>
                    <w:tab w:val="num" w:pos="720"/>
                  </w:tabs>
                  <w:spacing w:before="141" w:line="240" w:lineRule="auto"/>
                  <w:ind w:left="720" w:hanging="360"/>
                </w:pPr>
              </w:pPrChange>
            </w:pPr>
            <w:ins w:id="1398" w:author="Gaston" w:date="2019-02-28T18:55:00Z">
              <w:r>
                <w:t>Réaliser le projet ;</w:t>
              </w:r>
            </w:ins>
          </w:p>
          <w:p w14:paraId="4D19E374" w14:textId="77777777" w:rsidR="00CF00C0" w:rsidRDefault="00CF00C0">
            <w:pPr>
              <w:pStyle w:val="Textetableau"/>
              <w:keepNext/>
              <w:numPr>
                <w:ilvl w:val="0"/>
                <w:numId w:val="37"/>
              </w:numPr>
              <w:spacing w:before="60" w:line="240" w:lineRule="auto"/>
              <w:ind w:left="714" w:hanging="357"/>
              <w:rPr>
                <w:ins w:id="1399" w:author="Gaston" w:date="2019-02-28T18:55:00Z"/>
              </w:rPr>
              <w:pPrChange w:id="1400" w:author="Gaston" w:date="2019-02-28T19:10:00Z">
                <w:pPr>
                  <w:pStyle w:val="Textetableau"/>
                  <w:keepNext/>
                  <w:numPr>
                    <w:numId w:val="37"/>
                  </w:numPr>
                  <w:tabs>
                    <w:tab w:val="num" w:pos="720"/>
                  </w:tabs>
                  <w:spacing w:before="141" w:line="240" w:lineRule="auto"/>
                  <w:ind w:left="720" w:hanging="360"/>
                </w:pPr>
              </w:pPrChange>
            </w:pPr>
            <w:ins w:id="1401" w:author="Gaston" w:date="2019-02-28T19:04:00Z">
              <w:r>
                <w:t>Mette à jour son journal de bord ;</w:t>
              </w:r>
            </w:ins>
          </w:p>
          <w:p w14:paraId="7537B47A" w14:textId="77777777" w:rsidR="00FE5D18" w:rsidRDefault="00FE5D18">
            <w:pPr>
              <w:pStyle w:val="Textetableau"/>
              <w:keepNext/>
              <w:numPr>
                <w:ilvl w:val="0"/>
                <w:numId w:val="37"/>
              </w:numPr>
              <w:spacing w:before="60" w:line="240" w:lineRule="auto"/>
              <w:ind w:left="714" w:hanging="357"/>
              <w:rPr>
                <w:ins w:id="1402" w:author="Gaston" w:date="2019-02-28T18:55:00Z"/>
              </w:rPr>
              <w:pPrChange w:id="1403" w:author="Gaston" w:date="2019-02-28T19:10:00Z">
                <w:pPr>
                  <w:pStyle w:val="Textetableau"/>
                  <w:keepNext/>
                  <w:numPr>
                    <w:numId w:val="37"/>
                  </w:numPr>
                  <w:tabs>
                    <w:tab w:val="num" w:pos="720"/>
                  </w:tabs>
                  <w:spacing w:before="141" w:line="240" w:lineRule="auto"/>
                  <w:ind w:left="720" w:hanging="360"/>
                </w:pPr>
              </w:pPrChange>
            </w:pPr>
            <w:ins w:id="1404" w:author="Gaston" w:date="2019-02-28T18:55:00Z">
              <w:r>
                <w:t>Rencontrer son tuteur, à chaque semaine, pour lui faire état de l'avancement du projet et des problèmes rencontrés ;</w:t>
              </w:r>
            </w:ins>
          </w:p>
          <w:p w14:paraId="75139644" w14:textId="77777777" w:rsidR="00FE5D18" w:rsidRDefault="00CF00C0">
            <w:pPr>
              <w:pStyle w:val="Textetableau"/>
              <w:keepNext/>
              <w:numPr>
                <w:ilvl w:val="0"/>
                <w:numId w:val="37"/>
              </w:numPr>
              <w:spacing w:before="60" w:line="240" w:lineRule="auto"/>
              <w:ind w:left="714" w:hanging="357"/>
              <w:rPr>
                <w:ins w:id="1405" w:author="Gaston" w:date="2019-02-28T18:55:00Z"/>
              </w:rPr>
              <w:pPrChange w:id="1406" w:author="Gaston" w:date="2019-02-28T19:10:00Z">
                <w:pPr>
                  <w:pStyle w:val="Textetableau"/>
                  <w:keepNext/>
                  <w:numPr>
                    <w:numId w:val="37"/>
                  </w:numPr>
                  <w:tabs>
                    <w:tab w:val="num" w:pos="720"/>
                  </w:tabs>
                  <w:spacing w:before="141" w:line="240" w:lineRule="auto"/>
                  <w:ind w:left="720" w:hanging="360"/>
                </w:pPr>
              </w:pPrChange>
            </w:pPr>
            <w:ins w:id="1407" w:author="Gaston" w:date="2019-02-28T19:03:00Z">
              <w:r>
                <w:t xml:space="preserve">Afficher </w:t>
              </w:r>
            </w:ins>
            <w:ins w:id="1408" w:author="Gaston" w:date="2019-02-28T18:55:00Z">
              <w:r w:rsidR="00FE5D18">
                <w:t xml:space="preserve">un comportement professionnel </w:t>
              </w:r>
            </w:ins>
            <w:ins w:id="1409" w:author="Gaston" w:date="2019-02-28T19:03:00Z">
              <w:r>
                <w:t>exemplaire</w:t>
              </w:r>
            </w:ins>
            <w:ins w:id="1410" w:author="Gaston" w:date="2019-02-28T18:55:00Z">
              <w:r w:rsidR="00FE5D18">
                <w:t> ;</w:t>
              </w:r>
            </w:ins>
          </w:p>
          <w:p w14:paraId="0B78A8EA" w14:textId="77777777" w:rsidR="00FE5D18" w:rsidRDefault="00FE5D18">
            <w:pPr>
              <w:pStyle w:val="Textetableau"/>
              <w:keepNext/>
              <w:numPr>
                <w:ilvl w:val="0"/>
                <w:numId w:val="37"/>
              </w:numPr>
              <w:spacing w:before="60" w:line="240" w:lineRule="auto"/>
              <w:ind w:left="714" w:hanging="357"/>
              <w:rPr>
                <w:ins w:id="1411" w:author="Gaston" w:date="2019-02-28T18:55:00Z"/>
              </w:rPr>
              <w:pPrChange w:id="1412" w:author="Gaston" w:date="2019-02-28T19:10:00Z">
                <w:pPr>
                  <w:pStyle w:val="Textetableau"/>
                  <w:keepNext/>
                  <w:numPr>
                    <w:numId w:val="37"/>
                  </w:numPr>
                  <w:tabs>
                    <w:tab w:val="num" w:pos="720"/>
                  </w:tabs>
                  <w:spacing w:before="141" w:line="240" w:lineRule="auto"/>
                  <w:ind w:left="720" w:hanging="360"/>
                </w:pPr>
              </w:pPrChange>
            </w:pPr>
            <w:ins w:id="1413" w:author="Gaston" w:date="2019-02-28T18:55:00Z">
              <w:r>
                <w:t>Tenir propre s</w:t>
              </w:r>
            </w:ins>
            <w:ins w:id="1414" w:author="Gaston" w:date="2019-02-28T19:03:00Z">
              <w:r w:rsidR="00CF00C0">
                <w:t xml:space="preserve">on poste de </w:t>
              </w:r>
            </w:ins>
            <w:proofErr w:type="gramStart"/>
            <w:ins w:id="1415" w:author="Gaston" w:date="2019-02-28T18:55:00Z">
              <w:r>
                <w:t>travail  et</w:t>
              </w:r>
              <w:proofErr w:type="gramEnd"/>
              <w:r>
                <w:t xml:space="preserve"> vérifier que les appareils sont tous éteints (barres d'alimentation incluses) lorsqu’il quitte après sa journée de travail.</w:t>
              </w:r>
            </w:ins>
          </w:p>
        </w:tc>
      </w:tr>
      <w:tr w:rsidR="00FE5D18" w14:paraId="0E4374CB" w14:textId="77777777" w:rsidTr="00FE5D18">
        <w:trPr>
          <w:ins w:id="1416" w:author="Gaston" w:date="2019-02-28T18:55:00Z"/>
        </w:trPr>
        <w:tc>
          <w:tcPr>
            <w:tcW w:w="1418" w:type="dxa"/>
            <w:tcPrChange w:id="1417" w:author="Gaston" w:date="2019-02-28T19:00:00Z">
              <w:tcPr>
                <w:tcW w:w="1560" w:type="dxa"/>
              </w:tcPr>
            </w:tcPrChange>
          </w:tcPr>
          <w:p w14:paraId="01D0F1A7" w14:textId="77777777" w:rsidR="00FE5D18" w:rsidRDefault="00FE5D18" w:rsidP="00705CD9">
            <w:pPr>
              <w:pStyle w:val="Textetableau"/>
              <w:rPr>
                <w:ins w:id="1418" w:author="Gaston" w:date="2019-02-28T18:55:00Z"/>
              </w:rPr>
            </w:pPr>
            <w:ins w:id="1419" w:author="Gaston" w:date="2019-02-28T18:55:00Z">
              <w:r>
                <w:rPr>
                  <w:b/>
                  <w:bCs/>
                </w:rPr>
                <w:t>Remettre à son tuteur</w:t>
              </w:r>
            </w:ins>
          </w:p>
        </w:tc>
        <w:tc>
          <w:tcPr>
            <w:tcW w:w="8647" w:type="dxa"/>
            <w:tcPrChange w:id="1420" w:author="Gaston" w:date="2019-02-28T19:00:00Z">
              <w:tcPr>
                <w:tcW w:w="7800" w:type="dxa"/>
              </w:tcPr>
            </w:tcPrChange>
          </w:tcPr>
          <w:p w14:paraId="47D33FCD" w14:textId="77777777" w:rsidR="00FE5D18" w:rsidRDefault="00FE5D18" w:rsidP="00D306E0">
            <w:pPr>
              <w:pStyle w:val="Textetableau"/>
              <w:rPr>
                <w:ins w:id="1421" w:author="Gaston" w:date="2019-02-28T18:55:00Z"/>
              </w:rPr>
            </w:pPr>
            <w:ins w:id="1422" w:author="Gaston" w:date="2019-02-28T18:55:00Z">
              <w:r>
                <w:t>L'é</w:t>
              </w:r>
            </w:ins>
            <w:ins w:id="1423" w:author="Gaston" w:date="2019-02-28T19:04:00Z">
              <w:r w:rsidR="00CF00C0">
                <w:t xml:space="preserve">tudiant </w:t>
              </w:r>
            </w:ins>
            <w:ins w:id="1424" w:author="Gaston" w:date="2019-02-28T18:55:00Z">
              <w:r>
                <w:t>doit remettre, aux dates prescrites, les documents spécifiés par le plan de cours et par le tuteur (rapport d'étape), tel qu’il figure dans son échéancier.</w:t>
              </w:r>
            </w:ins>
          </w:p>
        </w:tc>
      </w:tr>
      <w:tr w:rsidR="00FE5D18" w14:paraId="01B88FAE" w14:textId="77777777" w:rsidTr="00FE5D18">
        <w:trPr>
          <w:ins w:id="1425" w:author="Gaston" w:date="2019-02-28T18:55:00Z"/>
        </w:trPr>
        <w:tc>
          <w:tcPr>
            <w:tcW w:w="1418" w:type="dxa"/>
            <w:tcPrChange w:id="1426" w:author="Gaston" w:date="2019-02-28T19:00:00Z">
              <w:tcPr>
                <w:tcW w:w="1560" w:type="dxa"/>
              </w:tcPr>
            </w:tcPrChange>
          </w:tcPr>
          <w:p w14:paraId="4CE447A4" w14:textId="77777777" w:rsidR="00FE5D18" w:rsidRDefault="00FE5D18" w:rsidP="00705CD9">
            <w:pPr>
              <w:pStyle w:val="Textetableau"/>
              <w:rPr>
                <w:ins w:id="1427" w:author="Gaston" w:date="2019-02-28T18:55:00Z"/>
              </w:rPr>
            </w:pPr>
            <w:ins w:id="1428" w:author="Gaston" w:date="2019-02-28T18:55:00Z">
              <w:r>
                <w:rPr>
                  <w:b/>
                  <w:bCs/>
                </w:rPr>
                <w:t>Problèmes rencontrés</w:t>
              </w:r>
            </w:ins>
          </w:p>
        </w:tc>
        <w:tc>
          <w:tcPr>
            <w:tcW w:w="8647" w:type="dxa"/>
            <w:tcPrChange w:id="1429" w:author="Gaston" w:date="2019-02-28T19:00:00Z">
              <w:tcPr>
                <w:tcW w:w="7800" w:type="dxa"/>
              </w:tcPr>
            </w:tcPrChange>
          </w:tcPr>
          <w:p w14:paraId="6C9D4BBF" w14:textId="77777777" w:rsidR="00FE5D18" w:rsidRDefault="00FE5D18" w:rsidP="00D306E0">
            <w:pPr>
              <w:pStyle w:val="Textetableau"/>
              <w:rPr>
                <w:ins w:id="1430" w:author="Gaston" w:date="2019-02-28T19:12:00Z"/>
              </w:rPr>
            </w:pPr>
            <w:ins w:id="1431" w:author="Gaston" w:date="2019-02-28T18:55:00Z">
              <w:r>
                <w:t>Lorsqu'un é</w:t>
              </w:r>
            </w:ins>
            <w:ins w:id="1432" w:author="Gaston" w:date="2019-02-28T19:04:00Z">
              <w:r w:rsidR="00CF00C0">
                <w:t>tudiant</w:t>
              </w:r>
            </w:ins>
            <w:ins w:id="1433" w:author="Gaston" w:date="2019-02-28T18:55:00Z">
              <w:r>
                <w:t xml:space="preserve"> en projet a un problème quelconque, il en réfère à son tuteur. Si l'expertise du tuteur le permet, il doit </w:t>
              </w:r>
              <w:r>
                <w:rPr>
                  <w:b/>
                  <w:bCs/>
                </w:rPr>
                <w:t xml:space="preserve">guider </w:t>
              </w:r>
              <w:r>
                <w:t>(et non solutionner</w:t>
              </w:r>
            </w:ins>
            <w:ins w:id="1434" w:author="Gaston" w:date="2019-02-28T19:05:00Z">
              <w:r w:rsidR="00CF00C0">
                <w:t xml:space="preserve"> le problème</w:t>
              </w:r>
            </w:ins>
            <w:ins w:id="1435" w:author="Gaston" w:date="2019-02-28T18:55:00Z">
              <w:r>
                <w:t>) l'élève dans la résolution de son problème. Si l'expertise du tuteur ne lui permet pas de guider l'élève, il le référera à la personne qu'il juge la plus qualifiée pour le guider.</w:t>
              </w:r>
            </w:ins>
          </w:p>
          <w:p w14:paraId="696FD12D" w14:textId="77777777" w:rsidR="000D4F38" w:rsidRDefault="000D4F38" w:rsidP="00040EE7">
            <w:pPr>
              <w:pStyle w:val="Textetableau"/>
              <w:rPr>
                <w:ins w:id="1436" w:author="Gaston" w:date="2019-02-28T18:55:00Z"/>
              </w:rPr>
            </w:pPr>
            <w:ins w:id="1437" w:author="Gaston" w:date="2019-02-28T19:12:00Z">
              <w:r>
                <w:t>L’étudiant doit alors consigner dans son journal de bord sa démarche de résolution de problème.</w:t>
              </w:r>
            </w:ins>
          </w:p>
        </w:tc>
      </w:tr>
      <w:tr w:rsidR="00FE5D18" w14:paraId="075B7843" w14:textId="77777777" w:rsidTr="00FE5D18">
        <w:trPr>
          <w:cantSplit/>
          <w:ins w:id="1438" w:author="Gaston" w:date="2019-02-28T18:55:00Z"/>
          <w:trPrChange w:id="1439" w:author="Gaston" w:date="2019-02-28T18:59:00Z">
            <w:trPr>
              <w:cantSplit/>
            </w:trPr>
          </w:trPrChange>
        </w:trPr>
        <w:tc>
          <w:tcPr>
            <w:tcW w:w="10065" w:type="dxa"/>
            <w:gridSpan w:val="2"/>
            <w:shd w:val="clear" w:color="auto" w:fill="E0E0E0"/>
            <w:tcPrChange w:id="1440" w:author="Gaston" w:date="2019-02-28T18:59:00Z">
              <w:tcPr>
                <w:tcW w:w="9360" w:type="dxa"/>
                <w:gridSpan w:val="2"/>
                <w:shd w:val="clear" w:color="auto" w:fill="E0E0E0"/>
              </w:tcPr>
            </w:tcPrChange>
          </w:tcPr>
          <w:p w14:paraId="206CC202" w14:textId="77777777" w:rsidR="00FE5D18" w:rsidRDefault="00FE5D18" w:rsidP="00705CD9">
            <w:pPr>
              <w:pStyle w:val="Textetableau"/>
              <w:jc w:val="center"/>
              <w:rPr>
                <w:ins w:id="1441" w:author="Gaston" w:date="2019-02-28T18:55:00Z"/>
              </w:rPr>
            </w:pPr>
            <w:ins w:id="1442" w:author="Gaston" w:date="2019-02-28T18:55:00Z">
              <w:r>
                <w:rPr>
                  <w:b/>
                  <w:bCs/>
                </w:rPr>
                <w:t>SURVEILLANT AU LABORATOIRE</w:t>
              </w:r>
            </w:ins>
          </w:p>
        </w:tc>
      </w:tr>
      <w:tr w:rsidR="00FE5D18" w14:paraId="1774FEF6" w14:textId="77777777" w:rsidTr="00911384">
        <w:trPr>
          <w:ins w:id="1443" w:author="Gaston" w:date="2019-02-28T18:55:00Z"/>
        </w:trPr>
        <w:tc>
          <w:tcPr>
            <w:tcW w:w="1418" w:type="dxa"/>
            <w:tcPrChange w:id="1444" w:author="Gaston" w:date="2019-02-28T19:12:00Z">
              <w:tcPr>
                <w:tcW w:w="1560" w:type="dxa"/>
              </w:tcPr>
            </w:tcPrChange>
          </w:tcPr>
          <w:p w14:paraId="5B2148ED" w14:textId="77777777" w:rsidR="00FE5D18" w:rsidRDefault="00FE5D18" w:rsidP="00705CD9">
            <w:pPr>
              <w:pStyle w:val="Textetableau"/>
              <w:jc w:val="center"/>
              <w:rPr>
                <w:ins w:id="1445" w:author="Gaston" w:date="2019-02-28T18:55:00Z"/>
              </w:rPr>
            </w:pPr>
            <w:ins w:id="1446" w:author="Gaston" w:date="2019-02-28T18:55:00Z">
              <w:r>
                <w:rPr>
                  <w:b/>
                  <w:bCs/>
                </w:rPr>
                <w:t>Tâches</w:t>
              </w:r>
            </w:ins>
          </w:p>
        </w:tc>
        <w:tc>
          <w:tcPr>
            <w:tcW w:w="8647" w:type="dxa"/>
            <w:tcPrChange w:id="1447" w:author="Gaston" w:date="2019-02-28T19:12:00Z">
              <w:tcPr>
                <w:tcW w:w="7800" w:type="dxa"/>
              </w:tcPr>
            </w:tcPrChange>
          </w:tcPr>
          <w:p w14:paraId="26F79AD8" w14:textId="77777777" w:rsidR="00FE5D18" w:rsidRDefault="00FE5D18">
            <w:pPr>
              <w:pStyle w:val="Textetableau"/>
              <w:keepNext/>
              <w:numPr>
                <w:ilvl w:val="0"/>
                <w:numId w:val="38"/>
              </w:numPr>
              <w:spacing w:before="60" w:line="240" w:lineRule="auto"/>
              <w:ind w:left="714" w:hanging="357"/>
              <w:rPr>
                <w:ins w:id="1448" w:author="Gaston" w:date="2019-02-28T18:55:00Z"/>
              </w:rPr>
              <w:pPrChange w:id="1449" w:author="Gaston" w:date="2019-02-28T19:11:00Z">
                <w:pPr>
                  <w:pStyle w:val="Textetableau"/>
                  <w:keepNext/>
                  <w:numPr>
                    <w:numId w:val="38"/>
                  </w:numPr>
                  <w:tabs>
                    <w:tab w:val="num" w:pos="720"/>
                  </w:tabs>
                  <w:spacing w:before="141" w:line="240" w:lineRule="auto"/>
                  <w:ind w:left="720" w:hanging="360"/>
                </w:pPr>
              </w:pPrChange>
            </w:pPr>
            <w:ins w:id="1450" w:author="Gaston" w:date="2019-02-28T18:55:00Z">
              <w:r>
                <w:t xml:space="preserve">Le surveillant au laboratoire est </w:t>
              </w:r>
              <w:proofErr w:type="spellStart"/>
              <w:proofErr w:type="gramStart"/>
              <w:r>
                <w:t>la</w:t>
              </w:r>
              <w:proofErr w:type="spellEnd"/>
              <w:proofErr w:type="gramEnd"/>
              <w:r>
                <w:t xml:space="preserve"> pour veiller au bon déroulement du cours ;</w:t>
              </w:r>
            </w:ins>
          </w:p>
          <w:p w14:paraId="03FC15C8" w14:textId="77777777" w:rsidR="00FE5D18" w:rsidRDefault="00FE5D18">
            <w:pPr>
              <w:pStyle w:val="Textetableau"/>
              <w:keepNext/>
              <w:numPr>
                <w:ilvl w:val="0"/>
                <w:numId w:val="38"/>
              </w:numPr>
              <w:spacing w:before="60" w:line="240" w:lineRule="auto"/>
              <w:ind w:left="714" w:hanging="357"/>
              <w:rPr>
                <w:ins w:id="1451" w:author="Gaston" w:date="2019-02-28T19:05:00Z"/>
              </w:rPr>
              <w:pPrChange w:id="1452" w:author="Gaston" w:date="2019-02-28T19:11:00Z">
                <w:pPr>
                  <w:pStyle w:val="Textetableau"/>
                  <w:keepNext/>
                  <w:numPr>
                    <w:numId w:val="38"/>
                  </w:numPr>
                  <w:tabs>
                    <w:tab w:val="num" w:pos="720"/>
                  </w:tabs>
                  <w:spacing w:before="141" w:line="240" w:lineRule="auto"/>
                  <w:ind w:left="720" w:hanging="360"/>
                </w:pPr>
              </w:pPrChange>
            </w:pPr>
            <w:ins w:id="1453" w:author="Gaston" w:date="2019-02-28T18:55:00Z">
              <w:r>
                <w:t>Prendre les présences ;</w:t>
              </w:r>
            </w:ins>
          </w:p>
          <w:p w14:paraId="78DC4DCE" w14:textId="77777777" w:rsidR="00CF00C0" w:rsidRDefault="00CF00C0">
            <w:pPr>
              <w:pStyle w:val="Textetableau"/>
              <w:keepNext/>
              <w:numPr>
                <w:ilvl w:val="0"/>
                <w:numId w:val="38"/>
              </w:numPr>
              <w:spacing w:before="60" w:line="240" w:lineRule="auto"/>
              <w:ind w:left="714" w:hanging="357"/>
              <w:rPr>
                <w:ins w:id="1454" w:author="Gaston" w:date="2019-02-28T18:55:00Z"/>
              </w:rPr>
              <w:pPrChange w:id="1455" w:author="Gaston" w:date="2019-02-28T19:11:00Z">
                <w:pPr>
                  <w:pStyle w:val="Textetableau"/>
                  <w:keepNext/>
                  <w:numPr>
                    <w:numId w:val="38"/>
                  </w:numPr>
                  <w:tabs>
                    <w:tab w:val="num" w:pos="720"/>
                  </w:tabs>
                  <w:spacing w:before="141" w:line="240" w:lineRule="auto"/>
                  <w:ind w:left="720" w:hanging="360"/>
                </w:pPr>
              </w:pPrChange>
            </w:pPr>
            <w:ins w:id="1456" w:author="Gaston" w:date="2019-02-28T19:05:00Z">
              <w:r>
                <w:t>Consigner des remarques dans</w:t>
              </w:r>
            </w:ins>
            <w:ins w:id="1457" w:author="Gaston" w:date="2019-02-28T19:06:00Z">
              <w:r>
                <w:t xml:space="preserve"> </w:t>
              </w:r>
            </w:ins>
            <w:ins w:id="1458" w:author="Gaston" w:date="2019-02-28T19:05:00Z">
              <w:r>
                <w:t>les journaux de bord</w:t>
              </w:r>
            </w:ins>
            <w:ins w:id="1459" w:author="Gaston" w:date="2019-02-28T19:06:00Z">
              <w:r>
                <w:t xml:space="preserve"> des étudiants ;</w:t>
              </w:r>
            </w:ins>
          </w:p>
          <w:p w14:paraId="36A1C1DC" w14:textId="77777777" w:rsidR="00FE5D18" w:rsidRDefault="00FE5D18">
            <w:pPr>
              <w:pStyle w:val="Textetableau"/>
              <w:keepNext/>
              <w:numPr>
                <w:ilvl w:val="0"/>
                <w:numId w:val="38"/>
              </w:numPr>
              <w:spacing w:before="60" w:line="240" w:lineRule="auto"/>
              <w:ind w:left="714" w:hanging="357"/>
              <w:rPr>
                <w:ins w:id="1460" w:author="Gaston" w:date="2019-02-28T18:55:00Z"/>
              </w:rPr>
              <w:pPrChange w:id="1461" w:author="Gaston" w:date="2019-02-28T19:11:00Z">
                <w:pPr>
                  <w:pStyle w:val="Textetableau"/>
                  <w:keepNext/>
                  <w:numPr>
                    <w:numId w:val="38"/>
                  </w:numPr>
                  <w:tabs>
                    <w:tab w:val="num" w:pos="720"/>
                  </w:tabs>
                  <w:spacing w:before="141" w:line="240" w:lineRule="auto"/>
                  <w:ind w:left="720" w:hanging="360"/>
                </w:pPr>
              </w:pPrChange>
            </w:pPr>
            <w:ins w:id="1462" w:author="Gaston" w:date="2019-02-28T18:55:00Z">
              <w:r>
                <w:t>Aide les é</w:t>
              </w:r>
            </w:ins>
            <w:ins w:id="1463" w:author="Gaston" w:date="2019-02-28T19:06:00Z">
              <w:r w:rsidR="007B57B9">
                <w:t>tudiants</w:t>
              </w:r>
            </w:ins>
            <w:ins w:id="1464" w:author="Gaston" w:date="2019-02-28T18:55:00Z">
              <w:r>
                <w:t xml:space="preserve"> pour des questions de logistique: </w:t>
              </w:r>
            </w:ins>
            <w:ins w:id="1465" w:author="Gaston" w:date="2019-02-28T19:06:00Z">
              <w:r w:rsidR="007B57B9">
                <w:t>(</w:t>
              </w:r>
            </w:ins>
            <w:ins w:id="1466" w:author="Gaston" w:date="2019-02-28T18:55:00Z">
              <w:r>
                <w:t xml:space="preserve">ouvrir les laboratoires, </w:t>
              </w:r>
            </w:ins>
            <w:ins w:id="1467" w:author="Gaston" w:date="2019-02-28T19:07:00Z">
              <w:r w:rsidR="007B57B9">
                <w:t>faire connaitre le</w:t>
              </w:r>
              <w:del w:id="1468" w:author="Manaï Bilal" w:date="2020-02-09T18:39:00Z">
                <w:r w:rsidR="007B57B9" w:rsidDel="000E0E5F">
                  <w:delText xml:space="preserve"> </w:delText>
                </w:r>
              </w:del>
            </w:ins>
            <w:ins w:id="1469" w:author="Gaston" w:date="2019-02-28T18:55:00Z">
              <w:del w:id="1470" w:author="Manaï Bilal" w:date="2020-02-09T18:39:00Z">
                <w:r w:rsidDel="000E0E5F">
                  <w:delText xml:space="preserve"> du</w:delText>
                </w:r>
              </w:del>
              <w:r>
                <w:t xml:space="preserve"> matériel spécialisé </w:t>
              </w:r>
            </w:ins>
            <w:ins w:id="1471" w:author="Gaston" w:date="2019-02-28T19:07:00Z">
              <w:r w:rsidR="007B57B9">
                <w:t>pertinent à la situation</w:t>
              </w:r>
            </w:ins>
            <w:ins w:id="1472" w:author="Gaston" w:date="2019-02-28T18:55:00Z">
              <w:r>
                <w:t>, etc.</w:t>
              </w:r>
            </w:ins>
            <w:ins w:id="1473" w:author="Gaston" w:date="2019-02-28T19:06:00Z">
              <w:r w:rsidR="007B57B9">
                <w:t>)</w:t>
              </w:r>
            </w:ins>
            <w:ins w:id="1474" w:author="Gaston" w:date="2019-02-28T18:55:00Z">
              <w:r w:rsidR="007B57B9">
                <w:t> </w:t>
              </w:r>
            </w:ins>
            <w:ins w:id="1475" w:author="Gaston" w:date="2019-02-28T19:11:00Z">
              <w:r w:rsidR="007B57B9">
                <w:t>.</w:t>
              </w:r>
            </w:ins>
          </w:p>
          <w:p w14:paraId="7696EFA8" w14:textId="77777777" w:rsidR="00FE5D18" w:rsidRDefault="00FE5D18" w:rsidP="00D306E0">
            <w:pPr>
              <w:pStyle w:val="Textetableau"/>
              <w:rPr>
                <w:ins w:id="1476" w:author="Gaston" w:date="2019-02-28T18:55:00Z"/>
              </w:rPr>
            </w:pPr>
            <w:ins w:id="1477" w:author="Gaston" w:date="2019-02-28T18:55:00Z">
              <w:r>
                <w:t xml:space="preserve">Il faut cependant souligner que ce n'est pas </w:t>
              </w:r>
            </w:ins>
            <w:ins w:id="1478" w:author="Gaston" w:date="2019-02-28T19:11:00Z">
              <w:r w:rsidR="007B57B9">
                <w:t xml:space="preserve">le surveillant </w:t>
              </w:r>
            </w:ins>
            <w:ins w:id="1479" w:author="Gaston" w:date="2019-02-28T18:55:00Z">
              <w:r>
                <w:t xml:space="preserve">lui qui réalise </w:t>
              </w:r>
            </w:ins>
            <w:ins w:id="1480" w:author="Gaston" w:date="2019-02-28T19:07:00Z">
              <w:r w:rsidR="007B57B9">
                <w:t>le projet</w:t>
              </w:r>
            </w:ins>
            <w:ins w:id="1481" w:author="Gaston" w:date="2019-02-28T18:55:00Z">
              <w:r>
                <w:t xml:space="preserve">.  </w:t>
              </w:r>
            </w:ins>
            <w:ins w:id="1482" w:author="Gaston" w:date="2019-02-28T19:09:00Z">
              <w:r w:rsidR="007B57B9">
                <w:t>L</w:t>
              </w:r>
            </w:ins>
            <w:ins w:id="1483" w:author="Gaston" w:date="2019-02-28T19:07:00Z">
              <w:r w:rsidR="007B57B9">
                <w:t xml:space="preserve">’étudiant </w:t>
              </w:r>
            </w:ins>
            <w:ins w:id="1484" w:author="Gaston" w:date="2019-02-28T19:09:00Z">
              <w:r w:rsidR="007B57B9">
                <w:t>est responsable de développer les compétences associées au cours.</w:t>
              </w:r>
            </w:ins>
          </w:p>
        </w:tc>
      </w:tr>
    </w:tbl>
    <w:p w14:paraId="7E65F1D0" w14:textId="77777777" w:rsidR="00782100" w:rsidRDefault="00F636A6" w:rsidP="003825E2">
      <w:del w:id="1485" w:author="Gaston" w:date="2019-02-28T10:02:00Z">
        <w:r w:rsidDel="005367C7">
          <w:delText xml:space="preserve">Les documents (par exemple les schématiques) corrigés </w:delText>
        </w:r>
        <w:r w:rsidR="00523112" w:rsidDel="005367C7">
          <w:delText xml:space="preserve">durant toute la session </w:delText>
        </w:r>
        <w:r w:rsidDel="005367C7">
          <w:delText xml:space="preserve">doivent suivre immédiatement les documents </w:delText>
        </w:r>
        <w:r w:rsidR="00523112" w:rsidDel="005367C7">
          <w:delText>mis à jour selon ces corrections</w:delText>
        </w:r>
        <w:r w:rsidDel="005367C7">
          <w:delText xml:space="preserve"> dans le rapport.  Ainsi chaque document que vous présentez dans le rapport est suivit de sa version originale corrigé par le professeur.  Cela permet de s’assurer que les corrections ont bien été faite et cela assure un suivit.</w:delText>
        </w:r>
      </w:del>
      <w:r w:rsidR="00782100">
        <w:br w:type="page"/>
      </w:r>
      <w:bookmarkStart w:id="1486" w:name="_Toc2273843"/>
      <w:r w:rsidR="00FE6A10" w:rsidRPr="003825E2">
        <w:rPr>
          <w:rStyle w:val="Titre1Car"/>
        </w:rPr>
        <w:lastRenderedPageBreak/>
        <w:t>Règles générales d</w:t>
      </w:r>
      <w:ins w:id="1487" w:author="Gaston" w:date="2019-02-28T10:09:00Z">
        <w:r w:rsidR="000647C5">
          <w:rPr>
            <w:rStyle w:val="Titre1Car"/>
          </w:rPr>
          <w:t>e remise des travaux</w:t>
        </w:r>
      </w:ins>
      <w:bookmarkEnd w:id="1486"/>
      <w:del w:id="1488" w:author="Gaston" w:date="2019-02-28T10:10:00Z">
        <w:r w:rsidR="00FE6A10" w:rsidRPr="003825E2" w:rsidDel="000647C5">
          <w:rPr>
            <w:rStyle w:val="Titre1Car"/>
          </w:rPr>
          <w:delText>’</w:delText>
        </w:r>
        <w:r w:rsidR="00782100" w:rsidRPr="003825E2" w:rsidDel="000647C5">
          <w:rPr>
            <w:rStyle w:val="Titre1Car"/>
          </w:rPr>
          <w:delText>évaluation</w:delText>
        </w:r>
      </w:del>
    </w:p>
    <w:p w14:paraId="27FABF96" w14:textId="77777777" w:rsidR="00782100" w:rsidRDefault="00782100"/>
    <w:p w14:paraId="59949D41" w14:textId="77777777" w:rsidR="00782100" w:rsidDel="00E81B02" w:rsidRDefault="00782100">
      <w:pPr>
        <w:numPr>
          <w:ilvl w:val="0"/>
          <w:numId w:val="8"/>
        </w:numPr>
        <w:rPr>
          <w:del w:id="1489" w:author="Claude Gendron" w:date="2007-01-17T09:52:00Z"/>
        </w:rPr>
      </w:pPr>
      <w:r>
        <w:t>Tous les travaux sont réalisés sur ordinateur</w:t>
      </w:r>
      <w:r w:rsidR="002E02C3">
        <w:t xml:space="preserve"> et ils sont correctement identifiés</w:t>
      </w:r>
      <w:ins w:id="1490" w:author="Claude Gendron" w:date="2006-06-13T14:44:00Z">
        <w:r w:rsidR="006C3897">
          <w:t xml:space="preserve"> selon les r</w:t>
        </w:r>
      </w:ins>
      <w:ins w:id="1491" w:author="Claude Gendron" w:date="2006-06-13T14:45:00Z">
        <w:r w:rsidR="006C3897">
          <w:t xml:space="preserve">ègles de l’art, </w:t>
        </w:r>
      </w:ins>
      <w:del w:id="1492" w:author="Claude Gendron" w:date="2007-01-17T09:49:00Z">
        <w:r w:rsidR="001B3DFC" w:rsidDel="00D072CF">
          <w:delText>,</w:delText>
        </w:r>
      </w:del>
      <w:r w:rsidR="001B3DFC">
        <w:t xml:space="preserve"> par exemple avec un cartouche, pied de pages, titre, </w:t>
      </w:r>
      <w:proofErr w:type="spellStart"/>
      <w:r w:rsidR="001B3DFC">
        <w:t>etc</w:t>
      </w:r>
      <w:proofErr w:type="spellEnd"/>
      <w:r>
        <w:t>;</w:t>
      </w:r>
    </w:p>
    <w:p w14:paraId="3561B68F" w14:textId="77777777" w:rsidR="00E81B02" w:rsidRDefault="00E81B02">
      <w:pPr>
        <w:numPr>
          <w:ilvl w:val="0"/>
          <w:numId w:val="8"/>
          <w:ins w:id="1493" w:author="Manaï Bilal" w:date="2007-01-17T09:52:00Z"/>
        </w:numPr>
        <w:rPr>
          <w:ins w:id="1494" w:author="Claude Gendron" w:date="2007-01-17T09:52:00Z"/>
        </w:rPr>
        <w:pPrChange w:id="1495" w:author="Claude Gendron" w:date="2007-01-17T09:52:00Z">
          <w:pPr/>
        </w:pPrChange>
      </w:pPr>
      <w:ins w:id="1496" w:author="Claude Gendron" w:date="2007-01-17T09:52:00Z">
        <w:r>
          <w:t xml:space="preserve"> </w:t>
        </w:r>
        <w:r w:rsidRPr="00E81B02">
          <w:t>Le nom de l’étudiant doit apparaître dans le pied de page en appuie droit</w:t>
        </w:r>
        <w:del w:id="1497" w:author="Gaston" w:date="2019-02-28T10:02:00Z">
          <w:r w:rsidRPr="00E81B02" w:rsidDel="005367C7">
            <w:delText>e</w:delText>
          </w:r>
        </w:del>
        <w:r w:rsidRPr="00E81B02">
          <w:t>, ainsi que le numéro de page, centré.  Le nom du cours doit apparaître en appuie droit</w:t>
        </w:r>
        <w:del w:id="1498" w:author="Gaston" w:date="2019-02-28T10:02:00Z">
          <w:r w:rsidRPr="00E81B02" w:rsidDel="005367C7">
            <w:delText>e</w:delText>
          </w:r>
        </w:del>
        <w:r w:rsidRPr="00E81B02">
          <w:t xml:space="preserve"> dans la partie en</w:t>
        </w:r>
      </w:ins>
      <w:ins w:id="1499" w:author="Gaston" w:date="2019-02-28T10:02:00Z">
        <w:r w:rsidR="005367C7">
          <w:t>-</w:t>
        </w:r>
      </w:ins>
      <w:ins w:id="1500" w:author="Claude Gendron" w:date="2007-01-17T09:52:00Z">
        <w:r w:rsidRPr="00E81B02">
          <w:t>tête.</w:t>
        </w:r>
      </w:ins>
    </w:p>
    <w:p w14:paraId="00A54DAA" w14:textId="77777777" w:rsidR="00782100" w:rsidDel="006C3897" w:rsidRDefault="00253ECE" w:rsidP="00253ECE">
      <w:pPr>
        <w:numPr>
          <w:ilvl w:val="0"/>
          <w:numId w:val="8"/>
        </w:numPr>
        <w:rPr>
          <w:del w:id="1501" w:author="Claude Gendron" w:date="2006-06-13T14:47:00Z"/>
        </w:rPr>
      </w:pPr>
      <w:del w:id="1502" w:author="Claude Gendron" w:date="2006-06-13T14:47:00Z">
        <w:r w:rsidDel="006C3897">
          <w:delText>Dans le rapport, c</w:delText>
        </w:r>
        <w:r w:rsidR="00782100" w:rsidDel="006C3897">
          <w:delText>haque document final doit être suivi de sa version corrigée par le tuteur;</w:delText>
        </w:r>
      </w:del>
    </w:p>
    <w:p w14:paraId="60A131B2" w14:textId="77777777" w:rsidR="00782100" w:rsidRDefault="00782100">
      <w:pPr>
        <w:numPr>
          <w:ilvl w:val="0"/>
          <w:numId w:val="8"/>
        </w:numPr>
      </w:pPr>
      <w:r>
        <w:t>Tout document doit respecter les règles de l’art</w:t>
      </w:r>
      <w:ins w:id="1503" w:author="Gaston" w:date="2019-02-28T10:03:00Z">
        <w:r w:rsidR="005367C7">
          <w:t xml:space="preserve"> enseignées dans les différents cours</w:t>
        </w:r>
      </w:ins>
      <w:del w:id="1504" w:author="Gaston" w:date="2019-02-28T10:03:00Z">
        <w:r w:rsidDel="005367C7">
          <w:delText>,  sans quoi il ne sera pas évalué</w:delText>
        </w:r>
      </w:del>
      <w:r>
        <w:t>;</w:t>
      </w:r>
    </w:p>
    <w:p w14:paraId="22FC69AF" w14:textId="77777777" w:rsidR="00DE34E5" w:rsidRDefault="00DE34E5">
      <w:pPr>
        <w:numPr>
          <w:ilvl w:val="0"/>
          <w:numId w:val="8"/>
          <w:ins w:id="1505" w:author="Manaï Bilal" w:date="2006-06-13T14:35:00Z"/>
        </w:numPr>
        <w:rPr>
          <w:ins w:id="1506" w:author="Claude Gendron" w:date="2006-06-13T14:35:00Z"/>
        </w:rPr>
      </w:pPr>
      <w:ins w:id="1507" w:author="Claude Gendron" w:date="2006-06-13T14:35:00Z">
        <w:r>
          <w:t>Comme indiqué au plan d</w:t>
        </w:r>
      </w:ins>
      <w:ins w:id="1508" w:author="14217" w:date="2012-01-23T09:13:00Z">
        <w:r w:rsidR="00242A2B">
          <w:t>e cours</w:t>
        </w:r>
      </w:ins>
      <w:ins w:id="1509" w:author="Claude Gendron" w:date="2006-06-13T14:35:00Z">
        <w:del w:id="1510" w:author="14217" w:date="2012-01-23T09:13:00Z">
          <w:r w:rsidDel="00242A2B">
            <w:delText>’étude</w:delText>
          </w:r>
        </w:del>
        <w:del w:id="1511" w:author="Gaston" w:date="2019-02-28T10:04:00Z">
          <w:r w:rsidDel="005367C7">
            <w:delText xml:space="preserve">, </w:delText>
          </w:r>
        </w:del>
      </w:ins>
      <w:ins w:id="1512" w:author="Gaston" w:date="2019-02-28T10:04:00Z">
        <w:r w:rsidR="005367C7">
          <w:t xml:space="preserve">, </w:t>
        </w:r>
      </w:ins>
      <w:ins w:id="1513" w:author="Claude Gendron" w:date="2006-06-13T14:35:00Z">
        <w:del w:id="1514" w:author="Gaston" w:date="2019-02-28T10:04:00Z">
          <w:r w:rsidDel="005367C7">
            <w:delText xml:space="preserve">un maximum de </w:delText>
          </w:r>
        </w:del>
        <w:r>
          <w:t xml:space="preserve">10% </w:t>
        </w:r>
      </w:ins>
      <w:ins w:id="1515" w:author="Gaston" w:date="2019-02-28T10:04:00Z">
        <w:r w:rsidR="005367C7">
          <w:t xml:space="preserve">de la note </w:t>
        </w:r>
      </w:ins>
      <w:ins w:id="1516" w:author="Claude Gendron" w:date="2006-06-13T14:35:00Z">
        <w:del w:id="1517" w:author="Gaston" w:date="2019-02-28T10:04:00Z">
          <w:r w:rsidDel="005367C7">
            <w:delText xml:space="preserve">pourra </w:delText>
          </w:r>
        </w:del>
      </w:ins>
      <w:ins w:id="1518" w:author="Claude Gendron" w:date="2006-06-13T14:36:00Z">
        <w:del w:id="1519" w:author="Gaston" w:date="2019-02-28T10:04:00Z">
          <w:r w:rsidDel="005367C7">
            <w:delText xml:space="preserve">être enlevé pour mauvaise </w:delText>
          </w:r>
        </w:del>
      </w:ins>
      <w:ins w:id="1520" w:author="Gaston" w:date="2019-02-28T10:04:00Z">
        <w:r w:rsidR="005367C7">
          <w:t xml:space="preserve">est accordé à </w:t>
        </w:r>
      </w:ins>
      <w:ins w:id="1521" w:author="Claude Gendron" w:date="2006-06-13T14:36:00Z">
        <w:r>
          <w:t xml:space="preserve">utilisation </w:t>
        </w:r>
      </w:ins>
      <w:ins w:id="1522" w:author="Gaston" w:date="2019-02-28T10:04:00Z">
        <w:r w:rsidR="005367C7">
          <w:t xml:space="preserve">adéquate </w:t>
        </w:r>
      </w:ins>
      <w:ins w:id="1523" w:author="Claude Gendron" w:date="2006-06-13T14:36:00Z">
        <w:r>
          <w:t>du français.</w:t>
        </w:r>
      </w:ins>
    </w:p>
    <w:p w14:paraId="486F32B8" w14:textId="77777777" w:rsidR="00782100" w:rsidRDefault="00782100">
      <w:pPr>
        <w:numPr>
          <w:ilvl w:val="0"/>
          <w:numId w:val="8"/>
        </w:numPr>
      </w:pPr>
      <w:r>
        <w:t>Tous les cartouches doivent être complétés correctement;</w:t>
      </w:r>
    </w:p>
    <w:p w14:paraId="6CF99602" w14:textId="77777777" w:rsidR="00782100" w:rsidRPr="005367C7" w:rsidRDefault="00782100">
      <w:pPr>
        <w:numPr>
          <w:ilvl w:val="0"/>
          <w:numId w:val="8"/>
        </w:numPr>
        <w:rPr>
          <w:b/>
          <w:rPrChange w:id="1524" w:author="Gaston" w:date="2019-02-28T10:05:00Z">
            <w:rPr/>
          </w:rPrChange>
        </w:rPr>
      </w:pPr>
      <w:r w:rsidRPr="005367C7">
        <w:rPr>
          <w:b/>
          <w:rPrChange w:id="1525" w:author="Gaston" w:date="2019-02-28T10:05:00Z">
            <w:rPr/>
          </w:rPrChange>
        </w:rPr>
        <w:t>Toute modification à l’échéancier doit d’abord avoir été approuvée par le tuteur au moins un</w:t>
      </w:r>
      <w:ins w:id="1526" w:author="14217" w:date="2012-01-23T09:13:00Z">
        <w:r w:rsidR="00242A2B" w:rsidRPr="005367C7">
          <w:rPr>
            <w:b/>
            <w:rPrChange w:id="1527" w:author="Gaston" w:date="2019-02-28T10:05:00Z">
              <w:rPr/>
            </w:rPrChange>
          </w:rPr>
          <w:t>e</w:t>
        </w:r>
      </w:ins>
      <w:r w:rsidRPr="005367C7">
        <w:rPr>
          <w:b/>
          <w:rPrChange w:id="1528" w:author="Gaston" w:date="2019-02-28T10:05:00Z">
            <w:rPr/>
          </w:rPrChange>
        </w:rPr>
        <w:t xml:space="preserve"> semaine à l’avance; </w:t>
      </w:r>
    </w:p>
    <w:p w14:paraId="3DFCAA69" w14:textId="77777777" w:rsidR="00782100" w:rsidRPr="005367C7" w:rsidDel="005367C7" w:rsidRDefault="00B20BF1">
      <w:pPr>
        <w:numPr>
          <w:ilvl w:val="0"/>
          <w:numId w:val="8"/>
        </w:numPr>
        <w:rPr>
          <w:del w:id="1529" w:author="Gaston" w:date="2019-02-28T10:05:00Z"/>
          <w:b/>
          <w:rPrChange w:id="1530" w:author="Gaston" w:date="2019-02-28T10:05:00Z">
            <w:rPr>
              <w:del w:id="1531" w:author="Gaston" w:date="2019-02-28T10:05:00Z"/>
            </w:rPr>
          </w:rPrChange>
        </w:rPr>
      </w:pPr>
      <w:del w:id="1532" w:author="Gaston" w:date="2019-02-28T10:05:00Z">
        <w:r w:rsidRPr="005367C7" w:rsidDel="005367C7">
          <w:rPr>
            <w:b/>
            <w:rPrChange w:id="1533" w:author="Gaston" w:date="2019-02-28T10:05:00Z">
              <w:rPr/>
            </w:rPrChange>
          </w:rPr>
          <w:delText>Les pseudo-codes seuls</w:delText>
        </w:r>
        <w:r w:rsidR="002F4BD2" w:rsidRPr="005367C7" w:rsidDel="005367C7">
          <w:rPr>
            <w:b/>
            <w:rPrChange w:id="1534" w:author="Gaston" w:date="2019-02-28T10:05:00Z">
              <w:rPr/>
            </w:rPrChange>
          </w:rPr>
          <w:delText xml:space="preserve"> </w:delText>
        </w:r>
        <w:r w:rsidR="00782100" w:rsidRPr="005367C7" w:rsidDel="005367C7">
          <w:rPr>
            <w:b/>
            <w:rPrChange w:id="1535" w:author="Gaston" w:date="2019-02-28T10:05:00Z">
              <w:rPr/>
            </w:rPrChange>
          </w:rPr>
          <w:delText>doivent être remis bien avant les listages;</w:delText>
        </w:r>
      </w:del>
    </w:p>
    <w:p w14:paraId="21225656" w14:textId="77777777" w:rsidR="00782100" w:rsidRPr="005367C7" w:rsidDel="005367C7" w:rsidRDefault="00782100">
      <w:pPr>
        <w:numPr>
          <w:ilvl w:val="0"/>
          <w:numId w:val="8"/>
        </w:numPr>
        <w:tabs>
          <w:tab w:val="left" w:pos="7088"/>
        </w:tabs>
        <w:rPr>
          <w:del w:id="1536" w:author="Gaston" w:date="2019-02-28T10:06:00Z"/>
          <w:b/>
          <w:rPrChange w:id="1537" w:author="Gaston" w:date="2019-02-28T10:05:00Z">
            <w:rPr>
              <w:del w:id="1538" w:author="Gaston" w:date="2019-02-28T10:06:00Z"/>
            </w:rPr>
          </w:rPrChange>
        </w:rPr>
        <w:pPrChange w:id="1539" w:author="Gaston" w:date="2019-02-28T10:06:00Z">
          <w:pPr>
            <w:numPr>
              <w:numId w:val="8"/>
            </w:numPr>
            <w:tabs>
              <w:tab w:val="num" w:pos="720"/>
            </w:tabs>
            <w:ind w:left="720" w:hanging="360"/>
          </w:pPr>
        </w:pPrChange>
      </w:pPr>
      <w:r w:rsidRPr="005367C7">
        <w:rPr>
          <w:b/>
          <w:rPrChange w:id="1540" w:author="Gaston" w:date="2019-02-28T10:06:00Z">
            <w:rPr/>
          </w:rPrChange>
        </w:rPr>
        <w:t xml:space="preserve">Prévoir la remise de </w:t>
      </w:r>
      <w:r w:rsidR="00B20BF1" w:rsidRPr="005367C7">
        <w:rPr>
          <w:b/>
          <w:rPrChange w:id="1541" w:author="Gaston" w:date="2019-02-28T10:06:00Z">
            <w:rPr/>
          </w:rPrChange>
        </w:rPr>
        <w:t>tous les documents</w:t>
      </w:r>
      <w:r w:rsidR="004105FA" w:rsidRPr="005367C7">
        <w:rPr>
          <w:b/>
          <w:rPrChange w:id="1542" w:author="Gaston" w:date="2019-02-28T10:06:00Z">
            <w:rPr/>
          </w:rPrChange>
        </w:rPr>
        <w:t xml:space="preserve"> dans l’échéancier;</w:t>
      </w:r>
    </w:p>
    <w:p w14:paraId="3D56F310" w14:textId="77777777" w:rsidR="004105FA" w:rsidRPr="000B5A6C" w:rsidRDefault="00253ECE">
      <w:pPr>
        <w:numPr>
          <w:ilvl w:val="0"/>
          <w:numId w:val="8"/>
        </w:numPr>
        <w:tabs>
          <w:tab w:val="left" w:pos="7088"/>
        </w:tabs>
        <w:rPr>
          <w:b/>
          <w:bCs/>
        </w:rPr>
        <w:pPrChange w:id="1543" w:author="Gaston" w:date="2019-02-28T10:06:00Z">
          <w:pPr>
            <w:pStyle w:val="En-tte"/>
            <w:numPr>
              <w:numId w:val="8"/>
            </w:numPr>
            <w:tabs>
              <w:tab w:val="clear" w:pos="4320"/>
              <w:tab w:val="clear" w:pos="8640"/>
              <w:tab w:val="num" w:pos="720"/>
              <w:tab w:val="left" w:pos="7088"/>
            </w:tabs>
            <w:ind w:left="720" w:hanging="360"/>
          </w:pPr>
        </w:pPrChange>
      </w:pPr>
      <w:del w:id="1544" w:author="Gaston" w:date="2019-02-28T10:06:00Z">
        <w:r w:rsidDel="005367C7">
          <w:delText xml:space="preserve">On vous demande d’utiliser </w:delText>
        </w:r>
        <w:r w:rsidR="00782100" w:rsidDel="005367C7">
          <w:delText>votre bon sens lors de la concep</w:delText>
        </w:r>
        <w:r w:rsidR="004105FA" w:rsidDel="005367C7">
          <w:delText>tion de vos tableaux;</w:delText>
        </w:r>
      </w:del>
    </w:p>
    <w:p w14:paraId="4BB79423" w14:textId="77777777" w:rsidR="00782100" w:rsidRDefault="008F7977" w:rsidP="00253ECE">
      <w:pPr>
        <w:pStyle w:val="En-tte"/>
        <w:numPr>
          <w:ilvl w:val="0"/>
          <w:numId w:val="8"/>
        </w:numPr>
        <w:tabs>
          <w:tab w:val="clear" w:pos="4320"/>
          <w:tab w:val="clear" w:pos="8640"/>
          <w:tab w:val="left" w:pos="7088"/>
        </w:tabs>
        <w:rPr>
          <w:b/>
          <w:bCs/>
        </w:rPr>
      </w:pPr>
      <w:r>
        <w:t xml:space="preserve">Essayez </w:t>
      </w:r>
      <w:r w:rsidR="00782100">
        <w:t xml:space="preserve">de </w:t>
      </w:r>
      <w:ins w:id="1545" w:author="Gaston" w:date="2019-02-28T10:06:00Z">
        <w:r w:rsidR="005367C7">
          <w:t xml:space="preserve">minimiser </w:t>
        </w:r>
      </w:ins>
      <w:del w:id="1546" w:author="Gaston" w:date="2019-02-28T10:06:00Z">
        <w:r w:rsidR="00782100" w:rsidDel="005367C7">
          <w:delText>n</w:delText>
        </w:r>
      </w:del>
      <w:ins w:id="1547" w:author="Gaston" w:date="2019-02-28T10:06:00Z">
        <w:r w:rsidR="005367C7">
          <w:t>le nombre de pages</w:t>
        </w:r>
      </w:ins>
      <w:del w:id="1548" w:author="Gaston" w:date="2019-02-28T10:06:00Z">
        <w:r w:rsidR="00782100" w:rsidDel="005367C7">
          <w:delText>e pas gaspiller de papier</w:delText>
        </w:r>
      </w:del>
      <w:r w:rsidR="00782100">
        <w:t>, soit en ajustant la taille ou la police de manière à faire entrer un tableau débordant de quelques lignes sur la même feuille</w:t>
      </w:r>
      <w:r w:rsidR="004105FA">
        <w:t>;</w:t>
      </w:r>
      <w:r w:rsidR="00782100">
        <w:rPr>
          <w:b/>
          <w:bCs/>
        </w:rPr>
        <w:t xml:space="preserve"> </w:t>
      </w:r>
    </w:p>
    <w:p w14:paraId="5CBAEF0F" w14:textId="77777777" w:rsidR="003A2902" w:rsidRDefault="005367C7">
      <w:pPr>
        <w:pStyle w:val="En-tte"/>
        <w:numPr>
          <w:ilvl w:val="0"/>
          <w:numId w:val="8"/>
        </w:numPr>
        <w:tabs>
          <w:tab w:val="clear" w:pos="4320"/>
          <w:tab w:val="clear" w:pos="8640"/>
          <w:tab w:val="left" w:pos="7088"/>
        </w:tabs>
      </w:pPr>
      <w:ins w:id="1549" w:author="Gaston" w:date="2019-02-28T10:07:00Z">
        <w:r>
          <w:t xml:space="preserve">Formatez vos marges de sorte que si le document doit être imprimé, </w:t>
        </w:r>
      </w:ins>
      <w:del w:id="1550" w:author="Gaston" w:date="2019-02-28T10:07:00Z">
        <w:r w:rsidR="003A2902" w:rsidRPr="003A2902" w:rsidDel="005367C7">
          <w:delText>La p</w:delText>
        </w:r>
      </w:del>
      <w:ins w:id="1551" w:author="Gaston" w:date="2019-02-28T10:07:00Z">
        <w:r>
          <w:t xml:space="preserve"> la p</w:t>
        </w:r>
      </w:ins>
      <w:r w:rsidR="003A2902" w:rsidRPr="003A2902">
        <w:t>erforation de</w:t>
      </w:r>
      <w:del w:id="1552" w:author="Gaston" w:date="2019-02-28T10:07:00Z">
        <w:r w:rsidR="003A2902" w:rsidRPr="003A2902" w:rsidDel="005367C7">
          <w:delText>s</w:delText>
        </w:r>
      </w:del>
      <w:ins w:id="1553" w:author="Gaston" w:date="2019-02-28T10:07:00Z">
        <w:r>
          <w:t xml:space="preserve"> ces derniers </w:t>
        </w:r>
      </w:ins>
      <w:del w:id="1554" w:author="Gaston" w:date="2019-02-28T10:08:00Z">
        <w:r w:rsidR="003A2902" w:rsidRPr="003A2902" w:rsidDel="005367C7">
          <w:delText xml:space="preserve"> documents ne doit pas </w:delText>
        </w:r>
      </w:del>
      <w:ins w:id="1555" w:author="Gaston" w:date="2019-02-28T10:08:00Z">
        <w:r>
          <w:t>n’</w:t>
        </w:r>
      </w:ins>
      <w:del w:id="1556" w:author="Gaston" w:date="2019-02-28T10:08:00Z">
        <w:r w:rsidR="003A2902" w:rsidRPr="003A2902" w:rsidDel="005367C7">
          <w:delText>enleve</w:delText>
        </w:r>
      </w:del>
      <w:ins w:id="1557" w:author="Gaston" w:date="2019-02-28T10:08:00Z">
        <w:r w:rsidRPr="003A2902">
          <w:t>enlève</w:t>
        </w:r>
      </w:ins>
      <w:del w:id="1558" w:author="Gaston" w:date="2019-02-28T10:08:00Z">
        <w:r w:rsidR="003A2902" w:rsidRPr="003A2902" w:rsidDel="005367C7">
          <w:delText>r</w:delText>
        </w:r>
      </w:del>
      <w:ins w:id="1559" w:author="Gaston" w:date="2019-02-28T10:08:00Z">
        <w:r>
          <w:t xml:space="preserve"> pas</w:t>
        </w:r>
      </w:ins>
      <w:r w:rsidR="003A2902" w:rsidRPr="003A2902">
        <w:t xml:space="preserve"> d’information</w:t>
      </w:r>
      <w:r w:rsidR="004105FA">
        <w:t>;</w:t>
      </w:r>
    </w:p>
    <w:p w14:paraId="0A720551" w14:textId="77777777" w:rsidR="003A2902" w:rsidRDefault="003A2902">
      <w:pPr>
        <w:pStyle w:val="En-tte"/>
        <w:numPr>
          <w:ilvl w:val="0"/>
          <w:numId w:val="8"/>
        </w:numPr>
        <w:tabs>
          <w:tab w:val="clear" w:pos="4320"/>
          <w:tab w:val="clear" w:pos="8640"/>
          <w:tab w:val="left" w:pos="7088"/>
        </w:tabs>
      </w:pPr>
      <w:r>
        <w:t xml:space="preserve">Utiliser le format de page </w:t>
      </w:r>
      <w:r w:rsidR="004105FA">
        <w:t xml:space="preserve">paysage </w:t>
      </w:r>
      <w:ins w:id="1560" w:author="Gaston" w:date="2019-02-28T10:08:00Z">
        <w:r w:rsidR="005367C7">
          <w:t xml:space="preserve">quand cela </w:t>
        </w:r>
      </w:ins>
      <w:del w:id="1561" w:author="Gaston" w:date="2019-02-28T10:08:00Z">
        <w:r w:rsidR="004105FA" w:rsidDel="005367C7">
          <w:delText>si c’</w:delText>
        </w:r>
      </w:del>
      <w:r w:rsidR="004105FA">
        <w:t>est plus approprié;</w:t>
      </w:r>
    </w:p>
    <w:p w14:paraId="5342B95C" w14:textId="77777777" w:rsidR="00756323" w:rsidRPr="00014B1D" w:rsidRDefault="005367C7" w:rsidP="006D64B4">
      <w:pPr>
        <w:pStyle w:val="En-tte"/>
        <w:numPr>
          <w:ilvl w:val="0"/>
          <w:numId w:val="8"/>
        </w:numPr>
        <w:tabs>
          <w:tab w:val="clear" w:pos="4320"/>
          <w:tab w:val="clear" w:pos="8640"/>
          <w:tab w:val="left" w:pos="7088"/>
        </w:tabs>
        <w:rPr>
          <w:b/>
          <w:rPrChange w:id="1562" w:author="Claude Gendron" w:date="2006-06-13T14:43:00Z">
            <w:rPr/>
          </w:rPrChange>
        </w:rPr>
      </w:pPr>
      <w:ins w:id="1563" w:author="Gaston" w:date="2019-02-28T10:08:00Z">
        <w:r>
          <w:rPr>
            <w:b/>
          </w:rPr>
          <w:t>Pour chaque document remis, remettez auss</w:t>
        </w:r>
      </w:ins>
      <w:ins w:id="1564" w:author="Gaston" w:date="2019-02-28T10:09:00Z">
        <w:r>
          <w:rPr>
            <w:b/>
          </w:rPr>
          <w:t xml:space="preserve">i la grille d’autocorrection </w:t>
        </w:r>
      </w:ins>
      <w:del w:id="1565" w:author="Gaston" w:date="2019-02-28T10:09:00Z">
        <w:r w:rsidR="00756323" w:rsidRPr="00014B1D" w:rsidDel="005367C7">
          <w:rPr>
            <w:b/>
            <w:rPrChange w:id="1566" w:author="Claude Gendron" w:date="2006-06-13T14:43:00Z">
              <w:rPr/>
            </w:rPrChange>
          </w:rPr>
          <w:delText xml:space="preserve">Un élève qui aura remis un travail pour correction et qui n’aura pas </w:delText>
        </w:r>
      </w:del>
      <w:del w:id="1567" w:author="Claude Gendron" w:date="2006-06-13T14:40:00Z">
        <w:r w:rsidR="00756323" w:rsidRPr="00014B1D" w:rsidDel="00323E7D">
          <w:rPr>
            <w:b/>
            <w:rPrChange w:id="1568" w:author="Claude Gendron" w:date="2006-06-13T14:43:00Z">
              <w:rPr/>
            </w:rPrChange>
          </w:rPr>
          <w:delText xml:space="preserve">vérifié </w:delText>
        </w:r>
      </w:del>
      <w:ins w:id="1569" w:author="Claude Gendron" w:date="2006-06-13T14:40:00Z">
        <w:del w:id="1570" w:author="Gaston" w:date="2019-02-28T10:09:00Z">
          <w:r w:rsidR="00323E7D" w:rsidRPr="00014B1D" w:rsidDel="005367C7">
            <w:rPr>
              <w:b/>
              <w:rPrChange w:id="1571" w:author="Claude Gendron" w:date="2006-06-13T14:43:00Z">
                <w:rPr/>
              </w:rPrChange>
            </w:rPr>
            <w:delText xml:space="preserve">fourni </w:delText>
          </w:r>
        </w:del>
      </w:ins>
      <w:del w:id="1572" w:author="Gaston" w:date="2019-02-28T10:09:00Z">
        <w:r w:rsidR="00756323" w:rsidRPr="00014B1D" w:rsidDel="005367C7">
          <w:rPr>
            <w:b/>
            <w:rPrChange w:id="1573" w:author="Claude Gendron" w:date="2006-06-13T14:43:00Z">
              <w:rPr/>
            </w:rPrChange>
          </w:rPr>
          <w:delText>la</w:delText>
        </w:r>
      </w:del>
      <w:ins w:id="1574" w:author="Gaston" w:date="2019-02-28T10:09:00Z">
        <w:r w:rsidR="000647C5">
          <w:rPr>
            <w:b/>
          </w:rPr>
          <w:t>dûment</w:t>
        </w:r>
        <w:r>
          <w:rPr>
            <w:b/>
          </w:rPr>
          <w:t xml:space="preserve"> complétée.</w:t>
        </w:r>
      </w:ins>
      <w:del w:id="1575" w:author="Gaston" w:date="2019-02-28T10:09:00Z">
        <w:r w:rsidR="00756323" w:rsidRPr="00014B1D" w:rsidDel="005367C7">
          <w:rPr>
            <w:b/>
            <w:rPrChange w:id="1576" w:author="Claude Gendron" w:date="2006-06-13T14:43:00Z">
              <w:rPr/>
            </w:rPrChange>
          </w:rPr>
          <w:delText xml:space="preserve"> </w:delText>
        </w:r>
        <w:commentRangeStart w:id="1577"/>
        <w:r w:rsidR="00756323" w:rsidRPr="00014B1D" w:rsidDel="005367C7">
          <w:rPr>
            <w:b/>
            <w:rPrChange w:id="1578" w:author="Claude Gendron" w:date="2006-06-13T14:43:00Z">
              <w:rPr/>
            </w:rPrChange>
          </w:rPr>
          <w:delText>grille de correction</w:delText>
        </w:r>
      </w:del>
      <w:commentRangeEnd w:id="1577"/>
      <w:r w:rsidR="00323E7D" w:rsidRPr="00014B1D">
        <w:rPr>
          <w:rStyle w:val="Marquedecommentaire"/>
          <w:b/>
          <w:rPrChange w:id="1579" w:author="Claude Gendron" w:date="2006-06-13T14:43:00Z">
            <w:rPr>
              <w:rStyle w:val="Marquedecommentaire"/>
            </w:rPr>
          </w:rPrChange>
        </w:rPr>
        <w:commentReference w:id="1577"/>
      </w:r>
      <w:del w:id="1580" w:author="Gaston" w:date="2019-02-28T10:09:00Z">
        <w:r w:rsidR="00756323" w:rsidRPr="00014B1D" w:rsidDel="005367C7">
          <w:rPr>
            <w:b/>
            <w:rPrChange w:id="1581" w:author="Claude Gendron" w:date="2006-06-13T14:43:00Z">
              <w:rPr/>
            </w:rPrChange>
          </w:rPr>
          <w:delText xml:space="preserve"> correspondante</w:delText>
        </w:r>
      </w:del>
      <w:ins w:id="1582" w:author="Claude Gendron" w:date="2006-06-13T14:41:00Z">
        <w:del w:id="1583" w:author="Gaston" w:date="2019-02-28T10:09:00Z">
          <w:r w:rsidR="00323E7D" w:rsidRPr="00014B1D" w:rsidDel="005367C7">
            <w:rPr>
              <w:b/>
              <w:rPrChange w:id="1584" w:author="Claude Gendron" w:date="2006-06-13T14:43:00Z">
                <w:rPr/>
              </w:rPrChange>
            </w:rPr>
            <w:delText xml:space="preserve"> dument complétée</w:delText>
          </w:r>
        </w:del>
      </w:ins>
      <w:del w:id="1585" w:author="Gaston" w:date="2019-02-28T10:09:00Z">
        <w:r w:rsidR="00756323" w:rsidRPr="00014B1D" w:rsidDel="005367C7">
          <w:rPr>
            <w:b/>
            <w:rPrChange w:id="1586" w:author="Claude Gendron" w:date="2006-06-13T14:43:00Z">
              <w:rPr/>
            </w:rPrChange>
          </w:rPr>
          <w:delText xml:space="preserve"> </w:delText>
        </w:r>
      </w:del>
      <w:ins w:id="1587" w:author="Claude Gendron" w:date="2006-06-13T14:40:00Z">
        <w:del w:id="1588" w:author="Gaston" w:date="2019-02-28T10:09:00Z">
          <w:r w:rsidR="00323E7D" w:rsidRPr="00014B1D" w:rsidDel="005367C7">
            <w:rPr>
              <w:b/>
              <w:rPrChange w:id="1589" w:author="Claude Gendron" w:date="2006-06-13T14:43:00Z">
                <w:rPr/>
              </w:rPrChange>
            </w:rPr>
            <w:delText xml:space="preserve">à la fin du document </w:delText>
          </w:r>
        </w:del>
      </w:ins>
      <w:del w:id="1590" w:author="Gaston" w:date="2019-02-28T10:09:00Z">
        <w:r w:rsidR="00756323" w:rsidRPr="00014B1D" w:rsidDel="005367C7">
          <w:rPr>
            <w:b/>
            <w:rPrChange w:id="1591" w:author="Claude Gendron" w:date="2006-06-13T14:43:00Z">
              <w:rPr/>
            </w:rPrChange>
          </w:rPr>
          <w:delText xml:space="preserve">se verra </w:delText>
        </w:r>
      </w:del>
      <w:del w:id="1592" w:author="Claude Gendron" w:date="2006-06-13T14:42:00Z">
        <w:r w:rsidR="00756323" w:rsidRPr="00014B1D" w:rsidDel="00323E7D">
          <w:rPr>
            <w:b/>
            <w:rPrChange w:id="1593" w:author="Claude Gendron" w:date="2006-06-13T14:43:00Z">
              <w:rPr/>
            </w:rPrChange>
          </w:rPr>
          <w:delText>mériter la note 0 pour</w:delText>
        </w:r>
      </w:del>
      <w:ins w:id="1594" w:author="Claude Gendron" w:date="2006-06-13T14:42:00Z">
        <w:del w:id="1595" w:author="Gaston" w:date="2019-02-28T10:09:00Z">
          <w:r w:rsidR="00323E7D" w:rsidRPr="00014B1D" w:rsidDel="005367C7">
            <w:rPr>
              <w:b/>
              <w:rPrChange w:id="1596" w:author="Claude Gendron" w:date="2006-06-13T14:43:00Z">
                <w:rPr/>
              </w:rPrChange>
            </w:rPr>
            <w:delText>refuser la correction pour</w:delText>
          </w:r>
        </w:del>
      </w:ins>
      <w:del w:id="1597" w:author="Gaston" w:date="2019-02-28T10:09:00Z">
        <w:r w:rsidR="00756323" w:rsidRPr="00014B1D" w:rsidDel="005367C7">
          <w:rPr>
            <w:b/>
            <w:rPrChange w:id="1598" w:author="Claude Gendron" w:date="2006-06-13T14:43:00Z">
              <w:rPr/>
            </w:rPrChange>
          </w:rPr>
          <w:delText xml:space="preserve"> ce travail.</w:delText>
        </w:r>
      </w:del>
    </w:p>
    <w:p w14:paraId="41CDDC75" w14:textId="77777777" w:rsidR="00782100" w:rsidRDefault="00782100">
      <w:pPr>
        <w:pStyle w:val="En-tte"/>
        <w:tabs>
          <w:tab w:val="clear" w:pos="4320"/>
          <w:tab w:val="clear" w:pos="8640"/>
          <w:tab w:val="left" w:pos="7088"/>
        </w:tabs>
        <w:rPr>
          <w:b/>
          <w:bCs/>
        </w:rPr>
      </w:pPr>
    </w:p>
    <w:p w14:paraId="118F4CC6" w14:textId="77777777" w:rsidR="00782100" w:rsidDel="000647C5" w:rsidRDefault="004A4D5B">
      <w:pPr>
        <w:pStyle w:val="En-tte"/>
        <w:tabs>
          <w:tab w:val="clear" w:pos="4320"/>
          <w:tab w:val="clear" w:pos="8640"/>
          <w:tab w:val="left" w:pos="7088"/>
        </w:tabs>
        <w:rPr>
          <w:del w:id="1599" w:author="Gaston" w:date="2019-02-28T10:09:00Z"/>
          <w:b/>
          <w:bCs/>
        </w:rPr>
      </w:pPr>
      <w:del w:id="1600" w:author="Gaston" w:date="2019-02-28T10:09:00Z">
        <w:r w:rsidDel="000647C5">
          <w:rPr>
            <w:b/>
            <w:bCs/>
          </w:rPr>
          <w:delText>Un élève qui contrevient à une o</w:delText>
        </w:r>
        <w:r w:rsidR="00782100" w:rsidDel="000647C5">
          <w:rPr>
            <w:b/>
            <w:bCs/>
          </w:rPr>
          <w:delText>u à l’autre de ces règles pourra perdre des points de comportement professionnel.</w:delText>
        </w:r>
      </w:del>
    </w:p>
    <w:p w14:paraId="4180FA5B" w14:textId="77777777" w:rsidR="00782100" w:rsidRDefault="00782100">
      <w:pPr>
        <w:pStyle w:val="Titre1"/>
        <w:jc w:val="left"/>
        <w:pPrChange w:id="1601" w:author="Gaston" w:date="2019-02-28T10:10:00Z">
          <w:pPr>
            <w:pStyle w:val="Titre1"/>
          </w:pPr>
        </w:pPrChange>
      </w:pPr>
      <w:bookmarkStart w:id="1602" w:name="_Toc2273844"/>
      <w:r>
        <w:t>Comportement</w:t>
      </w:r>
      <w:ins w:id="1603" w:author="Gaston" w:date="2019-02-28T14:22:00Z">
        <w:r w:rsidR="006F647D">
          <w:t>s</w:t>
        </w:r>
      </w:ins>
      <w:r>
        <w:t xml:space="preserve"> </w:t>
      </w:r>
      <w:ins w:id="1604" w:author="Gaston" w:date="2019-02-28T10:15:00Z">
        <w:r w:rsidR="009853BA">
          <w:t xml:space="preserve">non </w:t>
        </w:r>
      </w:ins>
      <w:r>
        <w:t>professionnel</w:t>
      </w:r>
      <w:ins w:id="1605" w:author="Gaston" w:date="2019-02-28T10:15:00Z">
        <w:r w:rsidR="006F647D">
          <w:t xml:space="preserve"> </w:t>
        </w:r>
        <w:r w:rsidR="009853BA">
          <w:t>à proscrire</w:t>
        </w:r>
      </w:ins>
      <w:bookmarkEnd w:id="1602"/>
    </w:p>
    <w:p w14:paraId="0C115844" w14:textId="77777777" w:rsidR="00782100" w:rsidRDefault="00782100"/>
    <w:p w14:paraId="1073EF10" w14:textId="77777777" w:rsidR="00782100" w:rsidRDefault="00782100">
      <w:r>
        <w:t>En plus des règles générales,  certain</w:t>
      </w:r>
      <w:r w:rsidR="004A4D5B">
        <w:t>s</w:t>
      </w:r>
      <w:r>
        <w:t xml:space="preserve"> comportement</w:t>
      </w:r>
      <w:r w:rsidR="004A4D5B">
        <w:t>s</w:t>
      </w:r>
      <w:r>
        <w:t xml:space="preserve"> sont à </w:t>
      </w:r>
      <w:ins w:id="1606" w:author="Gaston" w:date="2019-02-28T10:14:00Z">
        <w:r w:rsidR="009853BA">
          <w:t>proscrire</w:t>
        </w:r>
      </w:ins>
      <w:del w:id="1607" w:author="Gaston" w:date="2019-02-28T10:14:00Z">
        <w:r w:rsidDel="009853BA">
          <w:delText>éviter</w:delText>
        </w:r>
      </w:del>
      <w:r>
        <w:t>, ainsi :</w:t>
      </w:r>
    </w:p>
    <w:p w14:paraId="4AA701CB" w14:textId="77777777" w:rsidR="00FE7C47" w:rsidRDefault="00FE7C47"/>
    <w:p w14:paraId="03FC9F71" w14:textId="77777777" w:rsidR="00782100" w:rsidRPr="00E81B02" w:rsidRDefault="00782100" w:rsidP="00FE7C47">
      <w:pPr>
        <w:numPr>
          <w:ilvl w:val="0"/>
          <w:numId w:val="13"/>
        </w:numPr>
        <w:rPr>
          <w:color w:val="000000"/>
          <w:lang w:val="fr-FR"/>
          <w:rPrChange w:id="1608" w:author="Claude Gendron" w:date="2007-01-17T09:54:00Z">
            <w:rPr>
              <w:kern w:val="32"/>
            </w:rPr>
          </w:rPrChange>
        </w:rPr>
      </w:pPr>
      <w:r w:rsidRPr="00E81B02">
        <w:rPr>
          <w:color w:val="000000"/>
          <w:lang w:val="fr-FR"/>
          <w:rPrChange w:id="1609" w:author="Claude Gendron" w:date="2007-01-17T09:54:00Z">
            <w:rPr/>
          </w:rPrChange>
        </w:rPr>
        <w:t xml:space="preserve">Manipuler incorrectement un circuit intégré.  Par exemple, utiliser ses doigts ou un stylo pour l’enlever d’une plaquette de montage, alors qu’il faut un </w:t>
      </w:r>
      <w:ins w:id="1610" w:author="Gaston" w:date="2019-02-28T10:10:00Z">
        <w:r w:rsidR="000647C5">
          <w:rPr>
            <w:color w:val="000000"/>
            <w:lang w:val="fr-FR"/>
          </w:rPr>
          <w:t>outil approprié</w:t>
        </w:r>
      </w:ins>
      <w:del w:id="1611" w:author="Gaston" w:date="2019-02-28T10:10:00Z">
        <w:r w:rsidRPr="00E81B02" w:rsidDel="000647C5">
          <w:rPr>
            <w:color w:val="000000"/>
            <w:lang w:val="fr-FR"/>
            <w:rPrChange w:id="1612" w:author="Claude Gendron" w:date="2007-01-17T09:54:00Z">
              <w:rPr/>
            </w:rPrChange>
          </w:rPr>
          <w:delText>petit tournevis</w:delText>
        </w:r>
      </w:del>
      <w:r w:rsidRPr="00E81B02">
        <w:rPr>
          <w:color w:val="000000"/>
          <w:lang w:val="fr-FR"/>
          <w:rPrChange w:id="1613" w:author="Claude Gendron" w:date="2007-01-17T09:54:00Z">
            <w:rPr/>
          </w:rPrChange>
        </w:rPr>
        <w:t>;</w:t>
      </w:r>
    </w:p>
    <w:p w14:paraId="0D7D6B99" w14:textId="77777777" w:rsidR="00FE7C47" w:rsidRPr="00E81B02" w:rsidDel="00E81B02" w:rsidRDefault="000647C5" w:rsidP="00FE7C47">
      <w:pPr>
        <w:pStyle w:val="Puce1"/>
        <w:numPr>
          <w:ilvl w:val="0"/>
          <w:numId w:val="9"/>
        </w:numPr>
        <w:rPr>
          <w:del w:id="1614" w:author="Claude Gendron" w:date="2007-01-17T09:53:00Z"/>
          <w:sz w:val="24"/>
          <w:rPrChange w:id="1615" w:author="Claude Gendron" w:date="2007-01-17T09:54:00Z">
            <w:rPr>
              <w:del w:id="1616" w:author="Claude Gendron" w:date="2007-01-17T09:53:00Z"/>
              <w:color w:val="auto"/>
              <w:kern w:val="32"/>
              <w:sz w:val="24"/>
            </w:rPr>
          </w:rPrChange>
        </w:rPr>
      </w:pPr>
      <w:ins w:id="1617" w:author="Gaston" w:date="2019-02-28T10:10:00Z">
        <w:r>
          <w:rPr>
            <w:sz w:val="24"/>
          </w:rPr>
          <w:t xml:space="preserve">Manipuler </w:t>
        </w:r>
      </w:ins>
      <w:del w:id="1618" w:author="Gaston" w:date="2019-02-28T10:11:00Z">
        <w:r w:rsidR="00FE7C47" w:rsidRPr="00FE7C47" w:rsidDel="000647C5">
          <w:rPr>
            <w:sz w:val="24"/>
          </w:rPr>
          <w:delText xml:space="preserve">Se promener ou travailler avec </w:delText>
        </w:r>
      </w:del>
      <w:r w:rsidR="00FE7C47" w:rsidRPr="00FE7C47">
        <w:rPr>
          <w:sz w:val="24"/>
        </w:rPr>
        <w:t xml:space="preserve">un circuit contenant un </w:t>
      </w:r>
      <w:ins w:id="1619" w:author="Gaston" w:date="2019-02-28T10:11:00Z">
        <w:r>
          <w:rPr>
            <w:sz w:val="24"/>
          </w:rPr>
          <w:t xml:space="preserve">ou des </w:t>
        </w:r>
      </w:ins>
      <w:r w:rsidR="00FE7C47" w:rsidRPr="00FE7C47">
        <w:rPr>
          <w:sz w:val="24"/>
        </w:rPr>
        <w:t>dispositif</w:t>
      </w:r>
      <w:ins w:id="1620" w:author="Gaston" w:date="2019-02-28T10:11:00Z">
        <w:r>
          <w:rPr>
            <w:sz w:val="24"/>
          </w:rPr>
          <w:t>s</w:t>
        </w:r>
      </w:ins>
      <w:r w:rsidR="00FE7C47" w:rsidRPr="00FE7C47">
        <w:rPr>
          <w:sz w:val="24"/>
        </w:rPr>
        <w:t xml:space="preserve"> sensible</w:t>
      </w:r>
      <w:ins w:id="1621" w:author="Gaston" w:date="2019-02-28T10:11:00Z">
        <w:r>
          <w:rPr>
            <w:sz w:val="24"/>
          </w:rPr>
          <w:t>s</w:t>
        </w:r>
      </w:ins>
      <w:del w:id="1622" w:author="Gaston" w:date="2019-02-28T10:11:00Z">
        <w:r w:rsidR="00FE7C47" w:rsidRPr="00FE7C47" w:rsidDel="000647C5">
          <w:rPr>
            <w:sz w:val="24"/>
          </w:rPr>
          <w:delText xml:space="preserve"> </w:delText>
        </w:r>
      </w:del>
      <w:ins w:id="1623" w:author="Gaston" w:date="2019-02-28T10:11:00Z">
        <w:r>
          <w:rPr>
            <w:sz w:val="24"/>
          </w:rPr>
          <w:t xml:space="preserve"> </w:t>
        </w:r>
      </w:ins>
      <w:r w:rsidR="00FE7C47" w:rsidRPr="00FE7C47">
        <w:rPr>
          <w:sz w:val="24"/>
        </w:rPr>
        <w:t>au statique sans une protection adéquate;</w:t>
      </w:r>
    </w:p>
    <w:p w14:paraId="1F95933E" w14:textId="77777777" w:rsidR="00E81B02" w:rsidRPr="00E81B02" w:rsidRDefault="00E81B02" w:rsidP="00E81B02">
      <w:pPr>
        <w:pStyle w:val="Puce1"/>
        <w:numPr>
          <w:ilvl w:val="0"/>
          <w:numId w:val="9"/>
          <w:ins w:id="1624" w:author="Manaï Bilal" w:date="2007-01-17T09:53:00Z"/>
        </w:numPr>
        <w:rPr>
          <w:ins w:id="1625" w:author="Claude Gendron" w:date="2007-01-17T09:53:00Z"/>
          <w:sz w:val="24"/>
          <w:rPrChange w:id="1626" w:author="Claude Gendron" w:date="2007-01-17T09:54:00Z">
            <w:rPr>
              <w:ins w:id="1627" w:author="Claude Gendron" w:date="2007-01-17T09:53:00Z"/>
            </w:rPr>
          </w:rPrChange>
        </w:rPr>
      </w:pPr>
    </w:p>
    <w:p w14:paraId="483E7003" w14:textId="77777777" w:rsidR="00782100" w:rsidRPr="00E81B02" w:rsidRDefault="00782100" w:rsidP="00E81B02">
      <w:pPr>
        <w:pStyle w:val="Puce1"/>
        <w:numPr>
          <w:ilvl w:val="0"/>
          <w:numId w:val="9"/>
        </w:numPr>
        <w:rPr>
          <w:sz w:val="24"/>
          <w:rPrChange w:id="1628" w:author="Claude Gendron" w:date="2007-01-17T09:54:00Z">
            <w:rPr/>
          </w:rPrChange>
        </w:rPr>
      </w:pPr>
      <w:r w:rsidRPr="00E81B02">
        <w:rPr>
          <w:sz w:val="24"/>
          <w:rPrChange w:id="1629" w:author="Claude Gendron" w:date="2007-01-17T09:54:00Z">
            <w:rPr/>
          </w:rPrChange>
        </w:rPr>
        <w:t xml:space="preserve">Endommager l’équipement du </w:t>
      </w:r>
      <w:r w:rsidR="004105FA" w:rsidRPr="00E81B02">
        <w:rPr>
          <w:sz w:val="24"/>
          <w:rPrChange w:id="1630" w:author="Claude Gendron" w:date="2007-01-17T09:54:00Z">
            <w:rPr/>
          </w:rPrChange>
        </w:rPr>
        <w:t>CÉGEP</w:t>
      </w:r>
      <w:r w:rsidRPr="00E81B02">
        <w:rPr>
          <w:sz w:val="24"/>
          <w:rPrChange w:id="1631" w:author="Claude Gendron" w:date="2007-01-17T09:54:00Z">
            <w:rPr/>
          </w:rPrChange>
        </w:rPr>
        <w:t xml:space="preserve">, circuit intégré inclus, </w:t>
      </w:r>
      <w:ins w:id="1632" w:author="Gaston" w:date="2019-02-28T10:11:00Z">
        <w:r w:rsidR="000647C5">
          <w:rPr>
            <w:sz w:val="24"/>
          </w:rPr>
          <w:t>par négligence</w:t>
        </w:r>
      </w:ins>
      <w:del w:id="1633" w:author="Gaston" w:date="2019-02-28T10:11:00Z">
        <w:r w:rsidRPr="00E81B02" w:rsidDel="000647C5">
          <w:rPr>
            <w:sz w:val="24"/>
            <w:rPrChange w:id="1634" w:author="Claude Gendron" w:date="2007-01-17T09:54:00Z">
              <w:rPr/>
            </w:rPrChange>
          </w:rPr>
          <w:delText>de manière abusive</w:delText>
        </w:r>
      </w:del>
      <w:r w:rsidRPr="00E81B02">
        <w:rPr>
          <w:sz w:val="24"/>
          <w:rPrChange w:id="1635" w:author="Claude Gendron" w:date="2007-01-17T09:54:00Z">
            <w:rPr/>
          </w:rPrChange>
        </w:rPr>
        <w:t>;</w:t>
      </w:r>
    </w:p>
    <w:p w14:paraId="1E5C0FAA" w14:textId="77777777" w:rsidR="00782100" w:rsidRPr="00E81B02" w:rsidRDefault="00782100">
      <w:pPr>
        <w:numPr>
          <w:ilvl w:val="0"/>
          <w:numId w:val="13"/>
        </w:numPr>
        <w:rPr>
          <w:color w:val="000000"/>
          <w:lang w:val="fr-FR"/>
          <w:rPrChange w:id="1636" w:author="Claude Gendron" w:date="2007-01-17T09:54:00Z">
            <w:rPr/>
          </w:rPrChange>
        </w:rPr>
      </w:pPr>
      <w:r w:rsidRPr="00E81B02">
        <w:rPr>
          <w:color w:val="000000"/>
          <w:lang w:val="fr-FR"/>
          <w:rPrChange w:id="1637" w:author="Claude Gendron" w:date="2007-01-17T09:54:00Z">
            <w:rPr/>
          </w:rPrChange>
        </w:rPr>
        <w:t>Rapporter au magasin un équipement/pièce en disant qu’il est défectueux lorsqu’il ne l’est pas et vice versa;</w:t>
      </w:r>
    </w:p>
    <w:p w14:paraId="4CD1A7CD" w14:textId="77777777" w:rsidR="00782100" w:rsidRPr="00E81B02" w:rsidRDefault="000647C5">
      <w:pPr>
        <w:numPr>
          <w:ilvl w:val="0"/>
          <w:numId w:val="13"/>
        </w:numPr>
        <w:rPr>
          <w:color w:val="000000"/>
          <w:lang w:val="fr-FR"/>
          <w:rPrChange w:id="1638" w:author="Claude Gendron" w:date="2007-01-17T09:54:00Z">
            <w:rPr/>
          </w:rPrChange>
        </w:rPr>
      </w:pPr>
      <w:ins w:id="1639" w:author="Gaston" w:date="2019-02-28T10:12:00Z">
        <w:r>
          <w:rPr>
            <w:color w:val="000000"/>
            <w:lang w:val="fr-FR"/>
          </w:rPr>
          <w:t>Ne pas avertir le technologue du département lorsqu</w:t>
        </w:r>
      </w:ins>
      <w:ins w:id="1640" w:author="Gaston" w:date="2019-02-28T10:13:00Z">
        <w:r>
          <w:rPr>
            <w:color w:val="000000"/>
            <w:lang w:val="fr-FR"/>
          </w:rPr>
          <w:t>’on découvre qu’un équipement est défectueux.</w:t>
        </w:r>
      </w:ins>
      <w:del w:id="1641" w:author="Gaston" w:date="2019-02-28T10:13:00Z">
        <w:r w:rsidR="00782100" w:rsidRPr="00E81B02" w:rsidDel="000647C5">
          <w:rPr>
            <w:color w:val="000000"/>
            <w:lang w:val="fr-FR"/>
            <w:rPrChange w:id="1642" w:author="Claude Gendron" w:date="2007-01-17T09:54:00Z">
              <w:rPr/>
            </w:rPrChange>
          </w:rPr>
          <w:delText xml:space="preserve">Rapporter un équipement défectueux sans feuille de réparation remplie adéquatement, incluant : symptômes, informations pertinentes, </w:delText>
        </w:r>
        <w:r w:rsidR="00B20BF1" w:rsidRPr="00E81B02" w:rsidDel="000647C5">
          <w:rPr>
            <w:color w:val="000000"/>
            <w:lang w:val="fr-FR"/>
            <w:rPrChange w:id="1643" w:author="Claude Gendron" w:date="2007-01-17T09:54:00Z">
              <w:rPr/>
            </w:rPrChange>
          </w:rPr>
          <w:delText>etc.</w:delText>
        </w:r>
        <w:r w:rsidR="002F4BD2" w:rsidRPr="00E81B02" w:rsidDel="000647C5">
          <w:rPr>
            <w:color w:val="000000"/>
            <w:lang w:val="fr-FR"/>
            <w:rPrChange w:id="1644" w:author="Claude Gendron" w:date="2007-01-17T09:54:00Z">
              <w:rPr/>
            </w:rPrChange>
          </w:rPr>
          <w:delText xml:space="preserve"> </w:delText>
        </w:r>
      </w:del>
      <w:r w:rsidR="00782100" w:rsidRPr="00E81B02">
        <w:rPr>
          <w:color w:val="000000"/>
          <w:lang w:val="fr-FR"/>
          <w:rPrChange w:id="1645" w:author="Claude Gendron" w:date="2007-01-17T09:54:00Z">
            <w:rPr/>
          </w:rPrChange>
        </w:rPr>
        <w:t>;</w:t>
      </w:r>
    </w:p>
    <w:p w14:paraId="221F4269" w14:textId="77777777" w:rsidR="00782100" w:rsidRPr="00E81B02" w:rsidRDefault="00782100">
      <w:pPr>
        <w:numPr>
          <w:ilvl w:val="0"/>
          <w:numId w:val="13"/>
        </w:numPr>
        <w:rPr>
          <w:color w:val="000000"/>
          <w:lang w:val="fr-FR"/>
          <w:rPrChange w:id="1646" w:author="Claude Gendron" w:date="2007-01-17T09:54:00Z">
            <w:rPr/>
          </w:rPrChange>
        </w:rPr>
      </w:pPr>
      <w:r w:rsidRPr="00E81B02">
        <w:rPr>
          <w:color w:val="000000"/>
          <w:lang w:val="fr-FR"/>
          <w:rPrChange w:id="1647" w:author="Claude Gendron" w:date="2007-01-17T09:54:00Z">
            <w:rPr/>
          </w:rPrChange>
        </w:rPr>
        <w:t>Laisser un appareil allumé sur son poste de travail lors de son départ à la fin de la journée;</w:t>
      </w:r>
    </w:p>
    <w:p w14:paraId="24436EF1" w14:textId="77777777" w:rsidR="00782100" w:rsidRPr="00E81B02" w:rsidDel="00E81B02" w:rsidRDefault="00782100">
      <w:pPr>
        <w:numPr>
          <w:ilvl w:val="0"/>
          <w:numId w:val="13"/>
        </w:numPr>
        <w:rPr>
          <w:del w:id="1648" w:author="Claude Gendron" w:date="2007-01-17T09:53:00Z"/>
          <w:color w:val="000000"/>
          <w:lang w:val="fr-FR"/>
          <w:rPrChange w:id="1649" w:author="Claude Gendron" w:date="2007-01-17T09:54:00Z">
            <w:rPr>
              <w:del w:id="1650" w:author="Claude Gendron" w:date="2007-01-17T09:53:00Z"/>
            </w:rPr>
          </w:rPrChange>
        </w:rPr>
      </w:pPr>
      <w:r w:rsidRPr="00E81B02">
        <w:rPr>
          <w:color w:val="000000"/>
          <w:lang w:val="fr-FR"/>
          <w:rPrChange w:id="1651" w:author="Claude Gendron" w:date="2007-01-17T09:54:00Z">
            <w:rPr/>
          </w:rPrChange>
        </w:rPr>
        <w:t>Ne pas respecter les règles départementales.</w:t>
      </w:r>
    </w:p>
    <w:p w14:paraId="4A03E140" w14:textId="77777777" w:rsidR="009853BA" w:rsidRPr="009853BA" w:rsidRDefault="00E81B02" w:rsidP="001104FC">
      <w:pPr>
        <w:numPr>
          <w:ilvl w:val="0"/>
          <w:numId w:val="13"/>
        </w:numPr>
        <w:rPr>
          <w:ins w:id="1652" w:author="Gaston" w:date="2019-02-28T10:14:00Z"/>
          <w:rPrChange w:id="1653" w:author="Gaston" w:date="2019-02-28T10:14:00Z">
            <w:rPr>
              <w:ins w:id="1654" w:author="Gaston" w:date="2019-02-28T10:14:00Z"/>
              <w:color w:val="000000"/>
              <w:lang w:val="fr-FR"/>
            </w:rPr>
          </w:rPrChange>
        </w:rPr>
      </w:pPr>
      <w:ins w:id="1655" w:author="Claude Gendron" w:date="2007-01-17T09:53:00Z">
        <w:r w:rsidRPr="00E81B02">
          <w:rPr>
            <w:color w:val="000000"/>
            <w:lang w:val="fr-FR"/>
            <w:rPrChange w:id="1656" w:author="Claude Gendron" w:date="2007-01-17T09:54:00Z">
              <w:rPr/>
            </w:rPrChange>
          </w:rPr>
          <w:t xml:space="preserve"> </w:t>
        </w:r>
      </w:ins>
    </w:p>
    <w:p w14:paraId="11E53BF4" w14:textId="77777777" w:rsidR="000845D9" w:rsidRDefault="009853BA" w:rsidP="001104FC">
      <w:pPr>
        <w:numPr>
          <w:ilvl w:val="0"/>
          <w:numId w:val="13"/>
        </w:numPr>
        <w:rPr>
          <w:ins w:id="1657" w:author="Gaston" w:date="2016-02-03T15:17:00Z"/>
        </w:rPr>
      </w:pPr>
      <w:ins w:id="1658" w:author="Gaston" w:date="2019-02-28T10:14:00Z">
        <w:r>
          <w:rPr>
            <w:color w:val="000000"/>
            <w:lang w:val="fr-FR"/>
          </w:rPr>
          <w:t xml:space="preserve">Note : </w:t>
        </w:r>
      </w:ins>
      <w:del w:id="1659" w:author="Gaston" w:date="2019-02-28T10:13:00Z">
        <w:r w:rsidR="00782100" w:rsidRPr="00E81B02" w:rsidDel="009853BA">
          <w:rPr>
            <w:color w:val="000000"/>
            <w:lang w:val="fr-FR"/>
            <w:rPrChange w:id="1660" w:author="Claude Gendron" w:date="2007-01-17T09:54:00Z">
              <w:rPr/>
            </w:rPrChange>
          </w:rPr>
          <w:delText>Le fait d’agir de la sorte pourra encore faire perdre des points de comportement professionnel.</w:delText>
        </w:r>
        <w:r w:rsidR="00756323" w:rsidRPr="00E81B02" w:rsidDel="009853BA">
          <w:rPr>
            <w:color w:val="000000"/>
            <w:lang w:val="fr-FR"/>
            <w:rPrChange w:id="1661" w:author="Claude Gendron" w:date="2007-01-17T09:54:00Z">
              <w:rPr/>
            </w:rPrChange>
          </w:rPr>
          <w:delText xml:space="preserve"> </w:delText>
        </w:r>
      </w:del>
      <w:del w:id="1662" w:author="Claude Gendron" w:date="2007-01-17T09:54:00Z">
        <w:r w:rsidR="00782100" w:rsidRPr="00E81B02" w:rsidDel="00E81B02">
          <w:rPr>
            <w:color w:val="000000"/>
            <w:lang w:val="fr-FR"/>
            <w:rPrChange w:id="1663" w:author="Claude Gendron" w:date="2007-01-17T09:54:00Z">
              <w:rPr/>
            </w:rPrChange>
          </w:rPr>
          <w:delText>Notez que cette</w:delText>
        </w:r>
      </w:del>
      <w:ins w:id="1664" w:author="Claude Gendron" w:date="2007-01-17T09:54:00Z">
        <w:r w:rsidR="00E81B02">
          <w:rPr>
            <w:color w:val="000000"/>
            <w:lang w:val="fr-FR"/>
          </w:rPr>
          <w:t>Cette</w:t>
        </w:r>
      </w:ins>
      <w:r w:rsidR="00782100" w:rsidRPr="00E81B02">
        <w:rPr>
          <w:color w:val="000000"/>
          <w:lang w:val="fr-FR"/>
          <w:rPrChange w:id="1665" w:author="Claude Gendron" w:date="2007-01-17T09:54:00Z">
            <w:rPr/>
          </w:rPrChange>
        </w:rPr>
        <w:t xml:space="preserve"> liste n’est pas</w:t>
      </w:r>
      <w:r w:rsidR="00782100">
        <w:t xml:space="preserve"> exhaustive</w:t>
      </w:r>
      <w:r w:rsidR="001104FC">
        <w:t>.</w:t>
      </w:r>
      <w:r w:rsidR="00782100">
        <w:t xml:space="preserve"> </w:t>
      </w:r>
    </w:p>
    <w:p w14:paraId="2239C21B" w14:textId="77777777" w:rsidR="000845D9" w:rsidRDefault="000845D9">
      <w:pPr>
        <w:pStyle w:val="Titre1"/>
        <w:jc w:val="left"/>
        <w:rPr>
          <w:ins w:id="1666" w:author="Gaston" w:date="2016-02-03T15:17:00Z"/>
        </w:rPr>
        <w:pPrChange w:id="1667" w:author="Gaston" w:date="2019-02-28T12:17:00Z">
          <w:pPr>
            <w:pStyle w:val="Titre1"/>
          </w:pPr>
        </w:pPrChange>
      </w:pPr>
      <w:ins w:id="1668" w:author="Gaston" w:date="2016-02-03T15:17:00Z">
        <w:r>
          <w:br w:type="page"/>
        </w:r>
        <w:bookmarkStart w:id="1669" w:name="_Toc2273845"/>
        <w:r>
          <w:lastRenderedPageBreak/>
          <w:t>N</w:t>
        </w:r>
      </w:ins>
      <w:ins w:id="1670" w:author="Gaston" w:date="2019-02-28T12:18:00Z">
        <w:r w:rsidR="008A164C">
          <w:t>otes</w:t>
        </w:r>
      </w:ins>
      <w:bookmarkEnd w:id="1669"/>
    </w:p>
    <w:p w14:paraId="1CD83DB5" w14:textId="77777777" w:rsidR="000845D9" w:rsidRDefault="000845D9" w:rsidP="000845D9">
      <w:pPr>
        <w:pStyle w:val="Texte"/>
        <w:jc w:val="both"/>
        <w:rPr>
          <w:ins w:id="1671" w:author="Gaston" w:date="2016-02-03T15:17:00Z"/>
        </w:rPr>
      </w:pPr>
      <w:ins w:id="1672" w:author="Gaston" w:date="2016-02-03T15:17:00Z">
        <w:r>
          <w:t>Veuillez prendre note que :</w:t>
        </w:r>
      </w:ins>
    </w:p>
    <w:p w14:paraId="2EC40F90" w14:textId="77777777" w:rsidR="000845D9" w:rsidRDefault="000845D9" w:rsidP="000845D9">
      <w:pPr>
        <w:pStyle w:val="Texte"/>
        <w:jc w:val="both"/>
        <w:rPr>
          <w:ins w:id="1673" w:author="Gaston" w:date="2016-02-03T15:17:00Z"/>
        </w:rPr>
      </w:pPr>
    </w:p>
    <w:p w14:paraId="3295D3BE" w14:textId="77777777" w:rsidR="000845D9" w:rsidRDefault="000845D9" w:rsidP="000845D9">
      <w:pPr>
        <w:pStyle w:val="Texte"/>
        <w:numPr>
          <w:ilvl w:val="0"/>
          <w:numId w:val="29"/>
        </w:numPr>
        <w:tabs>
          <w:tab w:val="left" w:pos="360"/>
        </w:tabs>
        <w:autoSpaceDE/>
        <w:autoSpaceDN/>
        <w:adjustRightInd/>
        <w:spacing w:after="0"/>
        <w:jc w:val="both"/>
        <w:rPr>
          <w:ins w:id="1674" w:author="Gaston" w:date="2016-02-03T15:17:00Z"/>
        </w:rPr>
      </w:pPr>
      <w:ins w:id="1675" w:author="Gaston" w:date="2016-02-03T15:17:00Z">
        <w:r>
          <w:t>L'absence à une ÉVALUATION (étape) entraîne automatiquement la note zéro pour cette dernière à moins de motifs valables (billet du médecin, mortalité</w:t>
        </w:r>
      </w:ins>
      <w:ins w:id="1676" w:author="Gaston" w:date="2019-02-28T10:17:00Z">
        <w:r w:rsidR="00BF349F">
          <w:t>, etc.</w:t>
        </w:r>
      </w:ins>
      <w:ins w:id="1677" w:author="Gaston" w:date="2016-02-03T15:17:00Z">
        <w:r w:rsidR="00BF349F">
          <w:t>)</w:t>
        </w:r>
      </w:ins>
      <w:ins w:id="1678" w:author="Gaston" w:date="2019-02-28T10:17:00Z">
        <w:r w:rsidR="00BF349F">
          <w:t>;</w:t>
        </w:r>
      </w:ins>
    </w:p>
    <w:p w14:paraId="38E8DDFD" w14:textId="77777777" w:rsidR="000845D9" w:rsidRDefault="000845D9" w:rsidP="000845D9">
      <w:pPr>
        <w:pStyle w:val="Texte"/>
        <w:tabs>
          <w:tab w:val="left" w:pos="360"/>
        </w:tabs>
        <w:ind w:left="360" w:hanging="360"/>
        <w:jc w:val="both"/>
        <w:rPr>
          <w:ins w:id="1679" w:author="Gaston" w:date="2016-02-03T15:17:00Z"/>
        </w:rPr>
      </w:pPr>
    </w:p>
    <w:p w14:paraId="58991511" w14:textId="77777777" w:rsidR="000845D9" w:rsidRDefault="000845D9" w:rsidP="000845D9">
      <w:pPr>
        <w:pStyle w:val="Texte"/>
        <w:numPr>
          <w:ilvl w:val="0"/>
          <w:numId w:val="29"/>
        </w:numPr>
        <w:tabs>
          <w:tab w:val="left" w:pos="360"/>
        </w:tabs>
        <w:autoSpaceDE/>
        <w:autoSpaceDN/>
        <w:adjustRightInd/>
        <w:spacing w:after="0"/>
        <w:jc w:val="both"/>
        <w:rPr>
          <w:ins w:id="1680" w:author="Gaston" w:date="2016-02-03T15:17:00Z"/>
        </w:rPr>
      </w:pPr>
      <w:ins w:id="1681" w:author="Gaston" w:date="2016-02-03T15:17:00Z">
        <w:r>
          <w:t>Toutes les règles et politiques collégiales et départementales sur l'évaluation, le comportement des élèves dans les locaux du département, plagiat, etc.,</w:t>
        </w:r>
        <w:r w:rsidR="00BF349F">
          <w:t xml:space="preserve"> s'appliquent </w:t>
        </w:r>
        <w:proofErr w:type="gramStart"/>
        <w:r w:rsidR="00BF349F">
          <w:t>sans restrictions</w:t>
        </w:r>
      </w:ins>
      <w:proofErr w:type="gramEnd"/>
      <w:ins w:id="1682" w:author="Gaston" w:date="2019-02-28T10:17:00Z">
        <w:r w:rsidR="00BF349F">
          <w:t> ;</w:t>
        </w:r>
      </w:ins>
    </w:p>
    <w:p w14:paraId="03CA0512" w14:textId="77777777" w:rsidR="000845D9" w:rsidRDefault="000845D9" w:rsidP="000845D9">
      <w:pPr>
        <w:pStyle w:val="Texte"/>
        <w:tabs>
          <w:tab w:val="left" w:pos="360"/>
        </w:tabs>
        <w:ind w:left="360" w:hanging="360"/>
        <w:jc w:val="both"/>
        <w:rPr>
          <w:ins w:id="1683" w:author="Gaston" w:date="2016-02-03T15:17:00Z"/>
        </w:rPr>
      </w:pPr>
    </w:p>
    <w:p w14:paraId="7831397C" w14:textId="77777777" w:rsidR="000845D9" w:rsidRDefault="000845D9" w:rsidP="000845D9">
      <w:pPr>
        <w:pStyle w:val="Texte"/>
        <w:numPr>
          <w:ilvl w:val="0"/>
          <w:numId w:val="29"/>
        </w:numPr>
        <w:tabs>
          <w:tab w:val="left" w:pos="360"/>
        </w:tabs>
        <w:autoSpaceDE/>
        <w:autoSpaceDN/>
        <w:adjustRightInd/>
        <w:spacing w:after="0"/>
        <w:jc w:val="both"/>
        <w:rPr>
          <w:ins w:id="1684" w:author="Gaston" w:date="2016-02-03T15:17:00Z"/>
        </w:rPr>
      </w:pPr>
      <w:ins w:id="1685" w:author="Gaston" w:date="2016-02-03T15:17:00Z">
        <w:r>
          <w:t>Il est de votre responsabilité de vous informer de ce qui s'est passé durant le cours, s</w:t>
        </w:r>
        <w:r w:rsidR="00BF349F">
          <w:t>i vous n'avez pas pu y assister</w:t>
        </w:r>
      </w:ins>
      <w:ins w:id="1686" w:author="Gaston" w:date="2019-02-28T10:17:00Z">
        <w:r w:rsidR="00BF349F">
          <w:t> ;</w:t>
        </w:r>
      </w:ins>
      <w:ins w:id="1687" w:author="Gaston" w:date="2016-02-03T15:17:00Z">
        <w:r>
          <w:t xml:space="preserve"> </w:t>
        </w:r>
      </w:ins>
    </w:p>
    <w:p w14:paraId="137741DC" w14:textId="77777777" w:rsidR="000845D9" w:rsidRDefault="000845D9" w:rsidP="000845D9">
      <w:pPr>
        <w:pStyle w:val="Texte"/>
        <w:tabs>
          <w:tab w:val="left" w:pos="360"/>
        </w:tabs>
        <w:ind w:left="360" w:hanging="360"/>
        <w:jc w:val="both"/>
        <w:rPr>
          <w:ins w:id="1688" w:author="Gaston" w:date="2016-02-03T15:17:00Z"/>
        </w:rPr>
      </w:pPr>
    </w:p>
    <w:p w14:paraId="6126597B" w14:textId="77777777" w:rsidR="000845D9" w:rsidRDefault="000845D9" w:rsidP="000845D9">
      <w:pPr>
        <w:pStyle w:val="Texte"/>
        <w:numPr>
          <w:ilvl w:val="0"/>
          <w:numId w:val="29"/>
        </w:numPr>
        <w:tabs>
          <w:tab w:val="left" w:pos="360"/>
        </w:tabs>
        <w:autoSpaceDE/>
        <w:autoSpaceDN/>
        <w:adjustRightInd/>
        <w:spacing w:after="0"/>
        <w:jc w:val="both"/>
        <w:rPr>
          <w:ins w:id="1689" w:author="Gaston" w:date="2016-02-03T15:17:00Z"/>
        </w:rPr>
      </w:pPr>
      <w:ins w:id="1690" w:author="Gaston" w:date="2016-02-03T15:17:00Z">
        <w:r>
          <w:t xml:space="preserve">Si vous désirez écouter </w:t>
        </w:r>
      </w:ins>
      <w:ins w:id="1691" w:author="Gaston" w:date="2019-02-28T10:18:00Z">
        <w:r w:rsidR="00BF349F">
          <w:t xml:space="preserve">de la musique ou autre </w:t>
        </w:r>
      </w:ins>
      <w:ins w:id="1692" w:author="Gaston" w:date="2016-02-03T15:17:00Z">
        <w:r>
          <w:t>durant les périodes de laboratoire, vous devrez le faire avec des écouteurs sur la tête, en autant que cela ne dérange pas votre entourage</w:t>
        </w:r>
      </w:ins>
      <w:ins w:id="1693" w:author="Gaston" w:date="2019-02-28T10:18:00Z">
        <w:r w:rsidR="00BF349F">
          <w:t>. C</w:t>
        </w:r>
      </w:ins>
      <w:ins w:id="1694" w:author="Gaston" w:date="2016-02-03T15:17:00Z">
        <w:r>
          <w:t xml:space="preserve">ependant, le tuteur ne répétera pas les explications pour ceux qui ne les auront pas entendues, </w:t>
        </w:r>
      </w:ins>
      <w:ins w:id="1695" w:author="Gaston" w:date="2019-02-28T10:19:00Z">
        <w:r w:rsidR="00BF349F">
          <w:t xml:space="preserve">lorsque la </w:t>
        </w:r>
      </w:ins>
      <w:ins w:id="1696" w:author="Gaston" w:date="2016-02-03T15:17:00Z">
        <w:r>
          <w:t xml:space="preserve">musique </w:t>
        </w:r>
      </w:ins>
      <w:ins w:id="1697" w:author="Gaston" w:date="2019-02-28T10:19:00Z">
        <w:r w:rsidR="00BF349F">
          <w:t xml:space="preserve">qu’ils écoutent est </w:t>
        </w:r>
      </w:ins>
      <w:ins w:id="1698" w:author="Gaston" w:date="2016-02-03T15:17:00Z">
        <w:r>
          <w:t>trop forte.</w:t>
        </w:r>
      </w:ins>
    </w:p>
    <w:p w14:paraId="1743A53E" w14:textId="77777777" w:rsidR="000845D9" w:rsidRDefault="000845D9" w:rsidP="000845D9">
      <w:pPr>
        <w:pStyle w:val="Texte"/>
        <w:tabs>
          <w:tab w:val="left" w:pos="360"/>
        </w:tabs>
        <w:ind w:left="360" w:hanging="360"/>
        <w:jc w:val="both"/>
        <w:rPr>
          <w:ins w:id="1699" w:author="Gaston" w:date="2016-02-03T15:17:00Z"/>
        </w:rPr>
      </w:pPr>
    </w:p>
    <w:p w14:paraId="19270209" w14:textId="77777777" w:rsidR="000845D9" w:rsidRDefault="000845D9" w:rsidP="000845D9">
      <w:pPr>
        <w:pStyle w:val="Texte"/>
        <w:numPr>
          <w:ilvl w:val="0"/>
          <w:numId w:val="29"/>
        </w:numPr>
        <w:tabs>
          <w:tab w:val="left" w:pos="360"/>
        </w:tabs>
        <w:autoSpaceDE/>
        <w:autoSpaceDN/>
        <w:adjustRightInd/>
        <w:spacing w:after="0"/>
        <w:jc w:val="both"/>
        <w:rPr>
          <w:ins w:id="1700" w:author="Gaston" w:date="2016-02-03T15:17:00Z"/>
        </w:rPr>
      </w:pPr>
      <w:ins w:id="1701" w:author="Gaston" w:date="2016-02-03T15:17:00Z">
        <w:r>
          <w:t>Vous devez obtenir la permission du tuteur/surveillant pour amener quelqu'un voir votre projet.  Le laboratoire n'est pas une place de rencontre sociale.  Il est de votre responsabilité, en t</w:t>
        </w:r>
      </w:ins>
      <w:ins w:id="1702" w:author="Gaston" w:date="2019-02-28T10:20:00Z">
        <w:r w:rsidR="005B0A4D">
          <w:t>ant</w:t>
        </w:r>
      </w:ins>
      <w:ins w:id="1703" w:author="Gaston" w:date="2016-02-03T15:17:00Z">
        <w:r>
          <w:t xml:space="preserve"> que groupe, de faire respecter cette règle. </w:t>
        </w:r>
      </w:ins>
    </w:p>
    <w:p w14:paraId="0885C3D4" w14:textId="77777777" w:rsidR="000845D9" w:rsidRDefault="000845D9" w:rsidP="000845D9">
      <w:pPr>
        <w:pStyle w:val="Texte"/>
        <w:tabs>
          <w:tab w:val="left" w:pos="360"/>
        </w:tabs>
        <w:ind w:left="360" w:hanging="360"/>
        <w:jc w:val="both"/>
        <w:rPr>
          <w:ins w:id="1704" w:author="Gaston" w:date="2016-02-03T15:17:00Z"/>
        </w:rPr>
      </w:pPr>
    </w:p>
    <w:p w14:paraId="0EB6441B" w14:textId="77777777" w:rsidR="000845D9" w:rsidRDefault="000845D9" w:rsidP="000845D9">
      <w:pPr>
        <w:pStyle w:val="Texte"/>
        <w:numPr>
          <w:ilvl w:val="0"/>
          <w:numId w:val="29"/>
        </w:numPr>
        <w:tabs>
          <w:tab w:val="left" w:pos="360"/>
        </w:tabs>
        <w:autoSpaceDE/>
        <w:autoSpaceDN/>
        <w:adjustRightInd/>
        <w:spacing w:after="0"/>
        <w:jc w:val="both"/>
        <w:rPr>
          <w:ins w:id="1705" w:author="Gaston" w:date="2016-02-03T15:17:00Z"/>
        </w:rPr>
      </w:pPr>
      <w:ins w:id="1706" w:author="Gaston" w:date="2016-02-03T15:17:00Z">
        <w:r>
          <w:t xml:space="preserve">Après le dernier jour de classe du cours projet, vous devez rapporter au magasin toutes vos pièces, dans l'état ou nous vous les avons prêtées, à moins d'une entente spéciale avec votre tuteur. Dans l'éventualité où vous ne respecteriez pas cette règle, la mention </w:t>
        </w:r>
        <w:r>
          <w:rPr>
            <w:b/>
          </w:rPr>
          <w:t>Incomplet</w:t>
        </w:r>
        <w:r>
          <w:rPr>
            <w:b/>
            <w:i/>
          </w:rPr>
          <w:t xml:space="preserve"> </w:t>
        </w:r>
        <w:r>
          <w:t>sera mise sur votre bulletin et votre DEC ne vous sera pas octroyé, jusqu'à ce que vous régliez votre situation. À moins d'une entente spéciale avec votre tuteur, vous ne devez pas rapporter au magasin des circuits encore</w:t>
        </w:r>
      </w:ins>
      <w:ins w:id="1707" w:author="Gaston" w:date="2019-02-28T10:23:00Z">
        <w:r w:rsidR="00BE758B">
          <w:t xml:space="preserve"> </w:t>
        </w:r>
      </w:ins>
      <w:ins w:id="1708" w:author="Gaston" w:date="2019-02-28T14:23:00Z">
        <w:r w:rsidR="00942E7C">
          <w:t>câblés</w:t>
        </w:r>
      </w:ins>
      <w:ins w:id="1709" w:author="Gaston" w:date="2016-02-03T15:17:00Z">
        <w:r>
          <w:t xml:space="preserve"> «</w:t>
        </w:r>
        <w:proofErr w:type="spellStart"/>
        <w:r>
          <w:t>wrappés</w:t>
        </w:r>
        <w:proofErr w:type="spellEnd"/>
        <w:r>
          <w:t xml:space="preserve">» ou soudés sur circuit imprimé, sans avoir vérifié avec votre tuteur.  Dans le cas de circuits imprimés, vous devez dessouder les composantes jugés encore utile </w:t>
        </w:r>
      </w:ins>
      <w:ins w:id="1710" w:author="Gaston" w:date="2019-02-28T10:24:00Z">
        <w:r w:rsidR="00BE758B">
          <w:t xml:space="preserve">pour le département </w:t>
        </w:r>
      </w:ins>
      <w:ins w:id="1711" w:author="Gaston" w:date="2016-02-03T15:17:00Z">
        <w:r>
          <w:t xml:space="preserve">par votre tuteur.  Si votre tuteur décide de garder votre montage, vous devez obtenir un mémo signé par ce dernier et le présenter au magasinier pour rapporter vos montages </w:t>
        </w:r>
      </w:ins>
      <w:ins w:id="1712" w:author="Gaston" w:date="2019-02-28T10:24:00Z">
        <w:r w:rsidR="00BE758B">
          <w:t>dans l’état assemblé</w:t>
        </w:r>
      </w:ins>
      <w:ins w:id="1713" w:author="Gaston" w:date="2016-02-03T15:17:00Z">
        <w:r>
          <w:t>.</w:t>
        </w:r>
      </w:ins>
    </w:p>
    <w:p w14:paraId="015F7A1B" w14:textId="77777777" w:rsidR="000845D9" w:rsidRDefault="000845D9" w:rsidP="000845D9">
      <w:pPr>
        <w:pStyle w:val="Texte"/>
        <w:tabs>
          <w:tab w:val="left" w:pos="360"/>
        </w:tabs>
        <w:ind w:left="360" w:hanging="360"/>
        <w:jc w:val="both"/>
        <w:rPr>
          <w:ins w:id="1714" w:author="Gaston" w:date="2016-02-03T15:17:00Z"/>
        </w:rPr>
      </w:pPr>
    </w:p>
    <w:p w14:paraId="46DC1D6C" w14:textId="77777777" w:rsidR="00782100" w:rsidRDefault="00782100" w:rsidP="001104FC">
      <w:pPr>
        <w:numPr>
          <w:ilvl w:val="0"/>
          <w:numId w:val="13"/>
        </w:numPr>
      </w:pPr>
      <w:r>
        <w:br w:type="page"/>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2" w:type="dxa"/>
          <w:right w:w="42" w:type="dxa"/>
        </w:tblCellMar>
        <w:tblLook w:val="0000" w:firstRow="0" w:lastRow="0" w:firstColumn="0" w:lastColumn="0" w:noHBand="0" w:noVBand="0"/>
      </w:tblPr>
      <w:tblGrid>
        <w:gridCol w:w="915"/>
        <w:gridCol w:w="422"/>
        <w:gridCol w:w="3226"/>
        <w:gridCol w:w="2693"/>
        <w:gridCol w:w="851"/>
        <w:gridCol w:w="739"/>
      </w:tblGrid>
      <w:tr w:rsidR="00782100" w14:paraId="69282716" w14:textId="77777777">
        <w:trPr>
          <w:cantSplit/>
          <w:jc w:val="center"/>
        </w:trPr>
        <w:tc>
          <w:tcPr>
            <w:tcW w:w="8846" w:type="dxa"/>
            <w:gridSpan w:val="6"/>
            <w:shd w:val="clear" w:color="auto" w:fill="E0E0E0"/>
          </w:tcPr>
          <w:p w14:paraId="05619A3F" w14:textId="77777777" w:rsidR="00782100" w:rsidRDefault="00782100">
            <w:pPr>
              <w:pStyle w:val="Titre1"/>
              <w:spacing w:before="120"/>
            </w:pPr>
            <w:bookmarkStart w:id="1715" w:name="_Toc2273846"/>
            <w:r>
              <w:lastRenderedPageBreak/>
              <w:t>Objectifs logiciels et matériels</w:t>
            </w:r>
            <w:bookmarkEnd w:id="1715"/>
          </w:p>
          <w:p w14:paraId="0C6711F2" w14:textId="77777777" w:rsidR="00782100" w:rsidRDefault="00782100">
            <w:pPr>
              <w:rPr>
                <w:b/>
                <w:bCs/>
              </w:rPr>
            </w:pPr>
            <w:r>
              <w:rPr>
                <w:b/>
                <w:bCs/>
              </w:rPr>
              <w:t>N.B. Tous les éléments du diagramme fonctionnel et de l’organigramme apparaissent dans cette grille.</w:t>
            </w:r>
            <w:r w:rsidR="00DF757C">
              <w:rPr>
                <w:b/>
                <w:bCs/>
              </w:rPr>
              <w:t xml:space="preserve"> Les éléments évalués avec une grille ne doivent pas y apparaître.</w:t>
            </w:r>
          </w:p>
        </w:tc>
      </w:tr>
      <w:tr w:rsidR="00782100" w14:paraId="658B58DA" w14:textId="77777777">
        <w:trPr>
          <w:cantSplit/>
          <w:jc w:val="center"/>
        </w:trPr>
        <w:tc>
          <w:tcPr>
            <w:tcW w:w="4563" w:type="dxa"/>
            <w:gridSpan w:val="3"/>
            <w:shd w:val="clear" w:color="auto" w:fill="E0E0E0"/>
          </w:tcPr>
          <w:p w14:paraId="44705D58" w14:textId="496D1107" w:rsidR="00782100" w:rsidRDefault="00782100">
            <w:pPr>
              <w:pStyle w:val="Textesimple"/>
              <w:rPr>
                <w:b/>
                <w:bCs/>
              </w:rPr>
            </w:pPr>
            <w:r>
              <w:rPr>
                <w:b/>
                <w:bCs/>
              </w:rPr>
              <w:t>Titre du projet :</w:t>
            </w:r>
            <w:ins w:id="1716" w:author="Benoît" w:date="2020-02-16T15:05:00Z">
              <w:r w:rsidR="00705CD9">
                <w:rPr>
                  <w:b/>
                  <w:bCs/>
                </w:rPr>
                <w:t xml:space="preserve"> </w:t>
              </w:r>
            </w:ins>
            <w:ins w:id="1717" w:author="Benoît" w:date="2020-02-16T15:06:00Z">
              <w:r w:rsidR="00705CD9">
                <w:rPr>
                  <w:b/>
                  <w:bCs/>
                </w:rPr>
                <w:t>Machine de dessin CNC</w:t>
              </w:r>
            </w:ins>
          </w:p>
        </w:tc>
        <w:tc>
          <w:tcPr>
            <w:tcW w:w="4283" w:type="dxa"/>
            <w:gridSpan w:val="3"/>
            <w:shd w:val="clear" w:color="auto" w:fill="E0E0E0"/>
          </w:tcPr>
          <w:p w14:paraId="25B9D775" w14:textId="31E234C7" w:rsidR="00782100" w:rsidRDefault="00782100">
            <w:pPr>
              <w:pStyle w:val="Textesimple"/>
              <w:rPr>
                <w:b/>
                <w:bCs/>
              </w:rPr>
            </w:pPr>
            <w:r>
              <w:rPr>
                <w:b/>
                <w:bCs/>
              </w:rPr>
              <w:t>Nom de l’élève :</w:t>
            </w:r>
            <w:ins w:id="1718" w:author="Benoît" w:date="2020-02-16T15:05:00Z">
              <w:r w:rsidR="00705CD9">
                <w:rPr>
                  <w:b/>
                  <w:bCs/>
                </w:rPr>
                <w:t xml:space="preserve"> Benoit Houle</w:t>
              </w:r>
            </w:ins>
          </w:p>
        </w:tc>
      </w:tr>
      <w:tr w:rsidR="005470B1" w14:paraId="1ED26394" w14:textId="77777777">
        <w:trPr>
          <w:trHeight w:val="300"/>
          <w:jc w:val="center"/>
        </w:trPr>
        <w:tc>
          <w:tcPr>
            <w:tcW w:w="915" w:type="dxa"/>
            <w:vMerge w:val="restart"/>
            <w:shd w:val="clear" w:color="auto" w:fill="E0E0E0"/>
          </w:tcPr>
          <w:p w14:paraId="2DDC89A0" w14:textId="77777777" w:rsidR="005470B1" w:rsidRDefault="005470B1">
            <w:pPr>
              <w:pStyle w:val="Textetableau"/>
              <w:jc w:val="center"/>
            </w:pPr>
            <w:r>
              <w:rPr>
                <w:b/>
                <w:bCs/>
                <w:sz w:val="18"/>
                <w:szCs w:val="18"/>
              </w:rPr>
              <w:t>Catégorie</w:t>
            </w:r>
          </w:p>
        </w:tc>
        <w:tc>
          <w:tcPr>
            <w:tcW w:w="422" w:type="dxa"/>
            <w:vMerge w:val="restart"/>
            <w:shd w:val="clear" w:color="auto" w:fill="E0E0E0"/>
          </w:tcPr>
          <w:p w14:paraId="00987E38" w14:textId="77777777" w:rsidR="005470B1" w:rsidRDefault="005470B1">
            <w:pPr>
              <w:pStyle w:val="Textetableau"/>
              <w:jc w:val="center"/>
            </w:pPr>
            <w:r>
              <w:rPr>
                <w:b/>
                <w:bCs/>
              </w:rPr>
              <w:t>No</w:t>
            </w:r>
          </w:p>
        </w:tc>
        <w:tc>
          <w:tcPr>
            <w:tcW w:w="5919" w:type="dxa"/>
            <w:gridSpan w:val="2"/>
            <w:vMerge w:val="restart"/>
            <w:shd w:val="clear" w:color="auto" w:fill="E0E0E0"/>
          </w:tcPr>
          <w:p w14:paraId="752EDB92" w14:textId="77777777" w:rsidR="005470B1" w:rsidRDefault="00BD2FF3">
            <w:pPr>
              <w:pStyle w:val="Textetableau"/>
              <w:jc w:val="center"/>
            </w:pPr>
            <w:r>
              <w:rPr>
                <w:b/>
                <w:bCs/>
              </w:rPr>
              <w:t>Description détaillé</w:t>
            </w:r>
            <w:ins w:id="1719" w:author="Gaston" w:date="2019-02-28T10:25:00Z">
              <w:r w:rsidR="00E44757">
                <w:rPr>
                  <w:b/>
                  <w:bCs/>
                </w:rPr>
                <w:t>e</w:t>
              </w:r>
            </w:ins>
            <w:r>
              <w:rPr>
                <w:b/>
                <w:bCs/>
              </w:rPr>
              <w:t xml:space="preserve"> des </w:t>
            </w:r>
            <w:r w:rsidR="005470B1">
              <w:rPr>
                <w:b/>
                <w:bCs/>
              </w:rPr>
              <w:t>Objectifs</w:t>
            </w:r>
            <w:r w:rsidR="005470B1">
              <w:rPr>
                <w:rStyle w:val="Appelnotedebasdep"/>
                <w:b/>
                <w:bCs/>
              </w:rPr>
              <w:footnoteReference w:id="1"/>
            </w:r>
          </w:p>
        </w:tc>
        <w:tc>
          <w:tcPr>
            <w:tcW w:w="1590" w:type="dxa"/>
            <w:gridSpan w:val="2"/>
            <w:shd w:val="clear" w:color="auto" w:fill="E0E0E0"/>
          </w:tcPr>
          <w:p w14:paraId="21AA56D8" w14:textId="77777777" w:rsidR="005470B1" w:rsidRPr="001B2021" w:rsidRDefault="005470B1" w:rsidP="005470B1">
            <w:pPr>
              <w:pStyle w:val="Textetableau"/>
              <w:rPr>
                <w:b/>
                <w:sz w:val="18"/>
                <w:szCs w:val="18"/>
              </w:rPr>
            </w:pPr>
            <w:r w:rsidRPr="001B2021">
              <w:rPr>
                <w:b/>
                <w:sz w:val="18"/>
                <w:szCs w:val="18"/>
              </w:rPr>
              <w:t>Pondération en %</w:t>
            </w:r>
          </w:p>
        </w:tc>
      </w:tr>
      <w:tr w:rsidR="005470B1" w14:paraId="54E7641C" w14:textId="77777777">
        <w:trPr>
          <w:trHeight w:val="420"/>
          <w:jc w:val="center"/>
        </w:trPr>
        <w:tc>
          <w:tcPr>
            <w:tcW w:w="915" w:type="dxa"/>
            <w:vMerge/>
            <w:shd w:val="clear" w:color="auto" w:fill="E0E0E0"/>
          </w:tcPr>
          <w:p w14:paraId="0842E6B5" w14:textId="77777777" w:rsidR="005470B1" w:rsidRDefault="005470B1">
            <w:pPr>
              <w:pStyle w:val="Textetableau"/>
              <w:jc w:val="center"/>
              <w:rPr>
                <w:b/>
                <w:bCs/>
                <w:sz w:val="18"/>
                <w:szCs w:val="18"/>
              </w:rPr>
            </w:pPr>
          </w:p>
        </w:tc>
        <w:tc>
          <w:tcPr>
            <w:tcW w:w="422" w:type="dxa"/>
            <w:vMerge/>
            <w:shd w:val="clear" w:color="auto" w:fill="E0E0E0"/>
          </w:tcPr>
          <w:p w14:paraId="09995B3D" w14:textId="77777777" w:rsidR="005470B1" w:rsidRDefault="005470B1">
            <w:pPr>
              <w:pStyle w:val="Textetableau"/>
              <w:jc w:val="center"/>
              <w:rPr>
                <w:b/>
                <w:bCs/>
              </w:rPr>
            </w:pPr>
          </w:p>
        </w:tc>
        <w:tc>
          <w:tcPr>
            <w:tcW w:w="5919" w:type="dxa"/>
            <w:gridSpan w:val="2"/>
            <w:vMerge/>
            <w:shd w:val="clear" w:color="auto" w:fill="E0E0E0"/>
          </w:tcPr>
          <w:p w14:paraId="5B4DF073" w14:textId="77777777" w:rsidR="005470B1" w:rsidRDefault="005470B1">
            <w:pPr>
              <w:pStyle w:val="Textetableau"/>
              <w:jc w:val="center"/>
              <w:rPr>
                <w:b/>
                <w:bCs/>
              </w:rPr>
            </w:pPr>
          </w:p>
        </w:tc>
        <w:tc>
          <w:tcPr>
            <w:tcW w:w="851" w:type="dxa"/>
            <w:shd w:val="clear" w:color="auto" w:fill="E0E0E0"/>
          </w:tcPr>
          <w:p w14:paraId="580E5BF2" w14:textId="77777777" w:rsidR="005470B1" w:rsidRPr="005470B1" w:rsidRDefault="00BD2FF3" w:rsidP="005470B1">
            <w:pPr>
              <w:pStyle w:val="Textetableau"/>
              <w:rPr>
                <w:b/>
                <w:sz w:val="16"/>
                <w:szCs w:val="16"/>
              </w:rPr>
            </w:pPr>
            <w:r>
              <w:rPr>
                <w:b/>
                <w:sz w:val="16"/>
                <w:szCs w:val="16"/>
              </w:rPr>
              <w:t>Objectifs</w:t>
            </w:r>
          </w:p>
          <w:p w14:paraId="39EA2988" w14:textId="77777777" w:rsidR="005470B1" w:rsidRPr="005470B1" w:rsidRDefault="005470B1" w:rsidP="005470B1">
            <w:pPr>
              <w:pStyle w:val="Textetableau"/>
              <w:rPr>
                <w:b/>
                <w:sz w:val="16"/>
                <w:szCs w:val="16"/>
              </w:rPr>
            </w:pPr>
          </w:p>
        </w:tc>
        <w:tc>
          <w:tcPr>
            <w:tcW w:w="739" w:type="dxa"/>
            <w:shd w:val="clear" w:color="auto" w:fill="E0E0E0"/>
          </w:tcPr>
          <w:p w14:paraId="67481F58" w14:textId="77777777" w:rsidR="005470B1" w:rsidRPr="005470B1" w:rsidRDefault="00E44757" w:rsidP="000B5A6C">
            <w:pPr>
              <w:pStyle w:val="Textetableau"/>
              <w:rPr>
                <w:b/>
                <w:sz w:val="16"/>
                <w:szCs w:val="16"/>
              </w:rPr>
            </w:pPr>
            <w:ins w:id="1728" w:author="Gaston" w:date="2019-02-28T10:26:00Z">
              <w:r>
                <w:rPr>
                  <w:b/>
                  <w:sz w:val="16"/>
                  <w:szCs w:val="16"/>
                </w:rPr>
                <w:t>Proportion</w:t>
              </w:r>
            </w:ins>
            <w:del w:id="1729" w:author="Gaston" w:date="2019-02-28T10:26:00Z">
              <w:r w:rsidR="00BD2FF3" w:rsidDel="00E44757">
                <w:rPr>
                  <w:b/>
                  <w:sz w:val="16"/>
                  <w:szCs w:val="16"/>
                </w:rPr>
                <w:delText>Rapport</w:delText>
              </w:r>
              <w:r w:rsidR="001B2021" w:rsidDel="00E44757">
                <w:rPr>
                  <w:b/>
                  <w:sz w:val="16"/>
                  <w:szCs w:val="16"/>
                </w:rPr>
                <w:delText>M</w:delText>
              </w:r>
            </w:del>
            <w:ins w:id="1730" w:author="Gaston" w:date="2019-02-28T10:26:00Z">
              <w:r>
                <w:rPr>
                  <w:b/>
                  <w:sz w:val="16"/>
                  <w:szCs w:val="16"/>
                </w:rPr>
                <w:t xml:space="preserve"> M</w:t>
              </w:r>
            </w:ins>
            <w:r w:rsidR="005470B1" w:rsidRPr="005470B1">
              <w:rPr>
                <w:b/>
                <w:sz w:val="16"/>
                <w:szCs w:val="16"/>
              </w:rPr>
              <w:t>atériel/logiciel</w:t>
            </w:r>
          </w:p>
        </w:tc>
      </w:tr>
      <w:tr w:rsidR="00782100" w14:paraId="702B4E57" w14:textId="77777777">
        <w:trPr>
          <w:cantSplit/>
          <w:jc w:val="center"/>
        </w:trPr>
        <w:tc>
          <w:tcPr>
            <w:tcW w:w="915" w:type="dxa"/>
            <w:vMerge w:val="restart"/>
          </w:tcPr>
          <w:p w14:paraId="4BF86AA6" w14:textId="77777777" w:rsidR="00782100" w:rsidRDefault="00782100">
            <w:pPr>
              <w:pStyle w:val="Textetableau"/>
              <w:jc w:val="center"/>
            </w:pPr>
            <w:r>
              <w:rPr>
                <w:b/>
                <w:bCs/>
              </w:rPr>
              <w:t>Matériel</w:t>
            </w:r>
          </w:p>
        </w:tc>
        <w:tc>
          <w:tcPr>
            <w:tcW w:w="422" w:type="dxa"/>
          </w:tcPr>
          <w:p w14:paraId="14205267" w14:textId="77777777" w:rsidR="00782100" w:rsidRDefault="00782100" w:rsidP="00DF757C">
            <w:pPr>
              <w:pStyle w:val="Textetableau"/>
              <w:jc w:val="center"/>
            </w:pPr>
            <w:r>
              <w:t>1</w:t>
            </w:r>
          </w:p>
        </w:tc>
        <w:tc>
          <w:tcPr>
            <w:tcW w:w="5919" w:type="dxa"/>
            <w:gridSpan w:val="2"/>
          </w:tcPr>
          <w:p w14:paraId="77D6F073" w14:textId="30C4F914" w:rsidR="00782100" w:rsidRDefault="005750E9" w:rsidP="00417C05">
            <w:pPr>
              <w:pStyle w:val="Textetableau"/>
            </w:pPr>
            <w:ins w:id="1731" w:author="Benoît" w:date="2020-02-16T16:20:00Z">
              <w:r>
                <w:t>Ré</w:t>
              </w:r>
            </w:ins>
            <w:ins w:id="1732" w:author="Benoît" w:date="2020-02-16T16:21:00Z">
              <w:r>
                <w:t xml:space="preserve">aliser </w:t>
              </w:r>
            </w:ins>
            <w:r w:rsidR="005667A4">
              <w:t>le PCB</w:t>
            </w:r>
            <w:r w:rsidR="00417C05">
              <w:t xml:space="preserve"> Arduino</w:t>
            </w:r>
            <w:r w:rsidR="005667A4">
              <w:t xml:space="preserve"> (carte-mère)</w:t>
            </w:r>
            <w:r w:rsidR="00417C05">
              <w:t xml:space="preserve"> </w:t>
            </w:r>
            <w:r w:rsidR="005667A4">
              <w:t>interconnectant l’Omega2</w:t>
            </w:r>
            <w:r w:rsidR="00417C05">
              <w:t>,</w:t>
            </w:r>
            <w:r w:rsidR="005667A4">
              <w:t xml:space="preserve"> les contrôleurs des moteurs</w:t>
            </w:r>
            <w:r w:rsidR="00417C05">
              <w:t xml:space="preserve"> et alimentation</w:t>
            </w:r>
          </w:p>
        </w:tc>
        <w:tc>
          <w:tcPr>
            <w:tcW w:w="851" w:type="dxa"/>
          </w:tcPr>
          <w:p w14:paraId="0BD35C8C" w14:textId="12FA64A8" w:rsidR="00782100" w:rsidRDefault="00EA0561">
            <w:pPr>
              <w:pStyle w:val="Textetableau"/>
            </w:pPr>
            <w:r>
              <w:t>15</w:t>
            </w:r>
          </w:p>
        </w:tc>
        <w:tc>
          <w:tcPr>
            <w:tcW w:w="739" w:type="dxa"/>
            <w:vMerge w:val="restart"/>
          </w:tcPr>
          <w:p w14:paraId="46922892" w14:textId="4D346B6E" w:rsidR="00782100" w:rsidRDefault="00CA39E5">
            <w:pPr>
              <w:pStyle w:val="Textetableau"/>
            </w:pPr>
            <w:ins w:id="1733" w:author="Benoît" w:date="2020-02-16T17:20:00Z">
              <w:r>
                <w:t>40</w:t>
              </w:r>
            </w:ins>
          </w:p>
        </w:tc>
      </w:tr>
      <w:tr w:rsidR="00782100" w14:paraId="73AB1EE4" w14:textId="77777777">
        <w:trPr>
          <w:cantSplit/>
          <w:jc w:val="center"/>
        </w:trPr>
        <w:tc>
          <w:tcPr>
            <w:tcW w:w="915" w:type="dxa"/>
            <w:vMerge/>
          </w:tcPr>
          <w:p w14:paraId="48694FA0" w14:textId="77777777" w:rsidR="00782100" w:rsidRDefault="00782100">
            <w:pPr>
              <w:pStyle w:val="Textetableau"/>
            </w:pPr>
          </w:p>
        </w:tc>
        <w:tc>
          <w:tcPr>
            <w:tcW w:w="422" w:type="dxa"/>
          </w:tcPr>
          <w:p w14:paraId="0B2075E2" w14:textId="77777777" w:rsidR="00782100" w:rsidRDefault="00782100" w:rsidP="00DF757C">
            <w:pPr>
              <w:pStyle w:val="Textetableau"/>
              <w:jc w:val="center"/>
            </w:pPr>
            <w:r>
              <w:t>2</w:t>
            </w:r>
          </w:p>
        </w:tc>
        <w:tc>
          <w:tcPr>
            <w:tcW w:w="5919" w:type="dxa"/>
            <w:gridSpan w:val="2"/>
          </w:tcPr>
          <w:p w14:paraId="775720E3" w14:textId="10B1E3EC" w:rsidR="00782100" w:rsidRDefault="00417C05">
            <w:pPr>
              <w:pStyle w:val="Textetableau"/>
            </w:pPr>
            <w:r>
              <w:t>Obtenir la calibration de</w:t>
            </w:r>
            <w:r w:rsidR="002167AD">
              <w:t xml:space="preserve"> l’ensemble </w:t>
            </w:r>
            <w:r>
              <w:t>3 moteurs</w:t>
            </w:r>
            <w:r w:rsidR="008E65B6">
              <w:t xml:space="preserve"> </w:t>
            </w:r>
            <w:r w:rsidR="002167AD">
              <w:t>+</w:t>
            </w:r>
            <w:r w:rsidR="008E65B6">
              <w:t xml:space="preserve"> </w:t>
            </w:r>
            <w:r w:rsidR="002167AD">
              <w:t>stylo</w:t>
            </w:r>
            <w:r>
              <w:t xml:space="preserve"> par rapport à un point de référence</w:t>
            </w:r>
            <w:r w:rsidR="002167AD">
              <w:t xml:space="preserve"> avec une </w:t>
            </w:r>
            <w:r w:rsidR="008E65B6">
              <w:t>précision</w:t>
            </w:r>
            <w:r w:rsidR="002167AD">
              <w:t xml:space="preserve"> de +#- 1mm</w:t>
            </w:r>
          </w:p>
          <w:p w14:paraId="4D938E40" w14:textId="77777777" w:rsidR="00417C05" w:rsidDel="005750E9" w:rsidRDefault="00417C05">
            <w:pPr>
              <w:pStyle w:val="Textetableau"/>
              <w:rPr>
                <w:del w:id="1734" w:author="Benoît" w:date="2020-02-16T16:23:00Z"/>
              </w:rPr>
            </w:pPr>
          </w:p>
          <w:p w14:paraId="649590BC" w14:textId="77777777" w:rsidR="00782100" w:rsidRDefault="00782100">
            <w:pPr>
              <w:pStyle w:val="Textetableau"/>
            </w:pPr>
          </w:p>
        </w:tc>
        <w:tc>
          <w:tcPr>
            <w:tcW w:w="851" w:type="dxa"/>
          </w:tcPr>
          <w:p w14:paraId="58DE6844" w14:textId="2D3D1DA2" w:rsidR="00782100" w:rsidRDefault="00EA0561">
            <w:pPr>
              <w:pStyle w:val="Textetableau"/>
            </w:pPr>
            <w:r>
              <w:t>10</w:t>
            </w:r>
          </w:p>
        </w:tc>
        <w:tc>
          <w:tcPr>
            <w:tcW w:w="739" w:type="dxa"/>
            <w:vMerge/>
          </w:tcPr>
          <w:p w14:paraId="6752EF16" w14:textId="77777777" w:rsidR="00782100" w:rsidRDefault="00782100">
            <w:pPr>
              <w:pStyle w:val="Textetableau"/>
            </w:pPr>
          </w:p>
        </w:tc>
      </w:tr>
      <w:tr w:rsidR="00782100" w14:paraId="2527FCA1" w14:textId="77777777">
        <w:trPr>
          <w:cantSplit/>
          <w:jc w:val="center"/>
        </w:trPr>
        <w:tc>
          <w:tcPr>
            <w:tcW w:w="915" w:type="dxa"/>
            <w:vMerge/>
          </w:tcPr>
          <w:p w14:paraId="06CD135B" w14:textId="77777777" w:rsidR="00782100" w:rsidRDefault="00782100">
            <w:pPr>
              <w:pStyle w:val="Textetableau"/>
            </w:pPr>
          </w:p>
        </w:tc>
        <w:tc>
          <w:tcPr>
            <w:tcW w:w="422" w:type="dxa"/>
          </w:tcPr>
          <w:p w14:paraId="046C4DB9" w14:textId="77777777" w:rsidR="00782100" w:rsidRDefault="00782100" w:rsidP="00DF757C">
            <w:pPr>
              <w:pStyle w:val="Textetableau"/>
              <w:jc w:val="center"/>
            </w:pPr>
            <w:r>
              <w:t>3</w:t>
            </w:r>
          </w:p>
        </w:tc>
        <w:tc>
          <w:tcPr>
            <w:tcW w:w="5919" w:type="dxa"/>
            <w:gridSpan w:val="2"/>
          </w:tcPr>
          <w:p w14:paraId="50A0B60D" w14:textId="53B8709E" w:rsidR="00DE1FCF" w:rsidRDefault="00DE1FCF" w:rsidP="00DE1FCF">
            <w:pPr>
              <w:pStyle w:val="Textetableau"/>
            </w:pPr>
            <w:ins w:id="1735" w:author="Benoît" w:date="2020-02-16T16:33:00Z">
              <w:r>
                <w:t>Tester la limite des trois moteurs</w:t>
              </w:r>
            </w:ins>
            <w:r w:rsidR="005A61B4">
              <w:t xml:space="preserve"> grâce à leur détecteur de position</w:t>
            </w:r>
          </w:p>
          <w:p w14:paraId="59DF5AD2" w14:textId="1C9C8A4A" w:rsidR="00782100" w:rsidRDefault="00782100">
            <w:pPr>
              <w:pStyle w:val="Textetableau"/>
              <w:jc w:val="center"/>
              <w:pPrChange w:id="1736" w:author="Benoît" w:date="2020-02-16T16:24:00Z">
                <w:pPr>
                  <w:pStyle w:val="Textetableau"/>
                </w:pPr>
              </w:pPrChange>
            </w:pPr>
          </w:p>
        </w:tc>
        <w:tc>
          <w:tcPr>
            <w:tcW w:w="851" w:type="dxa"/>
          </w:tcPr>
          <w:p w14:paraId="68AC2312" w14:textId="7538F4C6" w:rsidR="00782100" w:rsidRDefault="00CF67A5">
            <w:pPr>
              <w:pStyle w:val="Textetableau"/>
            </w:pPr>
            <w:ins w:id="1737" w:author="Benoît" w:date="2020-02-16T17:22:00Z">
              <w:r>
                <w:t>1</w:t>
              </w:r>
            </w:ins>
            <w:r w:rsidR="00EA0561">
              <w:t>0</w:t>
            </w:r>
          </w:p>
        </w:tc>
        <w:tc>
          <w:tcPr>
            <w:tcW w:w="739" w:type="dxa"/>
            <w:vMerge/>
          </w:tcPr>
          <w:p w14:paraId="2ECA6240" w14:textId="77777777" w:rsidR="00782100" w:rsidRDefault="00782100">
            <w:pPr>
              <w:pStyle w:val="Textetableau"/>
            </w:pPr>
          </w:p>
        </w:tc>
      </w:tr>
      <w:tr w:rsidR="00782100" w14:paraId="6553D122" w14:textId="77777777">
        <w:trPr>
          <w:cantSplit/>
          <w:jc w:val="center"/>
        </w:trPr>
        <w:tc>
          <w:tcPr>
            <w:tcW w:w="915" w:type="dxa"/>
            <w:vMerge/>
          </w:tcPr>
          <w:p w14:paraId="0A137BFE" w14:textId="77777777" w:rsidR="00782100" w:rsidRDefault="00782100">
            <w:pPr>
              <w:pStyle w:val="Textetableau"/>
            </w:pPr>
          </w:p>
        </w:tc>
        <w:tc>
          <w:tcPr>
            <w:tcW w:w="422" w:type="dxa"/>
          </w:tcPr>
          <w:p w14:paraId="28886809" w14:textId="77777777" w:rsidR="00782100" w:rsidRDefault="00782100" w:rsidP="00DF757C">
            <w:pPr>
              <w:pStyle w:val="Textetableau"/>
              <w:jc w:val="center"/>
            </w:pPr>
            <w:r>
              <w:t>4</w:t>
            </w:r>
          </w:p>
        </w:tc>
        <w:tc>
          <w:tcPr>
            <w:tcW w:w="5919" w:type="dxa"/>
            <w:gridSpan w:val="2"/>
          </w:tcPr>
          <w:p w14:paraId="29993F43" w14:textId="3DA31A90" w:rsidR="00782100" w:rsidRDefault="00DE1FCF" w:rsidP="00DE1FCF">
            <w:pPr>
              <w:pStyle w:val="Textetableau"/>
            </w:pPr>
            <w:ins w:id="1738" w:author="Benoît" w:date="2020-02-16T16:34:00Z">
              <w:r>
                <w:t xml:space="preserve">Être capable </w:t>
              </w:r>
            </w:ins>
            <w:ins w:id="1739" w:author="Benoît" w:date="2020-02-16T16:35:00Z">
              <w:r>
                <w:t>de savoir quand le crayon</w:t>
              </w:r>
            </w:ins>
            <w:r>
              <w:t xml:space="preserve"> touche la feuille sans s’endommager</w:t>
            </w:r>
            <w:ins w:id="1740" w:author="Benoît" w:date="2020-02-16T16:37:00Z">
              <w:r>
                <w:t xml:space="preserve"> pour dessiner</w:t>
              </w:r>
            </w:ins>
          </w:p>
        </w:tc>
        <w:tc>
          <w:tcPr>
            <w:tcW w:w="851" w:type="dxa"/>
          </w:tcPr>
          <w:p w14:paraId="771CAC5A" w14:textId="3EC35440" w:rsidR="00782100" w:rsidRDefault="00EA0561">
            <w:pPr>
              <w:pStyle w:val="Textetableau"/>
            </w:pPr>
            <w:r>
              <w:t>5</w:t>
            </w:r>
          </w:p>
        </w:tc>
        <w:tc>
          <w:tcPr>
            <w:tcW w:w="739" w:type="dxa"/>
            <w:vMerge/>
          </w:tcPr>
          <w:p w14:paraId="220CEFAF" w14:textId="77777777" w:rsidR="00782100" w:rsidRDefault="00782100">
            <w:pPr>
              <w:pStyle w:val="Textetableau"/>
            </w:pPr>
          </w:p>
        </w:tc>
      </w:tr>
      <w:tr w:rsidR="00782100" w14:paraId="2F027540" w14:textId="77777777">
        <w:trPr>
          <w:cantSplit/>
          <w:jc w:val="center"/>
        </w:trPr>
        <w:tc>
          <w:tcPr>
            <w:tcW w:w="915" w:type="dxa"/>
            <w:vMerge w:val="restart"/>
            <w:tcBorders>
              <w:top w:val="double" w:sz="4" w:space="0" w:color="auto"/>
              <w:bottom w:val="single" w:sz="4" w:space="0" w:color="auto"/>
            </w:tcBorders>
          </w:tcPr>
          <w:p w14:paraId="65A82834" w14:textId="77777777" w:rsidR="00782100" w:rsidRDefault="00782100">
            <w:pPr>
              <w:pStyle w:val="Textetableau"/>
            </w:pPr>
            <w:r>
              <w:rPr>
                <w:b/>
                <w:bCs/>
              </w:rPr>
              <w:t>Logiciel</w:t>
            </w:r>
          </w:p>
        </w:tc>
        <w:tc>
          <w:tcPr>
            <w:tcW w:w="422" w:type="dxa"/>
            <w:tcBorders>
              <w:top w:val="double" w:sz="4" w:space="0" w:color="auto"/>
              <w:bottom w:val="single" w:sz="4" w:space="0" w:color="auto"/>
            </w:tcBorders>
          </w:tcPr>
          <w:p w14:paraId="7F1B3438" w14:textId="77777777" w:rsidR="00782100" w:rsidRDefault="00782100" w:rsidP="00DF757C">
            <w:pPr>
              <w:pStyle w:val="Textetableau"/>
              <w:jc w:val="center"/>
            </w:pPr>
            <w:r>
              <w:t>1</w:t>
            </w:r>
          </w:p>
        </w:tc>
        <w:tc>
          <w:tcPr>
            <w:tcW w:w="5919" w:type="dxa"/>
            <w:gridSpan w:val="2"/>
            <w:tcBorders>
              <w:top w:val="double" w:sz="4" w:space="0" w:color="auto"/>
              <w:bottom w:val="single" w:sz="4" w:space="0" w:color="auto"/>
            </w:tcBorders>
          </w:tcPr>
          <w:p w14:paraId="51AF46AC" w14:textId="756A057B" w:rsidR="00782100" w:rsidDel="00C13D24" w:rsidRDefault="00764427">
            <w:pPr>
              <w:pStyle w:val="Textetableau"/>
              <w:rPr>
                <w:del w:id="1741" w:author="Benoît" w:date="2020-02-16T16:43:00Z"/>
              </w:rPr>
            </w:pPr>
            <w:r>
              <w:t>Contrôler</w:t>
            </w:r>
            <w:ins w:id="1742" w:author="Benoît" w:date="2020-02-16T16:43:00Z">
              <w:r w:rsidR="00C13D24">
                <w:t xml:space="preserve"> les trois moteurs à partir de l’Arduino, de l’Omega et d’un client</w:t>
              </w:r>
            </w:ins>
          </w:p>
          <w:p w14:paraId="4C3717EA" w14:textId="77777777" w:rsidR="00782100" w:rsidRDefault="00782100">
            <w:pPr>
              <w:pStyle w:val="Textetableau"/>
            </w:pPr>
          </w:p>
        </w:tc>
        <w:tc>
          <w:tcPr>
            <w:tcW w:w="851" w:type="dxa"/>
            <w:tcBorders>
              <w:top w:val="double" w:sz="4" w:space="0" w:color="auto"/>
              <w:bottom w:val="single" w:sz="4" w:space="0" w:color="auto"/>
            </w:tcBorders>
          </w:tcPr>
          <w:p w14:paraId="789D4744" w14:textId="74CDB843" w:rsidR="00782100" w:rsidRDefault="00E1728E">
            <w:pPr>
              <w:pStyle w:val="Textetableau"/>
            </w:pPr>
            <w:r>
              <w:t>15</w:t>
            </w:r>
          </w:p>
        </w:tc>
        <w:tc>
          <w:tcPr>
            <w:tcW w:w="739" w:type="dxa"/>
            <w:vMerge w:val="restart"/>
            <w:tcBorders>
              <w:top w:val="double" w:sz="4" w:space="0" w:color="auto"/>
              <w:bottom w:val="single" w:sz="4" w:space="0" w:color="auto"/>
            </w:tcBorders>
          </w:tcPr>
          <w:p w14:paraId="44C4050C" w14:textId="5F518071" w:rsidR="00782100" w:rsidRDefault="00CA39E5">
            <w:pPr>
              <w:pStyle w:val="Textetableau"/>
            </w:pPr>
            <w:ins w:id="1743" w:author="Benoît" w:date="2020-02-16T17:21:00Z">
              <w:r>
                <w:t>60</w:t>
              </w:r>
            </w:ins>
          </w:p>
        </w:tc>
      </w:tr>
      <w:tr w:rsidR="00764427" w14:paraId="0B1B8B7C" w14:textId="77777777">
        <w:trPr>
          <w:cantSplit/>
          <w:jc w:val="center"/>
        </w:trPr>
        <w:tc>
          <w:tcPr>
            <w:tcW w:w="915" w:type="dxa"/>
            <w:vMerge/>
            <w:tcBorders>
              <w:top w:val="single" w:sz="4" w:space="0" w:color="auto"/>
            </w:tcBorders>
          </w:tcPr>
          <w:p w14:paraId="0C58F491" w14:textId="77777777" w:rsidR="00764427" w:rsidRDefault="00764427" w:rsidP="00764427">
            <w:pPr>
              <w:pStyle w:val="Textetableau"/>
            </w:pPr>
          </w:p>
        </w:tc>
        <w:tc>
          <w:tcPr>
            <w:tcW w:w="422" w:type="dxa"/>
            <w:tcBorders>
              <w:top w:val="single" w:sz="4" w:space="0" w:color="auto"/>
            </w:tcBorders>
          </w:tcPr>
          <w:p w14:paraId="4BAB09C2" w14:textId="77777777" w:rsidR="00764427" w:rsidRDefault="00764427" w:rsidP="00764427">
            <w:pPr>
              <w:pStyle w:val="Textetableau"/>
              <w:jc w:val="center"/>
            </w:pPr>
            <w:r>
              <w:t>2</w:t>
            </w:r>
          </w:p>
        </w:tc>
        <w:tc>
          <w:tcPr>
            <w:tcW w:w="5919" w:type="dxa"/>
            <w:gridSpan w:val="2"/>
            <w:tcBorders>
              <w:top w:val="single" w:sz="4" w:space="0" w:color="auto"/>
            </w:tcBorders>
          </w:tcPr>
          <w:p w14:paraId="07AD755D" w14:textId="77777777" w:rsidR="00764427" w:rsidDel="00003CF3" w:rsidRDefault="00764427" w:rsidP="00764427">
            <w:pPr>
              <w:pStyle w:val="Textetableau"/>
              <w:rPr>
                <w:del w:id="1744" w:author="Benoît" w:date="2020-02-16T16:57:00Z"/>
              </w:rPr>
            </w:pPr>
            <w:ins w:id="1745" w:author="Benoît" w:date="2020-02-16T16:56:00Z">
              <w:r>
                <w:t>Être capable de construire une chaine d</w:t>
              </w:r>
            </w:ins>
            <w:r>
              <w:t>e commande</w:t>
            </w:r>
            <w:ins w:id="1746" w:author="Benoît" w:date="2020-02-16T16:56:00Z">
              <w:r>
                <w:t xml:space="preserve"> </w:t>
              </w:r>
            </w:ins>
            <w:ins w:id="1747" w:author="Benoît" w:date="2020-02-16T17:00:00Z">
              <w:r>
                <w:t>à</w:t>
              </w:r>
            </w:ins>
            <w:ins w:id="1748" w:author="Benoît" w:date="2020-02-16T16:56:00Z">
              <w:r>
                <w:t xml:space="preserve"> partir d</w:t>
              </w:r>
            </w:ins>
            <w:r>
              <w:t>’</w:t>
            </w:r>
            <w:ins w:id="1749" w:author="Benoît" w:date="2020-02-16T16:56:00Z">
              <w:r>
                <w:t>u</w:t>
              </w:r>
            </w:ins>
            <w:r>
              <w:t>n</w:t>
            </w:r>
            <w:ins w:id="1750" w:author="Benoît" w:date="2020-02-16T16:56:00Z">
              <w:r>
                <w:t xml:space="preserve"> fichier Gerber</w:t>
              </w:r>
            </w:ins>
          </w:p>
          <w:p w14:paraId="1AD744BE" w14:textId="77777777" w:rsidR="00764427" w:rsidRDefault="00764427" w:rsidP="00764427">
            <w:pPr>
              <w:pStyle w:val="Textetableau"/>
            </w:pPr>
          </w:p>
        </w:tc>
        <w:tc>
          <w:tcPr>
            <w:tcW w:w="851" w:type="dxa"/>
            <w:tcBorders>
              <w:top w:val="single" w:sz="4" w:space="0" w:color="auto"/>
            </w:tcBorders>
          </w:tcPr>
          <w:p w14:paraId="4F74F7BA" w14:textId="205F46FA" w:rsidR="00764427" w:rsidRDefault="00764427" w:rsidP="00764427">
            <w:pPr>
              <w:pStyle w:val="Textetableau"/>
            </w:pPr>
            <w:ins w:id="1751" w:author="Benoît" w:date="2020-02-16T17:24:00Z">
              <w:r>
                <w:t>10</w:t>
              </w:r>
            </w:ins>
          </w:p>
        </w:tc>
        <w:tc>
          <w:tcPr>
            <w:tcW w:w="739" w:type="dxa"/>
            <w:vMerge/>
            <w:tcBorders>
              <w:top w:val="single" w:sz="4" w:space="0" w:color="auto"/>
            </w:tcBorders>
          </w:tcPr>
          <w:p w14:paraId="55507814" w14:textId="77777777" w:rsidR="00764427" w:rsidRDefault="00764427" w:rsidP="00764427">
            <w:pPr>
              <w:pStyle w:val="Textetableau"/>
            </w:pPr>
          </w:p>
        </w:tc>
      </w:tr>
      <w:tr w:rsidR="00764427" w14:paraId="51258E8D" w14:textId="77777777">
        <w:trPr>
          <w:cantSplit/>
          <w:jc w:val="center"/>
        </w:trPr>
        <w:tc>
          <w:tcPr>
            <w:tcW w:w="915" w:type="dxa"/>
            <w:vMerge/>
          </w:tcPr>
          <w:p w14:paraId="3AC2BCF5" w14:textId="77777777" w:rsidR="00764427" w:rsidRDefault="00764427" w:rsidP="00764427">
            <w:pPr>
              <w:pStyle w:val="Textetableau"/>
            </w:pPr>
          </w:p>
        </w:tc>
        <w:tc>
          <w:tcPr>
            <w:tcW w:w="422" w:type="dxa"/>
          </w:tcPr>
          <w:p w14:paraId="5BD7E396" w14:textId="77777777" w:rsidR="00764427" w:rsidRDefault="00764427" w:rsidP="00764427">
            <w:pPr>
              <w:pStyle w:val="Textetableau"/>
              <w:jc w:val="center"/>
            </w:pPr>
            <w:r>
              <w:t>3</w:t>
            </w:r>
          </w:p>
        </w:tc>
        <w:tc>
          <w:tcPr>
            <w:tcW w:w="5919" w:type="dxa"/>
            <w:gridSpan w:val="2"/>
          </w:tcPr>
          <w:p w14:paraId="247C29BC" w14:textId="77777777" w:rsidR="00764427" w:rsidDel="00003CF3" w:rsidRDefault="00764427" w:rsidP="00764427">
            <w:pPr>
              <w:pStyle w:val="Textetableau"/>
              <w:rPr>
                <w:del w:id="1752" w:author="Benoît" w:date="2020-02-16T16:55:00Z"/>
              </w:rPr>
            </w:pPr>
            <w:r>
              <w:t xml:space="preserve">Développer </w:t>
            </w:r>
            <w:ins w:id="1753" w:author="Benoît" w:date="2020-02-16T16:56:00Z">
              <w:r>
                <w:t>un serveur web</w:t>
              </w:r>
            </w:ins>
            <w:r>
              <w:t xml:space="preserve"> sur l’Omega : authentification, validation</w:t>
            </w:r>
            <w:ins w:id="1754" w:author="Benoît" w:date="2020-02-16T16:47:00Z">
              <w:r>
                <w:t xml:space="preserve"> </w:t>
              </w:r>
            </w:ins>
            <w:r>
              <w:t>du</w:t>
            </w:r>
            <w:ins w:id="1755" w:author="Benoît" w:date="2020-02-16T16:47:00Z">
              <w:r>
                <w:t xml:space="preserve"> fichier Gerber</w:t>
              </w:r>
            </w:ins>
            <w:r>
              <w:t xml:space="preserve"> et gestion de plusieurs usagé simultanément </w:t>
            </w:r>
          </w:p>
          <w:p w14:paraId="4A59C692" w14:textId="77777777" w:rsidR="00764427" w:rsidRDefault="00764427" w:rsidP="00764427">
            <w:pPr>
              <w:pStyle w:val="Textetableau"/>
              <w:rPr>
                <w:ins w:id="1756" w:author="Benoît" w:date="2020-02-16T16:56:00Z"/>
              </w:rPr>
            </w:pPr>
          </w:p>
          <w:p w14:paraId="1245A4A1" w14:textId="77777777" w:rsidR="00764427" w:rsidRDefault="00764427" w:rsidP="00764427">
            <w:pPr>
              <w:pStyle w:val="Textetableau"/>
            </w:pPr>
          </w:p>
        </w:tc>
        <w:tc>
          <w:tcPr>
            <w:tcW w:w="851" w:type="dxa"/>
          </w:tcPr>
          <w:p w14:paraId="14C97E12" w14:textId="33AC3417" w:rsidR="00764427" w:rsidRDefault="00764427" w:rsidP="00764427">
            <w:pPr>
              <w:pStyle w:val="Textetableau"/>
            </w:pPr>
            <w:ins w:id="1757" w:author="Benoît" w:date="2020-02-16T17:24:00Z">
              <w:r>
                <w:t>1</w:t>
              </w:r>
            </w:ins>
            <w:r w:rsidR="00E1728E">
              <w:t>5</w:t>
            </w:r>
          </w:p>
        </w:tc>
        <w:tc>
          <w:tcPr>
            <w:tcW w:w="739" w:type="dxa"/>
            <w:vMerge/>
          </w:tcPr>
          <w:p w14:paraId="10F63A41" w14:textId="77777777" w:rsidR="00764427" w:rsidRDefault="00764427" w:rsidP="00764427">
            <w:pPr>
              <w:pStyle w:val="Textetableau"/>
            </w:pPr>
          </w:p>
        </w:tc>
      </w:tr>
      <w:tr w:rsidR="00764427" w14:paraId="2C566087" w14:textId="77777777">
        <w:trPr>
          <w:cantSplit/>
          <w:jc w:val="center"/>
        </w:trPr>
        <w:tc>
          <w:tcPr>
            <w:tcW w:w="915" w:type="dxa"/>
            <w:vMerge/>
          </w:tcPr>
          <w:p w14:paraId="28DAA73E" w14:textId="77777777" w:rsidR="00764427" w:rsidRDefault="00764427" w:rsidP="00764427">
            <w:pPr>
              <w:pStyle w:val="Textetableau"/>
            </w:pPr>
          </w:p>
        </w:tc>
        <w:tc>
          <w:tcPr>
            <w:tcW w:w="422" w:type="dxa"/>
          </w:tcPr>
          <w:p w14:paraId="674EBE34" w14:textId="77777777" w:rsidR="00764427" w:rsidRDefault="00764427" w:rsidP="00764427">
            <w:pPr>
              <w:pStyle w:val="Textetableau"/>
              <w:jc w:val="center"/>
            </w:pPr>
            <w:r>
              <w:t>4</w:t>
            </w:r>
          </w:p>
        </w:tc>
        <w:tc>
          <w:tcPr>
            <w:tcW w:w="5919" w:type="dxa"/>
            <w:gridSpan w:val="2"/>
          </w:tcPr>
          <w:p w14:paraId="7123AE7F" w14:textId="77777777" w:rsidR="00764427" w:rsidRDefault="00764427" w:rsidP="00764427">
            <w:pPr>
              <w:pStyle w:val="Textetableau"/>
              <w:rPr>
                <w:ins w:id="1758" w:author="Benoît" w:date="2020-02-16T16:55:00Z"/>
              </w:rPr>
            </w:pPr>
            <w:r>
              <w:t>Développer une page web</w:t>
            </w:r>
          </w:p>
          <w:p w14:paraId="00EA27B7" w14:textId="77777777" w:rsidR="00764427" w:rsidDel="00003CF3" w:rsidRDefault="00764427" w:rsidP="00764427">
            <w:pPr>
              <w:pStyle w:val="Textetableau"/>
              <w:rPr>
                <w:del w:id="1759" w:author="Benoît" w:date="2020-02-16T16:55:00Z"/>
              </w:rPr>
            </w:pPr>
          </w:p>
          <w:p w14:paraId="04334CEF" w14:textId="77777777" w:rsidR="00764427" w:rsidRDefault="00764427" w:rsidP="00764427">
            <w:pPr>
              <w:pStyle w:val="Textetableau"/>
            </w:pPr>
          </w:p>
        </w:tc>
        <w:tc>
          <w:tcPr>
            <w:tcW w:w="851" w:type="dxa"/>
          </w:tcPr>
          <w:p w14:paraId="3F1B31FC" w14:textId="6690FC48" w:rsidR="00764427" w:rsidRDefault="00764427" w:rsidP="00764427">
            <w:pPr>
              <w:pStyle w:val="Textetableau"/>
            </w:pPr>
            <w:r>
              <w:t>10</w:t>
            </w:r>
          </w:p>
        </w:tc>
        <w:tc>
          <w:tcPr>
            <w:tcW w:w="739" w:type="dxa"/>
            <w:vMerge/>
          </w:tcPr>
          <w:p w14:paraId="11595D20" w14:textId="77777777" w:rsidR="00764427" w:rsidRDefault="00764427" w:rsidP="00764427">
            <w:pPr>
              <w:pStyle w:val="Textetableau"/>
            </w:pPr>
          </w:p>
        </w:tc>
      </w:tr>
      <w:tr w:rsidR="00764427" w14:paraId="58839C3B" w14:textId="77777777">
        <w:trPr>
          <w:cantSplit/>
          <w:jc w:val="center"/>
        </w:trPr>
        <w:tc>
          <w:tcPr>
            <w:tcW w:w="915" w:type="dxa"/>
            <w:vMerge/>
          </w:tcPr>
          <w:p w14:paraId="08C1F4F6" w14:textId="77777777" w:rsidR="00764427" w:rsidRDefault="00764427" w:rsidP="00764427">
            <w:pPr>
              <w:pStyle w:val="Textetableau"/>
            </w:pPr>
          </w:p>
        </w:tc>
        <w:tc>
          <w:tcPr>
            <w:tcW w:w="422" w:type="dxa"/>
          </w:tcPr>
          <w:p w14:paraId="13DF33A6" w14:textId="77777777" w:rsidR="00764427" w:rsidRDefault="00764427" w:rsidP="00764427">
            <w:pPr>
              <w:pStyle w:val="Textetableau"/>
              <w:jc w:val="center"/>
            </w:pPr>
            <w:r>
              <w:t>5</w:t>
            </w:r>
          </w:p>
        </w:tc>
        <w:tc>
          <w:tcPr>
            <w:tcW w:w="5919" w:type="dxa"/>
            <w:gridSpan w:val="2"/>
          </w:tcPr>
          <w:p w14:paraId="32024869" w14:textId="422A5659" w:rsidR="00764427" w:rsidRDefault="00764427" w:rsidP="00764427">
            <w:pPr>
              <w:pStyle w:val="Textetableau"/>
            </w:pPr>
            <w:r>
              <w:t xml:space="preserve">Permettre d’envoyer des mises </w:t>
            </w:r>
            <w:r w:rsidR="00E1728E">
              <w:t>à</w:t>
            </w:r>
            <w:r>
              <w:t xml:space="preserve"> jour au client depuis le serveur</w:t>
            </w:r>
          </w:p>
          <w:p w14:paraId="7AD9E437" w14:textId="77777777" w:rsidR="00764427" w:rsidRDefault="00764427" w:rsidP="00764427">
            <w:pPr>
              <w:pStyle w:val="Textetableau"/>
            </w:pPr>
          </w:p>
        </w:tc>
        <w:tc>
          <w:tcPr>
            <w:tcW w:w="851" w:type="dxa"/>
          </w:tcPr>
          <w:p w14:paraId="141500A7" w14:textId="4D1EE8A6" w:rsidR="00764427" w:rsidRDefault="00E1728E" w:rsidP="00764427">
            <w:pPr>
              <w:pStyle w:val="Textetableau"/>
            </w:pPr>
            <w:r>
              <w:t>10</w:t>
            </w:r>
          </w:p>
        </w:tc>
        <w:tc>
          <w:tcPr>
            <w:tcW w:w="739" w:type="dxa"/>
            <w:vMerge/>
          </w:tcPr>
          <w:p w14:paraId="04C6C516" w14:textId="77777777" w:rsidR="00764427" w:rsidRDefault="00764427" w:rsidP="00764427">
            <w:pPr>
              <w:pStyle w:val="Textetableau"/>
            </w:pPr>
          </w:p>
        </w:tc>
      </w:tr>
      <w:tr w:rsidR="00764427" w14:paraId="33D16E15" w14:textId="77777777">
        <w:trPr>
          <w:cantSplit/>
          <w:jc w:val="center"/>
        </w:trPr>
        <w:tc>
          <w:tcPr>
            <w:tcW w:w="7256" w:type="dxa"/>
            <w:gridSpan w:val="4"/>
            <w:tcBorders>
              <w:top w:val="single" w:sz="4" w:space="0" w:color="auto"/>
              <w:bottom w:val="double" w:sz="4" w:space="0" w:color="auto"/>
            </w:tcBorders>
            <w:shd w:val="clear" w:color="auto" w:fill="C0C0C0"/>
          </w:tcPr>
          <w:p w14:paraId="1F3319F1" w14:textId="77777777" w:rsidR="00764427" w:rsidRDefault="00764427" w:rsidP="00764427">
            <w:pPr>
              <w:pStyle w:val="Textetableau"/>
              <w:jc w:val="right"/>
            </w:pPr>
            <w:r>
              <w:t>Total</w:t>
            </w:r>
          </w:p>
        </w:tc>
        <w:tc>
          <w:tcPr>
            <w:tcW w:w="851" w:type="dxa"/>
          </w:tcPr>
          <w:p w14:paraId="0676F5FD" w14:textId="77777777" w:rsidR="00764427" w:rsidRDefault="00764427" w:rsidP="00764427">
            <w:pPr>
              <w:pStyle w:val="Textetableau"/>
              <w:jc w:val="center"/>
            </w:pPr>
            <w:r>
              <w:t>/100</w:t>
            </w:r>
          </w:p>
        </w:tc>
        <w:tc>
          <w:tcPr>
            <w:tcW w:w="739" w:type="dxa"/>
          </w:tcPr>
          <w:p w14:paraId="1CC7B0AC" w14:textId="77777777" w:rsidR="00764427" w:rsidRDefault="00764427" w:rsidP="00764427">
            <w:pPr>
              <w:pStyle w:val="Textetableau"/>
              <w:jc w:val="center"/>
            </w:pPr>
            <w:r>
              <w:t>/100</w:t>
            </w:r>
          </w:p>
        </w:tc>
      </w:tr>
    </w:tbl>
    <w:p w14:paraId="0478ECEE" w14:textId="77777777" w:rsidR="00782100" w:rsidDel="00177D88" w:rsidRDefault="00782100">
      <w:pPr>
        <w:rPr>
          <w:del w:id="1760" w:author="14217" w:date="2012-02-06T15:27:00Z"/>
        </w:rPr>
      </w:pPr>
    </w:p>
    <w:tbl>
      <w:tblPr>
        <w:tblW w:w="10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940"/>
        <w:gridCol w:w="1540"/>
        <w:gridCol w:w="6924"/>
        <w:gridCol w:w="620"/>
      </w:tblGrid>
      <w:tr w:rsidR="00D75F19" w:rsidDel="008A355B" w14:paraId="0733B890" w14:textId="77777777">
        <w:trPr>
          <w:jc w:val="center"/>
          <w:del w:id="1761" w:author="Gaston" w:date="2019-02-28T10:28:00Z"/>
        </w:trPr>
        <w:tc>
          <w:tcPr>
            <w:tcW w:w="10024" w:type="dxa"/>
            <w:gridSpan w:val="4"/>
            <w:tcBorders>
              <w:top w:val="single" w:sz="4" w:space="0" w:color="auto"/>
              <w:left w:val="single" w:sz="4" w:space="0" w:color="auto"/>
              <w:bottom w:val="single" w:sz="4" w:space="0" w:color="auto"/>
              <w:right w:val="single" w:sz="4" w:space="0" w:color="auto"/>
            </w:tcBorders>
            <w:shd w:val="clear" w:color="auto" w:fill="E0E0E0"/>
          </w:tcPr>
          <w:p w14:paraId="2E261D03" w14:textId="77777777" w:rsidR="00D75F19" w:rsidDel="008A355B" w:rsidRDefault="00D75F19" w:rsidP="00D75F19">
            <w:pPr>
              <w:pStyle w:val="Textetableau"/>
              <w:jc w:val="center"/>
              <w:rPr>
                <w:del w:id="1762" w:author="Gaston" w:date="2019-02-28T10:28:00Z"/>
              </w:rPr>
            </w:pPr>
            <w:del w:id="1763" w:author="Gaston" w:date="2019-02-28T10:28:00Z">
              <w:r w:rsidDel="008A355B">
                <w:rPr>
                  <w:b/>
                  <w:bCs/>
                </w:rPr>
                <w:delText>ECHÉANCIER</w:delText>
              </w:r>
            </w:del>
          </w:p>
        </w:tc>
      </w:tr>
      <w:tr w:rsidR="00D75F19" w:rsidDel="008A355B" w14:paraId="2938159A" w14:textId="77777777">
        <w:trPr>
          <w:jc w:val="center"/>
          <w:del w:id="1764" w:author="Gaston" w:date="2019-02-28T10:28:00Z"/>
        </w:trPr>
        <w:tc>
          <w:tcPr>
            <w:tcW w:w="10024" w:type="dxa"/>
            <w:gridSpan w:val="4"/>
            <w:tcBorders>
              <w:top w:val="single" w:sz="4" w:space="0" w:color="auto"/>
              <w:left w:val="single" w:sz="4" w:space="0" w:color="auto"/>
              <w:bottom w:val="single" w:sz="4" w:space="0" w:color="auto"/>
              <w:right w:val="single" w:sz="4" w:space="0" w:color="auto"/>
            </w:tcBorders>
            <w:shd w:val="clear" w:color="auto" w:fill="E0E0E0"/>
          </w:tcPr>
          <w:p w14:paraId="663C0FD4" w14:textId="77777777" w:rsidR="00D75F19" w:rsidRPr="000F69CB" w:rsidDel="008A355B" w:rsidRDefault="00D75F19" w:rsidP="00D75F19">
            <w:pPr>
              <w:pStyle w:val="Textetableau"/>
              <w:jc w:val="center"/>
              <w:rPr>
                <w:del w:id="1765" w:author="Gaston" w:date="2019-02-28T10:28:00Z"/>
                <w:b/>
                <w:bCs/>
              </w:rPr>
            </w:pPr>
            <w:del w:id="1766" w:author="Gaston" w:date="2019-02-28T10:28:00Z">
              <w:r w:rsidRPr="000F69CB" w:rsidDel="008A355B">
                <w:rPr>
                  <w:b/>
                  <w:bCs/>
                </w:rPr>
                <w:delText>Étapes conduisant à la réalisation d'un échéancier</w:delText>
              </w:r>
            </w:del>
          </w:p>
        </w:tc>
      </w:tr>
      <w:tr w:rsidR="00D75F19" w:rsidDel="008A355B" w14:paraId="12A15705" w14:textId="77777777">
        <w:trPr>
          <w:jc w:val="center"/>
          <w:del w:id="1767" w:author="Gaston" w:date="2019-02-28T10:28:00Z"/>
        </w:trPr>
        <w:tc>
          <w:tcPr>
            <w:tcW w:w="940" w:type="dxa"/>
            <w:tcBorders>
              <w:top w:val="single" w:sz="4" w:space="0" w:color="auto"/>
              <w:left w:val="single" w:sz="4" w:space="0" w:color="auto"/>
              <w:bottom w:val="single" w:sz="4" w:space="0" w:color="auto"/>
              <w:right w:val="single" w:sz="4" w:space="0" w:color="auto"/>
            </w:tcBorders>
            <w:shd w:val="clear" w:color="auto" w:fill="E0E0E0"/>
          </w:tcPr>
          <w:p w14:paraId="67A189C3" w14:textId="77777777" w:rsidR="00D75F19" w:rsidRPr="00CE634E" w:rsidDel="008A355B" w:rsidRDefault="00D75F19" w:rsidP="00D75F19">
            <w:pPr>
              <w:pStyle w:val="Textetableau"/>
              <w:jc w:val="center"/>
              <w:rPr>
                <w:del w:id="1768" w:author="Gaston" w:date="2019-02-28T10:28:00Z"/>
                <w:b/>
                <w:bCs/>
              </w:rPr>
            </w:pPr>
            <w:del w:id="1769" w:author="Gaston" w:date="2019-02-28T10:28:00Z">
              <w:r w:rsidRPr="00CE634E" w:rsidDel="008A355B">
                <w:rPr>
                  <w:b/>
                  <w:bCs/>
                </w:rPr>
                <w:delText>But</w:delText>
              </w:r>
            </w:del>
          </w:p>
        </w:tc>
        <w:tc>
          <w:tcPr>
            <w:tcW w:w="9084" w:type="dxa"/>
            <w:gridSpan w:val="3"/>
            <w:tcBorders>
              <w:top w:val="single" w:sz="4" w:space="0" w:color="auto"/>
              <w:left w:val="single" w:sz="4" w:space="0" w:color="auto"/>
              <w:bottom w:val="single" w:sz="4" w:space="0" w:color="auto"/>
              <w:right w:val="single" w:sz="4" w:space="0" w:color="auto"/>
            </w:tcBorders>
          </w:tcPr>
          <w:p w14:paraId="3B2EEF5B" w14:textId="77777777" w:rsidR="00D75F19" w:rsidRPr="00CE634E" w:rsidDel="008A355B" w:rsidRDefault="00D75F19" w:rsidP="00D75F19">
            <w:pPr>
              <w:pStyle w:val="Textetableau"/>
              <w:rPr>
                <w:del w:id="1770" w:author="Gaston" w:date="2019-02-28T10:28:00Z"/>
              </w:rPr>
            </w:pPr>
            <w:del w:id="1771" w:author="Gaston" w:date="2019-02-28T10:28:00Z">
              <w:r w:rsidRPr="00CE634E" w:rsidDel="008A355B">
                <w:delText>Planifier, structurer et organiser temporellement l'ensemble des tâches menant à l'accomplissement du projet.</w:delText>
              </w:r>
            </w:del>
          </w:p>
        </w:tc>
      </w:tr>
      <w:tr w:rsidR="00D75F19" w:rsidDel="008A355B" w14:paraId="329BFF87" w14:textId="77777777">
        <w:trPr>
          <w:jc w:val="center"/>
          <w:del w:id="1772" w:author="Gaston" w:date="2019-02-28T10:28:00Z"/>
        </w:trPr>
        <w:tc>
          <w:tcPr>
            <w:tcW w:w="940" w:type="dxa"/>
            <w:vMerge w:val="restart"/>
            <w:tcBorders>
              <w:top w:val="single" w:sz="4" w:space="0" w:color="auto"/>
              <w:left w:val="single" w:sz="4" w:space="0" w:color="auto"/>
              <w:bottom w:val="single" w:sz="4" w:space="0" w:color="auto"/>
              <w:right w:val="single" w:sz="4" w:space="0" w:color="auto"/>
            </w:tcBorders>
            <w:shd w:val="clear" w:color="auto" w:fill="E0E0E0"/>
          </w:tcPr>
          <w:p w14:paraId="52940FF1" w14:textId="77777777" w:rsidR="00D75F19" w:rsidRPr="00CE634E" w:rsidDel="008A355B" w:rsidRDefault="00D75F19" w:rsidP="00D75F19">
            <w:pPr>
              <w:pStyle w:val="Textetableau"/>
              <w:jc w:val="center"/>
              <w:rPr>
                <w:del w:id="1773" w:author="Gaston" w:date="2019-02-28T10:28:00Z"/>
                <w:b/>
                <w:bCs/>
              </w:rPr>
            </w:pPr>
            <w:del w:id="1774" w:author="Gaston" w:date="2019-02-28T10:28:00Z">
              <w:r w:rsidRPr="00CE634E" w:rsidDel="008A355B">
                <w:rPr>
                  <w:b/>
                  <w:bCs/>
                </w:rPr>
                <w:delText>Contenu</w:delText>
              </w:r>
            </w:del>
          </w:p>
        </w:tc>
        <w:tc>
          <w:tcPr>
            <w:tcW w:w="8464" w:type="dxa"/>
            <w:gridSpan w:val="2"/>
            <w:tcBorders>
              <w:top w:val="single" w:sz="4" w:space="0" w:color="auto"/>
              <w:left w:val="single" w:sz="4" w:space="0" w:color="auto"/>
              <w:bottom w:val="single" w:sz="4" w:space="0" w:color="auto"/>
              <w:right w:val="single" w:sz="4" w:space="0" w:color="auto"/>
            </w:tcBorders>
          </w:tcPr>
          <w:p w14:paraId="15346213" w14:textId="77777777" w:rsidR="00D75F19" w:rsidRPr="00CE634E" w:rsidDel="008A355B" w:rsidRDefault="00D75F19" w:rsidP="00D75F19">
            <w:pPr>
              <w:pStyle w:val="Textetableau"/>
              <w:rPr>
                <w:del w:id="1775" w:author="Gaston" w:date="2019-02-28T10:28:00Z"/>
              </w:rPr>
            </w:pPr>
            <w:del w:id="1776" w:author="Gaston" w:date="2019-02-28T10:28:00Z">
              <w:r w:rsidRPr="00CE634E" w:rsidDel="008A355B">
                <w:delText xml:space="preserve">Avant de pouvoir écrire l'échéancier certaines étapes doivent être complétées soit: </w:delText>
              </w:r>
            </w:del>
          </w:p>
        </w:tc>
        <w:tc>
          <w:tcPr>
            <w:tcW w:w="620" w:type="dxa"/>
            <w:tcBorders>
              <w:top w:val="single" w:sz="4" w:space="0" w:color="auto"/>
              <w:left w:val="single" w:sz="4" w:space="0" w:color="auto"/>
              <w:bottom w:val="single" w:sz="4" w:space="0" w:color="auto"/>
              <w:right w:val="single" w:sz="4" w:space="0" w:color="auto"/>
            </w:tcBorders>
            <w:shd w:val="clear" w:color="auto" w:fill="E6E6E6"/>
          </w:tcPr>
          <w:p w14:paraId="15A33E5C" w14:textId="77777777" w:rsidR="00D75F19" w:rsidRPr="00CE634E" w:rsidDel="008A355B" w:rsidRDefault="00D75F19" w:rsidP="00D75F19">
            <w:pPr>
              <w:pStyle w:val="Textetableau"/>
              <w:jc w:val="center"/>
              <w:rPr>
                <w:del w:id="1777" w:author="Gaston" w:date="2019-02-28T10:28:00Z"/>
              </w:rPr>
            </w:pPr>
            <w:del w:id="1778" w:author="Gaston" w:date="2019-02-28T10:28:00Z">
              <w:r w:rsidRPr="004C53EE" w:rsidDel="008A355B">
                <w:rPr>
                  <w:shd w:val="clear" w:color="auto" w:fill="E6E6E6"/>
                </w:rPr>
                <w:delText>%</w:delText>
              </w:r>
              <w:r w:rsidRPr="00CE634E" w:rsidDel="008A355B">
                <w:delText xml:space="preserve"> du temps</w:delText>
              </w:r>
            </w:del>
          </w:p>
        </w:tc>
      </w:tr>
      <w:tr w:rsidR="00D75F19" w:rsidDel="008A355B" w14:paraId="6E45C924" w14:textId="77777777">
        <w:trPr>
          <w:jc w:val="center"/>
          <w:del w:id="1779"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25A6A90C" w14:textId="77777777" w:rsidR="00D75F19" w:rsidRPr="00CE634E" w:rsidDel="008A355B" w:rsidRDefault="00D75F19" w:rsidP="00D75F19">
            <w:pPr>
              <w:pStyle w:val="Textetableau"/>
              <w:jc w:val="center"/>
              <w:rPr>
                <w:del w:id="1780"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05B00462" w14:textId="77777777" w:rsidR="00D75F19" w:rsidRPr="00CE634E" w:rsidDel="008A355B" w:rsidRDefault="00D75F19" w:rsidP="00D75F19">
            <w:pPr>
              <w:pStyle w:val="Textetableau"/>
              <w:jc w:val="center"/>
              <w:rPr>
                <w:del w:id="1781" w:author="Gaston" w:date="2019-02-28T10:28:00Z"/>
              </w:rPr>
            </w:pPr>
            <w:del w:id="1782" w:author="Gaston" w:date="2019-02-28T10:28:00Z">
              <w:r w:rsidRPr="00CE634E" w:rsidDel="008A355B">
                <w:rPr>
                  <w:b/>
                  <w:bCs/>
                </w:rPr>
                <w:delText>Recherche</w:delText>
              </w:r>
              <w:r w:rsidRPr="00CE634E" w:rsidDel="008A355B">
                <w:delText xml:space="preserve"> </w:delText>
              </w:r>
              <w:r w:rsidRPr="00CE634E" w:rsidDel="008A355B">
                <w:br/>
              </w:r>
              <w:r w:rsidRPr="00CE634E" w:rsidDel="008A355B">
                <w:br/>
              </w:r>
            </w:del>
          </w:p>
        </w:tc>
        <w:tc>
          <w:tcPr>
            <w:tcW w:w="6924" w:type="dxa"/>
            <w:tcBorders>
              <w:top w:val="single" w:sz="4" w:space="0" w:color="auto"/>
              <w:left w:val="single" w:sz="4" w:space="0" w:color="auto"/>
              <w:bottom w:val="single" w:sz="4" w:space="0" w:color="auto"/>
              <w:right w:val="single" w:sz="4" w:space="0" w:color="auto"/>
            </w:tcBorders>
          </w:tcPr>
          <w:p w14:paraId="4CA4E0F8" w14:textId="77777777" w:rsidR="00D75F19" w:rsidRPr="00CE634E" w:rsidDel="008A355B" w:rsidRDefault="00D75F19" w:rsidP="00D75F19">
            <w:pPr>
              <w:pStyle w:val="Textetableau"/>
              <w:rPr>
                <w:del w:id="1783" w:author="Gaston" w:date="2019-02-28T10:28:00Z"/>
              </w:rPr>
            </w:pPr>
            <w:del w:id="1784" w:author="Gaston" w:date="2019-02-28T10:28:00Z">
              <w:r w:rsidRPr="00CE634E" w:rsidDel="008A355B">
                <w:delText>-sur la faisabilité du projet.</w:delText>
              </w:r>
              <w:r w:rsidRPr="00CE634E" w:rsidDel="008A355B">
                <w:br/>
                <w:delText>-sur un (des) nouveau(x)  dispositif(s) ou  logiciel(s).</w:delText>
              </w:r>
              <w:r w:rsidRPr="00CE634E" w:rsidDel="008A355B">
                <w:br/>
                <w:delText>-sur la disponibilité des composants dans le temps requis et de leur coût.</w:delText>
              </w:r>
            </w:del>
          </w:p>
        </w:tc>
        <w:tc>
          <w:tcPr>
            <w:tcW w:w="620" w:type="dxa"/>
            <w:tcBorders>
              <w:top w:val="single" w:sz="4" w:space="0" w:color="auto"/>
              <w:left w:val="single" w:sz="4" w:space="0" w:color="auto"/>
              <w:bottom w:val="single" w:sz="4" w:space="0" w:color="auto"/>
              <w:right w:val="single" w:sz="4" w:space="0" w:color="auto"/>
            </w:tcBorders>
          </w:tcPr>
          <w:p w14:paraId="6C575ADD" w14:textId="77777777" w:rsidR="00D75F19" w:rsidRPr="00CE634E" w:rsidDel="008A355B" w:rsidRDefault="00D75F19" w:rsidP="00D75F19">
            <w:pPr>
              <w:pStyle w:val="Textetableau"/>
              <w:jc w:val="center"/>
              <w:rPr>
                <w:del w:id="1785" w:author="Gaston" w:date="2019-02-28T10:28:00Z"/>
              </w:rPr>
            </w:pPr>
            <w:del w:id="1786" w:author="Gaston" w:date="2019-02-28T10:28:00Z">
              <w:r w:rsidRPr="00CE634E" w:rsidDel="008A355B">
                <w:delText>10</w:delText>
              </w:r>
            </w:del>
          </w:p>
        </w:tc>
      </w:tr>
      <w:tr w:rsidR="00D75F19" w:rsidDel="008A355B" w14:paraId="7DD74F77" w14:textId="77777777">
        <w:trPr>
          <w:jc w:val="center"/>
          <w:del w:id="1787"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064269D6" w14:textId="77777777" w:rsidR="00D75F19" w:rsidRPr="00CE634E" w:rsidDel="008A355B" w:rsidRDefault="00D75F19" w:rsidP="00D75F19">
            <w:pPr>
              <w:pStyle w:val="Textetableau"/>
              <w:jc w:val="center"/>
              <w:rPr>
                <w:del w:id="1788"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3CE2DEAE" w14:textId="77777777" w:rsidR="00D75F19" w:rsidRPr="00CE634E" w:rsidDel="008A355B" w:rsidRDefault="00D75F19" w:rsidP="00D75F19">
            <w:pPr>
              <w:pStyle w:val="Textetableau"/>
              <w:jc w:val="center"/>
              <w:rPr>
                <w:del w:id="1789" w:author="Gaston" w:date="2019-02-28T10:28:00Z"/>
              </w:rPr>
            </w:pPr>
            <w:del w:id="1790" w:author="Gaston" w:date="2019-02-28T10:28:00Z">
              <w:r w:rsidRPr="00CE634E" w:rsidDel="008A355B">
                <w:rPr>
                  <w:b/>
                  <w:bCs/>
                </w:rPr>
                <w:delText>Planification macro</w:delText>
              </w:r>
            </w:del>
          </w:p>
        </w:tc>
        <w:tc>
          <w:tcPr>
            <w:tcW w:w="6924" w:type="dxa"/>
            <w:tcBorders>
              <w:top w:val="single" w:sz="4" w:space="0" w:color="auto"/>
              <w:left w:val="single" w:sz="4" w:space="0" w:color="auto"/>
              <w:bottom w:val="single" w:sz="4" w:space="0" w:color="auto"/>
              <w:right w:val="single" w:sz="4" w:space="0" w:color="auto"/>
            </w:tcBorders>
          </w:tcPr>
          <w:p w14:paraId="66858BEE" w14:textId="77777777" w:rsidR="00D75F19" w:rsidRPr="00CE634E" w:rsidDel="008A355B" w:rsidRDefault="00D75F19" w:rsidP="00D75F19">
            <w:pPr>
              <w:pStyle w:val="Textetableau"/>
              <w:rPr>
                <w:del w:id="1791" w:author="Gaston" w:date="2019-02-28T10:28:00Z"/>
              </w:rPr>
            </w:pPr>
            <w:del w:id="1792" w:author="Gaston" w:date="2019-02-28T10:28:00Z">
              <w:r w:rsidRPr="00CE634E" w:rsidDel="008A355B">
                <w:delText>Matériel: Diagramme fonctionnel</w:delText>
              </w:r>
              <w:r w:rsidRPr="00CE634E" w:rsidDel="008A355B">
                <w:br/>
                <w:delText>Logiciel : Organigramme</w:delText>
              </w:r>
              <w:r w:rsidDel="008A355B">
                <w:delText xml:space="preserve"> </w:delText>
              </w:r>
              <w:r w:rsidRPr="001D424C" w:rsidDel="008A355B">
                <w:rPr>
                  <w:b/>
                </w:rPr>
                <w:delText>ou</w:delText>
              </w:r>
              <w:r w:rsidDel="008A355B">
                <w:delText xml:space="preserve"> diagramme UML, </w:delText>
              </w:r>
              <w:r w:rsidRPr="001D424C" w:rsidDel="008A355B">
                <w:rPr>
                  <w:b/>
                </w:rPr>
                <w:delText>ou</w:delText>
              </w:r>
              <w:r w:rsidDel="008A355B">
                <w:delText xml:space="preserve"> « Web map »</w:delText>
              </w:r>
              <w:r w:rsidRPr="00CE634E" w:rsidDel="008A355B">
                <w:br/>
              </w:r>
            </w:del>
          </w:p>
        </w:tc>
        <w:tc>
          <w:tcPr>
            <w:tcW w:w="620" w:type="dxa"/>
            <w:tcBorders>
              <w:top w:val="single" w:sz="4" w:space="0" w:color="auto"/>
              <w:left w:val="single" w:sz="4" w:space="0" w:color="auto"/>
              <w:bottom w:val="single" w:sz="4" w:space="0" w:color="auto"/>
              <w:right w:val="single" w:sz="4" w:space="0" w:color="auto"/>
            </w:tcBorders>
          </w:tcPr>
          <w:p w14:paraId="2C5617AF" w14:textId="77777777" w:rsidR="00D75F19" w:rsidRPr="00CE634E" w:rsidDel="008A355B" w:rsidRDefault="00D75F19" w:rsidP="00D75F19">
            <w:pPr>
              <w:pStyle w:val="Textetableau"/>
              <w:jc w:val="center"/>
              <w:rPr>
                <w:del w:id="1793" w:author="Gaston" w:date="2019-02-28T10:28:00Z"/>
              </w:rPr>
            </w:pPr>
            <w:del w:id="1794" w:author="Gaston" w:date="2019-02-28T10:28:00Z">
              <w:r w:rsidRPr="00CE634E" w:rsidDel="008A355B">
                <w:delText>10</w:delText>
              </w:r>
            </w:del>
          </w:p>
        </w:tc>
      </w:tr>
      <w:tr w:rsidR="00D75F19" w:rsidDel="008A355B" w14:paraId="40E8AFCD" w14:textId="77777777">
        <w:trPr>
          <w:jc w:val="center"/>
          <w:del w:id="1795"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48107F97" w14:textId="77777777" w:rsidR="00D75F19" w:rsidRPr="00CE634E" w:rsidDel="008A355B" w:rsidRDefault="00D75F19" w:rsidP="00D75F19">
            <w:pPr>
              <w:pStyle w:val="Textetableau"/>
              <w:jc w:val="center"/>
              <w:rPr>
                <w:del w:id="1796" w:author="Gaston" w:date="2019-02-28T10:28:00Z"/>
                <w:b/>
                <w:bCs/>
              </w:rPr>
            </w:pPr>
          </w:p>
        </w:tc>
        <w:tc>
          <w:tcPr>
            <w:tcW w:w="9084" w:type="dxa"/>
            <w:gridSpan w:val="3"/>
            <w:tcBorders>
              <w:top w:val="single" w:sz="4" w:space="0" w:color="auto"/>
              <w:left w:val="single" w:sz="4" w:space="0" w:color="auto"/>
              <w:bottom w:val="single" w:sz="4" w:space="0" w:color="auto"/>
              <w:right w:val="single" w:sz="4" w:space="0" w:color="auto"/>
            </w:tcBorders>
          </w:tcPr>
          <w:p w14:paraId="3BFBAB55" w14:textId="77777777" w:rsidR="00D75F19" w:rsidRPr="00CE634E" w:rsidDel="008A355B" w:rsidRDefault="00D75F19" w:rsidP="00D75F19">
            <w:pPr>
              <w:pStyle w:val="Textetableau"/>
              <w:rPr>
                <w:del w:id="1797" w:author="Gaston" w:date="2019-02-28T10:28:00Z"/>
              </w:rPr>
            </w:pPr>
            <w:del w:id="1798" w:author="Gaston" w:date="2019-02-28T10:28:00Z">
              <w:r w:rsidRPr="00CE634E" w:rsidDel="008A355B">
                <w:delText>Après avoir complétées les étapes précédentes, l'échéancier peut être réalisé et doit tenir compte de toutes les tâches qui mènent à la réalisation</w:delText>
              </w:r>
              <w:r w:rsidRPr="00CE634E" w:rsidDel="008A355B">
                <w:rPr>
                  <w:b/>
                  <w:bCs/>
                </w:rPr>
                <w:delText xml:space="preserve"> d'une partie</w:delText>
              </w:r>
              <w:r w:rsidRPr="00CE634E" w:rsidDel="008A355B">
                <w:delText xml:space="preserve"> du projet.</w:delText>
              </w:r>
              <w:r w:rsidDel="008A355B">
                <w:delText xml:space="preserve"> Elle</w:delText>
              </w:r>
              <w:r w:rsidR="00EB0723" w:rsidDel="008A355B">
                <w:delText>s</w:delText>
              </w:r>
              <w:r w:rsidDel="008A355B">
                <w:delText xml:space="preserve"> sont indiquées par ordre de priorité.</w:delText>
              </w:r>
            </w:del>
          </w:p>
        </w:tc>
      </w:tr>
      <w:tr w:rsidR="00D75F19" w:rsidDel="008A355B" w14:paraId="3DC0AABD" w14:textId="77777777">
        <w:trPr>
          <w:jc w:val="center"/>
          <w:del w:id="1799"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39AD0FBC" w14:textId="77777777" w:rsidR="00D75F19" w:rsidRPr="00CE634E" w:rsidDel="008A355B" w:rsidRDefault="00D75F19" w:rsidP="00D75F19">
            <w:pPr>
              <w:pStyle w:val="Textetableau"/>
              <w:jc w:val="center"/>
              <w:rPr>
                <w:del w:id="1800"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3F4164FB" w14:textId="77777777" w:rsidR="00D75F19" w:rsidRPr="00CE634E" w:rsidDel="008A355B" w:rsidRDefault="00D75F19" w:rsidP="00D75F19">
            <w:pPr>
              <w:pStyle w:val="Textetableau"/>
              <w:jc w:val="center"/>
              <w:rPr>
                <w:del w:id="1801" w:author="Gaston" w:date="2019-02-28T10:28:00Z"/>
              </w:rPr>
            </w:pPr>
            <w:del w:id="1802" w:author="Gaston" w:date="2019-02-28T10:28:00Z">
              <w:r w:rsidRPr="00CE634E" w:rsidDel="008A355B">
                <w:rPr>
                  <w:b/>
                  <w:bCs/>
                </w:rPr>
                <w:delText xml:space="preserve">Planification micro  </w:delText>
              </w:r>
            </w:del>
          </w:p>
        </w:tc>
        <w:tc>
          <w:tcPr>
            <w:tcW w:w="6924" w:type="dxa"/>
            <w:tcBorders>
              <w:top w:val="single" w:sz="4" w:space="0" w:color="auto"/>
              <w:left w:val="single" w:sz="4" w:space="0" w:color="auto"/>
              <w:bottom w:val="single" w:sz="4" w:space="0" w:color="auto"/>
              <w:right w:val="single" w:sz="4" w:space="0" w:color="auto"/>
            </w:tcBorders>
          </w:tcPr>
          <w:p w14:paraId="4ACBC82D" w14:textId="77777777" w:rsidR="00D75F19" w:rsidRPr="00CE634E" w:rsidDel="008A355B" w:rsidRDefault="00D75F19" w:rsidP="00D75F19">
            <w:pPr>
              <w:pStyle w:val="Textetableau"/>
              <w:rPr>
                <w:del w:id="1803" w:author="Gaston" w:date="2019-02-28T10:28:00Z"/>
              </w:rPr>
            </w:pPr>
            <w:del w:id="1804" w:author="Gaston" w:date="2019-02-28T10:28:00Z">
              <w:r w:rsidRPr="00CE634E" w:rsidDel="008A355B">
                <w:delText xml:space="preserve">Diagramme schématique </w:delText>
              </w:r>
              <w:r w:rsidDel="008A355B">
                <w:delText>et/</w:delText>
              </w:r>
              <w:r w:rsidRPr="00CE634E" w:rsidDel="008A355B">
                <w:delText xml:space="preserve">ou  pseudo-code </w:delText>
              </w:r>
              <w:r w:rsidRPr="00CE634E" w:rsidDel="008A355B">
                <w:rPr>
                  <w:b/>
                  <w:bCs/>
                </w:rPr>
                <w:delText>de la partie</w:delText>
              </w:r>
              <w:r w:rsidRPr="00CE634E" w:rsidDel="008A355B">
                <w:delText xml:space="preserve"> et au besoin le diagramme matriciel ou liste de raccords.</w:delText>
              </w:r>
            </w:del>
          </w:p>
        </w:tc>
        <w:tc>
          <w:tcPr>
            <w:tcW w:w="620" w:type="dxa"/>
            <w:tcBorders>
              <w:top w:val="single" w:sz="4" w:space="0" w:color="auto"/>
              <w:left w:val="single" w:sz="4" w:space="0" w:color="auto"/>
              <w:bottom w:val="single" w:sz="4" w:space="0" w:color="auto"/>
              <w:right w:val="single" w:sz="4" w:space="0" w:color="auto"/>
            </w:tcBorders>
          </w:tcPr>
          <w:p w14:paraId="06CB3BC5" w14:textId="77777777" w:rsidR="00D75F19" w:rsidRPr="00CE634E" w:rsidDel="008A355B" w:rsidRDefault="00D75F19" w:rsidP="00D75F19">
            <w:pPr>
              <w:pStyle w:val="Textetableau"/>
              <w:jc w:val="center"/>
              <w:rPr>
                <w:del w:id="1805" w:author="Gaston" w:date="2019-02-28T10:28:00Z"/>
              </w:rPr>
            </w:pPr>
            <w:del w:id="1806" w:author="Gaston" w:date="2019-02-28T10:28:00Z">
              <w:r w:rsidRPr="00CE634E" w:rsidDel="008A355B">
                <w:delText>30</w:delText>
              </w:r>
            </w:del>
          </w:p>
        </w:tc>
      </w:tr>
      <w:tr w:rsidR="00D75F19" w:rsidDel="008A355B" w14:paraId="34FB03D2" w14:textId="77777777">
        <w:trPr>
          <w:trHeight w:val="346"/>
          <w:jc w:val="center"/>
          <w:del w:id="1807"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2362FB04" w14:textId="77777777" w:rsidR="00D75F19" w:rsidRPr="00CE634E" w:rsidDel="008A355B" w:rsidRDefault="00D75F19" w:rsidP="00D75F19">
            <w:pPr>
              <w:pStyle w:val="Textetableau"/>
              <w:jc w:val="center"/>
              <w:rPr>
                <w:del w:id="1808"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27448094" w14:textId="77777777" w:rsidR="00D75F19" w:rsidRPr="00CE634E" w:rsidDel="008A355B" w:rsidRDefault="00D75F19" w:rsidP="00D75F19">
            <w:pPr>
              <w:pStyle w:val="Textetableau"/>
              <w:jc w:val="center"/>
              <w:rPr>
                <w:del w:id="1809" w:author="Gaston" w:date="2019-02-28T10:28:00Z"/>
              </w:rPr>
            </w:pPr>
            <w:del w:id="1810" w:author="Gaston" w:date="2019-02-28T10:28:00Z">
              <w:r w:rsidRPr="00CE634E" w:rsidDel="008A355B">
                <w:rPr>
                  <w:b/>
                  <w:bCs/>
                </w:rPr>
                <w:delText>Réalisation</w:delText>
              </w:r>
            </w:del>
          </w:p>
        </w:tc>
        <w:tc>
          <w:tcPr>
            <w:tcW w:w="6924" w:type="dxa"/>
            <w:tcBorders>
              <w:top w:val="single" w:sz="4" w:space="0" w:color="auto"/>
              <w:left w:val="single" w:sz="4" w:space="0" w:color="auto"/>
              <w:bottom w:val="single" w:sz="4" w:space="0" w:color="auto"/>
              <w:right w:val="single" w:sz="4" w:space="0" w:color="auto"/>
            </w:tcBorders>
          </w:tcPr>
          <w:p w14:paraId="0A05631E" w14:textId="77777777" w:rsidR="00D75F19" w:rsidRPr="00CE634E" w:rsidDel="008A355B" w:rsidRDefault="00D75F19" w:rsidP="00D75F19">
            <w:pPr>
              <w:pStyle w:val="Textetableau"/>
              <w:rPr>
                <w:del w:id="1811" w:author="Gaston" w:date="2019-02-28T10:28:00Z"/>
              </w:rPr>
            </w:pPr>
            <w:del w:id="1812" w:author="Gaston" w:date="2019-02-28T10:28:00Z">
              <w:r w:rsidDel="008A355B">
                <w:delText>M</w:delText>
              </w:r>
              <w:r w:rsidRPr="00CE634E" w:rsidDel="008A355B">
                <w:delText xml:space="preserve">ontage ou  codage </w:delText>
              </w:r>
              <w:r w:rsidRPr="00CE634E" w:rsidDel="008A355B">
                <w:rPr>
                  <w:b/>
                  <w:bCs/>
                </w:rPr>
                <w:delText>de la partie</w:delText>
              </w:r>
              <w:r w:rsidRPr="00CE634E" w:rsidDel="008A355B">
                <w:delText>.</w:delText>
              </w:r>
            </w:del>
          </w:p>
        </w:tc>
        <w:tc>
          <w:tcPr>
            <w:tcW w:w="620" w:type="dxa"/>
            <w:tcBorders>
              <w:top w:val="single" w:sz="4" w:space="0" w:color="auto"/>
              <w:left w:val="single" w:sz="4" w:space="0" w:color="auto"/>
              <w:bottom w:val="single" w:sz="4" w:space="0" w:color="auto"/>
              <w:right w:val="single" w:sz="4" w:space="0" w:color="auto"/>
            </w:tcBorders>
          </w:tcPr>
          <w:p w14:paraId="0BB835F7" w14:textId="77777777" w:rsidR="00D75F19" w:rsidRPr="00CE634E" w:rsidDel="008A355B" w:rsidRDefault="00D75F19" w:rsidP="00D75F19">
            <w:pPr>
              <w:pStyle w:val="Textetableau"/>
              <w:jc w:val="center"/>
              <w:rPr>
                <w:del w:id="1813" w:author="Gaston" w:date="2019-02-28T10:28:00Z"/>
              </w:rPr>
            </w:pPr>
            <w:del w:id="1814" w:author="Gaston" w:date="2019-02-28T10:28:00Z">
              <w:r w:rsidRPr="00CE634E" w:rsidDel="008A355B">
                <w:delText>25</w:delText>
              </w:r>
            </w:del>
          </w:p>
        </w:tc>
      </w:tr>
      <w:tr w:rsidR="00D75F19" w:rsidDel="008A355B" w14:paraId="36EB2CB8" w14:textId="77777777">
        <w:trPr>
          <w:jc w:val="center"/>
          <w:del w:id="1815"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1CCE66E2" w14:textId="77777777" w:rsidR="00D75F19" w:rsidRPr="00CE634E" w:rsidDel="008A355B" w:rsidRDefault="00D75F19" w:rsidP="00D75F19">
            <w:pPr>
              <w:pStyle w:val="Textetableau"/>
              <w:jc w:val="center"/>
              <w:rPr>
                <w:del w:id="1816"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354DAC8A" w14:textId="77777777" w:rsidR="00D75F19" w:rsidRPr="00CE634E" w:rsidDel="008A355B" w:rsidRDefault="00D75F19" w:rsidP="00D75F19">
            <w:pPr>
              <w:pStyle w:val="Textetableau"/>
              <w:jc w:val="center"/>
              <w:rPr>
                <w:del w:id="1817" w:author="Gaston" w:date="2019-02-28T10:28:00Z"/>
              </w:rPr>
            </w:pPr>
            <w:del w:id="1818" w:author="Gaston" w:date="2019-02-28T10:28:00Z">
              <w:r w:rsidRPr="00CE634E" w:rsidDel="008A355B">
                <w:rPr>
                  <w:b/>
                  <w:bCs/>
                </w:rPr>
                <w:delText>Test</w:delText>
              </w:r>
            </w:del>
          </w:p>
        </w:tc>
        <w:tc>
          <w:tcPr>
            <w:tcW w:w="6924" w:type="dxa"/>
            <w:tcBorders>
              <w:top w:val="single" w:sz="4" w:space="0" w:color="auto"/>
              <w:left w:val="single" w:sz="4" w:space="0" w:color="auto"/>
              <w:bottom w:val="single" w:sz="4" w:space="0" w:color="auto"/>
              <w:right w:val="single" w:sz="4" w:space="0" w:color="auto"/>
            </w:tcBorders>
          </w:tcPr>
          <w:p w14:paraId="7FE10C0F" w14:textId="77777777" w:rsidR="00D75F19" w:rsidRPr="00CE634E" w:rsidDel="008A355B" w:rsidRDefault="00D75F19" w:rsidP="00D75F19">
            <w:pPr>
              <w:pStyle w:val="Textetableau"/>
              <w:rPr>
                <w:del w:id="1819" w:author="Gaston" w:date="2019-02-28T10:28:00Z"/>
              </w:rPr>
            </w:pPr>
            <w:del w:id="1820" w:author="Gaston" w:date="2019-02-28T10:28:00Z">
              <w:r w:rsidRPr="00CE634E" w:rsidDel="008A355B">
                <w:delText>Développer au besoin, un circuit ou une routine pour tester notre montage/routine.</w:delText>
              </w:r>
            </w:del>
          </w:p>
        </w:tc>
        <w:tc>
          <w:tcPr>
            <w:tcW w:w="620" w:type="dxa"/>
            <w:tcBorders>
              <w:top w:val="single" w:sz="4" w:space="0" w:color="auto"/>
              <w:left w:val="single" w:sz="4" w:space="0" w:color="auto"/>
              <w:bottom w:val="single" w:sz="4" w:space="0" w:color="auto"/>
              <w:right w:val="single" w:sz="4" w:space="0" w:color="auto"/>
            </w:tcBorders>
          </w:tcPr>
          <w:p w14:paraId="7798AB29" w14:textId="77777777" w:rsidR="00D75F19" w:rsidRPr="00CE634E" w:rsidDel="008A355B" w:rsidRDefault="00D75F19" w:rsidP="00D75F19">
            <w:pPr>
              <w:pStyle w:val="Textetableau"/>
              <w:jc w:val="center"/>
              <w:rPr>
                <w:del w:id="1821" w:author="Gaston" w:date="2019-02-28T10:28:00Z"/>
              </w:rPr>
            </w:pPr>
            <w:del w:id="1822" w:author="Gaston" w:date="2019-02-28T10:28:00Z">
              <w:r w:rsidRPr="00CE634E" w:rsidDel="008A355B">
                <w:delText>15</w:delText>
              </w:r>
            </w:del>
          </w:p>
        </w:tc>
      </w:tr>
      <w:tr w:rsidR="00D75F19" w:rsidDel="008A355B" w14:paraId="43B67CA4" w14:textId="77777777">
        <w:trPr>
          <w:jc w:val="center"/>
          <w:del w:id="1823"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771F6D2D" w14:textId="77777777" w:rsidR="00D75F19" w:rsidRPr="00CE634E" w:rsidDel="008A355B" w:rsidRDefault="00D75F19" w:rsidP="00D75F19">
            <w:pPr>
              <w:pStyle w:val="Textetableau"/>
              <w:jc w:val="center"/>
              <w:rPr>
                <w:del w:id="1824"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0BAC4B7D" w14:textId="77777777" w:rsidR="00D75F19" w:rsidRPr="00CE634E" w:rsidDel="008A355B" w:rsidRDefault="00D75F19" w:rsidP="00D75F19">
            <w:pPr>
              <w:pStyle w:val="Textetableau"/>
              <w:jc w:val="center"/>
              <w:rPr>
                <w:del w:id="1825" w:author="Gaston" w:date="2019-02-28T10:28:00Z"/>
              </w:rPr>
            </w:pPr>
            <w:del w:id="1826" w:author="Gaston" w:date="2019-02-28T10:28:00Z">
              <w:r w:rsidRPr="00CE634E" w:rsidDel="008A355B">
                <w:rPr>
                  <w:b/>
                  <w:bCs/>
                </w:rPr>
                <w:delText>Dé</w:delText>
              </w:r>
              <w:r w:rsidDel="008A355B">
                <w:rPr>
                  <w:b/>
                  <w:bCs/>
                </w:rPr>
                <w:delText>pannage</w:delText>
              </w:r>
            </w:del>
          </w:p>
        </w:tc>
        <w:tc>
          <w:tcPr>
            <w:tcW w:w="6924" w:type="dxa"/>
            <w:tcBorders>
              <w:top w:val="single" w:sz="4" w:space="0" w:color="auto"/>
              <w:left w:val="single" w:sz="4" w:space="0" w:color="auto"/>
              <w:bottom w:val="single" w:sz="4" w:space="0" w:color="auto"/>
              <w:right w:val="single" w:sz="4" w:space="0" w:color="auto"/>
            </w:tcBorders>
          </w:tcPr>
          <w:p w14:paraId="6BD8C2DD" w14:textId="77777777" w:rsidR="00D75F19" w:rsidRPr="00CE634E" w:rsidDel="008A355B" w:rsidRDefault="00D75F19" w:rsidP="00D75F19">
            <w:pPr>
              <w:pStyle w:val="Textetableau"/>
              <w:rPr>
                <w:del w:id="1827" w:author="Gaston" w:date="2019-02-28T10:28:00Z"/>
              </w:rPr>
            </w:pPr>
            <w:del w:id="1828" w:author="Gaston" w:date="2019-02-28T10:28:00Z">
              <w:r w:rsidRPr="00CE634E" w:rsidDel="008A355B">
                <w:delText>Faire les modifications nécessaires selon les résultats des tests.</w:delText>
              </w:r>
            </w:del>
          </w:p>
        </w:tc>
        <w:tc>
          <w:tcPr>
            <w:tcW w:w="620" w:type="dxa"/>
            <w:tcBorders>
              <w:top w:val="single" w:sz="4" w:space="0" w:color="auto"/>
              <w:left w:val="single" w:sz="4" w:space="0" w:color="auto"/>
              <w:bottom w:val="single" w:sz="4" w:space="0" w:color="auto"/>
              <w:right w:val="single" w:sz="4" w:space="0" w:color="auto"/>
            </w:tcBorders>
          </w:tcPr>
          <w:p w14:paraId="75B88AEC" w14:textId="77777777" w:rsidR="00D75F19" w:rsidRPr="00CE634E" w:rsidDel="008A355B" w:rsidRDefault="00D75F19" w:rsidP="00D75F19">
            <w:pPr>
              <w:pStyle w:val="Textetableau"/>
              <w:jc w:val="center"/>
              <w:rPr>
                <w:del w:id="1829" w:author="Gaston" w:date="2019-02-28T10:28:00Z"/>
              </w:rPr>
            </w:pPr>
            <w:del w:id="1830" w:author="Gaston" w:date="2019-02-28T10:28:00Z">
              <w:r w:rsidRPr="00CE634E" w:rsidDel="008A355B">
                <w:delText>15</w:delText>
              </w:r>
            </w:del>
          </w:p>
        </w:tc>
      </w:tr>
      <w:tr w:rsidR="00D75F19" w:rsidDel="008A355B" w14:paraId="0D74DD8D" w14:textId="77777777">
        <w:trPr>
          <w:jc w:val="center"/>
          <w:del w:id="1831"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4AD871A0" w14:textId="77777777" w:rsidR="00D75F19" w:rsidRPr="00CE634E" w:rsidDel="008A355B" w:rsidRDefault="00D75F19" w:rsidP="00D75F19">
            <w:pPr>
              <w:pStyle w:val="Textetableau"/>
              <w:jc w:val="center"/>
              <w:rPr>
                <w:del w:id="1832"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6C8BDCFE" w14:textId="77777777" w:rsidR="00D75F19" w:rsidRPr="00CE634E" w:rsidDel="008A355B" w:rsidRDefault="00D75F19" w:rsidP="00D75F19">
            <w:pPr>
              <w:pStyle w:val="Textetableau"/>
              <w:jc w:val="center"/>
              <w:rPr>
                <w:del w:id="1833" w:author="Gaston" w:date="2019-02-28T10:28:00Z"/>
              </w:rPr>
            </w:pPr>
            <w:del w:id="1834" w:author="Gaston" w:date="2019-02-28T10:28:00Z">
              <w:r w:rsidRPr="00CE634E" w:rsidDel="008A355B">
                <w:rPr>
                  <w:b/>
                  <w:bCs/>
                </w:rPr>
                <w:delText>Intégration</w:delText>
              </w:r>
            </w:del>
          </w:p>
        </w:tc>
        <w:tc>
          <w:tcPr>
            <w:tcW w:w="6924" w:type="dxa"/>
            <w:tcBorders>
              <w:top w:val="single" w:sz="4" w:space="0" w:color="auto"/>
              <w:left w:val="single" w:sz="4" w:space="0" w:color="auto"/>
              <w:bottom w:val="single" w:sz="4" w:space="0" w:color="auto"/>
              <w:right w:val="single" w:sz="4" w:space="0" w:color="auto"/>
            </w:tcBorders>
          </w:tcPr>
          <w:p w14:paraId="4CA9DC42" w14:textId="77777777" w:rsidR="00D75F19" w:rsidRPr="00CE634E" w:rsidDel="008A355B" w:rsidRDefault="00D75F19" w:rsidP="00D75F19">
            <w:pPr>
              <w:pStyle w:val="Textetableau"/>
              <w:rPr>
                <w:del w:id="1835" w:author="Gaston" w:date="2019-02-28T10:28:00Z"/>
              </w:rPr>
            </w:pPr>
            <w:del w:id="1836" w:author="Gaston" w:date="2019-02-28T10:28:00Z">
              <w:r w:rsidRPr="00CE634E" w:rsidDel="008A355B">
                <w:delText>Ajouter le</w:delText>
              </w:r>
              <w:r w:rsidDel="008A355B">
                <w:delText xml:space="preserve"> </w:delText>
              </w:r>
              <w:r w:rsidRPr="00CE634E" w:rsidDel="008A355B">
                <w:delText>montage/la</w:delText>
              </w:r>
              <w:r w:rsidDel="008A355B">
                <w:delText xml:space="preserve"> </w:delText>
              </w:r>
              <w:r w:rsidRPr="00CE634E" w:rsidDel="008A355B">
                <w:delText>routine au reste du projet et tester leur fonctionnement ensemble.</w:delText>
              </w:r>
            </w:del>
          </w:p>
        </w:tc>
        <w:tc>
          <w:tcPr>
            <w:tcW w:w="620" w:type="dxa"/>
            <w:tcBorders>
              <w:top w:val="single" w:sz="4" w:space="0" w:color="auto"/>
              <w:left w:val="single" w:sz="4" w:space="0" w:color="auto"/>
              <w:bottom w:val="single" w:sz="4" w:space="0" w:color="auto"/>
              <w:right w:val="single" w:sz="4" w:space="0" w:color="auto"/>
            </w:tcBorders>
          </w:tcPr>
          <w:p w14:paraId="2B739DAE" w14:textId="77777777" w:rsidR="00D75F19" w:rsidRPr="00CE634E" w:rsidDel="008A355B" w:rsidRDefault="00D75F19" w:rsidP="00D75F19">
            <w:pPr>
              <w:pStyle w:val="Textetableau"/>
              <w:jc w:val="center"/>
              <w:rPr>
                <w:del w:id="1837" w:author="Gaston" w:date="2019-02-28T10:28:00Z"/>
              </w:rPr>
            </w:pPr>
            <w:del w:id="1838" w:author="Gaston" w:date="2019-02-28T10:28:00Z">
              <w:r w:rsidRPr="00CE634E" w:rsidDel="008A355B">
                <w:delText>15</w:delText>
              </w:r>
            </w:del>
          </w:p>
        </w:tc>
      </w:tr>
      <w:tr w:rsidR="00D75F19" w:rsidDel="008A355B" w14:paraId="468BD4A2" w14:textId="77777777">
        <w:trPr>
          <w:jc w:val="center"/>
          <w:del w:id="1839" w:author="Gaston" w:date="2019-02-28T10:28: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57642CAF" w14:textId="77777777" w:rsidR="00D75F19" w:rsidRPr="00CE634E" w:rsidDel="008A355B" w:rsidRDefault="00D75F19" w:rsidP="00D75F19">
            <w:pPr>
              <w:pStyle w:val="Textetableau"/>
              <w:jc w:val="center"/>
              <w:rPr>
                <w:del w:id="1840" w:author="Gaston" w:date="2019-02-28T10:28:00Z"/>
                <w:b/>
                <w:bCs/>
              </w:rPr>
            </w:pPr>
          </w:p>
        </w:tc>
        <w:tc>
          <w:tcPr>
            <w:tcW w:w="1540" w:type="dxa"/>
            <w:tcBorders>
              <w:top w:val="single" w:sz="4" w:space="0" w:color="auto"/>
              <w:left w:val="single" w:sz="4" w:space="0" w:color="auto"/>
              <w:bottom w:val="single" w:sz="4" w:space="0" w:color="auto"/>
              <w:right w:val="single" w:sz="4" w:space="0" w:color="auto"/>
            </w:tcBorders>
            <w:shd w:val="clear" w:color="auto" w:fill="E6E6E6"/>
          </w:tcPr>
          <w:p w14:paraId="391313D6" w14:textId="77777777" w:rsidR="00D75F19" w:rsidRPr="00CE634E" w:rsidDel="008A355B" w:rsidRDefault="00D75F19" w:rsidP="00D75F19">
            <w:pPr>
              <w:pStyle w:val="Textetableau"/>
              <w:jc w:val="center"/>
              <w:rPr>
                <w:del w:id="1841" w:author="Gaston" w:date="2019-02-28T10:28:00Z"/>
              </w:rPr>
            </w:pPr>
            <w:del w:id="1842" w:author="Gaston" w:date="2019-02-28T10:28:00Z">
              <w:r w:rsidRPr="00CE634E" w:rsidDel="008A355B">
                <w:rPr>
                  <w:b/>
                  <w:bCs/>
                </w:rPr>
                <w:delText>Intégration finale</w:delText>
              </w:r>
            </w:del>
          </w:p>
        </w:tc>
        <w:tc>
          <w:tcPr>
            <w:tcW w:w="6924" w:type="dxa"/>
            <w:tcBorders>
              <w:top w:val="single" w:sz="4" w:space="0" w:color="auto"/>
              <w:left w:val="single" w:sz="4" w:space="0" w:color="auto"/>
              <w:bottom w:val="single" w:sz="4" w:space="0" w:color="auto"/>
              <w:right w:val="single" w:sz="4" w:space="0" w:color="auto"/>
            </w:tcBorders>
          </w:tcPr>
          <w:p w14:paraId="2BECBF8D" w14:textId="77777777" w:rsidR="00D75F19" w:rsidRPr="00CE634E" w:rsidDel="008A355B" w:rsidRDefault="00D75F19" w:rsidP="00D75F19">
            <w:pPr>
              <w:pStyle w:val="Textetableau"/>
              <w:rPr>
                <w:del w:id="1843" w:author="Gaston" w:date="2019-02-28T10:28:00Z"/>
              </w:rPr>
            </w:pPr>
            <w:del w:id="1844" w:author="Gaston" w:date="2019-02-28T10:28:00Z">
              <w:r w:rsidRPr="00CE634E" w:rsidDel="008A355B">
                <w:delText>Cette étape est nécessaire dans le cas par exemple, ou votre projet fait partie d'un ensemble de parties développées par plus d'un individu.</w:delText>
              </w:r>
            </w:del>
          </w:p>
        </w:tc>
        <w:tc>
          <w:tcPr>
            <w:tcW w:w="620" w:type="dxa"/>
            <w:tcBorders>
              <w:top w:val="single" w:sz="4" w:space="0" w:color="auto"/>
              <w:left w:val="single" w:sz="4" w:space="0" w:color="auto"/>
              <w:bottom w:val="single" w:sz="4" w:space="0" w:color="auto"/>
              <w:right w:val="single" w:sz="4" w:space="0" w:color="auto"/>
            </w:tcBorders>
          </w:tcPr>
          <w:p w14:paraId="347D50A7" w14:textId="77777777" w:rsidR="00D75F19" w:rsidRPr="00CE634E" w:rsidDel="008A355B" w:rsidRDefault="00D75F19" w:rsidP="00D75F19">
            <w:pPr>
              <w:pStyle w:val="Textetableau"/>
              <w:jc w:val="center"/>
              <w:rPr>
                <w:del w:id="1845" w:author="Gaston" w:date="2019-02-28T10:28:00Z"/>
              </w:rPr>
            </w:pPr>
            <w:del w:id="1846" w:author="Gaston" w:date="2019-02-28T10:28:00Z">
              <w:r w:rsidRPr="00CE634E" w:rsidDel="008A355B">
                <w:delText>?</w:delText>
              </w:r>
            </w:del>
          </w:p>
        </w:tc>
      </w:tr>
      <w:tr w:rsidR="00D75F19" w:rsidDel="008A355B" w14:paraId="1B950C60" w14:textId="77777777">
        <w:trPr>
          <w:jc w:val="center"/>
          <w:del w:id="1847" w:author="Gaston" w:date="2019-02-28T10:28:00Z"/>
        </w:trPr>
        <w:tc>
          <w:tcPr>
            <w:tcW w:w="940" w:type="dxa"/>
            <w:tcBorders>
              <w:top w:val="single" w:sz="4" w:space="0" w:color="auto"/>
              <w:left w:val="single" w:sz="4" w:space="0" w:color="auto"/>
              <w:bottom w:val="single" w:sz="4" w:space="0" w:color="auto"/>
              <w:right w:val="single" w:sz="4" w:space="0" w:color="auto"/>
            </w:tcBorders>
            <w:shd w:val="clear" w:color="auto" w:fill="E0E0E0"/>
          </w:tcPr>
          <w:p w14:paraId="7D692D01" w14:textId="77777777" w:rsidR="00D75F19" w:rsidRPr="00CE634E" w:rsidDel="008A355B" w:rsidRDefault="00D75F19" w:rsidP="00D75F19">
            <w:pPr>
              <w:pStyle w:val="Textetableau"/>
              <w:jc w:val="center"/>
              <w:rPr>
                <w:del w:id="1848" w:author="Gaston" w:date="2019-02-28T10:28:00Z"/>
                <w:b/>
                <w:bCs/>
              </w:rPr>
            </w:pPr>
            <w:del w:id="1849" w:author="Gaston" w:date="2019-02-28T10:28:00Z">
              <w:r w:rsidRPr="00CE634E" w:rsidDel="008A355B">
                <w:rPr>
                  <w:b/>
                  <w:bCs/>
                </w:rPr>
                <w:delText>Règles</w:delText>
              </w:r>
            </w:del>
          </w:p>
        </w:tc>
        <w:tc>
          <w:tcPr>
            <w:tcW w:w="9084" w:type="dxa"/>
            <w:gridSpan w:val="3"/>
            <w:tcBorders>
              <w:top w:val="single" w:sz="4" w:space="0" w:color="auto"/>
              <w:left w:val="single" w:sz="4" w:space="0" w:color="auto"/>
              <w:bottom w:val="single" w:sz="4" w:space="0" w:color="auto"/>
              <w:right w:val="single" w:sz="4" w:space="0" w:color="auto"/>
            </w:tcBorders>
          </w:tcPr>
          <w:p w14:paraId="46F07D9E" w14:textId="77777777" w:rsidR="00D75F19" w:rsidDel="008A355B" w:rsidRDefault="00D75F19" w:rsidP="00D75F19">
            <w:pPr>
              <w:pStyle w:val="Textetableau"/>
              <w:rPr>
                <w:del w:id="1850" w:author="Gaston" w:date="2019-02-28T10:28:00Z"/>
              </w:rPr>
            </w:pPr>
            <w:del w:id="1851" w:author="Gaston" w:date="2019-02-28T10:28:00Z">
              <w:r w:rsidRPr="00CE634E" w:rsidDel="008A355B">
                <w:delText xml:space="preserve">Pour chaque </w:delText>
              </w:r>
              <w:r w:rsidRPr="00CE634E" w:rsidDel="008A355B">
                <w:rPr>
                  <w:b/>
                  <w:bCs/>
                </w:rPr>
                <w:delText>partie</w:delText>
              </w:r>
              <w:r w:rsidRPr="00CE634E" w:rsidDel="008A355B">
                <w:delText xml:space="preserve"> de votre projet</w:delText>
              </w:r>
              <w:r w:rsidDel="008A355B">
                <w:delText xml:space="preserve"> </w:delText>
              </w:r>
              <w:r w:rsidRPr="00CE634E" w:rsidDel="008A355B">
                <w:delText xml:space="preserve">(tous les </w:delText>
              </w:r>
              <w:r w:rsidRPr="00CE634E" w:rsidDel="008A355B">
                <w:rPr>
                  <w:b/>
                  <w:bCs/>
                </w:rPr>
                <w:delText>blocs</w:delText>
              </w:r>
              <w:r w:rsidRPr="00CE634E" w:rsidDel="008A355B">
                <w:delText xml:space="preserve"> apparaissant dans votre (vos) diagramme(s) fonctionnel(s) que vous construirez et toutes les</w:delText>
              </w:r>
              <w:r w:rsidRPr="00CE634E" w:rsidDel="008A355B">
                <w:rPr>
                  <w:b/>
                  <w:bCs/>
                </w:rPr>
                <w:delText xml:space="preserve"> fonctions</w:delText>
              </w:r>
              <w:r w:rsidDel="008A355B">
                <w:delText xml:space="preserve"> de votre (vos) organigramme(s), vos diagrammes UML ou les « Web map » </w:delText>
              </w:r>
              <w:r w:rsidRPr="00CE634E" w:rsidDel="008A355B">
                <w:delText>que vous coderez,</w:delText>
              </w:r>
              <w:r w:rsidDel="008A355B">
                <w:delText xml:space="preserve"> </w:delText>
              </w:r>
              <w:r w:rsidRPr="00CE634E" w:rsidDel="008A355B">
                <w:delText>vous devez  planifier le temps requis pour les étapes 1 à 5, ainsi que les travaux à remettre correspondants à ces parties.</w:delText>
              </w:r>
            </w:del>
            <w:ins w:id="1852" w:author="14217" w:date="2012-02-06T09:05:00Z">
              <w:del w:id="1853" w:author="Gaston" w:date="2019-02-28T10:28:00Z">
                <w:r w:rsidR="004F61F9" w:rsidRPr="00940CDD" w:rsidDel="008A355B">
                  <w:delText xml:space="preserve"> Votre échéancier </w:delText>
                </w:r>
                <w:r w:rsidR="004F61F9" w:rsidDel="008A355B">
                  <w:delText>devra être fait avec le logiciel de gestion de projet «Gantt»</w:delText>
                </w:r>
              </w:del>
            </w:ins>
            <w:ins w:id="1854" w:author="14217" w:date="2012-02-06T15:16:00Z">
              <w:del w:id="1855" w:author="Gaston" w:date="2019-02-28T10:28:00Z">
                <w:r w:rsidR="003D2C8C" w:rsidDel="008A355B">
                  <w:delText>, dont vous pouvez voir un exemple plus bas.</w:delText>
                </w:r>
              </w:del>
            </w:ins>
          </w:p>
          <w:p w14:paraId="130FF2CA" w14:textId="77777777" w:rsidR="00D75F19" w:rsidDel="008A355B" w:rsidRDefault="00D75F19" w:rsidP="00D75F19">
            <w:pPr>
              <w:pStyle w:val="Textetableau"/>
              <w:rPr>
                <w:del w:id="1856" w:author="Gaston" w:date="2019-02-28T10:28:00Z"/>
                <w:b/>
              </w:rPr>
            </w:pPr>
            <w:del w:id="1857" w:author="Gaston" w:date="2019-02-28T10:28:00Z">
              <w:r w:rsidRPr="0071366B" w:rsidDel="008A355B">
                <w:rPr>
                  <w:b/>
                </w:rPr>
                <w:delText>Pour le cours «</w:delText>
              </w:r>
              <w:r w:rsidDel="008A355B">
                <w:rPr>
                  <w:b/>
                </w:rPr>
                <w:delText>P</w:delText>
              </w:r>
              <w:r w:rsidRPr="0071366B" w:rsidDel="008A355B">
                <w:rPr>
                  <w:b/>
                </w:rPr>
                <w:delText>réparer un projet» (session automne).</w:delText>
              </w:r>
            </w:del>
          </w:p>
          <w:p w14:paraId="65E1E16F" w14:textId="77777777" w:rsidR="00D75F19" w:rsidRPr="00940CDD" w:rsidDel="008A355B" w:rsidRDefault="00D75F19" w:rsidP="00D75F19">
            <w:pPr>
              <w:pStyle w:val="Textetableau"/>
              <w:rPr>
                <w:del w:id="1858" w:author="Gaston" w:date="2019-02-28T10:28:00Z"/>
              </w:rPr>
            </w:pPr>
            <w:del w:id="1859" w:author="Gaston" w:date="2019-02-28T10:28:00Z">
              <w:r w:rsidRPr="00940CDD" w:rsidDel="008A355B">
                <w:delText xml:space="preserve">Votre échéancier </w:delText>
              </w:r>
              <w:r w:rsidDel="008A355B">
                <w:delText xml:space="preserve">devra être fait sous forme de tableau format portrait ayant 4 colonnes  indiquant la semaine, le travail à faire, les travaux à remettre et les finalités. Se référer au modèle donné dans le tableau suivant dans lequel </w:delText>
              </w:r>
              <w:r w:rsidRPr="00D315B1" w:rsidDel="008A355B">
                <w:rPr>
                  <w:b/>
                </w:rPr>
                <w:delText>les colonnes sont grisées</w:delText>
              </w:r>
              <w:r w:rsidDel="008A355B">
                <w:delText>.</w:delText>
              </w:r>
            </w:del>
          </w:p>
          <w:p w14:paraId="2592460E" w14:textId="77777777" w:rsidR="00D75F19" w:rsidRPr="00CE634E" w:rsidDel="008A355B" w:rsidRDefault="00D75F19" w:rsidP="003D2C8C">
            <w:pPr>
              <w:pStyle w:val="Textetableau"/>
              <w:rPr>
                <w:del w:id="1860" w:author="Gaston" w:date="2019-02-28T10:28:00Z"/>
              </w:rPr>
            </w:pPr>
            <w:del w:id="1861" w:author="Gaston" w:date="2019-02-28T10:28:00Z">
              <w:r w:rsidRPr="009E4D81" w:rsidDel="008A355B">
                <w:rPr>
                  <w:b/>
                </w:rPr>
                <w:delText>Pour le cours «PROJETS» (session hiver).</w:delText>
              </w:r>
              <w:r w:rsidRPr="00CE634E" w:rsidDel="008A355B">
                <w:br/>
                <w:delText xml:space="preserve">Votre échéancier devra être fait sous forme de tableau format paysage ayant </w:delText>
              </w:r>
              <w:r w:rsidRPr="00EA3813" w:rsidDel="008A355B">
                <w:rPr>
                  <w:b/>
                </w:rPr>
                <w:delText>sept (ou plus) colonnes</w:delText>
              </w:r>
              <w:r w:rsidRPr="00CE634E" w:rsidDel="008A355B">
                <w:delText xml:space="preserve"> et autant de rangées qu'il y a de semaines dans la session.</w:delText>
              </w:r>
            </w:del>
          </w:p>
          <w:p w14:paraId="77963BAF" w14:textId="77777777" w:rsidR="00D75F19" w:rsidRPr="00CE634E" w:rsidDel="008A355B" w:rsidRDefault="00D75F19">
            <w:pPr>
              <w:pStyle w:val="Textetableau"/>
              <w:rPr>
                <w:del w:id="1862" w:author="Gaston" w:date="2019-02-28T10:28:00Z"/>
              </w:rPr>
            </w:pPr>
            <w:del w:id="1863" w:author="Gaston" w:date="2019-02-28T10:28:00Z">
              <w:r w:rsidRPr="00CE634E" w:rsidDel="008A355B">
                <w:delText>Les colonnes sont</w:delText>
              </w:r>
              <w:r w:rsidDel="008A355B">
                <w:delText xml:space="preserve"> : </w:delText>
              </w:r>
              <w:r w:rsidRPr="00CE634E" w:rsidDel="008A355B">
                <w:delText>la date du début de la semaine, suivi de trois blocs de 4 h</w:delText>
              </w:r>
              <w:r w:rsidDel="008A355B">
                <w:delText>eu</w:delText>
              </w:r>
              <w:r w:rsidRPr="00CE634E" w:rsidDel="008A355B">
                <w:delText xml:space="preserve">res, suivi d'un bloc de 5 hres (ou de blocs plus petits), suivi d'un bloc indiquant les travaux à remettre </w:delText>
              </w:r>
              <w:r w:rsidDel="008A355B">
                <w:delText xml:space="preserve">et d’un autre indiquant </w:delText>
              </w:r>
              <w:r w:rsidRPr="00CE634E" w:rsidDel="008A355B">
                <w:delText>les finalités</w:delText>
              </w:r>
              <w:r w:rsidDel="008A355B">
                <w:delText xml:space="preserve"> (parties fonctionnelles à montrer au tuteur) </w:delText>
              </w:r>
              <w:r w:rsidRPr="00CE634E" w:rsidDel="008A355B">
                <w:delText>à atteindre pour la semaine</w:delText>
              </w:r>
            </w:del>
            <w:ins w:id="1864" w:author="Claude Gendron" w:date="2007-02-01T09:11:00Z">
              <w:del w:id="1865" w:author="Gaston" w:date="2019-02-28T10:28:00Z">
                <w:r w:rsidR="004E023C" w:rsidDel="008A355B">
                  <w:delText>, en format de cases à cocher</w:delText>
                </w:r>
              </w:del>
            </w:ins>
            <w:del w:id="1866" w:author="Gaston" w:date="2019-02-28T10:28:00Z">
              <w:r w:rsidRPr="00CE634E" w:rsidDel="008A355B">
                <w:delText>.</w:delText>
              </w:r>
            </w:del>
          </w:p>
          <w:p w14:paraId="597C960B" w14:textId="77777777" w:rsidR="00D75F19" w:rsidRPr="00CE634E" w:rsidDel="008A355B" w:rsidRDefault="00D75F19">
            <w:pPr>
              <w:pStyle w:val="Textetableau"/>
              <w:rPr>
                <w:del w:id="1867" w:author="Gaston" w:date="2019-02-28T10:28:00Z"/>
              </w:rPr>
              <w:pPrChange w:id="1868" w:author="14217" w:date="2012-02-06T15:16:00Z">
                <w:pPr>
                  <w:pStyle w:val="Textetableau"/>
                  <w:jc w:val="center"/>
                </w:pPr>
              </w:pPrChange>
            </w:pPr>
            <w:del w:id="1869" w:author="Gaston" w:date="2019-02-28T10:28:00Z">
              <w:r w:rsidRPr="00CE634E" w:rsidDel="008A355B">
                <w:delText>Se référer au tableau suivant comme exemple.</w:delText>
              </w:r>
            </w:del>
          </w:p>
        </w:tc>
      </w:tr>
    </w:tbl>
    <w:p w14:paraId="40087353" w14:textId="77777777" w:rsidR="00D75F19" w:rsidDel="00CE2EC8" w:rsidRDefault="00D75F19" w:rsidP="00D75F19">
      <w:pPr>
        <w:rPr>
          <w:ins w:id="1870" w:author="14217" w:date="2012-02-06T14:02:00Z"/>
          <w:moveFrom w:id="1871" w:author="Gaston" w:date="2019-02-28T10:36:00Z"/>
        </w:rPr>
      </w:pPr>
      <w:moveFromRangeStart w:id="1872" w:author="Gaston" w:date="2019-02-28T10:36:00Z" w:name="move2242579"/>
      <w:moveFrom w:id="1873" w:author="Gaston" w:date="2019-02-28T10:36:00Z">
        <w:r w:rsidDel="00CE2EC8">
          <w:t>NB : L’échéancier ne peut pas, à moins d’entente avec le tuteur, être modifié en cours de route.</w:t>
        </w:r>
      </w:moveFrom>
    </w:p>
    <w:tbl>
      <w:tblPr>
        <w:tblW w:w="11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940"/>
        <w:gridCol w:w="1191"/>
        <w:gridCol w:w="36"/>
        <w:gridCol w:w="247"/>
        <w:gridCol w:w="1276"/>
        <w:gridCol w:w="6440"/>
        <w:gridCol w:w="709"/>
        <w:gridCol w:w="658"/>
      </w:tblGrid>
      <w:tr w:rsidR="00CE2EC8" w:rsidRPr="00CE2EC8" w14:paraId="059C281F" w14:textId="77777777" w:rsidTr="00A67FB0">
        <w:trPr>
          <w:jc w:val="center"/>
          <w:ins w:id="1874" w:author="Gaston" w:date="2019-02-28T10:35:00Z"/>
        </w:trPr>
        <w:tc>
          <w:tcPr>
            <w:tcW w:w="11497" w:type="dxa"/>
            <w:gridSpan w:val="8"/>
            <w:tcBorders>
              <w:top w:val="single" w:sz="4" w:space="0" w:color="auto"/>
              <w:left w:val="single" w:sz="4" w:space="0" w:color="auto"/>
              <w:bottom w:val="single" w:sz="4" w:space="0" w:color="auto"/>
              <w:right w:val="single" w:sz="4" w:space="0" w:color="auto"/>
            </w:tcBorders>
            <w:shd w:val="clear" w:color="auto" w:fill="E0E0E0"/>
          </w:tcPr>
          <w:p w14:paraId="1F3D16B0" w14:textId="77777777" w:rsidR="00CE2EC8" w:rsidRPr="00933627" w:rsidRDefault="00CF3958">
            <w:pPr>
              <w:pStyle w:val="Titre1"/>
              <w:spacing w:before="120"/>
              <w:rPr>
                <w:ins w:id="1875" w:author="Gaston" w:date="2019-02-28T10:35:00Z"/>
                <w:rPrChange w:id="1876" w:author="Gaston" w:date="2019-02-28T18:08:00Z">
                  <w:rPr>
                    <w:ins w:id="1877" w:author="Gaston" w:date="2019-02-28T10:35:00Z"/>
                    <w:lang w:val="en-CA"/>
                  </w:rPr>
                </w:rPrChange>
              </w:rPr>
              <w:pPrChange w:id="1878" w:author="Gaston" w:date="2019-02-28T18:16:00Z">
                <w:pPr>
                  <w:pStyle w:val="Textetableau"/>
                  <w:spacing w:before="0"/>
                  <w:jc w:val="center"/>
                </w:pPr>
              </w:pPrChange>
            </w:pPr>
            <w:bookmarkStart w:id="1879" w:name="_Toc2273847"/>
            <w:moveFromRangeEnd w:id="1872"/>
            <w:ins w:id="1880" w:author="Gaston" w:date="2019-02-28T18:08:00Z">
              <w:r w:rsidRPr="00933627">
                <w:rPr>
                  <w:rPrChange w:id="1881" w:author="Gaston" w:date="2019-02-28T18:08:00Z">
                    <w:rPr>
                      <w:lang w:val="en-CA"/>
                    </w:rPr>
                  </w:rPrChange>
                </w:rPr>
                <w:t>Rédiger un é</w:t>
              </w:r>
            </w:ins>
            <w:ins w:id="1882" w:author="Gaston" w:date="2019-02-28T16:54:00Z">
              <w:r w:rsidR="00B84AEC" w:rsidRPr="00933627">
                <w:rPr>
                  <w:rPrChange w:id="1883" w:author="Gaston" w:date="2019-02-28T18:08:00Z">
                    <w:rPr>
                      <w:b/>
                      <w:bCs/>
                      <w:lang w:val="en-CA"/>
                    </w:rPr>
                  </w:rPrChange>
                </w:rPr>
                <w:t>c</w:t>
              </w:r>
              <w:r w:rsidR="00B84AEC" w:rsidRPr="00ED486E">
                <w:t>héancier</w:t>
              </w:r>
            </w:ins>
            <w:bookmarkEnd w:id="1879"/>
          </w:p>
        </w:tc>
      </w:tr>
      <w:tr w:rsidR="00D86AAD" w:rsidRPr="000E0E5F" w14:paraId="0BA6CFFA" w14:textId="77777777" w:rsidTr="00A67FB0">
        <w:trPr>
          <w:jc w:val="center"/>
          <w:ins w:id="1884" w:author="Gaston" w:date="2019-02-28T17:02:00Z"/>
        </w:trPr>
        <w:tc>
          <w:tcPr>
            <w:tcW w:w="11497" w:type="dxa"/>
            <w:gridSpan w:val="8"/>
            <w:tcBorders>
              <w:top w:val="single" w:sz="4" w:space="0" w:color="auto"/>
              <w:left w:val="single" w:sz="4" w:space="0" w:color="auto"/>
              <w:bottom w:val="single" w:sz="4" w:space="0" w:color="auto"/>
              <w:right w:val="single" w:sz="4" w:space="0" w:color="auto"/>
            </w:tcBorders>
            <w:shd w:val="clear" w:color="auto" w:fill="E0E0E0"/>
          </w:tcPr>
          <w:p w14:paraId="52BBD9FE" w14:textId="77777777" w:rsidR="00D86AAD" w:rsidRDefault="00D86AAD">
            <w:pPr>
              <w:pStyle w:val="Textetableau"/>
              <w:spacing w:before="0"/>
              <w:jc w:val="center"/>
              <w:rPr>
                <w:ins w:id="1885" w:author="Gaston" w:date="2019-02-28T17:02:00Z"/>
                <w:rFonts w:ascii="Arial" w:hAnsi="Arial" w:cs="Arial"/>
                <w:b/>
                <w:bCs/>
                <w:color w:val="auto"/>
                <w:kern w:val="32"/>
                <w:sz w:val="32"/>
                <w:szCs w:val="32"/>
                <w:lang w:val="en-CA"/>
              </w:rPr>
              <w:pPrChange w:id="1886" w:author="Gaston" w:date="2019-02-28T17:02:00Z">
                <w:pPr>
                  <w:pStyle w:val="Textetableau"/>
                  <w:spacing w:before="0"/>
                  <w:jc w:val="center"/>
                  <w:outlineLvl w:val="0"/>
                </w:pPr>
              </w:pPrChange>
            </w:pPr>
            <w:ins w:id="1887" w:author="Gaston" w:date="2019-02-28T17:02:00Z">
              <w:r w:rsidRPr="00085EAD">
                <w:rPr>
                  <w:b/>
                  <w:bCs/>
                  <w:lang w:val="en-CA"/>
                </w:rPr>
                <w:t>«If you fail to plan, then plan to fail»</w:t>
              </w:r>
            </w:ins>
          </w:p>
        </w:tc>
      </w:tr>
      <w:tr w:rsidR="00CE2EC8" w14:paraId="2A5F150B" w14:textId="77777777" w:rsidTr="00A67FB0">
        <w:trPr>
          <w:jc w:val="center"/>
          <w:ins w:id="1888" w:author="Gaston" w:date="2019-02-28T10:35:00Z"/>
        </w:trPr>
        <w:tc>
          <w:tcPr>
            <w:tcW w:w="11497" w:type="dxa"/>
            <w:gridSpan w:val="8"/>
            <w:tcBorders>
              <w:top w:val="single" w:sz="4" w:space="0" w:color="auto"/>
              <w:left w:val="single" w:sz="4" w:space="0" w:color="auto"/>
              <w:bottom w:val="single" w:sz="4" w:space="0" w:color="auto"/>
              <w:right w:val="single" w:sz="4" w:space="0" w:color="auto"/>
            </w:tcBorders>
            <w:shd w:val="clear" w:color="auto" w:fill="E0E0E0"/>
          </w:tcPr>
          <w:p w14:paraId="1985501D" w14:textId="77777777" w:rsidR="00CE2EC8" w:rsidRPr="000F69CB" w:rsidRDefault="00CE2EC8" w:rsidP="00A67FB0">
            <w:pPr>
              <w:pStyle w:val="Textetableau"/>
              <w:spacing w:before="0"/>
              <w:jc w:val="center"/>
              <w:rPr>
                <w:ins w:id="1889" w:author="Gaston" w:date="2019-02-28T10:35:00Z"/>
                <w:b/>
                <w:bCs/>
              </w:rPr>
            </w:pPr>
            <w:ins w:id="1890" w:author="Gaston" w:date="2019-02-28T10:35:00Z">
              <w:r w:rsidRPr="000F69CB">
                <w:rPr>
                  <w:b/>
                  <w:bCs/>
                </w:rPr>
                <w:t>Étapes conduisant à la réalisation d'un échéancier</w:t>
              </w:r>
              <w:r>
                <w:rPr>
                  <w:b/>
                  <w:bCs/>
                </w:rPr>
                <w:t xml:space="preserve"> «planning»</w:t>
              </w:r>
            </w:ins>
          </w:p>
        </w:tc>
      </w:tr>
      <w:tr w:rsidR="00CE2EC8" w14:paraId="7FAAFCCC" w14:textId="77777777" w:rsidTr="00A67FB0">
        <w:trPr>
          <w:jc w:val="center"/>
          <w:ins w:id="1891" w:author="Gaston" w:date="2019-02-28T10:35:00Z"/>
        </w:trPr>
        <w:tc>
          <w:tcPr>
            <w:tcW w:w="940" w:type="dxa"/>
            <w:tcBorders>
              <w:top w:val="single" w:sz="4" w:space="0" w:color="auto"/>
              <w:left w:val="single" w:sz="4" w:space="0" w:color="auto"/>
              <w:bottom w:val="single" w:sz="4" w:space="0" w:color="auto"/>
              <w:right w:val="single" w:sz="4" w:space="0" w:color="auto"/>
            </w:tcBorders>
            <w:shd w:val="clear" w:color="auto" w:fill="E0E0E0"/>
          </w:tcPr>
          <w:p w14:paraId="1CB71CCB" w14:textId="77777777" w:rsidR="00CE2EC8" w:rsidRPr="00CE634E" w:rsidRDefault="00CE2EC8" w:rsidP="00A67FB0">
            <w:pPr>
              <w:pStyle w:val="Textetableau"/>
              <w:spacing w:before="0"/>
              <w:jc w:val="center"/>
              <w:rPr>
                <w:ins w:id="1892" w:author="Gaston" w:date="2019-02-28T10:35:00Z"/>
                <w:b/>
                <w:bCs/>
              </w:rPr>
            </w:pPr>
            <w:ins w:id="1893" w:author="Gaston" w:date="2019-02-28T10:35:00Z">
              <w:r w:rsidRPr="00CE634E">
                <w:rPr>
                  <w:b/>
                  <w:bCs/>
                </w:rPr>
                <w:t>But</w:t>
              </w:r>
            </w:ins>
          </w:p>
        </w:tc>
        <w:tc>
          <w:tcPr>
            <w:tcW w:w="10557" w:type="dxa"/>
            <w:gridSpan w:val="7"/>
            <w:tcBorders>
              <w:top w:val="single" w:sz="4" w:space="0" w:color="auto"/>
              <w:left w:val="single" w:sz="4" w:space="0" w:color="auto"/>
              <w:bottom w:val="single" w:sz="4" w:space="0" w:color="auto"/>
              <w:right w:val="single" w:sz="4" w:space="0" w:color="auto"/>
            </w:tcBorders>
          </w:tcPr>
          <w:p w14:paraId="37D84A66" w14:textId="77777777" w:rsidR="00CE2EC8" w:rsidRPr="00CE634E" w:rsidRDefault="00CE2EC8" w:rsidP="00A67FB0">
            <w:pPr>
              <w:pStyle w:val="Textetableau"/>
              <w:spacing w:before="0"/>
              <w:rPr>
                <w:ins w:id="1894" w:author="Gaston" w:date="2019-02-28T10:35:00Z"/>
              </w:rPr>
            </w:pPr>
            <w:ins w:id="1895" w:author="Gaston" w:date="2019-02-28T10:35:00Z">
              <w:r w:rsidRPr="00CE634E">
                <w:t>Planifier, structurer et organiser temporellement l'ensemble des tâches menant à l'accomplissement du projet.</w:t>
              </w:r>
            </w:ins>
          </w:p>
        </w:tc>
      </w:tr>
      <w:tr w:rsidR="00CE2EC8" w14:paraId="50EA25EA" w14:textId="77777777" w:rsidTr="00A67FB0">
        <w:trPr>
          <w:jc w:val="center"/>
          <w:ins w:id="1896" w:author="Gaston" w:date="2019-02-28T10:35:00Z"/>
        </w:trPr>
        <w:tc>
          <w:tcPr>
            <w:tcW w:w="940" w:type="dxa"/>
            <w:vMerge w:val="restart"/>
            <w:tcBorders>
              <w:top w:val="single" w:sz="4" w:space="0" w:color="auto"/>
              <w:left w:val="single" w:sz="4" w:space="0" w:color="auto"/>
              <w:bottom w:val="single" w:sz="4" w:space="0" w:color="auto"/>
              <w:right w:val="single" w:sz="4" w:space="0" w:color="auto"/>
            </w:tcBorders>
            <w:shd w:val="clear" w:color="auto" w:fill="E0E0E0"/>
          </w:tcPr>
          <w:p w14:paraId="5DB124D4" w14:textId="77777777" w:rsidR="00CE2EC8" w:rsidRPr="00CE634E" w:rsidRDefault="00CE2EC8" w:rsidP="00A67FB0">
            <w:pPr>
              <w:pStyle w:val="Textetableau"/>
              <w:spacing w:before="0"/>
              <w:jc w:val="center"/>
              <w:rPr>
                <w:ins w:id="1897" w:author="Gaston" w:date="2019-02-28T10:35:00Z"/>
                <w:b/>
                <w:bCs/>
              </w:rPr>
            </w:pPr>
            <w:ins w:id="1898" w:author="Gaston" w:date="2019-02-28T10:35:00Z">
              <w:r w:rsidRPr="00CE634E">
                <w:rPr>
                  <w:b/>
                  <w:bCs/>
                </w:rPr>
                <w:t>Contenu</w:t>
              </w:r>
            </w:ins>
          </w:p>
        </w:tc>
        <w:tc>
          <w:tcPr>
            <w:tcW w:w="10557" w:type="dxa"/>
            <w:gridSpan w:val="7"/>
            <w:tcBorders>
              <w:top w:val="single" w:sz="4" w:space="0" w:color="auto"/>
              <w:left w:val="single" w:sz="4" w:space="0" w:color="auto"/>
              <w:bottom w:val="single" w:sz="4" w:space="0" w:color="auto"/>
              <w:right w:val="single" w:sz="4" w:space="0" w:color="auto"/>
            </w:tcBorders>
          </w:tcPr>
          <w:p w14:paraId="6FDEC9A1" w14:textId="77777777" w:rsidR="00CE2EC8" w:rsidRPr="007B1DC9" w:rsidRDefault="00CE2EC8" w:rsidP="00A67FB0">
            <w:pPr>
              <w:pStyle w:val="Textetableau"/>
              <w:spacing w:before="0"/>
              <w:rPr>
                <w:ins w:id="1899" w:author="Gaston" w:date="2019-02-28T10:35:00Z"/>
                <w:b/>
              </w:rPr>
            </w:pPr>
            <w:ins w:id="1900" w:author="Gaston" w:date="2019-02-28T10:35:00Z">
              <w:r w:rsidRPr="00CE634E">
                <w:t xml:space="preserve">Avant de pouvoir écrire l'échéancier certaines étapes doivent être complétées soit: </w:t>
              </w:r>
            </w:ins>
          </w:p>
        </w:tc>
      </w:tr>
      <w:tr w:rsidR="00CE2EC8" w14:paraId="2F914D54" w14:textId="77777777" w:rsidTr="00A67FB0">
        <w:trPr>
          <w:jc w:val="center"/>
          <w:ins w:id="1901"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41BD68BC" w14:textId="77777777" w:rsidR="00CE2EC8" w:rsidRPr="00CE634E" w:rsidRDefault="00CE2EC8" w:rsidP="00A67FB0">
            <w:pPr>
              <w:pStyle w:val="Textetableau"/>
              <w:spacing w:before="0"/>
              <w:jc w:val="center"/>
              <w:rPr>
                <w:ins w:id="1902" w:author="Gaston" w:date="2019-02-28T10:35:00Z"/>
                <w:b/>
                <w:bCs/>
              </w:rPr>
            </w:pPr>
          </w:p>
        </w:tc>
        <w:tc>
          <w:tcPr>
            <w:tcW w:w="1227" w:type="dxa"/>
            <w:gridSpan w:val="2"/>
            <w:tcBorders>
              <w:top w:val="single" w:sz="4" w:space="0" w:color="auto"/>
              <w:left w:val="single" w:sz="4" w:space="0" w:color="auto"/>
              <w:right w:val="single" w:sz="4" w:space="0" w:color="auto"/>
            </w:tcBorders>
            <w:shd w:val="clear" w:color="auto" w:fill="D9D9D9" w:themeFill="background1" w:themeFillShade="D9"/>
          </w:tcPr>
          <w:p w14:paraId="1A67CF43" w14:textId="77777777" w:rsidR="00CE2EC8" w:rsidRPr="00CE634E" w:rsidRDefault="00CE2EC8" w:rsidP="00A67FB0">
            <w:pPr>
              <w:pStyle w:val="Textetableau"/>
              <w:spacing w:before="0"/>
              <w:jc w:val="center"/>
              <w:rPr>
                <w:ins w:id="1903" w:author="Gaston" w:date="2019-02-28T10:35:00Z"/>
              </w:rPr>
            </w:pPr>
            <w:ins w:id="1904" w:author="Gaston" w:date="2019-02-28T10:35:00Z">
              <w:r w:rsidRPr="00CE634E">
                <w:rPr>
                  <w:b/>
                  <w:bCs/>
                </w:rPr>
                <w:t>Recherche</w:t>
              </w:r>
              <w:r w:rsidRPr="00CE634E">
                <w:t xml:space="preserve"> </w:t>
              </w:r>
              <w:r w:rsidRPr="00CE634E">
                <w:br/>
              </w:r>
              <w:r w:rsidRPr="00CE634E">
                <w:br/>
              </w:r>
            </w:ins>
          </w:p>
        </w:tc>
        <w:tc>
          <w:tcPr>
            <w:tcW w:w="9330" w:type="dxa"/>
            <w:gridSpan w:val="5"/>
            <w:tcBorders>
              <w:top w:val="single" w:sz="4" w:space="0" w:color="auto"/>
              <w:left w:val="single" w:sz="4" w:space="0" w:color="auto"/>
              <w:right w:val="single" w:sz="4" w:space="0" w:color="auto"/>
            </w:tcBorders>
          </w:tcPr>
          <w:p w14:paraId="1B870473" w14:textId="77777777" w:rsidR="00CE2EC8" w:rsidRDefault="00CE2EC8" w:rsidP="00A67FB0">
            <w:pPr>
              <w:pStyle w:val="Textetableau"/>
              <w:spacing w:before="0"/>
              <w:rPr>
                <w:ins w:id="1905" w:author="Gaston" w:date="2019-02-28T10:35:00Z"/>
              </w:rPr>
            </w:pPr>
            <w:ins w:id="1906" w:author="Gaston" w:date="2019-02-28T10:35:00Z">
              <w:r w:rsidRPr="00CE634E">
                <w:t>-sur la faisabilité du projet.</w:t>
              </w:r>
              <w:r w:rsidRPr="00CE634E">
                <w:br/>
                <w:t>-sur un (des) nouveau(x</w:t>
              </w:r>
              <w:proofErr w:type="gramStart"/>
              <w:r w:rsidRPr="00CE634E">
                <w:t>)  dispositif</w:t>
              </w:r>
              <w:proofErr w:type="gramEnd"/>
              <w:r w:rsidRPr="00CE634E">
                <w:t>(s) ou  logiciel(s)</w:t>
              </w:r>
              <w:r>
                <w:t xml:space="preserve"> utilisés dans le projet</w:t>
              </w:r>
              <w:r w:rsidRPr="00CE634E">
                <w:t>.</w:t>
              </w:r>
              <w:r w:rsidRPr="00CE634E">
                <w:br/>
                <w:t>-sur la disponibilité des composants</w:t>
              </w:r>
              <w:r>
                <w:t xml:space="preserve">/logiciels </w:t>
              </w:r>
              <w:r w:rsidRPr="00CE634E">
                <w:t>dans le temps requis</w:t>
              </w:r>
              <w:r>
                <w:t xml:space="preserve"> ainsi que leur coût</w:t>
              </w:r>
              <w:r w:rsidRPr="00CE634E">
                <w:t>.</w:t>
              </w:r>
            </w:ins>
          </w:p>
          <w:p w14:paraId="25C271B7" w14:textId="77777777" w:rsidR="00CE2EC8" w:rsidRPr="00CE634E" w:rsidRDefault="00CE2EC8" w:rsidP="00A67FB0">
            <w:pPr>
              <w:pStyle w:val="Textetableau"/>
              <w:spacing w:before="0"/>
              <w:rPr>
                <w:ins w:id="1907" w:author="Gaston" w:date="2019-02-28T10:35:00Z"/>
              </w:rPr>
            </w:pPr>
            <w:ins w:id="1908" w:author="Gaston" w:date="2019-02-28T10:35:00Z">
              <w:r>
                <w:t>-sur les dates butoir imposées par le projet (exposition, remise du rapport final, remise du manuel de l’utilisateur, etc.).</w:t>
              </w:r>
            </w:ins>
          </w:p>
        </w:tc>
      </w:tr>
      <w:tr w:rsidR="00CE2EC8" w14:paraId="1F7EE4FF" w14:textId="77777777" w:rsidTr="00A67FB0">
        <w:trPr>
          <w:jc w:val="center"/>
          <w:ins w:id="1909"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74504CCE" w14:textId="77777777" w:rsidR="00CE2EC8" w:rsidRPr="00CE634E" w:rsidRDefault="00CE2EC8" w:rsidP="00A67FB0">
            <w:pPr>
              <w:pStyle w:val="Textetableau"/>
              <w:spacing w:before="0"/>
              <w:jc w:val="center"/>
              <w:rPr>
                <w:ins w:id="1910" w:author="Gaston" w:date="2019-02-28T10:35:00Z"/>
                <w:b/>
                <w:bCs/>
              </w:rPr>
            </w:pPr>
          </w:p>
        </w:tc>
        <w:tc>
          <w:tcPr>
            <w:tcW w:w="1227" w:type="dxa"/>
            <w:gridSpan w:val="2"/>
            <w:tcBorders>
              <w:left w:val="single" w:sz="4" w:space="0" w:color="auto"/>
              <w:bottom w:val="single" w:sz="4" w:space="0" w:color="auto"/>
              <w:right w:val="single" w:sz="4" w:space="0" w:color="auto"/>
            </w:tcBorders>
            <w:shd w:val="clear" w:color="auto" w:fill="D9D9D9" w:themeFill="background1" w:themeFillShade="D9"/>
          </w:tcPr>
          <w:p w14:paraId="479F6B01" w14:textId="77777777" w:rsidR="00CE2EC8" w:rsidRPr="00CE634E" w:rsidRDefault="00CE2EC8" w:rsidP="00A67FB0">
            <w:pPr>
              <w:pStyle w:val="Textetableau"/>
              <w:spacing w:before="0"/>
              <w:jc w:val="center"/>
              <w:rPr>
                <w:ins w:id="1911" w:author="Gaston" w:date="2019-02-28T10:35:00Z"/>
              </w:rPr>
            </w:pPr>
            <w:ins w:id="1912" w:author="Gaston" w:date="2019-02-28T10:35:00Z">
              <w:r w:rsidRPr="00CE634E">
                <w:rPr>
                  <w:b/>
                  <w:bCs/>
                </w:rPr>
                <w:t>Planification macro</w:t>
              </w:r>
            </w:ins>
          </w:p>
        </w:tc>
        <w:tc>
          <w:tcPr>
            <w:tcW w:w="9330" w:type="dxa"/>
            <w:gridSpan w:val="5"/>
            <w:tcBorders>
              <w:left w:val="single" w:sz="4" w:space="0" w:color="auto"/>
              <w:bottom w:val="single" w:sz="4" w:space="0" w:color="auto"/>
              <w:right w:val="single" w:sz="4" w:space="0" w:color="auto"/>
            </w:tcBorders>
          </w:tcPr>
          <w:p w14:paraId="49D8DC0E" w14:textId="77777777" w:rsidR="00CE2EC8" w:rsidRPr="00CE634E" w:rsidRDefault="00CE2EC8" w:rsidP="00A67FB0">
            <w:pPr>
              <w:pStyle w:val="Textetableau"/>
              <w:spacing w:before="0"/>
              <w:rPr>
                <w:ins w:id="1913" w:author="Gaston" w:date="2019-02-28T10:35:00Z"/>
              </w:rPr>
            </w:pPr>
            <w:ins w:id="1914" w:author="Gaston" w:date="2019-02-28T10:35:00Z">
              <w:r>
                <w:t>Au niveau m</w:t>
              </w:r>
              <w:r w:rsidRPr="00CE634E">
                <w:t>atériel: Diagramme fonctionnel</w:t>
              </w:r>
              <w:r w:rsidRPr="00CE634E">
                <w:br/>
              </w:r>
              <w:r>
                <w:t xml:space="preserve">Au </w:t>
              </w:r>
            </w:ins>
            <w:ins w:id="1915" w:author="Gaston" w:date="2019-02-28T14:24:00Z">
              <w:r w:rsidR="00006B5C">
                <w:t>niveau</w:t>
              </w:r>
            </w:ins>
            <w:ins w:id="1916" w:author="Gaston" w:date="2019-02-28T10:35:00Z">
              <w:r>
                <w:t xml:space="preserve"> l</w:t>
              </w:r>
              <w:r w:rsidRPr="00CE634E">
                <w:t>ogiciel : Organigramme</w:t>
              </w:r>
              <w:r>
                <w:t xml:space="preserve"> ou diagramme UML.</w:t>
              </w:r>
            </w:ins>
          </w:p>
        </w:tc>
      </w:tr>
      <w:tr w:rsidR="00CE2EC8" w14:paraId="764D1EA6" w14:textId="77777777" w:rsidTr="00A67FB0">
        <w:trPr>
          <w:jc w:val="center"/>
          <w:ins w:id="1917"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6223D14B" w14:textId="77777777" w:rsidR="00CE2EC8" w:rsidRPr="00CE634E" w:rsidRDefault="00CE2EC8" w:rsidP="00A67FB0">
            <w:pPr>
              <w:pStyle w:val="Textetableau"/>
              <w:spacing w:before="0"/>
              <w:jc w:val="center"/>
              <w:rPr>
                <w:ins w:id="1918" w:author="Gaston" w:date="2019-02-28T10:35:00Z"/>
                <w:b/>
                <w:bCs/>
              </w:rPr>
            </w:pPr>
          </w:p>
        </w:tc>
        <w:tc>
          <w:tcPr>
            <w:tcW w:w="10557" w:type="dxa"/>
            <w:gridSpan w:val="7"/>
            <w:tcBorders>
              <w:top w:val="single" w:sz="4" w:space="0" w:color="auto"/>
              <w:left w:val="single" w:sz="4" w:space="0" w:color="auto"/>
              <w:bottom w:val="single" w:sz="4" w:space="0" w:color="auto"/>
              <w:right w:val="single" w:sz="4" w:space="0" w:color="auto"/>
            </w:tcBorders>
          </w:tcPr>
          <w:p w14:paraId="13210F1A" w14:textId="77777777" w:rsidR="00CE2EC8" w:rsidRPr="00CE634E" w:rsidRDefault="00CE2EC8" w:rsidP="00A67FB0">
            <w:pPr>
              <w:pStyle w:val="Textetableau"/>
              <w:spacing w:before="0"/>
              <w:rPr>
                <w:ins w:id="1919" w:author="Gaston" w:date="2019-02-28T10:35:00Z"/>
              </w:rPr>
            </w:pPr>
            <w:ins w:id="1920" w:author="Gaston" w:date="2019-02-28T10:35:00Z">
              <w:r w:rsidRPr="00CE634E">
                <w:t>Après avoir complété les étapes précédentes, l'échéancier peut être réalisé et doit tenir compte de toutes les tâches qui mènent à la réalisation</w:t>
              </w:r>
              <w:r w:rsidRPr="00CE634E">
                <w:rPr>
                  <w:b/>
                  <w:bCs/>
                </w:rPr>
                <w:t xml:space="preserve"> </w:t>
              </w:r>
              <w:r>
                <w:rPr>
                  <w:b/>
                  <w:bCs/>
                </w:rPr>
                <w:t xml:space="preserve">de chaque </w:t>
              </w:r>
              <w:r w:rsidRPr="00CE634E">
                <w:rPr>
                  <w:b/>
                  <w:bCs/>
                </w:rPr>
                <w:t>partie</w:t>
              </w:r>
              <w:r w:rsidRPr="00CE634E">
                <w:t xml:space="preserve"> du projet</w:t>
              </w:r>
              <w:r>
                <w:t xml:space="preserve"> en tenant compte des pourcentages approximatifs dans la colonne de droite.</w:t>
              </w:r>
            </w:ins>
          </w:p>
        </w:tc>
      </w:tr>
      <w:tr w:rsidR="00CE2EC8" w14:paraId="5285446E" w14:textId="77777777" w:rsidTr="00A67FB0">
        <w:trPr>
          <w:trHeight w:val="310"/>
          <w:jc w:val="center"/>
          <w:ins w:id="1921"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079DCE14" w14:textId="77777777" w:rsidR="00CE2EC8" w:rsidRPr="00CE634E" w:rsidRDefault="00CE2EC8" w:rsidP="00A67FB0">
            <w:pPr>
              <w:pStyle w:val="Textetableau"/>
              <w:spacing w:before="0"/>
              <w:jc w:val="center"/>
              <w:rPr>
                <w:ins w:id="1922" w:author="Gaston" w:date="2019-02-28T10:35:00Z"/>
                <w:b/>
                <w:bCs/>
              </w:rPr>
            </w:pPr>
          </w:p>
        </w:tc>
        <w:tc>
          <w:tcPr>
            <w:tcW w:w="1191" w:type="dxa"/>
            <w:vMerge w:val="restart"/>
            <w:tcBorders>
              <w:top w:val="single" w:sz="4" w:space="0" w:color="auto"/>
              <w:left w:val="single" w:sz="4" w:space="0" w:color="auto"/>
              <w:right w:val="single" w:sz="4" w:space="0" w:color="auto"/>
            </w:tcBorders>
            <w:shd w:val="clear" w:color="auto" w:fill="D9D9D9" w:themeFill="background1" w:themeFillShade="D9"/>
          </w:tcPr>
          <w:p w14:paraId="4BF78DD6" w14:textId="77777777" w:rsidR="00CE2EC8" w:rsidRPr="009F5C9F" w:rsidRDefault="00CE2EC8" w:rsidP="00A67FB0">
            <w:pPr>
              <w:pStyle w:val="Textetableau"/>
              <w:spacing w:before="0"/>
              <w:jc w:val="center"/>
              <w:rPr>
                <w:ins w:id="1923" w:author="Gaston" w:date="2019-02-28T10:35:00Z"/>
                <w:b/>
              </w:rPr>
            </w:pPr>
            <w:ins w:id="1924" w:author="Gaston" w:date="2019-02-28T10:35:00Z">
              <w:r>
                <w:rPr>
                  <w:b/>
                </w:rPr>
                <w:t>Étape</w:t>
              </w:r>
            </w:ins>
          </w:p>
        </w:tc>
        <w:tc>
          <w:tcPr>
            <w:tcW w:w="283" w:type="dxa"/>
            <w:gridSpan w:val="2"/>
            <w:vMerge w:val="restart"/>
            <w:tcBorders>
              <w:top w:val="single" w:sz="4" w:space="0" w:color="auto"/>
              <w:left w:val="single" w:sz="4" w:space="0" w:color="auto"/>
              <w:right w:val="single" w:sz="4" w:space="0" w:color="auto"/>
            </w:tcBorders>
            <w:shd w:val="clear" w:color="auto" w:fill="D9D9D9" w:themeFill="background1" w:themeFillShade="D9"/>
          </w:tcPr>
          <w:p w14:paraId="730929E6" w14:textId="77777777" w:rsidR="00CE2EC8" w:rsidRPr="00FE7754" w:rsidRDefault="00CE2EC8" w:rsidP="00A67FB0">
            <w:pPr>
              <w:pStyle w:val="Textetableau"/>
              <w:spacing w:before="0"/>
              <w:jc w:val="center"/>
              <w:rPr>
                <w:ins w:id="1925" w:author="Gaston" w:date="2019-02-28T10:35:00Z"/>
                <w:b/>
                <w:sz w:val="16"/>
                <w:szCs w:val="16"/>
              </w:rPr>
            </w:pPr>
            <w:ins w:id="1926" w:author="Gaston" w:date="2019-02-28T10:35:00Z">
              <w:r w:rsidRPr="00FE7754">
                <w:rPr>
                  <w:b/>
                  <w:sz w:val="16"/>
                  <w:szCs w:val="16"/>
                </w:rPr>
                <w:t>No</w:t>
              </w:r>
            </w:ins>
          </w:p>
        </w:tc>
        <w:tc>
          <w:tcPr>
            <w:tcW w:w="1276" w:type="dxa"/>
            <w:vMerge w:val="restart"/>
            <w:tcBorders>
              <w:top w:val="single" w:sz="4" w:space="0" w:color="auto"/>
              <w:left w:val="single" w:sz="4" w:space="0" w:color="auto"/>
              <w:right w:val="single" w:sz="4" w:space="0" w:color="auto"/>
            </w:tcBorders>
            <w:shd w:val="clear" w:color="auto" w:fill="D9D9D9" w:themeFill="background1" w:themeFillShade="D9"/>
          </w:tcPr>
          <w:p w14:paraId="4199509E" w14:textId="77777777" w:rsidR="00CE2EC8" w:rsidRPr="00CE634E" w:rsidRDefault="00CE2EC8" w:rsidP="00A67FB0">
            <w:pPr>
              <w:pStyle w:val="Textetableau"/>
              <w:spacing w:before="0"/>
              <w:jc w:val="center"/>
              <w:rPr>
                <w:ins w:id="1927" w:author="Gaston" w:date="2019-02-28T10:35:00Z"/>
                <w:b/>
                <w:bCs/>
              </w:rPr>
            </w:pPr>
            <w:ins w:id="1928" w:author="Gaston" w:date="2019-02-28T10:35:00Z">
              <w:r>
                <w:rPr>
                  <w:b/>
                  <w:bCs/>
                </w:rPr>
                <w:t>Sous-étapes</w:t>
              </w:r>
            </w:ins>
          </w:p>
        </w:tc>
        <w:tc>
          <w:tcPr>
            <w:tcW w:w="6440" w:type="dxa"/>
            <w:vMerge w:val="restart"/>
            <w:tcBorders>
              <w:top w:val="single" w:sz="4" w:space="0" w:color="auto"/>
              <w:left w:val="single" w:sz="4" w:space="0" w:color="auto"/>
              <w:right w:val="single" w:sz="4" w:space="0" w:color="auto"/>
            </w:tcBorders>
            <w:shd w:val="clear" w:color="auto" w:fill="D9D9D9" w:themeFill="background1" w:themeFillShade="D9"/>
          </w:tcPr>
          <w:p w14:paraId="31B6A52D" w14:textId="77777777" w:rsidR="00CE2EC8" w:rsidRPr="00FE7754" w:rsidRDefault="00CE2EC8" w:rsidP="00A67FB0">
            <w:pPr>
              <w:pStyle w:val="Textetableau"/>
              <w:spacing w:before="0"/>
              <w:jc w:val="center"/>
              <w:rPr>
                <w:ins w:id="1929" w:author="Gaston" w:date="2019-02-28T10:35:00Z"/>
                <w:b/>
              </w:rPr>
            </w:pPr>
            <w:ins w:id="1930" w:author="Gaston" w:date="2019-02-28T10:35:00Z">
              <w:r w:rsidRPr="00FE7754">
                <w:rPr>
                  <w:b/>
                </w:rPr>
                <w:t>Travail à faire</w:t>
              </w:r>
            </w:ins>
          </w:p>
        </w:tc>
        <w:tc>
          <w:tcPr>
            <w:tcW w:w="1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B78C7" w14:textId="77777777" w:rsidR="00CE2EC8" w:rsidRPr="00CE634E" w:rsidRDefault="00CE2EC8" w:rsidP="00A67FB0">
            <w:pPr>
              <w:pStyle w:val="Textetableau"/>
              <w:spacing w:before="0"/>
              <w:jc w:val="center"/>
              <w:rPr>
                <w:ins w:id="1931" w:author="Gaston" w:date="2019-02-28T10:35:00Z"/>
              </w:rPr>
            </w:pPr>
            <w:ins w:id="1932" w:author="Gaston" w:date="2019-02-28T10:35:00Z">
              <w:r w:rsidRPr="007B1DC9">
                <w:rPr>
                  <w:b/>
                </w:rPr>
                <w:t>% du temps</w:t>
              </w:r>
            </w:ins>
          </w:p>
        </w:tc>
      </w:tr>
      <w:tr w:rsidR="00CE2EC8" w14:paraId="5129B8EE" w14:textId="77777777" w:rsidTr="00A67FB0">
        <w:trPr>
          <w:trHeight w:val="288"/>
          <w:jc w:val="center"/>
          <w:ins w:id="1933"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5D9F1D81" w14:textId="77777777" w:rsidR="00CE2EC8" w:rsidRPr="00CE634E" w:rsidRDefault="00CE2EC8" w:rsidP="00A67FB0">
            <w:pPr>
              <w:pStyle w:val="Textetableau"/>
              <w:spacing w:before="0"/>
              <w:jc w:val="center"/>
              <w:rPr>
                <w:ins w:id="1934" w:author="Gaston" w:date="2019-02-28T10:35:00Z"/>
                <w:b/>
                <w:bCs/>
              </w:rPr>
            </w:pPr>
          </w:p>
        </w:tc>
        <w:tc>
          <w:tcPr>
            <w:tcW w:w="1191" w:type="dxa"/>
            <w:vMerge/>
            <w:tcBorders>
              <w:left w:val="single" w:sz="4" w:space="0" w:color="auto"/>
              <w:right w:val="single" w:sz="4" w:space="0" w:color="auto"/>
            </w:tcBorders>
            <w:shd w:val="clear" w:color="auto" w:fill="D9D9D9" w:themeFill="background1" w:themeFillShade="D9"/>
          </w:tcPr>
          <w:p w14:paraId="3C3BCD22" w14:textId="77777777" w:rsidR="00CE2EC8" w:rsidRDefault="00CE2EC8" w:rsidP="00A67FB0">
            <w:pPr>
              <w:pStyle w:val="Textetableau"/>
              <w:spacing w:before="0"/>
              <w:jc w:val="center"/>
              <w:rPr>
                <w:ins w:id="1935" w:author="Gaston" w:date="2019-02-28T10:35:00Z"/>
                <w:b/>
              </w:rPr>
            </w:pPr>
          </w:p>
        </w:tc>
        <w:tc>
          <w:tcPr>
            <w:tcW w:w="283" w:type="dxa"/>
            <w:gridSpan w:val="2"/>
            <w:vMerge/>
            <w:tcBorders>
              <w:left w:val="single" w:sz="4" w:space="0" w:color="auto"/>
              <w:right w:val="single" w:sz="4" w:space="0" w:color="auto"/>
            </w:tcBorders>
            <w:shd w:val="clear" w:color="auto" w:fill="D9D9D9" w:themeFill="background1" w:themeFillShade="D9"/>
          </w:tcPr>
          <w:p w14:paraId="5D396113" w14:textId="77777777" w:rsidR="00CE2EC8" w:rsidRPr="00FE7754" w:rsidRDefault="00CE2EC8" w:rsidP="00A67FB0">
            <w:pPr>
              <w:pStyle w:val="Textetableau"/>
              <w:spacing w:before="0"/>
              <w:jc w:val="center"/>
              <w:rPr>
                <w:ins w:id="1936" w:author="Gaston" w:date="2019-02-28T10:35:00Z"/>
                <w:b/>
                <w:sz w:val="16"/>
                <w:szCs w:val="16"/>
              </w:rPr>
            </w:pPr>
          </w:p>
        </w:tc>
        <w:tc>
          <w:tcPr>
            <w:tcW w:w="1276" w:type="dxa"/>
            <w:vMerge/>
            <w:tcBorders>
              <w:left w:val="single" w:sz="4" w:space="0" w:color="auto"/>
              <w:bottom w:val="single" w:sz="4" w:space="0" w:color="auto"/>
              <w:right w:val="single" w:sz="4" w:space="0" w:color="auto"/>
            </w:tcBorders>
            <w:shd w:val="clear" w:color="auto" w:fill="D9D9D9" w:themeFill="background1" w:themeFillShade="D9"/>
          </w:tcPr>
          <w:p w14:paraId="7D4DF9EE" w14:textId="77777777" w:rsidR="00CE2EC8" w:rsidRDefault="00CE2EC8" w:rsidP="00A67FB0">
            <w:pPr>
              <w:pStyle w:val="Textetableau"/>
              <w:spacing w:before="0"/>
              <w:jc w:val="center"/>
              <w:rPr>
                <w:ins w:id="1937" w:author="Gaston" w:date="2019-02-28T10:35:00Z"/>
                <w:b/>
                <w:bCs/>
              </w:rPr>
            </w:pPr>
          </w:p>
        </w:tc>
        <w:tc>
          <w:tcPr>
            <w:tcW w:w="6440" w:type="dxa"/>
            <w:vMerge/>
            <w:tcBorders>
              <w:left w:val="single" w:sz="4" w:space="0" w:color="auto"/>
              <w:bottom w:val="single" w:sz="4" w:space="0" w:color="auto"/>
              <w:right w:val="single" w:sz="4" w:space="0" w:color="auto"/>
            </w:tcBorders>
            <w:shd w:val="clear" w:color="auto" w:fill="D9D9D9" w:themeFill="background1" w:themeFillShade="D9"/>
          </w:tcPr>
          <w:p w14:paraId="337A0C1C" w14:textId="77777777" w:rsidR="00CE2EC8" w:rsidRPr="00FE7754" w:rsidRDefault="00CE2EC8" w:rsidP="00A67FB0">
            <w:pPr>
              <w:pStyle w:val="Textetableau"/>
              <w:spacing w:before="0"/>
              <w:jc w:val="center"/>
              <w:rPr>
                <w:ins w:id="1938" w:author="Gaston" w:date="2019-02-28T10:35:00Z"/>
                <w:b/>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2F5055" w14:textId="77777777" w:rsidR="00CE2EC8" w:rsidRPr="00085EAD" w:rsidRDefault="00CE2EC8" w:rsidP="00A67FB0">
            <w:pPr>
              <w:pStyle w:val="Textetableau"/>
              <w:spacing w:before="0"/>
              <w:jc w:val="center"/>
              <w:rPr>
                <w:ins w:id="1939" w:author="Gaston" w:date="2019-02-28T10:35:00Z"/>
                <w:b/>
                <w:sz w:val="18"/>
                <w:szCs w:val="18"/>
              </w:rPr>
            </w:pPr>
            <w:ins w:id="1940" w:author="Gaston" w:date="2019-02-28T10:35:00Z">
              <w:r w:rsidRPr="00085EAD">
                <w:rPr>
                  <w:b/>
                  <w:sz w:val="18"/>
                  <w:szCs w:val="18"/>
                </w:rPr>
                <w:t>Sous-étape</w:t>
              </w:r>
            </w:ins>
          </w:p>
        </w:tc>
        <w:tc>
          <w:tcPr>
            <w:tcW w:w="658" w:type="dxa"/>
            <w:tcBorders>
              <w:top w:val="single" w:sz="4" w:space="0" w:color="auto"/>
              <w:left w:val="single" w:sz="4" w:space="0" w:color="auto"/>
              <w:right w:val="single" w:sz="4" w:space="0" w:color="auto"/>
            </w:tcBorders>
            <w:shd w:val="clear" w:color="auto" w:fill="D9D9D9" w:themeFill="background1" w:themeFillShade="D9"/>
          </w:tcPr>
          <w:p w14:paraId="6E29B5A0" w14:textId="77777777" w:rsidR="00CE2EC8" w:rsidRPr="00085EAD" w:rsidRDefault="00CE2EC8" w:rsidP="00A67FB0">
            <w:pPr>
              <w:pStyle w:val="Textetableau"/>
              <w:spacing w:before="0"/>
              <w:jc w:val="center"/>
              <w:rPr>
                <w:ins w:id="1941" w:author="Gaston" w:date="2019-02-28T10:35:00Z"/>
                <w:b/>
                <w:sz w:val="18"/>
                <w:szCs w:val="18"/>
              </w:rPr>
            </w:pPr>
            <w:ins w:id="1942" w:author="Gaston" w:date="2019-02-28T10:35:00Z">
              <w:r w:rsidRPr="00085EAD">
                <w:rPr>
                  <w:b/>
                  <w:sz w:val="18"/>
                  <w:szCs w:val="18"/>
                </w:rPr>
                <w:t>Étape</w:t>
              </w:r>
            </w:ins>
          </w:p>
        </w:tc>
      </w:tr>
      <w:tr w:rsidR="00CE2EC8" w14:paraId="41A03F04" w14:textId="77777777" w:rsidTr="00A67FB0">
        <w:trPr>
          <w:jc w:val="center"/>
          <w:ins w:id="1943"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48A85B67" w14:textId="77777777" w:rsidR="00CE2EC8" w:rsidRPr="00CE634E" w:rsidRDefault="00CE2EC8" w:rsidP="00A67FB0">
            <w:pPr>
              <w:pStyle w:val="Textetableau"/>
              <w:spacing w:before="0"/>
              <w:jc w:val="center"/>
              <w:rPr>
                <w:ins w:id="1944" w:author="Gaston" w:date="2019-02-28T10:35:00Z"/>
                <w:b/>
                <w:bCs/>
              </w:rPr>
            </w:pPr>
          </w:p>
        </w:tc>
        <w:tc>
          <w:tcPr>
            <w:tcW w:w="1191" w:type="dxa"/>
            <w:vMerge w:val="restart"/>
            <w:tcBorders>
              <w:top w:val="single" w:sz="4" w:space="0" w:color="auto"/>
              <w:left w:val="single" w:sz="4" w:space="0" w:color="auto"/>
              <w:right w:val="single" w:sz="4" w:space="0" w:color="auto"/>
            </w:tcBorders>
            <w:shd w:val="clear" w:color="auto" w:fill="D9D9D9" w:themeFill="background1" w:themeFillShade="D9"/>
          </w:tcPr>
          <w:p w14:paraId="7DC74931" w14:textId="77777777" w:rsidR="00CE2EC8" w:rsidRPr="009F5C9F" w:rsidRDefault="00CE2EC8" w:rsidP="00A67FB0">
            <w:pPr>
              <w:pStyle w:val="Textetableau"/>
              <w:spacing w:before="0"/>
              <w:jc w:val="center"/>
              <w:rPr>
                <w:ins w:id="1945" w:author="Gaston" w:date="2019-02-28T10:35:00Z"/>
                <w:b/>
              </w:rPr>
            </w:pPr>
            <w:ins w:id="1946" w:author="Gaston" w:date="2019-02-28T10:35:00Z">
              <w:r w:rsidRPr="009F5C9F">
                <w:rPr>
                  <w:b/>
                </w:rPr>
                <w:t>Réalisation</w:t>
              </w:r>
              <w:r>
                <w:rPr>
                  <w:b/>
                </w:rPr>
                <w:t xml:space="preserve"> fonctionnelle</w:t>
              </w:r>
              <w:r w:rsidRPr="009F5C9F">
                <w:rPr>
                  <w:b/>
                </w:rPr>
                <w:t xml:space="preserve"> de la partie</w:t>
              </w:r>
              <w:r>
                <w:rPr>
                  <w:b/>
                </w:rPr>
                <w:t>.</w:t>
              </w:r>
            </w:ins>
          </w:p>
        </w:tc>
        <w:tc>
          <w:tcPr>
            <w:tcW w:w="283" w:type="dxa"/>
            <w:gridSpan w:val="2"/>
            <w:tcBorders>
              <w:top w:val="single" w:sz="4" w:space="0" w:color="auto"/>
              <w:left w:val="single" w:sz="4" w:space="0" w:color="auto"/>
              <w:right w:val="single" w:sz="4" w:space="0" w:color="auto"/>
            </w:tcBorders>
            <w:shd w:val="clear" w:color="auto" w:fill="D9D9D9" w:themeFill="background1" w:themeFillShade="D9"/>
          </w:tcPr>
          <w:p w14:paraId="614FE7A4" w14:textId="77777777" w:rsidR="00CE2EC8" w:rsidRPr="00CE634E" w:rsidRDefault="00CE2EC8" w:rsidP="00A67FB0">
            <w:pPr>
              <w:pStyle w:val="Textetableau"/>
              <w:spacing w:before="0"/>
              <w:jc w:val="center"/>
              <w:rPr>
                <w:ins w:id="1947" w:author="Gaston" w:date="2019-02-28T10:35:00Z"/>
              </w:rPr>
            </w:pPr>
            <w:ins w:id="1948" w:author="Gaston" w:date="2019-02-28T10:35:00Z">
              <w:r>
                <w:t>1</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766EBF" w14:textId="77777777" w:rsidR="00CE2EC8" w:rsidRPr="00047575" w:rsidRDefault="00CE2EC8" w:rsidP="00A67FB0">
            <w:pPr>
              <w:pStyle w:val="Textetableau"/>
              <w:spacing w:before="0"/>
              <w:jc w:val="center"/>
              <w:rPr>
                <w:ins w:id="1949" w:author="Gaston" w:date="2019-02-28T10:35:00Z"/>
                <w:b/>
                <w:bCs/>
              </w:rPr>
            </w:pPr>
            <w:ins w:id="1950" w:author="Gaston" w:date="2019-02-28T10:35:00Z">
              <w:r>
                <w:rPr>
                  <w:b/>
                  <w:bCs/>
                </w:rPr>
                <w:t>Design</w:t>
              </w:r>
            </w:ins>
          </w:p>
        </w:tc>
        <w:tc>
          <w:tcPr>
            <w:tcW w:w="6440" w:type="dxa"/>
            <w:tcBorders>
              <w:top w:val="single" w:sz="4" w:space="0" w:color="auto"/>
              <w:left w:val="single" w:sz="4" w:space="0" w:color="auto"/>
              <w:bottom w:val="single" w:sz="4" w:space="0" w:color="auto"/>
              <w:right w:val="single" w:sz="4" w:space="0" w:color="auto"/>
            </w:tcBorders>
          </w:tcPr>
          <w:p w14:paraId="47836C01" w14:textId="77777777" w:rsidR="00CE2EC8" w:rsidRPr="00CE634E" w:rsidRDefault="00CE2EC8" w:rsidP="00A67FB0">
            <w:pPr>
              <w:pStyle w:val="Textetableau"/>
              <w:spacing w:before="0"/>
              <w:rPr>
                <w:ins w:id="1951" w:author="Gaston" w:date="2019-02-28T10:35:00Z"/>
              </w:rPr>
            </w:pPr>
            <w:ins w:id="1952" w:author="Gaston" w:date="2019-02-28T10:35:00Z">
              <w:r w:rsidRPr="00CE634E">
                <w:t xml:space="preserve">Diagramme schématique </w:t>
              </w:r>
              <w:proofErr w:type="gramStart"/>
              <w:r w:rsidRPr="00CE634E">
                <w:t>ou  pseudocode</w:t>
              </w:r>
              <w:proofErr w:type="gramEnd"/>
              <w:r w:rsidRPr="00CE634E">
                <w:t xml:space="preserve"> </w:t>
              </w:r>
              <w:r>
                <w:t xml:space="preserve">(UML) </w:t>
              </w:r>
              <w:r w:rsidRPr="00CE634E">
                <w:rPr>
                  <w:b/>
                  <w:bCs/>
                </w:rPr>
                <w:t>de la partie</w:t>
              </w:r>
              <w:r w:rsidRPr="00CE634E">
                <w:t xml:space="preserve"> et au besoin le diagramme matriciel ou liste de raccords.</w:t>
              </w:r>
            </w:ins>
          </w:p>
        </w:tc>
        <w:tc>
          <w:tcPr>
            <w:tcW w:w="709" w:type="dxa"/>
            <w:tcBorders>
              <w:top w:val="single" w:sz="4" w:space="0" w:color="auto"/>
              <w:left w:val="single" w:sz="4" w:space="0" w:color="auto"/>
              <w:bottom w:val="single" w:sz="4" w:space="0" w:color="auto"/>
              <w:right w:val="single" w:sz="4" w:space="0" w:color="auto"/>
            </w:tcBorders>
          </w:tcPr>
          <w:p w14:paraId="17D33B4E" w14:textId="77777777" w:rsidR="00CE2EC8" w:rsidRPr="00CE634E" w:rsidRDefault="00CE2EC8" w:rsidP="00A67FB0">
            <w:pPr>
              <w:pStyle w:val="Textetableau"/>
              <w:spacing w:before="0"/>
              <w:jc w:val="center"/>
              <w:rPr>
                <w:ins w:id="1953" w:author="Gaston" w:date="2019-02-28T10:35:00Z"/>
              </w:rPr>
            </w:pPr>
            <w:ins w:id="1954" w:author="Gaston" w:date="2019-02-28T10:35:00Z">
              <w:r>
                <w:t>35</w:t>
              </w:r>
            </w:ins>
          </w:p>
        </w:tc>
        <w:tc>
          <w:tcPr>
            <w:tcW w:w="658" w:type="dxa"/>
            <w:vMerge w:val="restart"/>
            <w:tcBorders>
              <w:top w:val="single" w:sz="4" w:space="0" w:color="auto"/>
              <w:left w:val="single" w:sz="4" w:space="0" w:color="auto"/>
              <w:right w:val="single" w:sz="4" w:space="0" w:color="auto"/>
            </w:tcBorders>
          </w:tcPr>
          <w:p w14:paraId="1D96EA1E" w14:textId="77777777" w:rsidR="00CE2EC8" w:rsidRPr="00CE634E" w:rsidRDefault="00CE2EC8" w:rsidP="00A67FB0">
            <w:pPr>
              <w:pStyle w:val="Textetableau"/>
              <w:spacing w:before="0"/>
              <w:jc w:val="center"/>
              <w:rPr>
                <w:ins w:id="1955" w:author="Gaston" w:date="2019-02-28T10:35:00Z"/>
              </w:rPr>
            </w:pPr>
            <w:ins w:id="1956" w:author="Gaston" w:date="2019-02-28T10:35:00Z">
              <w:r>
                <w:t>80</w:t>
              </w:r>
            </w:ins>
          </w:p>
        </w:tc>
      </w:tr>
      <w:tr w:rsidR="00CE2EC8" w14:paraId="38E42C17" w14:textId="77777777" w:rsidTr="00A67FB0">
        <w:trPr>
          <w:trHeight w:val="346"/>
          <w:jc w:val="center"/>
          <w:ins w:id="1957"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3B9E462F" w14:textId="77777777" w:rsidR="00CE2EC8" w:rsidRPr="00CE634E" w:rsidRDefault="00CE2EC8" w:rsidP="00A67FB0">
            <w:pPr>
              <w:pStyle w:val="Textetableau"/>
              <w:spacing w:before="0"/>
              <w:jc w:val="center"/>
              <w:rPr>
                <w:ins w:id="1958" w:author="Gaston" w:date="2019-02-28T10:35:00Z"/>
                <w:b/>
                <w:bCs/>
              </w:rPr>
            </w:pPr>
          </w:p>
        </w:tc>
        <w:tc>
          <w:tcPr>
            <w:tcW w:w="1191" w:type="dxa"/>
            <w:vMerge/>
            <w:tcBorders>
              <w:left w:val="single" w:sz="4" w:space="0" w:color="auto"/>
              <w:right w:val="single" w:sz="4" w:space="0" w:color="auto"/>
            </w:tcBorders>
            <w:shd w:val="clear" w:color="auto" w:fill="D9D9D9" w:themeFill="background1" w:themeFillShade="D9"/>
          </w:tcPr>
          <w:p w14:paraId="41F748B9" w14:textId="77777777" w:rsidR="00CE2EC8" w:rsidRPr="00CE634E" w:rsidRDefault="00CE2EC8" w:rsidP="00A67FB0">
            <w:pPr>
              <w:pStyle w:val="Textetableau"/>
              <w:spacing w:before="0"/>
              <w:jc w:val="center"/>
              <w:rPr>
                <w:ins w:id="1959" w:author="Gaston" w:date="2019-02-28T10:35:00Z"/>
              </w:rPr>
            </w:pPr>
          </w:p>
        </w:tc>
        <w:tc>
          <w:tcPr>
            <w:tcW w:w="283" w:type="dxa"/>
            <w:gridSpan w:val="2"/>
            <w:tcBorders>
              <w:left w:val="single" w:sz="4" w:space="0" w:color="auto"/>
              <w:right w:val="single" w:sz="4" w:space="0" w:color="auto"/>
            </w:tcBorders>
            <w:shd w:val="clear" w:color="auto" w:fill="D9D9D9" w:themeFill="background1" w:themeFillShade="D9"/>
          </w:tcPr>
          <w:p w14:paraId="46ADBE45" w14:textId="77777777" w:rsidR="00CE2EC8" w:rsidRPr="00CE634E" w:rsidRDefault="00CE2EC8" w:rsidP="00A67FB0">
            <w:pPr>
              <w:pStyle w:val="Textetableau"/>
              <w:spacing w:before="0"/>
              <w:jc w:val="center"/>
              <w:rPr>
                <w:ins w:id="1960" w:author="Gaston" w:date="2019-02-28T10:35:00Z"/>
              </w:rPr>
            </w:pPr>
            <w:ins w:id="1961" w:author="Gaston" w:date="2019-02-28T10:35:00Z">
              <w:r>
                <w:t>2</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692779" w14:textId="77777777" w:rsidR="00CE2EC8" w:rsidRPr="00CE634E" w:rsidRDefault="00CE2EC8" w:rsidP="00A67FB0">
            <w:pPr>
              <w:pStyle w:val="Textetableau"/>
              <w:spacing w:before="0"/>
              <w:jc w:val="center"/>
              <w:rPr>
                <w:ins w:id="1962" w:author="Gaston" w:date="2019-02-28T10:35:00Z"/>
              </w:rPr>
            </w:pPr>
            <w:ins w:id="1963" w:author="Gaston" w:date="2019-02-28T10:35:00Z">
              <w:r w:rsidRPr="00CE634E">
                <w:rPr>
                  <w:b/>
                  <w:bCs/>
                </w:rPr>
                <w:t>Réalisation</w:t>
              </w:r>
            </w:ins>
          </w:p>
        </w:tc>
        <w:tc>
          <w:tcPr>
            <w:tcW w:w="6440" w:type="dxa"/>
            <w:tcBorders>
              <w:top w:val="single" w:sz="4" w:space="0" w:color="auto"/>
              <w:left w:val="single" w:sz="4" w:space="0" w:color="auto"/>
              <w:bottom w:val="single" w:sz="4" w:space="0" w:color="auto"/>
              <w:right w:val="single" w:sz="4" w:space="0" w:color="auto"/>
            </w:tcBorders>
          </w:tcPr>
          <w:p w14:paraId="671C0E98" w14:textId="77777777" w:rsidR="00CE2EC8" w:rsidRPr="00CE634E" w:rsidRDefault="00CE2EC8" w:rsidP="00A67FB0">
            <w:pPr>
              <w:pStyle w:val="Textetableau"/>
              <w:spacing w:before="0"/>
              <w:rPr>
                <w:ins w:id="1964" w:author="Gaston" w:date="2019-02-28T10:35:00Z"/>
              </w:rPr>
            </w:pPr>
            <w:ins w:id="1965" w:author="Gaston" w:date="2019-02-28T10:35:00Z">
              <w:r w:rsidRPr="00CE634E">
                <w:t xml:space="preserve">montage </w:t>
              </w:r>
              <w:proofErr w:type="gramStart"/>
              <w:r w:rsidRPr="00CE634E">
                <w:t>ou  codage</w:t>
              </w:r>
              <w:proofErr w:type="gramEnd"/>
              <w:r w:rsidRPr="00CE634E">
                <w:t xml:space="preserve"> </w:t>
              </w:r>
              <w:r w:rsidRPr="00CE634E">
                <w:rPr>
                  <w:b/>
                  <w:bCs/>
                </w:rPr>
                <w:t>de la partie</w:t>
              </w:r>
              <w:r w:rsidRPr="00CE634E">
                <w:t>.</w:t>
              </w:r>
            </w:ins>
          </w:p>
        </w:tc>
        <w:tc>
          <w:tcPr>
            <w:tcW w:w="709" w:type="dxa"/>
            <w:tcBorders>
              <w:top w:val="single" w:sz="4" w:space="0" w:color="auto"/>
              <w:left w:val="single" w:sz="4" w:space="0" w:color="auto"/>
              <w:bottom w:val="single" w:sz="4" w:space="0" w:color="auto"/>
              <w:right w:val="single" w:sz="4" w:space="0" w:color="auto"/>
            </w:tcBorders>
          </w:tcPr>
          <w:p w14:paraId="3A68BB8E" w14:textId="77777777" w:rsidR="00CE2EC8" w:rsidRPr="00CE634E" w:rsidRDefault="00CE2EC8" w:rsidP="00A67FB0">
            <w:pPr>
              <w:pStyle w:val="Textetableau"/>
              <w:spacing w:before="0"/>
              <w:jc w:val="center"/>
              <w:rPr>
                <w:ins w:id="1966" w:author="Gaston" w:date="2019-02-28T10:35:00Z"/>
              </w:rPr>
            </w:pPr>
            <w:ins w:id="1967" w:author="Gaston" w:date="2019-02-28T10:35:00Z">
              <w:r>
                <w:t>25</w:t>
              </w:r>
            </w:ins>
          </w:p>
        </w:tc>
        <w:tc>
          <w:tcPr>
            <w:tcW w:w="658" w:type="dxa"/>
            <w:vMerge/>
            <w:tcBorders>
              <w:left w:val="single" w:sz="4" w:space="0" w:color="auto"/>
              <w:right w:val="single" w:sz="4" w:space="0" w:color="auto"/>
            </w:tcBorders>
          </w:tcPr>
          <w:p w14:paraId="5EF0045C" w14:textId="77777777" w:rsidR="00CE2EC8" w:rsidRPr="00CE634E" w:rsidRDefault="00CE2EC8" w:rsidP="00A67FB0">
            <w:pPr>
              <w:pStyle w:val="Textetableau"/>
              <w:spacing w:before="0"/>
              <w:jc w:val="center"/>
              <w:rPr>
                <w:ins w:id="1968" w:author="Gaston" w:date="2019-02-28T10:35:00Z"/>
              </w:rPr>
            </w:pPr>
          </w:p>
        </w:tc>
      </w:tr>
      <w:tr w:rsidR="00CE2EC8" w14:paraId="514D593A" w14:textId="77777777" w:rsidTr="00A67FB0">
        <w:trPr>
          <w:jc w:val="center"/>
          <w:ins w:id="1969"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247C5310" w14:textId="77777777" w:rsidR="00CE2EC8" w:rsidRPr="00CE634E" w:rsidRDefault="00CE2EC8" w:rsidP="00A67FB0">
            <w:pPr>
              <w:pStyle w:val="Textetableau"/>
              <w:spacing w:before="0"/>
              <w:jc w:val="center"/>
              <w:rPr>
                <w:ins w:id="1970" w:author="Gaston" w:date="2019-02-28T10:35:00Z"/>
                <w:b/>
                <w:bCs/>
              </w:rPr>
            </w:pPr>
          </w:p>
        </w:tc>
        <w:tc>
          <w:tcPr>
            <w:tcW w:w="1191" w:type="dxa"/>
            <w:vMerge/>
            <w:tcBorders>
              <w:left w:val="single" w:sz="4" w:space="0" w:color="auto"/>
              <w:right w:val="single" w:sz="4" w:space="0" w:color="auto"/>
            </w:tcBorders>
            <w:shd w:val="clear" w:color="auto" w:fill="D9D9D9" w:themeFill="background1" w:themeFillShade="D9"/>
          </w:tcPr>
          <w:p w14:paraId="508B4515" w14:textId="77777777" w:rsidR="00CE2EC8" w:rsidRPr="00CE634E" w:rsidRDefault="00CE2EC8" w:rsidP="00A67FB0">
            <w:pPr>
              <w:pStyle w:val="Textetableau"/>
              <w:spacing w:before="0"/>
              <w:jc w:val="center"/>
              <w:rPr>
                <w:ins w:id="1971" w:author="Gaston" w:date="2019-02-28T10:35:00Z"/>
              </w:rPr>
            </w:pPr>
          </w:p>
        </w:tc>
        <w:tc>
          <w:tcPr>
            <w:tcW w:w="283" w:type="dxa"/>
            <w:gridSpan w:val="2"/>
            <w:tcBorders>
              <w:left w:val="single" w:sz="4" w:space="0" w:color="auto"/>
              <w:right w:val="single" w:sz="4" w:space="0" w:color="auto"/>
            </w:tcBorders>
            <w:shd w:val="clear" w:color="auto" w:fill="D9D9D9" w:themeFill="background1" w:themeFillShade="D9"/>
          </w:tcPr>
          <w:p w14:paraId="09E62048" w14:textId="77777777" w:rsidR="00CE2EC8" w:rsidRPr="00CE634E" w:rsidRDefault="00CE2EC8" w:rsidP="00A67FB0">
            <w:pPr>
              <w:pStyle w:val="Textetableau"/>
              <w:spacing w:before="0"/>
              <w:jc w:val="center"/>
              <w:rPr>
                <w:ins w:id="1972" w:author="Gaston" w:date="2019-02-28T10:35:00Z"/>
              </w:rPr>
            </w:pPr>
            <w:ins w:id="1973" w:author="Gaston" w:date="2019-02-28T10:35:00Z">
              <w:r>
                <w:t>3</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7121FA" w14:textId="77777777" w:rsidR="00CE2EC8" w:rsidRPr="00CE634E" w:rsidRDefault="00CE2EC8" w:rsidP="00A67FB0">
            <w:pPr>
              <w:pStyle w:val="Textetableau"/>
              <w:spacing w:before="0"/>
              <w:jc w:val="center"/>
              <w:rPr>
                <w:ins w:id="1974" w:author="Gaston" w:date="2019-02-28T10:35:00Z"/>
              </w:rPr>
            </w:pPr>
            <w:ins w:id="1975" w:author="Gaston" w:date="2019-02-28T10:35:00Z">
              <w:r w:rsidRPr="00CE634E">
                <w:rPr>
                  <w:b/>
                  <w:bCs/>
                </w:rPr>
                <w:t>Test</w:t>
              </w:r>
            </w:ins>
          </w:p>
        </w:tc>
        <w:tc>
          <w:tcPr>
            <w:tcW w:w="6440" w:type="dxa"/>
            <w:tcBorders>
              <w:top w:val="single" w:sz="4" w:space="0" w:color="auto"/>
              <w:left w:val="single" w:sz="4" w:space="0" w:color="auto"/>
              <w:bottom w:val="single" w:sz="4" w:space="0" w:color="auto"/>
              <w:right w:val="single" w:sz="4" w:space="0" w:color="auto"/>
            </w:tcBorders>
          </w:tcPr>
          <w:p w14:paraId="7B315A05" w14:textId="77777777" w:rsidR="00CE2EC8" w:rsidRPr="00CE634E" w:rsidRDefault="00CE2EC8" w:rsidP="00A67FB0">
            <w:pPr>
              <w:pStyle w:val="Textetableau"/>
              <w:spacing w:before="0"/>
              <w:rPr>
                <w:ins w:id="1976" w:author="Gaston" w:date="2019-02-28T10:35:00Z"/>
              </w:rPr>
            </w:pPr>
            <w:ins w:id="1977" w:author="Gaston" w:date="2019-02-28T10:35:00Z">
              <w:r w:rsidRPr="00CE634E">
                <w:t>Développer au besoin, un circuit ou une routine pour tester notre montage/routine</w:t>
              </w:r>
              <w:r>
                <w:t xml:space="preserve"> </w:t>
              </w:r>
              <w:r w:rsidRPr="00C82DA0">
                <w:rPr>
                  <w:b/>
                </w:rPr>
                <w:t>de la partie</w:t>
              </w:r>
              <w:r w:rsidRPr="00CE634E">
                <w:t>.</w:t>
              </w:r>
            </w:ins>
          </w:p>
        </w:tc>
        <w:tc>
          <w:tcPr>
            <w:tcW w:w="709" w:type="dxa"/>
            <w:tcBorders>
              <w:top w:val="single" w:sz="4" w:space="0" w:color="auto"/>
              <w:left w:val="single" w:sz="4" w:space="0" w:color="auto"/>
              <w:bottom w:val="single" w:sz="4" w:space="0" w:color="auto"/>
              <w:right w:val="single" w:sz="4" w:space="0" w:color="auto"/>
            </w:tcBorders>
          </w:tcPr>
          <w:p w14:paraId="2F5768BB" w14:textId="77777777" w:rsidR="00CE2EC8" w:rsidRPr="00CE634E" w:rsidRDefault="00CE2EC8" w:rsidP="00A67FB0">
            <w:pPr>
              <w:pStyle w:val="Textetableau"/>
              <w:spacing w:before="0"/>
              <w:jc w:val="center"/>
              <w:rPr>
                <w:ins w:id="1978" w:author="Gaston" w:date="2019-02-28T10:35:00Z"/>
              </w:rPr>
            </w:pPr>
            <w:ins w:id="1979" w:author="Gaston" w:date="2019-02-28T10:35:00Z">
              <w:r>
                <w:t>10</w:t>
              </w:r>
            </w:ins>
          </w:p>
        </w:tc>
        <w:tc>
          <w:tcPr>
            <w:tcW w:w="658" w:type="dxa"/>
            <w:vMerge/>
            <w:tcBorders>
              <w:left w:val="single" w:sz="4" w:space="0" w:color="auto"/>
              <w:right w:val="single" w:sz="4" w:space="0" w:color="auto"/>
            </w:tcBorders>
          </w:tcPr>
          <w:p w14:paraId="47598B99" w14:textId="77777777" w:rsidR="00CE2EC8" w:rsidRPr="00CE634E" w:rsidRDefault="00CE2EC8" w:rsidP="00A67FB0">
            <w:pPr>
              <w:pStyle w:val="Textetableau"/>
              <w:spacing w:before="0"/>
              <w:jc w:val="center"/>
              <w:rPr>
                <w:ins w:id="1980" w:author="Gaston" w:date="2019-02-28T10:35:00Z"/>
              </w:rPr>
            </w:pPr>
          </w:p>
        </w:tc>
      </w:tr>
      <w:tr w:rsidR="00CE2EC8" w14:paraId="3C5154F9" w14:textId="77777777" w:rsidTr="00A67FB0">
        <w:trPr>
          <w:jc w:val="center"/>
          <w:ins w:id="1981"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1F64EE73" w14:textId="77777777" w:rsidR="00CE2EC8" w:rsidRPr="00CE634E" w:rsidRDefault="00CE2EC8" w:rsidP="00A67FB0">
            <w:pPr>
              <w:pStyle w:val="Textetableau"/>
              <w:spacing w:before="0"/>
              <w:jc w:val="center"/>
              <w:rPr>
                <w:ins w:id="1982" w:author="Gaston" w:date="2019-02-28T10:35:00Z"/>
                <w:b/>
                <w:bCs/>
              </w:rPr>
            </w:pPr>
          </w:p>
        </w:tc>
        <w:tc>
          <w:tcPr>
            <w:tcW w:w="1191" w:type="dxa"/>
            <w:vMerge/>
            <w:tcBorders>
              <w:left w:val="single" w:sz="4" w:space="0" w:color="auto"/>
              <w:right w:val="single" w:sz="4" w:space="0" w:color="auto"/>
            </w:tcBorders>
            <w:shd w:val="clear" w:color="auto" w:fill="D9D9D9" w:themeFill="background1" w:themeFillShade="D9"/>
          </w:tcPr>
          <w:p w14:paraId="7E1C6639" w14:textId="77777777" w:rsidR="00CE2EC8" w:rsidRPr="00CE634E" w:rsidRDefault="00CE2EC8" w:rsidP="00A67FB0">
            <w:pPr>
              <w:pStyle w:val="Textetableau"/>
              <w:spacing w:before="0"/>
              <w:jc w:val="center"/>
              <w:rPr>
                <w:ins w:id="1983" w:author="Gaston" w:date="2019-02-28T10:35:00Z"/>
              </w:rPr>
            </w:pPr>
          </w:p>
        </w:tc>
        <w:tc>
          <w:tcPr>
            <w:tcW w:w="283" w:type="dxa"/>
            <w:gridSpan w:val="2"/>
            <w:tcBorders>
              <w:left w:val="single" w:sz="4" w:space="0" w:color="auto"/>
              <w:right w:val="single" w:sz="4" w:space="0" w:color="auto"/>
            </w:tcBorders>
            <w:shd w:val="clear" w:color="auto" w:fill="D9D9D9" w:themeFill="background1" w:themeFillShade="D9"/>
          </w:tcPr>
          <w:p w14:paraId="228A9E9B" w14:textId="77777777" w:rsidR="00CE2EC8" w:rsidRPr="00CE634E" w:rsidRDefault="00CE2EC8" w:rsidP="00A67FB0">
            <w:pPr>
              <w:pStyle w:val="Textetableau"/>
              <w:spacing w:before="0"/>
              <w:jc w:val="center"/>
              <w:rPr>
                <w:ins w:id="1984" w:author="Gaston" w:date="2019-02-28T10:35:00Z"/>
              </w:rPr>
            </w:pPr>
            <w:ins w:id="1985" w:author="Gaston" w:date="2019-02-28T10:35:00Z">
              <w:r>
                <w:t>4</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F36A90" w14:textId="77777777" w:rsidR="00CE2EC8" w:rsidRPr="00CE634E" w:rsidRDefault="00CE2EC8" w:rsidP="00A67FB0">
            <w:pPr>
              <w:pStyle w:val="Textetableau"/>
              <w:spacing w:before="0"/>
              <w:jc w:val="center"/>
              <w:rPr>
                <w:ins w:id="1986" w:author="Gaston" w:date="2019-02-28T10:35:00Z"/>
              </w:rPr>
            </w:pPr>
            <w:ins w:id="1987" w:author="Gaston" w:date="2019-02-28T10:35:00Z">
              <w:r w:rsidRPr="00CE634E">
                <w:rPr>
                  <w:b/>
                  <w:bCs/>
                </w:rPr>
                <w:t>Dé</w:t>
              </w:r>
              <w:r>
                <w:rPr>
                  <w:b/>
                  <w:bCs/>
                </w:rPr>
                <w:t>pannage</w:t>
              </w:r>
            </w:ins>
          </w:p>
        </w:tc>
        <w:tc>
          <w:tcPr>
            <w:tcW w:w="6440" w:type="dxa"/>
            <w:tcBorders>
              <w:top w:val="single" w:sz="4" w:space="0" w:color="auto"/>
              <w:left w:val="single" w:sz="4" w:space="0" w:color="auto"/>
              <w:bottom w:val="single" w:sz="4" w:space="0" w:color="auto"/>
              <w:right w:val="single" w:sz="4" w:space="0" w:color="auto"/>
            </w:tcBorders>
          </w:tcPr>
          <w:p w14:paraId="274BF061" w14:textId="77777777" w:rsidR="00CE2EC8" w:rsidRPr="00CE634E" w:rsidRDefault="00CE2EC8" w:rsidP="00A67FB0">
            <w:pPr>
              <w:pStyle w:val="Textetableau"/>
              <w:spacing w:before="0"/>
              <w:rPr>
                <w:ins w:id="1988" w:author="Gaston" w:date="2019-02-28T10:35:00Z"/>
              </w:rPr>
            </w:pPr>
            <w:ins w:id="1989" w:author="Gaston" w:date="2019-02-28T10:35:00Z">
              <w:r>
                <w:t>Trouver une solution au problème et f</w:t>
              </w:r>
              <w:r w:rsidRPr="00CE634E">
                <w:t>aire les modifications nécessaires selon les résultats des tests.</w:t>
              </w:r>
            </w:ins>
          </w:p>
        </w:tc>
        <w:tc>
          <w:tcPr>
            <w:tcW w:w="709" w:type="dxa"/>
            <w:tcBorders>
              <w:top w:val="single" w:sz="4" w:space="0" w:color="auto"/>
              <w:left w:val="single" w:sz="4" w:space="0" w:color="auto"/>
              <w:bottom w:val="single" w:sz="4" w:space="0" w:color="auto"/>
              <w:right w:val="single" w:sz="4" w:space="0" w:color="auto"/>
            </w:tcBorders>
          </w:tcPr>
          <w:p w14:paraId="27517974" w14:textId="77777777" w:rsidR="00CE2EC8" w:rsidRPr="00CE634E" w:rsidRDefault="00CE2EC8" w:rsidP="00A67FB0">
            <w:pPr>
              <w:pStyle w:val="Textetableau"/>
              <w:spacing w:before="0"/>
              <w:jc w:val="center"/>
              <w:rPr>
                <w:ins w:id="1990" w:author="Gaston" w:date="2019-02-28T10:35:00Z"/>
              </w:rPr>
            </w:pPr>
            <w:ins w:id="1991" w:author="Gaston" w:date="2019-02-28T10:35:00Z">
              <w:r>
                <w:t>10</w:t>
              </w:r>
            </w:ins>
          </w:p>
        </w:tc>
        <w:tc>
          <w:tcPr>
            <w:tcW w:w="658" w:type="dxa"/>
            <w:vMerge/>
            <w:tcBorders>
              <w:left w:val="single" w:sz="4" w:space="0" w:color="auto"/>
              <w:bottom w:val="single" w:sz="4" w:space="0" w:color="auto"/>
              <w:right w:val="single" w:sz="4" w:space="0" w:color="auto"/>
            </w:tcBorders>
          </w:tcPr>
          <w:p w14:paraId="7BAD242A" w14:textId="77777777" w:rsidR="00CE2EC8" w:rsidRPr="00CE634E" w:rsidRDefault="00CE2EC8" w:rsidP="00A67FB0">
            <w:pPr>
              <w:pStyle w:val="Textetableau"/>
              <w:spacing w:before="0"/>
              <w:jc w:val="center"/>
              <w:rPr>
                <w:ins w:id="1992" w:author="Gaston" w:date="2019-02-28T10:35:00Z"/>
              </w:rPr>
            </w:pPr>
          </w:p>
        </w:tc>
      </w:tr>
      <w:tr w:rsidR="00CE2EC8" w14:paraId="01F88670" w14:textId="77777777" w:rsidTr="00A67FB0">
        <w:trPr>
          <w:jc w:val="center"/>
          <w:ins w:id="1993"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173595B9" w14:textId="77777777" w:rsidR="00CE2EC8" w:rsidRPr="00CE634E" w:rsidRDefault="00CE2EC8" w:rsidP="00A67FB0">
            <w:pPr>
              <w:pStyle w:val="Textetableau"/>
              <w:spacing w:before="0"/>
              <w:jc w:val="center"/>
              <w:rPr>
                <w:ins w:id="1994" w:author="Gaston" w:date="2019-02-28T10:35:00Z"/>
                <w:b/>
                <w:bCs/>
              </w:rPr>
            </w:pPr>
          </w:p>
        </w:tc>
        <w:tc>
          <w:tcPr>
            <w:tcW w:w="1191" w:type="dxa"/>
            <w:vMerge w:val="restart"/>
            <w:tcBorders>
              <w:left w:val="single" w:sz="4" w:space="0" w:color="auto"/>
              <w:right w:val="single" w:sz="4" w:space="0" w:color="auto"/>
            </w:tcBorders>
            <w:shd w:val="clear" w:color="auto" w:fill="D9D9D9" w:themeFill="background1" w:themeFillShade="D9"/>
          </w:tcPr>
          <w:p w14:paraId="7DBD95B2" w14:textId="77777777" w:rsidR="00CE2EC8" w:rsidRPr="009F5C9F" w:rsidRDefault="00CE2EC8" w:rsidP="00A67FB0">
            <w:pPr>
              <w:pStyle w:val="Textetableau"/>
              <w:spacing w:before="0"/>
              <w:jc w:val="center"/>
              <w:rPr>
                <w:ins w:id="1995" w:author="Gaston" w:date="2019-02-28T10:35:00Z"/>
                <w:b/>
              </w:rPr>
            </w:pPr>
            <w:ins w:id="1996" w:author="Gaston" w:date="2019-02-28T10:35:00Z">
              <w:r w:rsidRPr="009F5C9F">
                <w:rPr>
                  <w:b/>
                </w:rPr>
                <w:t>Intégration</w:t>
              </w:r>
              <w:r>
                <w:rPr>
                  <w:b/>
                </w:rPr>
                <w:t xml:space="preserve"> fonctionnelle </w:t>
              </w:r>
              <w:r w:rsidRPr="009F5C9F">
                <w:rPr>
                  <w:b/>
                </w:rPr>
                <w:t>de la partie</w:t>
              </w:r>
              <w:r>
                <w:rPr>
                  <w:b/>
                </w:rPr>
                <w:t>.</w:t>
              </w:r>
            </w:ins>
          </w:p>
        </w:tc>
        <w:tc>
          <w:tcPr>
            <w:tcW w:w="283" w:type="dxa"/>
            <w:gridSpan w:val="2"/>
            <w:tcBorders>
              <w:left w:val="single" w:sz="4" w:space="0" w:color="auto"/>
              <w:right w:val="single" w:sz="4" w:space="0" w:color="auto"/>
            </w:tcBorders>
            <w:shd w:val="clear" w:color="auto" w:fill="D9D9D9" w:themeFill="background1" w:themeFillShade="D9"/>
          </w:tcPr>
          <w:p w14:paraId="6D24D668" w14:textId="77777777" w:rsidR="00CE2EC8" w:rsidRPr="00CE634E" w:rsidRDefault="00CE2EC8" w:rsidP="00A67FB0">
            <w:pPr>
              <w:pStyle w:val="Textetableau"/>
              <w:spacing w:before="0"/>
              <w:jc w:val="center"/>
              <w:rPr>
                <w:ins w:id="1997" w:author="Gaston" w:date="2019-02-28T10:35:00Z"/>
              </w:rPr>
            </w:pPr>
            <w:ins w:id="1998" w:author="Gaston" w:date="2019-02-28T10:35:00Z">
              <w:r>
                <w:t>5</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4240A7" w14:textId="77777777" w:rsidR="00CE2EC8" w:rsidRPr="00CE634E" w:rsidRDefault="00CE2EC8" w:rsidP="00A67FB0">
            <w:pPr>
              <w:pStyle w:val="Textetableau"/>
              <w:spacing w:before="0"/>
              <w:jc w:val="center"/>
              <w:rPr>
                <w:ins w:id="1999" w:author="Gaston" w:date="2019-02-28T10:35:00Z"/>
              </w:rPr>
            </w:pPr>
            <w:ins w:id="2000" w:author="Gaston" w:date="2019-02-28T10:35:00Z">
              <w:r w:rsidRPr="00CE634E">
                <w:rPr>
                  <w:b/>
                  <w:bCs/>
                </w:rPr>
                <w:t>Intégration</w:t>
              </w:r>
            </w:ins>
          </w:p>
        </w:tc>
        <w:tc>
          <w:tcPr>
            <w:tcW w:w="6440" w:type="dxa"/>
            <w:tcBorders>
              <w:top w:val="single" w:sz="4" w:space="0" w:color="auto"/>
              <w:left w:val="single" w:sz="4" w:space="0" w:color="auto"/>
              <w:bottom w:val="single" w:sz="4" w:space="0" w:color="auto"/>
              <w:right w:val="single" w:sz="4" w:space="0" w:color="auto"/>
            </w:tcBorders>
          </w:tcPr>
          <w:p w14:paraId="3DB71DA9" w14:textId="77777777" w:rsidR="00CE2EC8" w:rsidRPr="00CE634E" w:rsidRDefault="00CE2EC8" w:rsidP="00A67FB0">
            <w:pPr>
              <w:pStyle w:val="Textetableau"/>
              <w:spacing w:before="0"/>
              <w:rPr>
                <w:ins w:id="2001" w:author="Gaston" w:date="2019-02-28T10:35:00Z"/>
              </w:rPr>
            </w:pPr>
            <w:ins w:id="2002" w:author="Gaston" w:date="2019-02-28T10:35:00Z">
              <w:r w:rsidRPr="00CE634E">
                <w:t xml:space="preserve">Ajouter </w:t>
              </w:r>
              <w:r w:rsidRPr="00C82DA0">
                <w:rPr>
                  <w:b/>
                </w:rPr>
                <w:t>la partie</w:t>
              </w:r>
              <w:r>
                <w:t xml:space="preserve"> (circuit/</w:t>
              </w:r>
              <w:r w:rsidRPr="00CE634E">
                <w:t>routine</w:t>
              </w:r>
              <w:r>
                <w:t xml:space="preserve">) </w:t>
              </w:r>
              <w:r w:rsidRPr="00CE634E">
                <w:t>au reste du projet et tester leur fonctionnement ensemble.</w:t>
              </w:r>
            </w:ins>
          </w:p>
        </w:tc>
        <w:tc>
          <w:tcPr>
            <w:tcW w:w="709" w:type="dxa"/>
            <w:tcBorders>
              <w:top w:val="single" w:sz="4" w:space="0" w:color="auto"/>
              <w:left w:val="single" w:sz="4" w:space="0" w:color="auto"/>
              <w:bottom w:val="single" w:sz="4" w:space="0" w:color="auto"/>
              <w:right w:val="single" w:sz="4" w:space="0" w:color="auto"/>
            </w:tcBorders>
          </w:tcPr>
          <w:p w14:paraId="34F9B1D0" w14:textId="77777777" w:rsidR="00CE2EC8" w:rsidRPr="00CE634E" w:rsidRDefault="00CE2EC8" w:rsidP="00A67FB0">
            <w:pPr>
              <w:pStyle w:val="Textetableau"/>
              <w:spacing w:before="0"/>
              <w:jc w:val="center"/>
              <w:rPr>
                <w:ins w:id="2003" w:author="Gaston" w:date="2019-02-28T10:35:00Z"/>
              </w:rPr>
            </w:pPr>
            <w:ins w:id="2004" w:author="Gaston" w:date="2019-02-28T10:35:00Z">
              <w:r>
                <w:t>5</w:t>
              </w:r>
            </w:ins>
          </w:p>
        </w:tc>
        <w:tc>
          <w:tcPr>
            <w:tcW w:w="658" w:type="dxa"/>
            <w:vMerge w:val="restart"/>
            <w:tcBorders>
              <w:top w:val="single" w:sz="4" w:space="0" w:color="auto"/>
              <w:left w:val="single" w:sz="4" w:space="0" w:color="auto"/>
              <w:right w:val="single" w:sz="4" w:space="0" w:color="auto"/>
            </w:tcBorders>
          </w:tcPr>
          <w:p w14:paraId="6A275519" w14:textId="77777777" w:rsidR="00CE2EC8" w:rsidRPr="00CE634E" w:rsidRDefault="00CE2EC8" w:rsidP="00A67FB0">
            <w:pPr>
              <w:pStyle w:val="Textetableau"/>
              <w:spacing w:before="0"/>
              <w:jc w:val="center"/>
              <w:rPr>
                <w:ins w:id="2005" w:author="Gaston" w:date="2019-02-28T10:35:00Z"/>
              </w:rPr>
            </w:pPr>
            <w:ins w:id="2006" w:author="Gaston" w:date="2019-02-28T10:35:00Z">
              <w:r>
                <w:t>20</w:t>
              </w:r>
            </w:ins>
          </w:p>
        </w:tc>
      </w:tr>
      <w:tr w:rsidR="00CE2EC8" w14:paraId="0079963C" w14:textId="77777777" w:rsidTr="00A67FB0">
        <w:trPr>
          <w:jc w:val="center"/>
          <w:ins w:id="2007"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364A2ECF" w14:textId="77777777" w:rsidR="00CE2EC8" w:rsidRPr="00CE634E" w:rsidRDefault="00CE2EC8" w:rsidP="00A67FB0">
            <w:pPr>
              <w:pStyle w:val="Textetableau"/>
              <w:spacing w:before="0"/>
              <w:jc w:val="center"/>
              <w:rPr>
                <w:ins w:id="2008" w:author="Gaston" w:date="2019-02-28T10:35:00Z"/>
                <w:b/>
                <w:bCs/>
              </w:rPr>
            </w:pPr>
          </w:p>
        </w:tc>
        <w:tc>
          <w:tcPr>
            <w:tcW w:w="1191" w:type="dxa"/>
            <w:vMerge/>
            <w:tcBorders>
              <w:left w:val="single" w:sz="4" w:space="0" w:color="auto"/>
              <w:right w:val="single" w:sz="4" w:space="0" w:color="auto"/>
            </w:tcBorders>
            <w:shd w:val="clear" w:color="auto" w:fill="D9D9D9" w:themeFill="background1" w:themeFillShade="D9"/>
          </w:tcPr>
          <w:p w14:paraId="56F296EA" w14:textId="77777777" w:rsidR="00CE2EC8" w:rsidRPr="00CE634E" w:rsidRDefault="00CE2EC8" w:rsidP="00A67FB0">
            <w:pPr>
              <w:pStyle w:val="Textetableau"/>
              <w:spacing w:before="0"/>
              <w:jc w:val="center"/>
              <w:rPr>
                <w:ins w:id="2009" w:author="Gaston" w:date="2019-02-28T10:35:00Z"/>
                <w:b/>
                <w:bCs/>
              </w:rPr>
            </w:pPr>
          </w:p>
        </w:tc>
        <w:tc>
          <w:tcPr>
            <w:tcW w:w="283" w:type="dxa"/>
            <w:gridSpan w:val="2"/>
            <w:tcBorders>
              <w:left w:val="single" w:sz="4" w:space="0" w:color="auto"/>
              <w:right w:val="single" w:sz="4" w:space="0" w:color="auto"/>
            </w:tcBorders>
            <w:shd w:val="clear" w:color="auto" w:fill="D9D9D9" w:themeFill="background1" w:themeFillShade="D9"/>
          </w:tcPr>
          <w:p w14:paraId="33946613" w14:textId="77777777" w:rsidR="00CE2EC8" w:rsidRPr="00CE634E" w:rsidRDefault="00CE2EC8" w:rsidP="00A67FB0">
            <w:pPr>
              <w:pStyle w:val="Textetableau"/>
              <w:spacing w:before="0"/>
              <w:jc w:val="center"/>
              <w:rPr>
                <w:ins w:id="2010" w:author="Gaston" w:date="2019-02-28T10:35:00Z"/>
                <w:b/>
                <w:bCs/>
              </w:rPr>
            </w:pPr>
            <w:ins w:id="2011" w:author="Gaston" w:date="2019-02-28T10:35:00Z">
              <w:r>
                <w:rPr>
                  <w:b/>
                  <w:bCs/>
                </w:rPr>
                <w:t>6</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1CC34A" w14:textId="77777777" w:rsidR="00CE2EC8" w:rsidRPr="00CE634E" w:rsidRDefault="00CE2EC8" w:rsidP="00A67FB0">
            <w:pPr>
              <w:pStyle w:val="Textetableau"/>
              <w:spacing w:before="0"/>
              <w:jc w:val="center"/>
              <w:rPr>
                <w:ins w:id="2012" w:author="Gaston" w:date="2019-02-28T10:35:00Z"/>
              </w:rPr>
            </w:pPr>
            <w:ins w:id="2013" w:author="Gaston" w:date="2019-02-28T10:35:00Z">
              <w:r w:rsidRPr="00CE634E">
                <w:rPr>
                  <w:b/>
                  <w:bCs/>
                </w:rPr>
                <w:t>Test</w:t>
              </w:r>
              <w:r>
                <w:rPr>
                  <w:b/>
                  <w:bCs/>
                </w:rPr>
                <w:t xml:space="preserve"> d’intégration</w:t>
              </w:r>
            </w:ins>
          </w:p>
        </w:tc>
        <w:tc>
          <w:tcPr>
            <w:tcW w:w="6440" w:type="dxa"/>
            <w:tcBorders>
              <w:top w:val="single" w:sz="4" w:space="0" w:color="auto"/>
              <w:left w:val="single" w:sz="4" w:space="0" w:color="auto"/>
              <w:bottom w:val="single" w:sz="4" w:space="0" w:color="auto"/>
              <w:right w:val="single" w:sz="4" w:space="0" w:color="auto"/>
            </w:tcBorders>
          </w:tcPr>
          <w:p w14:paraId="6D7CC64C" w14:textId="77777777" w:rsidR="00CE2EC8" w:rsidRPr="00CE634E" w:rsidRDefault="00CE2EC8" w:rsidP="00A67FB0">
            <w:pPr>
              <w:pStyle w:val="Textetableau"/>
              <w:spacing w:before="0"/>
              <w:rPr>
                <w:ins w:id="2014" w:author="Gaston" w:date="2019-02-28T10:35:00Z"/>
              </w:rPr>
            </w:pPr>
            <w:ins w:id="2015" w:author="Gaston" w:date="2019-02-28T10:35:00Z">
              <w:r w:rsidRPr="00CE634E">
                <w:t xml:space="preserve">Développer au besoin, un circuit ou une routine pour tester </w:t>
              </w:r>
              <w:r>
                <w:t xml:space="preserve">le </w:t>
              </w:r>
              <w:r w:rsidRPr="00CE634E">
                <w:t>montage/routine</w:t>
              </w:r>
              <w:r>
                <w:t xml:space="preserve"> </w:t>
              </w:r>
              <w:r w:rsidRPr="00C82DA0">
                <w:rPr>
                  <w:b/>
                </w:rPr>
                <w:t>de la partie</w:t>
              </w:r>
              <w:r w:rsidRPr="00CE634E">
                <w:t>.</w:t>
              </w:r>
            </w:ins>
          </w:p>
        </w:tc>
        <w:tc>
          <w:tcPr>
            <w:tcW w:w="709" w:type="dxa"/>
            <w:tcBorders>
              <w:top w:val="single" w:sz="4" w:space="0" w:color="auto"/>
              <w:left w:val="single" w:sz="4" w:space="0" w:color="auto"/>
              <w:bottom w:val="single" w:sz="4" w:space="0" w:color="auto"/>
              <w:right w:val="single" w:sz="4" w:space="0" w:color="auto"/>
            </w:tcBorders>
          </w:tcPr>
          <w:p w14:paraId="66D03856" w14:textId="77777777" w:rsidR="00CE2EC8" w:rsidRPr="00CE634E" w:rsidRDefault="00CE2EC8" w:rsidP="00A67FB0">
            <w:pPr>
              <w:pStyle w:val="Textetableau"/>
              <w:spacing w:before="0"/>
              <w:jc w:val="center"/>
              <w:rPr>
                <w:ins w:id="2016" w:author="Gaston" w:date="2019-02-28T10:35:00Z"/>
              </w:rPr>
            </w:pPr>
            <w:ins w:id="2017" w:author="Gaston" w:date="2019-02-28T10:35:00Z">
              <w:r>
                <w:t>5</w:t>
              </w:r>
            </w:ins>
          </w:p>
        </w:tc>
        <w:tc>
          <w:tcPr>
            <w:tcW w:w="658" w:type="dxa"/>
            <w:vMerge/>
            <w:tcBorders>
              <w:left w:val="single" w:sz="4" w:space="0" w:color="auto"/>
              <w:right w:val="single" w:sz="4" w:space="0" w:color="auto"/>
            </w:tcBorders>
          </w:tcPr>
          <w:p w14:paraId="5D0E1647" w14:textId="77777777" w:rsidR="00CE2EC8" w:rsidRPr="00CE634E" w:rsidRDefault="00CE2EC8" w:rsidP="00A67FB0">
            <w:pPr>
              <w:pStyle w:val="Textetableau"/>
              <w:spacing w:before="0"/>
              <w:jc w:val="center"/>
              <w:rPr>
                <w:ins w:id="2018" w:author="Gaston" w:date="2019-02-28T10:35:00Z"/>
              </w:rPr>
            </w:pPr>
          </w:p>
        </w:tc>
      </w:tr>
      <w:tr w:rsidR="00CE2EC8" w14:paraId="5DC7B112" w14:textId="77777777" w:rsidTr="00A67FB0">
        <w:trPr>
          <w:jc w:val="center"/>
          <w:ins w:id="2019"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5385399D" w14:textId="77777777" w:rsidR="00CE2EC8" w:rsidRPr="00CE634E" w:rsidRDefault="00CE2EC8" w:rsidP="00A67FB0">
            <w:pPr>
              <w:pStyle w:val="Textetableau"/>
              <w:spacing w:before="0"/>
              <w:jc w:val="center"/>
              <w:rPr>
                <w:ins w:id="2020" w:author="Gaston" w:date="2019-02-28T10:35:00Z"/>
                <w:b/>
                <w:bCs/>
              </w:rPr>
            </w:pPr>
          </w:p>
        </w:tc>
        <w:tc>
          <w:tcPr>
            <w:tcW w:w="1191" w:type="dxa"/>
            <w:vMerge/>
            <w:tcBorders>
              <w:left w:val="single" w:sz="4" w:space="0" w:color="auto"/>
              <w:right w:val="single" w:sz="4" w:space="0" w:color="auto"/>
            </w:tcBorders>
            <w:shd w:val="clear" w:color="auto" w:fill="D9D9D9" w:themeFill="background1" w:themeFillShade="D9"/>
          </w:tcPr>
          <w:p w14:paraId="39001042" w14:textId="77777777" w:rsidR="00CE2EC8" w:rsidRPr="00CE634E" w:rsidRDefault="00CE2EC8" w:rsidP="00A67FB0">
            <w:pPr>
              <w:pStyle w:val="Textetableau"/>
              <w:spacing w:before="0"/>
              <w:jc w:val="center"/>
              <w:rPr>
                <w:ins w:id="2021" w:author="Gaston" w:date="2019-02-28T10:35:00Z"/>
                <w:b/>
                <w:bCs/>
              </w:rPr>
            </w:pPr>
          </w:p>
        </w:tc>
        <w:tc>
          <w:tcPr>
            <w:tcW w:w="283" w:type="dxa"/>
            <w:gridSpan w:val="2"/>
            <w:tcBorders>
              <w:left w:val="single" w:sz="4" w:space="0" w:color="auto"/>
              <w:right w:val="single" w:sz="4" w:space="0" w:color="auto"/>
            </w:tcBorders>
            <w:shd w:val="clear" w:color="auto" w:fill="D9D9D9" w:themeFill="background1" w:themeFillShade="D9"/>
          </w:tcPr>
          <w:p w14:paraId="527C7936" w14:textId="77777777" w:rsidR="00CE2EC8" w:rsidRPr="00CE634E" w:rsidRDefault="00CE2EC8" w:rsidP="00A67FB0">
            <w:pPr>
              <w:pStyle w:val="Textetableau"/>
              <w:spacing w:before="0"/>
              <w:jc w:val="center"/>
              <w:rPr>
                <w:ins w:id="2022" w:author="Gaston" w:date="2019-02-28T10:35:00Z"/>
                <w:b/>
                <w:bCs/>
              </w:rPr>
            </w:pPr>
            <w:ins w:id="2023" w:author="Gaston" w:date="2019-02-28T10:35:00Z">
              <w:r>
                <w:rPr>
                  <w:b/>
                  <w:bCs/>
                </w:rPr>
                <w:t>7</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42E02A" w14:textId="77777777" w:rsidR="00CE2EC8" w:rsidRDefault="00CE2EC8" w:rsidP="00A67FB0">
            <w:pPr>
              <w:pStyle w:val="Textetableau"/>
              <w:spacing w:before="0"/>
              <w:jc w:val="center"/>
              <w:rPr>
                <w:ins w:id="2024" w:author="Gaston" w:date="2019-02-28T10:35:00Z"/>
                <w:b/>
                <w:bCs/>
              </w:rPr>
            </w:pPr>
            <w:ins w:id="2025" w:author="Gaston" w:date="2019-02-28T10:35:00Z">
              <w:r w:rsidRPr="00CE634E">
                <w:rPr>
                  <w:b/>
                  <w:bCs/>
                </w:rPr>
                <w:t>Dé</w:t>
              </w:r>
              <w:r>
                <w:rPr>
                  <w:b/>
                  <w:bCs/>
                </w:rPr>
                <w:t>pannage</w:t>
              </w:r>
            </w:ins>
          </w:p>
          <w:p w14:paraId="7C9E7309" w14:textId="77777777" w:rsidR="00CE2EC8" w:rsidRPr="00CE634E" w:rsidRDefault="00CE2EC8" w:rsidP="00A67FB0">
            <w:pPr>
              <w:pStyle w:val="Textetableau"/>
              <w:spacing w:before="0"/>
              <w:jc w:val="center"/>
              <w:rPr>
                <w:ins w:id="2026" w:author="Gaston" w:date="2019-02-28T10:35:00Z"/>
              </w:rPr>
            </w:pPr>
            <w:ins w:id="2027" w:author="Gaston" w:date="2019-02-28T10:35:00Z">
              <w:r>
                <w:rPr>
                  <w:b/>
                  <w:bCs/>
                </w:rPr>
                <w:t>d’intégration</w:t>
              </w:r>
            </w:ins>
          </w:p>
        </w:tc>
        <w:tc>
          <w:tcPr>
            <w:tcW w:w="6440" w:type="dxa"/>
            <w:tcBorders>
              <w:top w:val="single" w:sz="4" w:space="0" w:color="auto"/>
              <w:left w:val="single" w:sz="4" w:space="0" w:color="auto"/>
              <w:bottom w:val="single" w:sz="4" w:space="0" w:color="auto"/>
              <w:right w:val="single" w:sz="4" w:space="0" w:color="auto"/>
            </w:tcBorders>
          </w:tcPr>
          <w:p w14:paraId="65B020EB" w14:textId="77777777" w:rsidR="00CE2EC8" w:rsidRPr="00CE634E" w:rsidRDefault="00CE2EC8" w:rsidP="00A67FB0">
            <w:pPr>
              <w:pStyle w:val="Textetableau"/>
              <w:spacing w:before="0"/>
              <w:rPr>
                <w:ins w:id="2028" w:author="Gaston" w:date="2019-02-28T10:35:00Z"/>
              </w:rPr>
            </w:pPr>
            <w:ins w:id="2029" w:author="Gaston" w:date="2019-02-28T10:35:00Z">
              <w:r>
                <w:t>Trouver une solution au problème et f</w:t>
              </w:r>
              <w:r w:rsidRPr="00CE634E">
                <w:t>aire les modifications nécessaires selon les résultats des tests.</w:t>
              </w:r>
            </w:ins>
          </w:p>
        </w:tc>
        <w:tc>
          <w:tcPr>
            <w:tcW w:w="709" w:type="dxa"/>
            <w:tcBorders>
              <w:top w:val="single" w:sz="4" w:space="0" w:color="auto"/>
              <w:left w:val="single" w:sz="4" w:space="0" w:color="auto"/>
              <w:bottom w:val="single" w:sz="4" w:space="0" w:color="auto"/>
              <w:right w:val="single" w:sz="4" w:space="0" w:color="auto"/>
            </w:tcBorders>
          </w:tcPr>
          <w:p w14:paraId="30EBD2EE" w14:textId="77777777" w:rsidR="00CE2EC8" w:rsidRPr="00CE634E" w:rsidRDefault="00CE2EC8" w:rsidP="00A67FB0">
            <w:pPr>
              <w:pStyle w:val="Textetableau"/>
              <w:spacing w:before="0"/>
              <w:jc w:val="center"/>
              <w:rPr>
                <w:ins w:id="2030" w:author="Gaston" w:date="2019-02-28T10:35:00Z"/>
              </w:rPr>
            </w:pPr>
            <w:ins w:id="2031" w:author="Gaston" w:date="2019-02-28T10:35:00Z">
              <w:r>
                <w:t>5</w:t>
              </w:r>
            </w:ins>
          </w:p>
        </w:tc>
        <w:tc>
          <w:tcPr>
            <w:tcW w:w="658" w:type="dxa"/>
            <w:vMerge/>
            <w:tcBorders>
              <w:left w:val="single" w:sz="4" w:space="0" w:color="auto"/>
              <w:right w:val="single" w:sz="4" w:space="0" w:color="auto"/>
            </w:tcBorders>
          </w:tcPr>
          <w:p w14:paraId="6207BC17" w14:textId="77777777" w:rsidR="00CE2EC8" w:rsidRPr="00CE634E" w:rsidRDefault="00CE2EC8" w:rsidP="00A67FB0">
            <w:pPr>
              <w:pStyle w:val="Textetableau"/>
              <w:spacing w:before="0"/>
              <w:jc w:val="center"/>
              <w:rPr>
                <w:ins w:id="2032" w:author="Gaston" w:date="2019-02-28T10:35:00Z"/>
              </w:rPr>
            </w:pPr>
          </w:p>
        </w:tc>
      </w:tr>
      <w:tr w:rsidR="00CE2EC8" w14:paraId="60D7B0BF" w14:textId="77777777" w:rsidTr="00A67FB0">
        <w:trPr>
          <w:jc w:val="center"/>
          <w:ins w:id="2033" w:author="Gaston" w:date="2019-02-28T10:35:00Z"/>
        </w:trPr>
        <w:tc>
          <w:tcPr>
            <w:tcW w:w="940" w:type="dxa"/>
            <w:vMerge/>
            <w:tcBorders>
              <w:top w:val="single" w:sz="4" w:space="0" w:color="auto"/>
              <w:left w:val="single" w:sz="4" w:space="0" w:color="auto"/>
              <w:bottom w:val="single" w:sz="4" w:space="0" w:color="auto"/>
              <w:right w:val="single" w:sz="4" w:space="0" w:color="auto"/>
            </w:tcBorders>
            <w:shd w:val="clear" w:color="auto" w:fill="E0E0E0"/>
          </w:tcPr>
          <w:p w14:paraId="50E0DCE6" w14:textId="77777777" w:rsidR="00CE2EC8" w:rsidRPr="00CE634E" w:rsidRDefault="00CE2EC8" w:rsidP="00A67FB0">
            <w:pPr>
              <w:pStyle w:val="Textetableau"/>
              <w:spacing w:before="0"/>
              <w:jc w:val="center"/>
              <w:rPr>
                <w:ins w:id="2034" w:author="Gaston" w:date="2019-02-28T10:35:00Z"/>
                <w:b/>
                <w:bCs/>
              </w:rPr>
            </w:pPr>
          </w:p>
        </w:tc>
        <w:tc>
          <w:tcPr>
            <w:tcW w:w="1191" w:type="dxa"/>
            <w:vMerge/>
            <w:tcBorders>
              <w:left w:val="single" w:sz="4" w:space="0" w:color="auto"/>
              <w:bottom w:val="single" w:sz="4" w:space="0" w:color="auto"/>
              <w:right w:val="single" w:sz="4" w:space="0" w:color="auto"/>
            </w:tcBorders>
            <w:shd w:val="clear" w:color="auto" w:fill="D9D9D9" w:themeFill="background1" w:themeFillShade="D9"/>
          </w:tcPr>
          <w:p w14:paraId="5D8749D5" w14:textId="77777777" w:rsidR="00CE2EC8" w:rsidRPr="00CE634E" w:rsidRDefault="00CE2EC8" w:rsidP="00A67FB0">
            <w:pPr>
              <w:pStyle w:val="Textetableau"/>
              <w:spacing w:before="0"/>
              <w:jc w:val="center"/>
              <w:rPr>
                <w:ins w:id="2035" w:author="Gaston" w:date="2019-02-28T10:35:00Z"/>
              </w:rPr>
            </w:pPr>
          </w:p>
        </w:tc>
        <w:tc>
          <w:tcPr>
            <w:tcW w:w="283" w:type="dxa"/>
            <w:gridSpan w:val="2"/>
            <w:tcBorders>
              <w:left w:val="single" w:sz="4" w:space="0" w:color="auto"/>
              <w:bottom w:val="single" w:sz="4" w:space="0" w:color="auto"/>
              <w:right w:val="single" w:sz="4" w:space="0" w:color="auto"/>
            </w:tcBorders>
            <w:shd w:val="clear" w:color="auto" w:fill="D9D9D9" w:themeFill="background1" w:themeFillShade="D9"/>
          </w:tcPr>
          <w:p w14:paraId="2A2847E6" w14:textId="77777777" w:rsidR="00CE2EC8" w:rsidRPr="00CE634E" w:rsidRDefault="00CE2EC8" w:rsidP="00A67FB0">
            <w:pPr>
              <w:pStyle w:val="Textetableau"/>
              <w:spacing w:before="0"/>
              <w:jc w:val="center"/>
              <w:rPr>
                <w:ins w:id="2036" w:author="Gaston" w:date="2019-02-28T10:35:00Z"/>
              </w:rPr>
            </w:pPr>
            <w:ins w:id="2037" w:author="Gaston" w:date="2019-02-28T10:35:00Z">
              <w:r>
                <w:t>8</w:t>
              </w:r>
            </w:ins>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5AFC06" w14:textId="77777777" w:rsidR="00CE2EC8" w:rsidRPr="00CE634E" w:rsidRDefault="00CE2EC8" w:rsidP="00A67FB0">
            <w:pPr>
              <w:pStyle w:val="Textetableau"/>
              <w:spacing w:before="0"/>
              <w:jc w:val="center"/>
              <w:rPr>
                <w:ins w:id="2038" w:author="Gaston" w:date="2019-02-28T10:35:00Z"/>
              </w:rPr>
            </w:pPr>
            <w:ins w:id="2039" w:author="Gaston" w:date="2019-02-28T10:35:00Z">
              <w:r w:rsidRPr="00CE634E">
                <w:rPr>
                  <w:b/>
                  <w:bCs/>
                </w:rPr>
                <w:t>Intégration finale</w:t>
              </w:r>
            </w:ins>
          </w:p>
        </w:tc>
        <w:tc>
          <w:tcPr>
            <w:tcW w:w="6440" w:type="dxa"/>
            <w:tcBorders>
              <w:top w:val="single" w:sz="4" w:space="0" w:color="auto"/>
              <w:left w:val="single" w:sz="4" w:space="0" w:color="auto"/>
              <w:bottom w:val="single" w:sz="4" w:space="0" w:color="auto"/>
              <w:right w:val="single" w:sz="4" w:space="0" w:color="auto"/>
            </w:tcBorders>
          </w:tcPr>
          <w:p w14:paraId="4B83583B" w14:textId="77777777" w:rsidR="00CE2EC8" w:rsidRPr="00CE634E" w:rsidRDefault="00CE2EC8" w:rsidP="00A67FB0">
            <w:pPr>
              <w:pStyle w:val="Textetableau"/>
              <w:spacing w:before="0"/>
              <w:rPr>
                <w:ins w:id="2040" w:author="Gaston" w:date="2019-02-28T10:35:00Z"/>
              </w:rPr>
            </w:pPr>
            <w:ins w:id="2041" w:author="Gaston" w:date="2019-02-28T10:35:00Z">
              <w:r w:rsidRPr="00CE634E">
                <w:t>Cette étape est nécessaire dans le cas par exemple, ou votre projet fait partie d'un ensemble de parties développées par plus d'un individu.</w:t>
              </w:r>
            </w:ins>
          </w:p>
        </w:tc>
        <w:tc>
          <w:tcPr>
            <w:tcW w:w="709" w:type="dxa"/>
            <w:tcBorders>
              <w:top w:val="single" w:sz="4" w:space="0" w:color="auto"/>
              <w:left w:val="single" w:sz="4" w:space="0" w:color="auto"/>
              <w:bottom w:val="single" w:sz="4" w:space="0" w:color="auto"/>
              <w:right w:val="single" w:sz="4" w:space="0" w:color="auto"/>
            </w:tcBorders>
          </w:tcPr>
          <w:p w14:paraId="08DCB869" w14:textId="77777777" w:rsidR="00CE2EC8" w:rsidRPr="00CE634E" w:rsidRDefault="00CE2EC8" w:rsidP="00A67FB0">
            <w:pPr>
              <w:pStyle w:val="Textetableau"/>
              <w:spacing w:before="0"/>
              <w:jc w:val="center"/>
              <w:rPr>
                <w:ins w:id="2042" w:author="Gaston" w:date="2019-02-28T10:35:00Z"/>
              </w:rPr>
            </w:pPr>
            <w:ins w:id="2043" w:author="Gaston" w:date="2019-02-28T10:35:00Z">
              <w:r>
                <w:t>5</w:t>
              </w:r>
            </w:ins>
          </w:p>
        </w:tc>
        <w:tc>
          <w:tcPr>
            <w:tcW w:w="658" w:type="dxa"/>
            <w:vMerge/>
            <w:tcBorders>
              <w:left w:val="single" w:sz="4" w:space="0" w:color="auto"/>
              <w:bottom w:val="single" w:sz="4" w:space="0" w:color="auto"/>
              <w:right w:val="single" w:sz="4" w:space="0" w:color="auto"/>
            </w:tcBorders>
          </w:tcPr>
          <w:p w14:paraId="169B59FB" w14:textId="77777777" w:rsidR="00CE2EC8" w:rsidRPr="00CE634E" w:rsidRDefault="00CE2EC8" w:rsidP="00A67FB0">
            <w:pPr>
              <w:pStyle w:val="Textetableau"/>
              <w:spacing w:before="0"/>
              <w:jc w:val="center"/>
              <w:rPr>
                <w:ins w:id="2044" w:author="Gaston" w:date="2019-02-28T10:35:00Z"/>
              </w:rPr>
            </w:pPr>
          </w:p>
        </w:tc>
      </w:tr>
      <w:tr w:rsidR="00CE2EC8" w14:paraId="3ADBC68F" w14:textId="77777777" w:rsidTr="00A67FB0">
        <w:trPr>
          <w:jc w:val="center"/>
          <w:ins w:id="2045" w:author="Gaston" w:date="2019-02-28T10:35:00Z"/>
        </w:trPr>
        <w:tc>
          <w:tcPr>
            <w:tcW w:w="940" w:type="dxa"/>
            <w:tcBorders>
              <w:top w:val="single" w:sz="4" w:space="0" w:color="auto"/>
              <w:left w:val="single" w:sz="4" w:space="0" w:color="auto"/>
              <w:bottom w:val="single" w:sz="4" w:space="0" w:color="auto"/>
              <w:right w:val="single" w:sz="4" w:space="0" w:color="auto"/>
            </w:tcBorders>
            <w:shd w:val="clear" w:color="auto" w:fill="E0E0E0"/>
          </w:tcPr>
          <w:p w14:paraId="4DA482ED" w14:textId="77777777" w:rsidR="00CE2EC8" w:rsidRPr="00677AC8" w:rsidRDefault="00CE2EC8" w:rsidP="00A67FB0">
            <w:pPr>
              <w:pStyle w:val="Textetableau"/>
              <w:spacing w:before="0"/>
              <w:jc w:val="center"/>
              <w:rPr>
                <w:ins w:id="2046" w:author="Gaston" w:date="2019-02-28T10:35:00Z"/>
                <w:b/>
                <w:bCs/>
                <w:sz w:val="16"/>
                <w:szCs w:val="16"/>
              </w:rPr>
            </w:pPr>
            <w:ins w:id="2047" w:author="Gaston" w:date="2019-02-28T10:35:00Z">
              <w:r w:rsidRPr="00677AC8">
                <w:rPr>
                  <w:b/>
                  <w:bCs/>
                  <w:sz w:val="16"/>
                  <w:szCs w:val="16"/>
                </w:rPr>
                <w:t>Contraintes</w:t>
              </w:r>
            </w:ins>
          </w:p>
        </w:tc>
        <w:tc>
          <w:tcPr>
            <w:tcW w:w="10557" w:type="dxa"/>
            <w:gridSpan w:val="7"/>
            <w:tcBorders>
              <w:top w:val="single" w:sz="4" w:space="0" w:color="auto"/>
              <w:left w:val="single" w:sz="4" w:space="0" w:color="auto"/>
              <w:bottom w:val="single" w:sz="4" w:space="0" w:color="auto"/>
              <w:right w:val="single" w:sz="4" w:space="0" w:color="auto"/>
            </w:tcBorders>
          </w:tcPr>
          <w:p w14:paraId="3B3F9B62" w14:textId="77777777" w:rsidR="00CE2EC8" w:rsidRPr="00F1372E" w:rsidRDefault="00CE2EC8" w:rsidP="00CE2EC8">
            <w:pPr>
              <w:pStyle w:val="Textetableau"/>
              <w:numPr>
                <w:ilvl w:val="0"/>
                <w:numId w:val="30"/>
              </w:numPr>
              <w:autoSpaceDE/>
              <w:autoSpaceDN/>
              <w:adjustRightInd/>
              <w:spacing w:before="0" w:line="240" w:lineRule="auto"/>
              <w:jc w:val="both"/>
              <w:rPr>
                <w:ins w:id="2048" w:author="Gaston" w:date="2019-02-28T10:35:00Z"/>
                <w:sz w:val="18"/>
                <w:szCs w:val="18"/>
                <w:rPrChange w:id="2049" w:author="Gaston" w:date="2019-02-28T18:19:00Z">
                  <w:rPr>
                    <w:ins w:id="2050" w:author="Gaston" w:date="2019-02-28T10:35:00Z"/>
                  </w:rPr>
                </w:rPrChange>
              </w:rPr>
            </w:pPr>
            <w:ins w:id="2051" w:author="Gaston" w:date="2019-02-28T10:35:00Z">
              <w:r w:rsidRPr="00F1372E">
                <w:rPr>
                  <w:sz w:val="18"/>
                  <w:szCs w:val="18"/>
                  <w:rPrChange w:id="2052" w:author="Gaston" w:date="2019-02-28T18:19:00Z">
                    <w:rPr/>
                  </w:rPrChange>
                </w:rPr>
                <w:t xml:space="preserve">Pour chaque </w:t>
              </w:r>
              <w:r w:rsidRPr="00F1372E">
                <w:rPr>
                  <w:b/>
                  <w:bCs/>
                  <w:sz w:val="18"/>
                  <w:szCs w:val="18"/>
                  <w:rPrChange w:id="2053" w:author="Gaston" w:date="2019-02-28T18:19:00Z">
                    <w:rPr>
                      <w:b/>
                      <w:bCs/>
                    </w:rPr>
                  </w:rPrChange>
                </w:rPr>
                <w:t>partie</w:t>
              </w:r>
              <w:r w:rsidRPr="00F1372E">
                <w:rPr>
                  <w:sz w:val="18"/>
                  <w:szCs w:val="18"/>
                  <w:rPrChange w:id="2054" w:author="Gaston" w:date="2019-02-28T18:19:00Z">
                    <w:rPr/>
                  </w:rPrChange>
                </w:rPr>
                <w:t xml:space="preserve"> du projet (tous les </w:t>
              </w:r>
              <w:r w:rsidRPr="00F1372E">
                <w:rPr>
                  <w:b/>
                  <w:bCs/>
                  <w:sz w:val="18"/>
                  <w:szCs w:val="18"/>
                  <w:rPrChange w:id="2055" w:author="Gaston" w:date="2019-02-28T18:19:00Z">
                    <w:rPr>
                      <w:b/>
                      <w:bCs/>
                    </w:rPr>
                  </w:rPrChange>
                </w:rPr>
                <w:t>blocs</w:t>
              </w:r>
              <w:r w:rsidRPr="00F1372E">
                <w:rPr>
                  <w:sz w:val="18"/>
                  <w:szCs w:val="18"/>
                  <w:rPrChange w:id="2056" w:author="Gaston" w:date="2019-02-28T18:19:00Z">
                    <w:rPr/>
                  </w:rPrChange>
                </w:rPr>
                <w:t xml:space="preserve"> </w:t>
              </w:r>
              <w:r w:rsidRPr="00F1372E">
                <w:rPr>
                  <w:b/>
                  <w:sz w:val="18"/>
                  <w:szCs w:val="18"/>
                  <w:rPrChange w:id="2057" w:author="Gaston" w:date="2019-02-28T18:19:00Z">
                    <w:rPr>
                      <w:b/>
                    </w:rPr>
                  </w:rPrChange>
                </w:rPr>
                <w:t>que vous construirez</w:t>
              </w:r>
              <w:r w:rsidRPr="00F1372E">
                <w:rPr>
                  <w:sz w:val="18"/>
                  <w:szCs w:val="18"/>
                  <w:rPrChange w:id="2058" w:author="Gaston" w:date="2019-02-28T18:19:00Z">
                    <w:rPr/>
                  </w:rPrChange>
                </w:rPr>
                <w:t xml:space="preserve"> apparaissant dans votre (vos) diagramme(s) fonctionnel(s) et toutes les</w:t>
              </w:r>
              <w:r w:rsidRPr="00F1372E">
                <w:rPr>
                  <w:b/>
                  <w:bCs/>
                  <w:sz w:val="18"/>
                  <w:szCs w:val="18"/>
                  <w:rPrChange w:id="2059" w:author="Gaston" w:date="2019-02-28T18:19:00Z">
                    <w:rPr>
                      <w:b/>
                      <w:bCs/>
                    </w:rPr>
                  </w:rPrChange>
                </w:rPr>
                <w:t xml:space="preserve"> fonctions</w:t>
              </w:r>
              <w:r w:rsidRPr="00F1372E">
                <w:rPr>
                  <w:b/>
                  <w:sz w:val="18"/>
                  <w:szCs w:val="18"/>
                  <w:rPrChange w:id="2060" w:author="Gaston" w:date="2019-02-28T18:19:00Z">
                    <w:rPr>
                      <w:b/>
                    </w:rPr>
                  </w:rPrChange>
                </w:rPr>
                <w:t xml:space="preserve"> que vous coderez</w:t>
              </w:r>
              <w:r w:rsidRPr="00F1372E">
                <w:rPr>
                  <w:sz w:val="18"/>
                  <w:szCs w:val="18"/>
                  <w:rPrChange w:id="2061" w:author="Gaston" w:date="2019-02-28T18:19:00Z">
                    <w:rPr/>
                  </w:rPrChange>
                </w:rPr>
                <w:t xml:space="preserve"> de votre (vos) organigramme(s), vous </w:t>
              </w:r>
              <w:proofErr w:type="gramStart"/>
              <w:r w:rsidRPr="00F1372E">
                <w:rPr>
                  <w:sz w:val="18"/>
                  <w:szCs w:val="18"/>
                  <w:rPrChange w:id="2062" w:author="Gaston" w:date="2019-02-28T18:19:00Z">
                    <w:rPr/>
                  </w:rPrChange>
                </w:rPr>
                <w:t>devez  planifier</w:t>
              </w:r>
              <w:proofErr w:type="gramEnd"/>
              <w:r w:rsidRPr="00F1372E">
                <w:rPr>
                  <w:sz w:val="18"/>
                  <w:szCs w:val="18"/>
                  <w:rPrChange w:id="2063" w:author="Gaston" w:date="2019-02-28T18:19:00Z">
                    <w:rPr/>
                  </w:rPrChange>
                </w:rPr>
                <w:t xml:space="preserve"> le temps requis pour les étapes 1 à 8, ainsi que les travaux à remettre correspondants à ces parties;</w:t>
              </w:r>
            </w:ins>
          </w:p>
          <w:p w14:paraId="1238DDEA" w14:textId="77777777" w:rsidR="00CE2EC8" w:rsidRPr="00F1372E" w:rsidRDefault="00CE2EC8" w:rsidP="00CE2EC8">
            <w:pPr>
              <w:pStyle w:val="Textetableau"/>
              <w:numPr>
                <w:ilvl w:val="0"/>
                <w:numId w:val="30"/>
              </w:numPr>
              <w:autoSpaceDE/>
              <w:autoSpaceDN/>
              <w:adjustRightInd/>
              <w:spacing w:before="0" w:line="240" w:lineRule="auto"/>
              <w:jc w:val="both"/>
              <w:rPr>
                <w:ins w:id="2064" w:author="Gaston" w:date="2019-02-28T10:35:00Z"/>
                <w:sz w:val="18"/>
                <w:szCs w:val="18"/>
                <w:rPrChange w:id="2065" w:author="Gaston" w:date="2019-02-28T18:19:00Z">
                  <w:rPr>
                    <w:ins w:id="2066" w:author="Gaston" w:date="2019-02-28T10:35:00Z"/>
                  </w:rPr>
                </w:rPrChange>
              </w:rPr>
            </w:pPr>
            <w:ins w:id="2067" w:author="Gaston" w:date="2019-02-28T10:35:00Z">
              <w:r w:rsidRPr="00F1372E">
                <w:rPr>
                  <w:sz w:val="18"/>
                  <w:szCs w:val="18"/>
                  <w:rPrChange w:id="2068" w:author="Gaston" w:date="2019-02-28T18:19:00Z">
                    <w:rPr/>
                  </w:rPrChange>
                </w:rPr>
                <w:t>Pour chaque partie du projet sujette à une évaluation (manuel de l’utilisateur, rapport final, présentation grand public, préparation du kiosque, etc.) du temps doit être planifié pour préparer ou faire ces tâches;</w:t>
              </w:r>
            </w:ins>
          </w:p>
          <w:p w14:paraId="2AA60F49" w14:textId="77777777" w:rsidR="00CE2EC8" w:rsidRPr="00F1372E" w:rsidRDefault="00CE2EC8" w:rsidP="00CE2EC8">
            <w:pPr>
              <w:pStyle w:val="Textetableau"/>
              <w:numPr>
                <w:ilvl w:val="0"/>
                <w:numId w:val="30"/>
              </w:numPr>
              <w:autoSpaceDE/>
              <w:autoSpaceDN/>
              <w:adjustRightInd/>
              <w:spacing w:before="0" w:line="240" w:lineRule="auto"/>
              <w:jc w:val="both"/>
              <w:rPr>
                <w:ins w:id="2069" w:author="Gaston" w:date="2019-02-28T10:35:00Z"/>
                <w:sz w:val="18"/>
                <w:szCs w:val="18"/>
                <w:rPrChange w:id="2070" w:author="Gaston" w:date="2019-02-28T18:19:00Z">
                  <w:rPr>
                    <w:ins w:id="2071" w:author="Gaston" w:date="2019-02-28T10:35:00Z"/>
                  </w:rPr>
                </w:rPrChange>
              </w:rPr>
            </w:pPr>
            <w:ins w:id="2072" w:author="Gaston" w:date="2019-02-28T10:35:00Z">
              <w:r w:rsidRPr="00F1372E">
                <w:rPr>
                  <w:sz w:val="18"/>
                  <w:szCs w:val="18"/>
                  <w:rPrChange w:id="2073" w:author="Gaston" w:date="2019-02-28T18:19:00Z">
                    <w:rPr/>
                  </w:rPrChange>
                </w:rPr>
                <w:t>Votre échéancier devra être fait au moyen du logi</w:t>
              </w:r>
            </w:ins>
            <w:ins w:id="2074" w:author="Gaston" w:date="2019-02-28T18:16:00Z">
              <w:r w:rsidR="00B154D5" w:rsidRPr="00F1372E">
                <w:rPr>
                  <w:sz w:val="18"/>
                  <w:szCs w:val="18"/>
                  <w:rPrChange w:id="2075" w:author="Gaston" w:date="2019-02-28T18:19:00Z">
                    <w:rPr/>
                  </w:rPrChange>
                </w:rPr>
                <w:t>ci</w:t>
              </w:r>
            </w:ins>
            <w:ins w:id="2076" w:author="Gaston" w:date="2019-02-28T10:35:00Z">
              <w:r w:rsidRPr="00F1372E">
                <w:rPr>
                  <w:sz w:val="18"/>
                  <w:szCs w:val="18"/>
                  <w:rPrChange w:id="2077" w:author="Gaston" w:date="2019-02-28T18:19:00Z">
                    <w:rPr/>
                  </w:rPrChange>
                </w:rPr>
                <w:t>el Gantt en tenant compte des règles A et B. Ce dernier doit comprendre toutes les parties du projet (tous les blocs du diagramme fonctionnel et toutes les routines de l’organigramme ou diagramme UML), les dates de remise des documents et de vérification des fonctionnalités (étapes intermédiaires) ainsi que les dates d’évaluations ou de remise de rapports finaux;</w:t>
              </w:r>
            </w:ins>
          </w:p>
          <w:p w14:paraId="3FA51C9E" w14:textId="77777777" w:rsidR="00CE2EC8" w:rsidRPr="00F1372E" w:rsidRDefault="00CE2EC8" w:rsidP="00CE2EC8">
            <w:pPr>
              <w:pStyle w:val="Textetableau"/>
              <w:numPr>
                <w:ilvl w:val="0"/>
                <w:numId w:val="30"/>
              </w:numPr>
              <w:autoSpaceDE/>
              <w:autoSpaceDN/>
              <w:adjustRightInd/>
              <w:spacing w:before="0" w:line="240" w:lineRule="auto"/>
              <w:jc w:val="both"/>
              <w:rPr>
                <w:ins w:id="2078" w:author="Gaston" w:date="2019-02-28T10:35:00Z"/>
                <w:sz w:val="18"/>
                <w:szCs w:val="18"/>
                <w:rPrChange w:id="2079" w:author="Gaston" w:date="2019-02-28T18:19:00Z">
                  <w:rPr>
                    <w:ins w:id="2080" w:author="Gaston" w:date="2019-02-28T10:35:00Z"/>
                  </w:rPr>
                </w:rPrChange>
              </w:rPr>
            </w:pPr>
            <w:ins w:id="2081" w:author="Gaston" w:date="2019-02-28T10:35:00Z">
              <w:r w:rsidRPr="00F1372E">
                <w:rPr>
                  <w:sz w:val="18"/>
                  <w:szCs w:val="18"/>
                  <w:rPrChange w:id="2082" w:author="Gaston" w:date="2019-02-28T18:19:00Z">
                    <w:rPr/>
                  </w:rPrChange>
                </w:rPr>
                <w:t>Dépendances entre les tâches: Souvent les tâches d’un même projet sont interdépendantes. Le retard dans l’accomplissement d’une tâche impacte la ou les taches qui dépendent d’elle. Ainsi, il est important de déterminer les liens entre les tâches ainsi que le niveau de priorité de chacune;</w:t>
              </w:r>
            </w:ins>
          </w:p>
          <w:p w14:paraId="3C479C9C" w14:textId="77777777" w:rsidR="00CE2EC8" w:rsidRPr="00F1372E" w:rsidRDefault="00CE2EC8" w:rsidP="00CE2EC8">
            <w:pPr>
              <w:pStyle w:val="Textetableau"/>
              <w:numPr>
                <w:ilvl w:val="0"/>
                <w:numId w:val="30"/>
              </w:numPr>
              <w:autoSpaceDE/>
              <w:autoSpaceDN/>
              <w:adjustRightInd/>
              <w:spacing w:before="0" w:line="240" w:lineRule="auto"/>
              <w:jc w:val="both"/>
              <w:rPr>
                <w:ins w:id="2083" w:author="Gaston" w:date="2019-02-28T10:35:00Z"/>
                <w:sz w:val="18"/>
                <w:szCs w:val="18"/>
                <w:rPrChange w:id="2084" w:author="Gaston" w:date="2019-02-28T18:19:00Z">
                  <w:rPr>
                    <w:ins w:id="2085" w:author="Gaston" w:date="2019-02-28T10:35:00Z"/>
                  </w:rPr>
                </w:rPrChange>
              </w:rPr>
            </w:pPr>
            <w:ins w:id="2086" w:author="Gaston" w:date="2019-02-28T10:35:00Z">
              <w:r w:rsidRPr="00F1372E">
                <w:rPr>
                  <w:sz w:val="18"/>
                  <w:szCs w:val="18"/>
                  <w:rPrChange w:id="2087" w:author="Gaston" w:date="2019-02-28T18:19:00Z">
                    <w:rPr/>
                  </w:rPrChange>
                </w:rPr>
                <w:t>Affectation de ressources: Pour chaque projet, des ressources (humaines et matérielles) doivent être allouées. La personne qui réalise le projet n’est souvent pas la seule à considérer comme ressource. Un enseignant assurant la revue d’un document, un technicien assurant la fabrication d’une carte électronique ou un appareil de mesure sont des exemples de ressources humaines et matérielles dont il faut s’assurer de leurs disponibilités au moment du besoin;</w:t>
              </w:r>
            </w:ins>
          </w:p>
          <w:p w14:paraId="224FE3E4" w14:textId="77777777" w:rsidR="00CE2EC8" w:rsidRPr="00F1372E" w:rsidRDefault="00CE2EC8" w:rsidP="00CE2EC8">
            <w:pPr>
              <w:pStyle w:val="Textetableau"/>
              <w:numPr>
                <w:ilvl w:val="0"/>
                <w:numId w:val="30"/>
              </w:numPr>
              <w:autoSpaceDE/>
              <w:autoSpaceDN/>
              <w:adjustRightInd/>
              <w:spacing w:before="0" w:line="240" w:lineRule="auto"/>
              <w:jc w:val="both"/>
              <w:rPr>
                <w:ins w:id="2088" w:author="Gaston" w:date="2019-02-28T10:35:00Z"/>
                <w:sz w:val="18"/>
                <w:szCs w:val="18"/>
                <w:rPrChange w:id="2089" w:author="Gaston" w:date="2019-02-28T18:19:00Z">
                  <w:rPr>
                    <w:ins w:id="2090" w:author="Gaston" w:date="2019-02-28T10:35:00Z"/>
                  </w:rPr>
                </w:rPrChange>
              </w:rPr>
            </w:pPr>
            <w:ins w:id="2091" w:author="Gaston" w:date="2019-02-28T10:35:00Z">
              <w:r w:rsidRPr="00F1372E">
                <w:rPr>
                  <w:sz w:val="18"/>
                  <w:szCs w:val="18"/>
                  <w:rPrChange w:id="2092" w:author="Gaston" w:date="2019-02-28T18:19:00Z">
                    <w:rPr/>
                  </w:rPrChange>
                </w:rPr>
                <w:t>Affectation de l’avancement des tâches: Au fur et à mesure que la réalisation du projet avance il est important d’avoir une vue d’ensemble sur le niveau d’achèvement de la totalité du projet. Pour cela le niveau d’avancement de chaque tâche doit être complété pour permettre de suivre et de clôturer la tâche en cours mais aussi d’actualiser la progression du projet;</w:t>
              </w:r>
            </w:ins>
          </w:p>
          <w:p w14:paraId="6DE665C9" w14:textId="77777777" w:rsidR="00CE2EC8" w:rsidRPr="006D7B76" w:rsidRDefault="00CE2EC8" w:rsidP="00CE2EC8">
            <w:pPr>
              <w:pStyle w:val="Textetableau"/>
              <w:numPr>
                <w:ilvl w:val="0"/>
                <w:numId w:val="30"/>
              </w:numPr>
              <w:autoSpaceDE/>
              <w:autoSpaceDN/>
              <w:adjustRightInd/>
              <w:spacing w:before="0" w:line="240" w:lineRule="auto"/>
              <w:jc w:val="both"/>
              <w:rPr>
                <w:ins w:id="2093" w:author="Gaston" w:date="2019-02-28T10:35:00Z"/>
              </w:rPr>
            </w:pPr>
            <w:ins w:id="2094" w:author="Gaston" w:date="2019-02-28T10:35:00Z">
              <w:r w:rsidRPr="00F1372E">
                <w:rPr>
                  <w:sz w:val="18"/>
                  <w:szCs w:val="18"/>
                  <w:rPrChange w:id="2095" w:author="Gaston" w:date="2019-02-28T18:19:00Z">
                    <w:rPr/>
                  </w:rPrChange>
                </w:rPr>
                <w:t xml:space="preserve">La planification doit couvrir une période de </w:t>
              </w:r>
              <w:r w:rsidRPr="00F1372E">
                <w:rPr>
                  <w:b/>
                  <w:sz w:val="18"/>
                  <w:szCs w:val="18"/>
                  <w:rPrChange w:id="2096" w:author="Gaston" w:date="2019-02-28T18:19:00Z">
                    <w:rPr>
                      <w:b/>
                    </w:rPr>
                  </w:rPrChange>
                </w:rPr>
                <w:t>330h</w:t>
              </w:r>
              <w:r w:rsidRPr="00F1372E">
                <w:rPr>
                  <w:sz w:val="18"/>
                  <w:szCs w:val="18"/>
                  <w:rPrChange w:id="2097" w:author="Gaston" w:date="2019-02-28T18:19:00Z">
                    <w:rPr/>
                  </w:rPrChange>
                </w:rPr>
                <w:t>, soit : 12 semaines * (22.5h de cours/sem. + 5h de travail personnel/sem.).</w:t>
              </w:r>
            </w:ins>
          </w:p>
        </w:tc>
      </w:tr>
    </w:tbl>
    <w:p w14:paraId="1C5D1D37" w14:textId="77777777" w:rsidR="00CE2EC8" w:rsidRDefault="00CE2EC8">
      <w:pPr>
        <w:tabs>
          <w:tab w:val="left" w:pos="1985"/>
        </w:tabs>
        <w:rPr>
          <w:ins w:id="2098" w:author="Gaston" w:date="2019-02-28T10:36:00Z"/>
          <w:b/>
        </w:rPr>
        <w:pPrChange w:id="2099" w:author="Gaston" w:date="2019-02-28T10:55:00Z">
          <w:pPr/>
        </w:pPrChange>
      </w:pPr>
      <w:ins w:id="2100" w:author="Gaston" w:date="2019-02-28T10:36:00Z">
        <w:r>
          <w:rPr>
            <w:noProof/>
            <w:lang w:eastAsia="fr-CA"/>
          </w:rPr>
          <w:lastRenderedPageBreak/>
          <w:drawing>
            <wp:anchor distT="0" distB="0" distL="114300" distR="114300" simplePos="0" relativeHeight="251658240" behindDoc="0" locked="0" layoutInCell="1" allowOverlap="1" wp14:anchorId="4F21C862" wp14:editId="5E1148E4">
              <wp:simplePos x="0" y="0"/>
              <wp:positionH relativeFrom="column">
                <wp:posOffset>-466090</wp:posOffset>
              </wp:positionH>
              <wp:positionV relativeFrom="paragraph">
                <wp:posOffset>229870</wp:posOffset>
              </wp:positionV>
              <wp:extent cx="6909435" cy="4140200"/>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909435" cy="4140200"/>
                      </a:xfrm>
                      <a:prstGeom prst="rect">
                        <a:avLst/>
                      </a:prstGeom>
                    </pic:spPr>
                  </pic:pic>
                </a:graphicData>
              </a:graphic>
              <wp14:sizeRelH relativeFrom="page">
                <wp14:pctWidth>0</wp14:pctWidth>
              </wp14:sizeRelH>
              <wp14:sizeRelV relativeFrom="page">
                <wp14:pctHeight>0</wp14:pctHeight>
              </wp14:sizeRelV>
            </wp:anchor>
          </w:drawing>
        </w:r>
      </w:ins>
    </w:p>
    <w:p w14:paraId="3B368279" w14:textId="77777777" w:rsidR="008A355B" w:rsidRDefault="008A355B" w:rsidP="00443645">
      <w:pPr>
        <w:rPr>
          <w:ins w:id="2101" w:author="Gaston" w:date="2019-02-28T10:28:00Z"/>
          <w:b/>
        </w:rPr>
      </w:pPr>
    </w:p>
    <w:p w14:paraId="35383E57" w14:textId="77777777" w:rsidR="00CE2EC8" w:rsidRDefault="00CE2EC8" w:rsidP="00CE2EC8">
      <w:pPr>
        <w:rPr>
          <w:moveTo w:id="2102" w:author="Gaston" w:date="2019-02-28T10:36:00Z"/>
        </w:rPr>
      </w:pPr>
      <w:moveToRangeStart w:id="2103" w:author="Gaston" w:date="2019-02-28T10:36:00Z" w:name="move2242579"/>
      <w:moveTo w:id="2104" w:author="Gaston" w:date="2019-02-28T10:36:00Z">
        <w:r>
          <w:t xml:space="preserve">NB : L’échéancier ne peut </w:t>
        </w:r>
        <w:del w:id="2105" w:author="Gaston" w:date="2019-02-28T11:06:00Z">
          <w:r w:rsidDel="00863017">
            <w:delText>pas</w:delText>
          </w:r>
        </w:del>
      </w:moveTo>
      <w:ins w:id="2106" w:author="Gaston" w:date="2019-02-28T10:48:00Z">
        <w:r w:rsidR="004E3C59">
          <w:t xml:space="preserve">être modifié </w:t>
        </w:r>
      </w:ins>
      <w:ins w:id="2107" w:author="Gaston" w:date="2019-02-28T10:50:00Z">
        <w:r w:rsidR="00A67FB0">
          <w:t>substantiellement</w:t>
        </w:r>
      </w:ins>
      <w:moveTo w:id="2108" w:author="Gaston" w:date="2019-02-28T10:36:00Z">
        <w:r>
          <w:t xml:space="preserve">, </w:t>
        </w:r>
      </w:moveTo>
      <w:ins w:id="2109" w:author="Gaston" w:date="2019-02-28T11:06:00Z">
        <w:r w:rsidR="00863017">
          <w:t xml:space="preserve">sans l’approbation </w:t>
        </w:r>
      </w:ins>
      <w:moveTo w:id="2110" w:author="Gaston" w:date="2019-02-28T10:36:00Z">
        <w:del w:id="2111" w:author="Gaston" w:date="2019-02-28T11:06:00Z">
          <w:r w:rsidDel="00863017">
            <w:delText>à moins d’entente avec le</w:delText>
          </w:r>
        </w:del>
      </w:moveTo>
      <w:ins w:id="2112" w:author="Gaston" w:date="2019-02-28T11:06:00Z">
        <w:r w:rsidR="00863017">
          <w:t>du</w:t>
        </w:r>
      </w:ins>
      <w:moveTo w:id="2113" w:author="Gaston" w:date="2019-02-28T10:36:00Z">
        <w:r>
          <w:t xml:space="preserve"> tuteur</w:t>
        </w:r>
        <w:del w:id="2114" w:author="Gaston" w:date="2019-02-28T10:48:00Z">
          <w:r w:rsidDel="004E3C59">
            <w:delText>, ê</w:delText>
          </w:r>
        </w:del>
        <w:del w:id="2115" w:author="Gaston" w:date="2019-02-28T10:51:00Z">
          <w:r w:rsidDel="00A67FB0">
            <w:delText>t</w:delText>
          </w:r>
        </w:del>
      </w:moveTo>
      <w:ins w:id="2116" w:author="Gaston" w:date="2019-02-28T10:51:00Z">
        <w:r w:rsidR="00A67FB0">
          <w:t>;</w:t>
        </w:r>
      </w:ins>
      <w:ins w:id="2117" w:author="Gaston" w:date="2019-02-28T10:50:00Z">
        <w:r w:rsidR="00A67FB0">
          <w:t xml:space="preserve"> </w:t>
        </w:r>
      </w:ins>
      <w:moveTo w:id="2118" w:author="Gaston" w:date="2019-02-28T10:36:00Z">
        <w:del w:id="2119" w:author="Gaston" w:date="2019-02-28T10:50:00Z">
          <w:r w:rsidDel="00A67FB0">
            <w:delText>re modifié en cours de route.</w:delText>
          </w:r>
        </w:del>
      </w:moveTo>
    </w:p>
    <w:moveToRangeEnd w:id="2103"/>
    <w:p w14:paraId="49BC560A" w14:textId="77777777" w:rsidR="00443645" w:rsidRPr="00E44C81" w:rsidDel="00306B6E" w:rsidRDefault="00443645" w:rsidP="00443645">
      <w:pPr>
        <w:rPr>
          <w:ins w:id="2120" w:author="14217" w:date="2012-02-06T14:59:00Z"/>
          <w:del w:id="2121" w:author="Gaston" w:date="2019-02-28T14:26:00Z"/>
          <w:b/>
        </w:rPr>
      </w:pPr>
      <w:ins w:id="2122" w:author="14217" w:date="2012-02-06T14:59:00Z">
        <w:del w:id="2123" w:author="Gaston" w:date="2019-02-28T16:50:00Z">
          <w:r w:rsidRPr="00E44C81" w:rsidDel="001328DF">
            <w:rPr>
              <w:b/>
            </w:rPr>
            <w:delText>NB : Tel que mentionné dans la section «</w:delText>
          </w:r>
          <w:r w:rsidRPr="00EB0723" w:rsidDel="001328DF">
            <w:delText>Règles générales d’évaluation</w:delText>
          </w:r>
          <w:r w:rsidRPr="00E44C81" w:rsidDel="001328DF">
            <w:rPr>
              <w:b/>
            </w:rPr>
            <w:delText>» tous vos documents doivent être correctement identifiés</w:delText>
          </w:r>
        </w:del>
        <w:del w:id="2124" w:author="Gaston" w:date="2019-02-28T10:51:00Z">
          <w:r w:rsidRPr="00E44C81" w:rsidDel="00A67FB0">
            <w:rPr>
              <w:b/>
            </w:rPr>
            <w:delText>:</w:delText>
          </w:r>
        </w:del>
      </w:ins>
    </w:p>
    <w:p w14:paraId="593D8D95" w14:textId="77777777" w:rsidR="00443645" w:rsidDel="00306B6E" w:rsidRDefault="00443645" w:rsidP="00443645">
      <w:pPr>
        <w:rPr>
          <w:ins w:id="2125" w:author="14217" w:date="2012-02-06T14:59:00Z"/>
          <w:del w:id="2126" w:author="Gaston" w:date="2019-02-28T14:26:00Z"/>
        </w:rPr>
      </w:pPr>
    </w:p>
    <w:p w14:paraId="296D5FB4" w14:textId="77777777" w:rsidR="00443645" w:rsidDel="00306B6E" w:rsidRDefault="00443645" w:rsidP="00443645">
      <w:pPr>
        <w:rPr>
          <w:ins w:id="2127" w:author="14217" w:date="2012-02-06T14:59:00Z"/>
          <w:del w:id="2128" w:author="Gaston" w:date="2019-02-28T14:26:00Z"/>
        </w:rPr>
      </w:pPr>
      <w:ins w:id="2129" w:author="14217" w:date="2012-02-06T14:59:00Z">
        <w:del w:id="2130" w:author="Gaston" w:date="2019-02-28T14:26:00Z">
          <w:r w:rsidDel="00306B6E">
            <w:delText>Le nom de l’étudiant doit apparaître dans le pied de page en appuie droite,</w:delText>
          </w:r>
          <w:r w:rsidRPr="00CE7FA6" w:rsidDel="00306B6E">
            <w:delText xml:space="preserve"> </w:delText>
          </w:r>
          <w:r w:rsidDel="00306B6E">
            <w:delText>ainsi que le numéro de page, centré.  Le nom du cours doit apparaître en appuie droite dans la partie entête.</w:delText>
          </w:r>
        </w:del>
      </w:ins>
    </w:p>
    <w:p w14:paraId="63FD364F" w14:textId="77777777" w:rsidR="0003465D" w:rsidDel="001328DF" w:rsidRDefault="0003465D" w:rsidP="00D75F19">
      <w:pPr>
        <w:rPr>
          <w:ins w:id="2131" w:author="14217" w:date="2012-02-06T15:23:00Z"/>
          <w:del w:id="2132" w:author="Gaston" w:date="2019-02-28T16:50:00Z"/>
        </w:rPr>
      </w:pPr>
    </w:p>
    <w:p w14:paraId="04195E34" w14:textId="77777777" w:rsidR="00177D88" w:rsidDel="00863017" w:rsidRDefault="0003465D" w:rsidP="00D75F19">
      <w:pPr>
        <w:rPr>
          <w:ins w:id="2133" w:author="14217" w:date="2012-02-06T15:27:00Z"/>
          <w:del w:id="2134" w:author="Gaston" w:date="2019-02-28T11:07:00Z"/>
        </w:rPr>
      </w:pPr>
      <w:ins w:id="2135" w:author="14217" w:date="2012-02-06T15:23:00Z">
        <w:del w:id="2136" w:author="Gaston" w:date="2019-02-28T11:07:00Z">
          <w:r w:rsidDel="00863017">
            <w:delText>Voici un exemple d’</w:delText>
          </w:r>
          <w:r w:rsidR="00177D88" w:rsidDel="00863017">
            <w:delText>une</w:delText>
          </w:r>
        </w:del>
      </w:ins>
      <w:ins w:id="2137" w:author="14217" w:date="2012-02-06T15:25:00Z">
        <w:del w:id="2138" w:author="Gaston" w:date="2019-02-28T11:07:00Z">
          <w:r w:rsidR="00177D88" w:rsidDel="00863017">
            <w:delText xml:space="preserve"> t</w:delText>
          </w:r>
        </w:del>
      </w:ins>
      <w:ins w:id="2139" w:author="14217" w:date="2012-02-06T15:23:00Z">
        <w:del w:id="2140" w:author="Gaston" w:date="2019-02-28T11:07:00Z">
          <w:r w:rsidDel="00863017">
            <w:delText xml:space="preserve">âche répartie sur </w:delText>
          </w:r>
        </w:del>
      </w:ins>
      <w:ins w:id="2141" w:author="14217" w:date="2012-02-06T15:25:00Z">
        <w:del w:id="2142" w:author="Gaston" w:date="2019-02-28T11:07:00Z">
          <w:r w:rsidR="00177D88" w:rsidDel="00863017">
            <w:delText>trois</w:delText>
          </w:r>
        </w:del>
      </w:ins>
      <w:ins w:id="2143" w:author="14217" w:date="2012-02-06T15:23:00Z">
        <w:del w:id="2144" w:author="Gaston" w:date="2019-02-28T11:07:00Z">
          <w:r w:rsidDel="00863017">
            <w:delText xml:space="preserve"> jours (</w:delText>
          </w:r>
        </w:del>
      </w:ins>
      <w:ins w:id="2145" w:author="14217" w:date="2012-02-06T15:25:00Z">
        <w:del w:id="2146" w:author="Gaston" w:date="2019-02-28T11:07:00Z">
          <w:r w:rsidR="00177D88" w:rsidDel="00863017">
            <w:delText>2</w:delText>
          </w:r>
        </w:del>
      </w:ins>
      <w:ins w:id="2147" w:author="14217" w:date="2012-02-06T15:23:00Z">
        <w:del w:id="2148" w:author="Gaston" w:date="2019-02-28T11:07:00Z">
          <w:r w:rsidR="00177D88" w:rsidDel="00863017">
            <w:delText>4</w:delText>
          </w:r>
          <w:r w:rsidDel="00863017">
            <w:delText>H) et détaillé</w:delText>
          </w:r>
        </w:del>
      </w:ins>
      <w:ins w:id="2149" w:author="14217" w:date="2012-02-06T15:26:00Z">
        <w:del w:id="2150" w:author="Gaston" w:date="2019-02-28T11:07:00Z">
          <w:r w:rsidR="00177D88" w:rsidDel="00863017">
            <w:delText>e</w:delText>
          </w:r>
        </w:del>
      </w:ins>
      <w:ins w:id="2151" w:author="14217" w:date="2012-02-06T15:23:00Z">
        <w:del w:id="2152" w:author="Gaston" w:date="2019-02-28T11:07:00Z">
          <w:r w:rsidDel="00863017">
            <w:delText xml:space="preserve"> pour chaque bloc de 4 heures</w:delText>
          </w:r>
        </w:del>
      </w:ins>
      <w:ins w:id="2153" w:author="14217" w:date="2012-02-06T15:25:00Z">
        <w:del w:id="2154" w:author="Gaston" w:date="2019-02-28T11:07:00Z">
          <w:r w:rsidR="00177D88" w:rsidDel="00863017">
            <w:delText xml:space="preserve">. </w:delText>
          </w:r>
        </w:del>
      </w:ins>
      <w:ins w:id="2155" w:author="14217" w:date="2012-02-06T15:26:00Z">
        <w:del w:id="2156" w:author="Gaston" w:date="2019-02-28T11:07:00Z">
          <w:r w:rsidR="00177D88" w:rsidDel="00863017">
            <w:delText>L’espacement produit la tabulation illustrée dans le fichier pdf,  ce qui permet de bien séparer les blocs et de les rendre plus facilement identifiable.</w:delText>
          </w:r>
        </w:del>
      </w:ins>
    </w:p>
    <w:p w14:paraId="5C3F9AC6" w14:textId="77777777" w:rsidR="00177D88" w:rsidRDefault="00177D88" w:rsidP="00D75F19">
      <w:pPr>
        <w:rPr>
          <w:ins w:id="2157" w:author="14217" w:date="2012-02-06T15:27:00Z"/>
        </w:rPr>
      </w:pPr>
    </w:p>
    <w:p w14:paraId="0F218C61" w14:textId="77777777" w:rsidR="00177D88" w:rsidDel="00A67FB0" w:rsidRDefault="006E4CF0" w:rsidP="00D75F19">
      <w:pPr>
        <w:rPr>
          <w:ins w:id="2158" w:author="14217" w:date="2012-02-06T14:03:00Z"/>
          <w:del w:id="2159" w:author="Gaston" w:date="2019-02-28T10:55:00Z"/>
        </w:rPr>
        <w:sectPr w:rsidR="00177D88" w:rsidDel="00A67FB0" w:rsidSect="00293E2F">
          <w:footerReference w:type="even" r:id="rId17"/>
          <w:footerReference w:type="default" r:id="rId18"/>
          <w:pgSz w:w="12240" w:h="15840"/>
          <w:pgMar w:top="1440" w:right="1134" w:bottom="1440" w:left="1610" w:header="720" w:footer="720" w:gutter="0"/>
          <w:cols w:space="720"/>
          <w:noEndnote/>
          <w:docGrid w:linePitch="326"/>
          <w:sectPrChange w:id="2182" w:author="Gaston" w:date="2019-02-28T18:28:00Z">
            <w:sectPr w:rsidR="00177D88" w:rsidDel="00A67FB0" w:rsidSect="00293E2F">
              <w:pgMar w:top="1213" w:right="1440" w:bottom="1610" w:left="1440" w:header="720" w:footer="720" w:gutter="0"/>
              <w:docGrid w:linePitch="0"/>
            </w:sectPr>
          </w:sectPrChange>
        </w:sectPr>
      </w:pPr>
      <w:ins w:id="2183" w:author="14217" w:date="2012-02-06T15:27:00Z">
        <w:del w:id="2184" w:author="Gaston" w:date="2019-02-28T10:52:00Z">
          <w:r w:rsidDel="00A67FB0">
            <w:rPr>
              <w:noProof/>
              <w:lang w:eastAsia="fr-CA"/>
            </w:rPr>
            <w:drawing>
              <wp:inline distT="0" distB="0" distL="0" distR="0" wp14:anchorId="5826453E" wp14:editId="4F3B4360">
                <wp:extent cx="5943600" cy="1509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del>
      </w:ins>
    </w:p>
    <w:p w14:paraId="15130EAD" w14:textId="77777777" w:rsidR="000D42BC" w:rsidRDefault="000D42BC" w:rsidP="00D75F19">
      <w:pPr>
        <w:rPr>
          <w:ins w:id="2185" w:author="14217" w:date="2012-02-06T08:37:00Z"/>
        </w:rPr>
      </w:pPr>
    </w:p>
    <w:p w14:paraId="1726C77C" w14:textId="77777777" w:rsidR="000D42BC" w:rsidRPr="00E54A95" w:rsidDel="00A67FB0" w:rsidRDefault="00E54A95" w:rsidP="00D75F19">
      <w:pPr>
        <w:rPr>
          <w:ins w:id="2186" w:author="14217" w:date="2012-02-06T08:37:00Z"/>
          <w:del w:id="2187" w:author="Gaston" w:date="2019-02-28T10:55:00Z"/>
          <w:color w:val="FFC000"/>
          <w:rPrChange w:id="2188" w:author="14217" w:date="2012-02-06T14:07:00Z">
            <w:rPr>
              <w:ins w:id="2189" w:author="14217" w:date="2012-02-06T08:37:00Z"/>
              <w:del w:id="2190" w:author="Gaston" w:date="2019-02-28T10:55:00Z"/>
            </w:rPr>
          </w:rPrChange>
        </w:rPr>
      </w:pPr>
      <w:ins w:id="2191" w:author="14217" w:date="2012-02-06T14:06:00Z">
        <w:del w:id="2192" w:author="Gaston" w:date="2019-02-28T10:55:00Z">
          <w:r w:rsidDel="00A67FB0">
            <w:delText>Préliminaire</w:delText>
          </w:r>
        </w:del>
      </w:ins>
    </w:p>
    <w:p w14:paraId="45BFA235" w14:textId="77777777" w:rsidR="003A4F03" w:rsidRDefault="006E4CF0" w:rsidP="003A4F03">
      <w:pPr>
        <w:pStyle w:val="NormalWeb"/>
        <w:spacing w:before="0" w:beforeAutospacing="0" w:after="0" w:afterAutospacing="0"/>
        <w:ind w:left="540"/>
        <w:rPr>
          <w:ins w:id="2193" w:author="14217" w:date="2012-02-06T15:13:00Z"/>
        </w:rPr>
      </w:pPr>
      <w:ins w:id="2194" w:author="14217" w:date="2012-02-06T15:13:00Z">
        <w:del w:id="2195" w:author="Gaston" w:date="2019-02-28T10:55:00Z">
          <w:r w:rsidDel="00A67FB0">
            <w:rPr>
              <w:noProof/>
            </w:rPr>
            <w:drawing>
              <wp:inline distT="0" distB="0" distL="0" distR="0" wp14:anchorId="2F948A46" wp14:editId="70897572">
                <wp:extent cx="7591425" cy="5012055"/>
                <wp:effectExtent l="0" t="0" r="9525" b="0"/>
                <wp:docPr id="3" name="Image 3"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91425" cy="5012055"/>
                        </a:xfrm>
                        <a:prstGeom prst="rect">
                          <a:avLst/>
                        </a:prstGeom>
                        <a:noFill/>
                        <a:ln>
                          <a:noFill/>
                        </a:ln>
                      </pic:spPr>
                    </pic:pic>
                  </a:graphicData>
                </a:graphic>
              </wp:inline>
            </w:drawing>
          </w:r>
        </w:del>
      </w:ins>
    </w:p>
    <w:p w14:paraId="63BEB400" w14:textId="77777777" w:rsidR="000D42BC" w:rsidRDefault="000D42BC" w:rsidP="00D75F19">
      <w:pPr>
        <w:rPr>
          <w:ins w:id="2196" w:author="14217" w:date="2012-02-06T08:37:00Z"/>
        </w:rPr>
      </w:pPr>
    </w:p>
    <w:p w14:paraId="260C61A8" w14:textId="77777777" w:rsidR="0094675D" w:rsidRDefault="0094675D" w:rsidP="0094675D">
      <w:pPr>
        <w:pStyle w:val="NormalWeb"/>
        <w:spacing w:before="0" w:beforeAutospacing="0" w:after="0" w:afterAutospacing="0"/>
        <w:ind w:left="4320"/>
        <w:rPr>
          <w:ins w:id="2197" w:author="14217" w:date="2012-02-06T13:58:00Z"/>
        </w:rPr>
      </w:pPr>
    </w:p>
    <w:p w14:paraId="440B34F6" w14:textId="77777777" w:rsidR="000D42BC" w:rsidRDefault="000D42BC" w:rsidP="00D75F19"/>
    <w:tbl>
      <w:tblPr>
        <w:tblW w:w="10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278"/>
        <w:gridCol w:w="1462"/>
        <w:gridCol w:w="1417"/>
        <w:gridCol w:w="1209"/>
        <w:gridCol w:w="1311"/>
        <w:gridCol w:w="1710"/>
        <w:gridCol w:w="2199"/>
      </w:tblGrid>
      <w:tr w:rsidR="00502406" w:rsidDel="0094675D" w14:paraId="74817FB6" w14:textId="77777777">
        <w:trPr>
          <w:jc w:val="center"/>
          <w:ins w:id="2198" w:author="Claude Gendron" w:date="2006-06-15T08:03:00Z"/>
          <w:del w:id="2199" w:author="14217" w:date="2012-02-06T14:04:00Z"/>
        </w:trPr>
        <w:tc>
          <w:tcPr>
            <w:tcW w:w="1278" w:type="dxa"/>
            <w:tcBorders>
              <w:top w:val="single" w:sz="4" w:space="0" w:color="auto"/>
              <w:left w:val="single" w:sz="4" w:space="0" w:color="auto"/>
              <w:bottom w:val="single" w:sz="4" w:space="0" w:color="auto"/>
              <w:right w:val="single" w:sz="4" w:space="0" w:color="auto"/>
            </w:tcBorders>
            <w:shd w:val="clear" w:color="auto" w:fill="E0E0E0"/>
            <w:vAlign w:val="center"/>
          </w:tcPr>
          <w:p w14:paraId="7CFB8D6A" w14:textId="77777777" w:rsidR="00502406" w:rsidRPr="00CE634E" w:rsidDel="0094675D" w:rsidRDefault="00502406" w:rsidP="00E44C81">
            <w:pPr>
              <w:pStyle w:val="Textetableau"/>
              <w:numPr>
                <w:ins w:id="2200" w:author="Manaï Bilal" w:date="2006-06-15T08:03:00Z"/>
              </w:numPr>
              <w:jc w:val="center"/>
              <w:rPr>
                <w:ins w:id="2201" w:author="Claude Gendron" w:date="2006-06-15T08:03:00Z"/>
                <w:del w:id="2202" w:author="14217" w:date="2012-02-06T14:04:00Z"/>
              </w:rPr>
            </w:pPr>
            <w:ins w:id="2203" w:author="Claude Gendron" w:date="2006-06-15T08:03:00Z">
              <w:del w:id="2204" w:author="14217" w:date="2012-02-06T14:04:00Z">
                <w:r w:rsidRPr="00CE634E" w:rsidDel="0094675D">
                  <w:rPr>
                    <w:b/>
                    <w:bCs/>
                  </w:rPr>
                  <w:delText>Semaine</w:delText>
                </w:r>
              </w:del>
            </w:ins>
          </w:p>
        </w:tc>
        <w:tc>
          <w:tcPr>
            <w:tcW w:w="1462" w:type="dxa"/>
            <w:tcBorders>
              <w:top w:val="single" w:sz="4" w:space="0" w:color="auto"/>
              <w:left w:val="single" w:sz="4" w:space="0" w:color="auto"/>
              <w:bottom w:val="single" w:sz="4" w:space="0" w:color="auto"/>
              <w:right w:val="single" w:sz="4" w:space="0" w:color="auto"/>
            </w:tcBorders>
            <w:shd w:val="clear" w:color="auto" w:fill="E0E0E0"/>
            <w:vAlign w:val="center"/>
          </w:tcPr>
          <w:p w14:paraId="596D29B8" w14:textId="77777777" w:rsidR="00502406" w:rsidRPr="00CE634E" w:rsidDel="0094675D" w:rsidRDefault="00502406" w:rsidP="00E44C81">
            <w:pPr>
              <w:pStyle w:val="Textetableau"/>
              <w:numPr>
                <w:ins w:id="2205" w:author="Manaï Bilal" w:date="2006-06-15T08:03:00Z"/>
              </w:numPr>
              <w:jc w:val="center"/>
              <w:rPr>
                <w:ins w:id="2206" w:author="Claude Gendron" w:date="2006-06-15T08:03:00Z"/>
                <w:del w:id="2207" w:author="14217" w:date="2012-02-06T14:04:00Z"/>
              </w:rPr>
            </w:pPr>
            <w:ins w:id="2208" w:author="Claude Gendron" w:date="2006-06-15T08:03:00Z">
              <w:del w:id="2209" w:author="14217" w:date="2012-02-06T14:04:00Z">
                <w:r w:rsidRPr="00CE634E" w:rsidDel="0094675D">
                  <w:rPr>
                    <w:b/>
                    <w:bCs/>
                  </w:rPr>
                  <w:delText>4h</w:delText>
                </w:r>
              </w:del>
            </w:ins>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4BE66EC1" w14:textId="77777777" w:rsidR="00502406" w:rsidRPr="00CE634E" w:rsidDel="0094675D" w:rsidRDefault="00502406" w:rsidP="00E44C81">
            <w:pPr>
              <w:pStyle w:val="Textetableau"/>
              <w:numPr>
                <w:ins w:id="2210" w:author="Manaï Bilal" w:date="2006-06-15T08:03:00Z"/>
              </w:numPr>
              <w:jc w:val="center"/>
              <w:rPr>
                <w:ins w:id="2211" w:author="Claude Gendron" w:date="2006-06-15T08:03:00Z"/>
                <w:del w:id="2212" w:author="14217" w:date="2012-02-06T14:04:00Z"/>
              </w:rPr>
            </w:pPr>
            <w:ins w:id="2213" w:author="Claude Gendron" w:date="2006-06-15T08:03:00Z">
              <w:del w:id="2214" w:author="14217" w:date="2012-02-06T14:04:00Z">
                <w:r w:rsidRPr="00CE634E" w:rsidDel="0094675D">
                  <w:rPr>
                    <w:b/>
                    <w:bCs/>
                  </w:rPr>
                  <w:delText>4h</w:delText>
                </w:r>
              </w:del>
            </w:ins>
          </w:p>
        </w:tc>
        <w:tc>
          <w:tcPr>
            <w:tcW w:w="1209" w:type="dxa"/>
            <w:tcBorders>
              <w:top w:val="single" w:sz="4" w:space="0" w:color="auto"/>
              <w:left w:val="single" w:sz="4" w:space="0" w:color="auto"/>
              <w:bottom w:val="single" w:sz="4" w:space="0" w:color="auto"/>
              <w:right w:val="single" w:sz="4" w:space="0" w:color="auto"/>
            </w:tcBorders>
            <w:shd w:val="clear" w:color="auto" w:fill="E6E6E6"/>
            <w:vAlign w:val="center"/>
          </w:tcPr>
          <w:p w14:paraId="6233C611" w14:textId="77777777" w:rsidR="00502406" w:rsidRPr="00CE634E" w:rsidDel="0094675D" w:rsidRDefault="00502406" w:rsidP="00E44C81">
            <w:pPr>
              <w:pStyle w:val="Textetableau"/>
              <w:numPr>
                <w:ins w:id="2215" w:author="Manaï Bilal" w:date="2006-06-15T08:03:00Z"/>
              </w:numPr>
              <w:jc w:val="center"/>
              <w:rPr>
                <w:ins w:id="2216" w:author="Claude Gendron" w:date="2006-06-15T08:03:00Z"/>
                <w:del w:id="2217" w:author="14217" w:date="2012-02-06T14:04:00Z"/>
              </w:rPr>
            </w:pPr>
            <w:ins w:id="2218" w:author="Claude Gendron" w:date="2006-06-15T08:03:00Z">
              <w:del w:id="2219" w:author="14217" w:date="2012-02-06T14:04:00Z">
                <w:r w:rsidRPr="00CE634E" w:rsidDel="0094675D">
                  <w:rPr>
                    <w:b/>
                    <w:bCs/>
                  </w:rPr>
                  <w:delText>4h</w:delText>
                </w:r>
              </w:del>
            </w:ins>
          </w:p>
        </w:tc>
        <w:tc>
          <w:tcPr>
            <w:tcW w:w="1311" w:type="dxa"/>
            <w:tcBorders>
              <w:top w:val="single" w:sz="4" w:space="0" w:color="auto"/>
              <w:left w:val="single" w:sz="4" w:space="0" w:color="auto"/>
              <w:bottom w:val="single" w:sz="4" w:space="0" w:color="auto"/>
              <w:right w:val="double" w:sz="4" w:space="0" w:color="auto"/>
            </w:tcBorders>
            <w:shd w:val="clear" w:color="auto" w:fill="E6E6E6"/>
            <w:vAlign w:val="center"/>
          </w:tcPr>
          <w:p w14:paraId="77425FDA" w14:textId="77777777" w:rsidR="00502406" w:rsidRPr="00CE634E" w:rsidDel="0094675D" w:rsidRDefault="00502406" w:rsidP="00E44C81">
            <w:pPr>
              <w:pStyle w:val="Textetableau"/>
              <w:numPr>
                <w:ins w:id="2220" w:author="Manaï Bilal" w:date="2006-06-15T08:03:00Z"/>
              </w:numPr>
              <w:jc w:val="center"/>
              <w:rPr>
                <w:ins w:id="2221" w:author="Claude Gendron" w:date="2006-06-15T08:03:00Z"/>
                <w:del w:id="2222" w:author="14217" w:date="2012-02-06T14:04:00Z"/>
              </w:rPr>
            </w:pPr>
            <w:ins w:id="2223" w:author="Claude Gendron" w:date="2006-06-15T08:03:00Z">
              <w:del w:id="2224" w:author="14217" w:date="2012-02-06T14:04:00Z">
                <w:r w:rsidRPr="00CE634E" w:rsidDel="0094675D">
                  <w:rPr>
                    <w:b/>
                    <w:bCs/>
                  </w:rPr>
                  <w:delText>5h</w:delText>
                </w:r>
              </w:del>
            </w:ins>
          </w:p>
        </w:tc>
        <w:tc>
          <w:tcPr>
            <w:tcW w:w="1710" w:type="dxa"/>
            <w:tcBorders>
              <w:top w:val="single" w:sz="4" w:space="0" w:color="auto"/>
              <w:left w:val="double" w:sz="4" w:space="0" w:color="auto"/>
              <w:bottom w:val="single" w:sz="4" w:space="0" w:color="auto"/>
              <w:right w:val="single" w:sz="4" w:space="0" w:color="auto"/>
            </w:tcBorders>
            <w:shd w:val="clear" w:color="auto" w:fill="E0E0E0"/>
            <w:vAlign w:val="center"/>
          </w:tcPr>
          <w:p w14:paraId="48641AB1" w14:textId="77777777" w:rsidR="00502406" w:rsidRPr="00CE634E" w:rsidDel="0094675D" w:rsidRDefault="00502406" w:rsidP="00E44C81">
            <w:pPr>
              <w:pStyle w:val="Textetableau"/>
              <w:numPr>
                <w:ins w:id="2225" w:author="Manaï Bilal" w:date="2006-06-15T08:03:00Z"/>
              </w:numPr>
              <w:jc w:val="center"/>
              <w:rPr>
                <w:ins w:id="2226" w:author="Claude Gendron" w:date="2006-06-15T08:03:00Z"/>
                <w:del w:id="2227" w:author="14217" w:date="2012-02-06T14:04:00Z"/>
              </w:rPr>
            </w:pPr>
            <w:ins w:id="2228" w:author="Claude Gendron" w:date="2006-06-15T08:03:00Z">
              <w:del w:id="2229" w:author="14217" w:date="2012-02-06T14:04:00Z">
                <w:r w:rsidRPr="00CE634E" w:rsidDel="0094675D">
                  <w:rPr>
                    <w:b/>
                    <w:bCs/>
                  </w:rPr>
                  <w:delText xml:space="preserve">Travaux </w:delText>
                </w:r>
              </w:del>
            </w:ins>
          </w:p>
        </w:tc>
        <w:tc>
          <w:tcPr>
            <w:tcW w:w="2199" w:type="dxa"/>
            <w:tcBorders>
              <w:bottom w:val="single" w:sz="4" w:space="0" w:color="auto"/>
            </w:tcBorders>
            <w:shd w:val="clear" w:color="auto" w:fill="E0E0E0"/>
            <w:vAlign w:val="center"/>
          </w:tcPr>
          <w:p w14:paraId="4360D2BD" w14:textId="77777777" w:rsidR="00502406" w:rsidDel="0094675D" w:rsidRDefault="00502406" w:rsidP="00E44C81">
            <w:pPr>
              <w:numPr>
                <w:ins w:id="2230" w:author="Manaï Bilal" w:date="2006-06-15T08:03:00Z"/>
              </w:numPr>
              <w:jc w:val="center"/>
              <w:rPr>
                <w:ins w:id="2231" w:author="Claude Gendron" w:date="2006-06-15T08:03:00Z"/>
                <w:del w:id="2232" w:author="14217" w:date="2012-02-06T14:04:00Z"/>
              </w:rPr>
            </w:pPr>
            <w:ins w:id="2233" w:author="Claude Gendron" w:date="2006-06-15T08:03:00Z">
              <w:del w:id="2234" w:author="14217" w:date="2012-02-06T14:04:00Z">
                <w:r w:rsidRPr="00CE634E" w:rsidDel="0094675D">
                  <w:rPr>
                    <w:b/>
                    <w:bCs/>
                  </w:rPr>
                  <w:delText>finalités</w:delText>
                </w:r>
              </w:del>
            </w:ins>
          </w:p>
        </w:tc>
      </w:tr>
      <w:tr w:rsidR="00502406" w:rsidDel="0094675D" w14:paraId="60A06AA4" w14:textId="77777777">
        <w:trPr>
          <w:jc w:val="center"/>
          <w:ins w:id="2235" w:author="Claude Gendron" w:date="2006-06-15T08:03:00Z"/>
          <w:del w:id="2236" w:author="14217" w:date="2012-02-06T14:04:00Z"/>
        </w:trPr>
        <w:tc>
          <w:tcPr>
            <w:tcW w:w="1278" w:type="dxa"/>
            <w:tcBorders>
              <w:top w:val="single" w:sz="4" w:space="0" w:color="auto"/>
              <w:left w:val="single" w:sz="4" w:space="0" w:color="auto"/>
              <w:bottom w:val="single" w:sz="4" w:space="0" w:color="auto"/>
              <w:right w:val="single" w:sz="4" w:space="0" w:color="auto"/>
            </w:tcBorders>
            <w:shd w:val="clear" w:color="auto" w:fill="E6E6E6"/>
          </w:tcPr>
          <w:p w14:paraId="270D6E44" w14:textId="77777777" w:rsidR="00502406" w:rsidRPr="00CE634E" w:rsidDel="0094675D" w:rsidRDefault="00502406" w:rsidP="00A82C22">
            <w:pPr>
              <w:pStyle w:val="Textetableau"/>
              <w:numPr>
                <w:ins w:id="2237" w:author="Manaï Bilal" w:date="2006-06-15T08:03:00Z"/>
              </w:numPr>
              <w:jc w:val="center"/>
              <w:rPr>
                <w:ins w:id="2238" w:author="Claude Gendron" w:date="2006-06-15T08:03:00Z"/>
                <w:del w:id="2239" w:author="14217" w:date="2012-02-06T14:04:00Z"/>
              </w:rPr>
            </w:pPr>
            <w:ins w:id="2240" w:author="Claude Gendron" w:date="2006-06-15T08:03:00Z">
              <w:del w:id="2241" w:author="14217" w:date="2012-02-06T14:04:00Z">
                <w:r w:rsidRPr="00CE634E" w:rsidDel="0094675D">
                  <w:delText>2</w:delText>
                </w:r>
              </w:del>
            </w:ins>
            <w:del w:id="2242" w:author="14217" w:date="2012-02-06T14:04:00Z">
              <w:r w:rsidR="00A82C22" w:rsidDel="0094675D">
                <w:delText>0</w:delText>
              </w:r>
            </w:del>
            <w:ins w:id="2243" w:author="Claude Gendron" w:date="2006-06-15T08:03:00Z">
              <w:del w:id="2244" w:author="14217" w:date="2012-02-06T14:04:00Z">
                <w:r w:rsidRPr="00CE634E" w:rsidDel="0094675D">
                  <w:delText xml:space="preserve"> Janvier </w:delText>
                </w:r>
              </w:del>
            </w:ins>
            <w:del w:id="2245" w:author="14217" w:date="2012-02-06T14:04:00Z">
              <w:r w:rsidR="00A82C22" w:rsidDel="0094675D">
                <w:delText>11</w:delText>
              </w:r>
            </w:del>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494BF800" w14:textId="77777777" w:rsidR="00502406" w:rsidRPr="00CE634E" w:rsidDel="0094675D" w:rsidRDefault="00502406" w:rsidP="00E44C81">
            <w:pPr>
              <w:pStyle w:val="Textetableau"/>
              <w:numPr>
                <w:ins w:id="2246" w:author="Manaï Bilal" w:date="2006-06-15T08:03:00Z"/>
              </w:numPr>
              <w:rPr>
                <w:ins w:id="2247" w:author="Claude Gendron" w:date="2006-06-15T08:03:00Z"/>
                <w:del w:id="2248" w:author="14217" w:date="2012-02-06T14:04:00Z"/>
              </w:rPr>
            </w:pPr>
            <w:ins w:id="2249" w:author="Claude Gendron" w:date="2006-06-15T08:03:00Z">
              <w:del w:id="2250" w:author="14217" w:date="2012-02-06T14:04:00Z">
                <w:r w:rsidRPr="00CE634E" w:rsidDel="0094675D">
                  <w:delText xml:space="preserve">Rencontrer </w:delText>
                </w:r>
                <w:r w:rsidDel="0094675D">
                  <w:delText xml:space="preserve">le </w:delText>
                </w:r>
                <w:r w:rsidRPr="00CE634E" w:rsidDel="0094675D">
                  <w:delText>tuteur, compléter</w:delText>
                </w:r>
                <w:r w:rsidDel="0094675D">
                  <w:delText xml:space="preserve"> la</w:delText>
                </w:r>
                <w:r w:rsidRPr="00CE634E" w:rsidDel="0094675D">
                  <w:delText xml:space="preserve"> grille </w:delText>
                </w:r>
                <w:r w:rsidDel="0094675D">
                  <w:delText>d’</w:delText>
                </w:r>
                <w:r w:rsidRPr="00CE634E" w:rsidDel="0094675D">
                  <w:delText>objectifs.</w:delText>
                </w:r>
              </w:del>
            </w:ins>
          </w:p>
        </w:tc>
        <w:tc>
          <w:tcPr>
            <w:tcW w:w="1417" w:type="dxa"/>
            <w:tcBorders>
              <w:top w:val="single" w:sz="4" w:space="0" w:color="auto"/>
              <w:left w:val="single" w:sz="4" w:space="0" w:color="auto"/>
              <w:bottom w:val="single" w:sz="4" w:space="0" w:color="auto"/>
              <w:right w:val="single" w:sz="4" w:space="0" w:color="auto"/>
            </w:tcBorders>
          </w:tcPr>
          <w:p w14:paraId="0275F4EA" w14:textId="77777777" w:rsidR="00502406" w:rsidRPr="00CE634E" w:rsidDel="0094675D" w:rsidRDefault="00502406" w:rsidP="00E44C81">
            <w:pPr>
              <w:pStyle w:val="Textetableau"/>
              <w:numPr>
                <w:ins w:id="2251" w:author="Manaï Bilal" w:date="2006-06-15T08:03:00Z"/>
              </w:numPr>
              <w:rPr>
                <w:ins w:id="2252" w:author="Claude Gendron" w:date="2006-06-15T08:03:00Z"/>
                <w:del w:id="2253" w:author="14217" w:date="2012-02-06T14:04:00Z"/>
              </w:rPr>
            </w:pPr>
            <w:ins w:id="2254" w:author="Claude Gendron" w:date="2006-06-15T08:03:00Z">
              <w:del w:id="2255" w:author="14217" w:date="2012-02-06T14:04:00Z">
                <w:r w:rsidRPr="00CE634E" w:rsidDel="0094675D">
                  <w:delText>Réviser le diagr</w:delText>
                </w:r>
                <w:r w:rsidDel="0094675D">
                  <w:delText>amme</w:delText>
                </w:r>
                <w:r w:rsidRPr="00CE634E" w:rsidDel="0094675D">
                  <w:delText xml:space="preserve"> fonct</w:delText>
                </w:r>
                <w:r w:rsidDel="0094675D">
                  <w:delText>ionnel</w:delText>
                </w:r>
                <w:r w:rsidRPr="00CE634E" w:rsidDel="0094675D">
                  <w:delText xml:space="preserve"> et l'ordinogramme</w:delText>
                </w:r>
                <w:r w:rsidDel="0094675D">
                  <w:delText>.</w:delText>
                </w:r>
              </w:del>
            </w:ins>
          </w:p>
        </w:tc>
        <w:tc>
          <w:tcPr>
            <w:tcW w:w="1209" w:type="dxa"/>
            <w:tcBorders>
              <w:top w:val="single" w:sz="4" w:space="0" w:color="auto"/>
              <w:left w:val="single" w:sz="4" w:space="0" w:color="auto"/>
              <w:bottom w:val="single" w:sz="4" w:space="0" w:color="auto"/>
              <w:right w:val="single" w:sz="4" w:space="0" w:color="auto"/>
            </w:tcBorders>
          </w:tcPr>
          <w:p w14:paraId="0241717B" w14:textId="77777777" w:rsidR="00502406" w:rsidRPr="00CE634E" w:rsidDel="0094675D" w:rsidRDefault="00502406" w:rsidP="00E44C81">
            <w:pPr>
              <w:pStyle w:val="Textetableau"/>
              <w:numPr>
                <w:ins w:id="2256" w:author="Manaï Bilal" w:date="2006-06-15T08:03:00Z"/>
              </w:numPr>
              <w:rPr>
                <w:ins w:id="2257" w:author="Claude Gendron" w:date="2006-06-15T08:03:00Z"/>
                <w:del w:id="2258" w:author="14217" w:date="2012-02-06T14:04:00Z"/>
              </w:rPr>
            </w:pPr>
            <w:ins w:id="2259" w:author="Claude Gendron" w:date="2006-06-15T08:03:00Z">
              <w:del w:id="2260" w:author="14217" w:date="2012-02-06T14:04:00Z">
                <w:r w:rsidDel="0094675D">
                  <w:delText>É</w:delText>
                </w:r>
                <w:r w:rsidRPr="00CE634E" w:rsidDel="0094675D">
                  <w:delText>crire l'échéancier</w:delText>
                </w:r>
              </w:del>
            </w:ins>
          </w:p>
        </w:tc>
        <w:tc>
          <w:tcPr>
            <w:tcW w:w="1311" w:type="dxa"/>
            <w:tcBorders>
              <w:top w:val="single" w:sz="4" w:space="0" w:color="auto"/>
              <w:left w:val="single" w:sz="4" w:space="0" w:color="auto"/>
              <w:bottom w:val="single" w:sz="4" w:space="0" w:color="auto"/>
              <w:right w:val="double" w:sz="4" w:space="0" w:color="auto"/>
            </w:tcBorders>
          </w:tcPr>
          <w:p w14:paraId="23AB1F34" w14:textId="77777777" w:rsidR="00502406" w:rsidRPr="00CE634E" w:rsidDel="0094675D" w:rsidRDefault="00502406" w:rsidP="00E44C81">
            <w:pPr>
              <w:pStyle w:val="Textetableau"/>
              <w:numPr>
                <w:ins w:id="2261" w:author="Manaï Bilal" w:date="2006-06-15T08:03:00Z"/>
              </w:numPr>
              <w:rPr>
                <w:ins w:id="2262" w:author="Claude Gendron" w:date="2006-06-15T08:03:00Z"/>
                <w:del w:id="2263" w:author="14217" w:date="2012-02-06T14:04:00Z"/>
              </w:rPr>
            </w:pPr>
            <w:ins w:id="2264" w:author="Claude Gendron" w:date="2006-06-15T08:03:00Z">
              <w:del w:id="2265" w:author="14217" w:date="2012-02-06T14:04:00Z">
                <w:r w:rsidRPr="00CE634E" w:rsidDel="0094675D">
                  <w:rPr>
                    <w:b/>
                    <w:bCs/>
                  </w:rPr>
                  <w:delText>Selon le projet</w:delText>
                </w:r>
              </w:del>
            </w:ins>
          </w:p>
        </w:tc>
        <w:tc>
          <w:tcPr>
            <w:tcW w:w="1710" w:type="dxa"/>
            <w:tcBorders>
              <w:top w:val="single" w:sz="4" w:space="0" w:color="auto"/>
              <w:left w:val="double" w:sz="4" w:space="0" w:color="auto"/>
              <w:bottom w:val="single" w:sz="4" w:space="0" w:color="auto"/>
              <w:right w:val="single" w:sz="4" w:space="0" w:color="auto"/>
            </w:tcBorders>
            <w:shd w:val="clear" w:color="auto" w:fill="auto"/>
          </w:tcPr>
          <w:p w14:paraId="76D8DC1C" w14:textId="77777777" w:rsidR="00670317" w:rsidRPr="00670317" w:rsidDel="0094675D" w:rsidRDefault="00670317" w:rsidP="00670317">
            <w:pPr>
              <w:pStyle w:val="Textetableau"/>
              <w:numPr>
                <w:ilvl w:val="0"/>
                <w:numId w:val="27"/>
                <w:ins w:id="2266" w:author="Manaï Bilal" w:date="2007-01-22T13:05:00Z"/>
              </w:numPr>
              <w:rPr>
                <w:ins w:id="2267" w:author="Claude Gendron" w:date="2007-01-22T13:05:00Z"/>
                <w:del w:id="2268" w:author="14217" w:date="2012-02-06T14:04:00Z"/>
                <w:szCs w:val="20"/>
                <w:rPrChange w:id="2269" w:author="Claude Gendron" w:date="2007-01-22T13:06:00Z">
                  <w:rPr>
                    <w:ins w:id="2270" w:author="Claude Gendron" w:date="2007-01-22T13:05:00Z"/>
                    <w:del w:id="2271" w:author="14217" w:date="2012-02-06T14:04:00Z"/>
                    <w:sz w:val="18"/>
                    <w:szCs w:val="18"/>
                  </w:rPr>
                </w:rPrChange>
              </w:rPr>
            </w:pPr>
            <w:ins w:id="2272" w:author="Claude Gendron" w:date="2006-06-15T08:03:00Z">
              <w:del w:id="2273" w:author="14217" w:date="2012-02-06T14:04:00Z">
                <w:r w:rsidRPr="00670317" w:rsidDel="0094675D">
                  <w:rPr>
                    <w:szCs w:val="20"/>
                    <w:rPrChange w:id="2274" w:author="Claude Gendron" w:date="2007-01-22T13:06:00Z">
                      <w:rPr>
                        <w:sz w:val="18"/>
                        <w:szCs w:val="18"/>
                      </w:rPr>
                    </w:rPrChange>
                  </w:rPr>
                  <w:delText>Diagr. Fonct.</w:delText>
                </w:r>
              </w:del>
            </w:ins>
          </w:p>
          <w:p w14:paraId="788108A4" w14:textId="77777777" w:rsidR="00670317" w:rsidRPr="00670317" w:rsidDel="0094675D" w:rsidRDefault="00670317" w:rsidP="00670317">
            <w:pPr>
              <w:pStyle w:val="Textetableau"/>
              <w:numPr>
                <w:ilvl w:val="0"/>
                <w:numId w:val="27"/>
                <w:ins w:id="2275" w:author="Manaï Bilal" w:date="2007-01-22T13:05:00Z"/>
              </w:numPr>
              <w:rPr>
                <w:ins w:id="2276" w:author="Claude Gendron" w:date="2007-01-22T13:05:00Z"/>
                <w:del w:id="2277" w:author="14217" w:date="2012-02-06T14:04:00Z"/>
                <w:szCs w:val="20"/>
                <w:rPrChange w:id="2278" w:author="Claude Gendron" w:date="2007-01-22T13:06:00Z">
                  <w:rPr>
                    <w:ins w:id="2279" w:author="Claude Gendron" w:date="2007-01-22T13:05:00Z"/>
                    <w:del w:id="2280" w:author="14217" w:date="2012-02-06T14:04:00Z"/>
                    <w:sz w:val="18"/>
                    <w:szCs w:val="18"/>
                  </w:rPr>
                </w:rPrChange>
              </w:rPr>
            </w:pPr>
            <w:ins w:id="2281" w:author="Claude Gendron" w:date="2006-06-15T08:03:00Z">
              <w:del w:id="2282" w:author="14217" w:date="2012-02-06T14:04:00Z">
                <w:r w:rsidRPr="00670317" w:rsidDel="0094675D">
                  <w:rPr>
                    <w:szCs w:val="20"/>
                    <w:rPrChange w:id="2283" w:author="Claude Gendron" w:date="2007-01-22T13:06:00Z">
                      <w:rPr>
                        <w:sz w:val="18"/>
                        <w:szCs w:val="18"/>
                      </w:rPr>
                    </w:rPrChange>
                  </w:rPr>
                  <w:delText>Organigramme.</w:delText>
                </w:r>
                <w:r w:rsidRPr="00670317" w:rsidDel="0094675D">
                  <w:rPr>
                    <w:szCs w:val="20"/>
                    <w:rPrChange w:id="2284" w:author="Claude Gendron" w:date="2007-01-22T13:06:00Z">
                      <w:rPr>
                        <w:sz w:val="18"/>
                        <w:szCs w:val="18"/>
                      </w:rPr>
                    </w:rPrChange>
                  </w:rPr>
                  <w:br/>
                  <w:delText xml:space="preserve"> Échéancier.</w:delText>
                </w:r>
              </w:del>
            </w:ins>
          </w:p>
          <w:p w14:paraId="09358021" w14:textId="77777777" w:rsidR="00670317" w:rsidRPr="00670317" w:rsidDel="0094675D" w:rsidRDefault="00502406" w:rsidP="00670317">
            <w:pPr>
              <w:pStyle w:val="Textetableau"/>
              <w:numPr>
                <w:ilvl w:val="0"/>
                <w:numId w:val="27"/>
                <w:ins w:id="2285" w:author="Manaï Bilal" w:date="2007-01-22T13:05:00Z"/>
              </w:numPr>
              <w:rPr>
                <w:ins w:id="2286" w:author="Claude Gendron" w:date="2007-01-22T13:05:00Z"/>
                <w:del w:id="2287" w:author="14217" w:date="2012-02-06T14:04:00Z"/>
                <w:szCs w:val="20"/>
                <w:rPrChange w:id="2288" w:author="Claude Gendron" w:date="2007-01-22T13:06:00Z">
                  <w:rPr>
                    <w:ins w:id="2289" w:author="Claude Gendron" w:date="2007-01-22T13:05:00Z"/>
                    <w:del w:id="2290" w:author="14217" w:date="2012-02-06T14:04:00Z"/>
                    <w:sz w:val="18"/>
                    <w:szCs w:val="18"/>
                  </w:rPr>
                </w:rPrChange>
              </w:rPr>
            </w:pPr>
            <w:ins w:id="2291" w:author="Claude Gendron" w:date="2006-06-15T08:03:00Z">
              <w:del w:id="2292" w:author="14217" w:date="2012-02-06T14:04:00Z">
                <w:r w:rsidRPr="00670317" w:rsidDel="0094675D">
                  <w:rPr>
                    <w:szCs w:val="20"/>
                    <w:rPrChange w:id="2293" w:author="Claude Gendron" w:date="2007-01-22T13:06:00Z">
                      <w:rPr>
                        <w:sz w:val="18"/>
                        <w:szCs w:val="18"/>
                      </w:rPr>
                    </w:rPrChange>
                  </w:rPr>
                  <w:delText xml:space="preserve"> Grille d’objectifs.</w:delText>
                </w:r>
              </w:del>
            </w:ins>
          </w:p>
          <w:p w14:paraId="648131E6" w14:textId="77777777" w:rsidR="00502406" w:rsidRPr="00670317" w:rsidDel="0094675D" w:rsidRDefault="00502406" w:rsidP="00670317">
            <w:pPr>
              <w:pStyle w:val="Textetableau"/>
              <w:numPr>
                <w:ilvl w:val="0"/>
                <w:numId w:val="27"/>
                <w:ins w:id="2294" w:author="Manaï Bilal" w:date="2007-01-22T13:05:00Z"/>
              </w:numPr>
              <w:rPr>
                <w:ins w:id="2295" w:author="Claude Gendron" w:date="2006-06-15T08:03:00Z"/>
                <w:del w:id="2296" w:author="14217" w:date="2012-02-06T14:04:00Z"/>
                <w:szCs w:val="20"/>
              </w:rPr>
            </w:pPr>
            <w:ins w:id="2297" w:author="Claude Gendron" w:date="2006-06-15T08:03:00Z">
              <w:del w:id="2298" w:author="14217" w:date="2012-02-06T14:04:00Z">
                <w:r w:rsidRPr="00670317" w:rsidDel="0094675D">
                  <w:rPr>
                    <w:rFonts w:ascii="LotusLineDraw" w:hAnsi="LotusLineDraw" w:cs="LotusLineDraw"/>
                    <w:szCs w:val="20"/>
                    <w:rPrChange w:id="2299" w:author="Claude Gendron" w:date="2007-01-22T13:06:00Z">
                      <w:rPr>
                        <w:rFonts w:ascii="LotusLineDraw" w:hAnsi="LotusLineDraw" w:cs="LotusLineDraw"/>
                        <w:sz w:val="18"/>
                        <w:szCs w:val="18"/>
                      </w:rPr>
                    </w:rPrChange>
                  </w:rPr>
                  <w:delText></w:delText>
                </w:r>
                <w:r w:rsidRPr="00670317" w:rsidDel="0094675D">
                  <w:rPr>
                    <w:b/>
                    <w:bCs/>
                    <w:szCs w:val="20"/>
                    <w:rPrChange w:id="2300" w:author="Claude Gendron" w:date="2007-01-22T13:06:00Z">
                      <w:rPr>
                        <w:b/>
                        <w:bCs/>
                        <w:sz w:val="18"/>
                        <w:szCs w:val="18"/>
                      </w:rPr>
                    </w:rPrChange>
                  </w:rPr>
                  <w:delText>Selon le projet</w:delText>
                </w:r>
                <w:r w:rsidRPr="00670317" w:rsidDel="0094675D">
                  <w:rPr>
                    <w:b/>
                    <w:bCs/>
                    <w:szCs w:val="20"/>
                  </w:rPr>
                  <w:delText>.</w:delText>
                </w:r>
              </w:del>
            </w:ins>
          </w:p>
        </w:tc>
        <w:tc>
          <w:tcPr>
            <w:tcW w:w="2199" w:type="dxa"/>
            <w:shd w:val="clear" w:color="auto" w:fill="auto"/>
          </w:tcPr>
          <w:p w14:paraId="4B64426F" w14:textId="77777777" w:rsidR="00B57707" w:rsidRPr="00670317" w:rsidDel="0094675D" w:rsidRDefault="00502406" w:rsidP="00670317">
            <w:pPr>
              <w:numPr>
                <w:ilvl w:val="0"/>
                <w:numId w:val="27"/>
                <w:ins w:id="2301" w:author="Manaï Bilal" w:date="2007-01-22T13:05:00Z"/>
              </w:numPr>
              <w:rPr>
                <w:ins w:id="2302" w:author="Claude Gendron" w:date="2006-06-15T08:05:00Z"/>
                <w:del w:id="2303" w:author="14217" w:date="2012-02-06T14:04:00Z"/>
                <w:sz w:val="20"/>
                <w:szCs w:val="20"/>
                <w:rPrChange w:id="2304" w:author="Claude Gendron" w:date="2007-01-22T13:06:00Z">
                  <w:rPr>
                    <w:ins w:id="2305" w:author="Claude Gendron" w:date="2006-06-15T08:05:00Z"/>
                    <w:del w:id="2306" w:author="14217" w:date="2012-02-06T14:04:00Z"/>
                  </w:rPr>
                </w:rPrChange>
              </w:rPr>
            </w:pPr>
            <w:ins w:id="2307" w:author="Claude Gendron" w:date="2006-06-15T08:03:00Z">
              <w:del w:id="2308" w:author="14217" w:date="2012-02-06T14:04:00Z">
                <w:r w:rsidRPr="00670317" w:rsidDel="0094675D">
                  <w:rPr>
                    <w:sz w:val="20"/>
                    <w:szCs w:val="20"/>
                    <w:rPrChange w:id="2309" w:author="Claude Gendron" w:date="2007-01-22T13:06:00Z">
                      <w:rPr/>
                    </w:rPrChange>
                  </w:rPr>
                  <w:delText>Fonctionnement</w:delText>
                </w:r>
              </w:del>
            </w:ins>
            <w:ins w:id="2310" w:author="Claude Gendron" w:date="2007-01-22T13:06:00Z">
              <w:del w:id="2311" w:author="14217" w:date="2012-02-06T14:04:00Z">
                <w:r w:rsidR="00670317" w:rsidRPr="00670317" w:rsidDel="0094675D">
                  <w:rPr>
                    <w:sz w:val="20"/>
                    <w:szCs w:val="20"/>
                    <w:rPrChange w:id="2312" w:author="Claude Gendron" w:date="2007-01-22T13:06:00Z">
                      <w:rPr/>
                    </w:rPrChange>
                  </w:rPr>
                  <w:delText>;</w:delText>
                </w:r>
              </w:del>
            </w:ins>
          </w:p>
          <w:p w14:paraId="60557C28" w14:textId="77777777" w:rsidR="00502406" w:rsidRPr="00670317" w:rsidDel="0094675D" w:rsidRDefault="00502406" w:rsidP="00E44C81">
            <w:pPr>
              <w:numPr>
                <w:ilvl w:val="0"/>
                <w:numId w:val="27"/>
                <w:ins w:id="2313" w:author="Manaï Bilal" w:date="2006-06-15T08:05:00Z"/>
              </w:numPr>
              <w:rPr>
                <w:ins w:id="2314" w:author="Claude Gendron" w:date="2006-06-15T08:03:00Z"/>
                <w:del w:id="2315" w:author="14217" w:date="2012-02-06T14:04:00Z"/>
                <w:sz w:val="20"/>
                <w:szCs w:val="20"/>
                <w:rPrChange w:id="2316" w:author="Claude Gendron" w:date="2007-01-22T13:06:00Z">
                  <w:rPr>
                    <w:ins w:id="2317" w:author="Claude Gendron" w:date="2006-06-15T08:03:00Z"/>
                    <w:del w:id="2318" w:author="14217" w:date="2012-02-06T14:04:00Z"/>
                  </w:rPr>
                </w:rPrChange>
              </w:rPr>
            </w:pPr>
            <w:ins w:id="2319" w:author="Claude Gendron" w:date="2006-06-15T08:03:00Z">
              <w:del w:id="2320" w:author="14217" w:date="2012-02-06T14:04:00Z">
                <w:r w:rsidRPr="00670317" w:rsidDel="0094675D">
                  <w:rPr>
                    <w:sz w:val="20"/>
                    <w:szCs w:val="20"/>
                    <w:rPrChange w:id="2321" w:author="Claude Gendron" w:date="2007-01-22T13:06:00Z">
                      <w:rPr/>
                    </w:rPrChange>
                  </w:rPr>
                  <w:delText>Interface</w:delText>
                </w:r>
              </w:del>
            </w:ins>
            <w:ins w:id="2322" w:author="Claude Gendron" w:date="2007-01-22T13:06:00Z">
              <w:del w:id="2323" w:author="14217" w:date="2012-02-06T14:04:00Z">
                <w:r w:rsidR="00670317" w:rsidRPr="00670317" w:rsidDel="0094675D">
                  <w:rPr>
                    <w:sz w:val="20"/>
                    <w:szCs w:val="20"/>
                    <w:rPrChange w:id="2324" w:author="Claude Gendron" w:date="2007-01-22T13:06:00Z">
                      <w:rPr/>
                    </w:rPrChange>
                  </w:rPr>
                  <w:delText>;</w:delText>
                </w:r>
              </w:del>
            </w:ins>
          </w:p>
          <w:p w14:paraId="4A88F095" w14:textId="77777777" w:rsidR="00670317" w:rsidRPr="00670317" w:rsidDel="0094675D" w:rsidRDefault="00502406" w:rsidP="00E44C81">
            <w:pPr>
              <w:numPr>
                <w:ilvl w:val="0"/>
                <w:numId w:val="27"/>
                <w:ins w:id="2325" w:author="Manaï Bilal" w:date="2006-06-15T08:03:00Z"/>
              </w:numPr>
              <w:rPr>
                <w:ins w:id="2326" w:author="Claude Gendron" w:date="2007-01-22T13:06:00Z"/>
                <w:del w:id="2327" w:author="14217" w:date="2012-02-06T14:04:00Z"/>
                <w:sz w:val="20"/>
                <w:szCs w:val="20"/>
                <w:rPrChange w:id="2328" w:author="Claude Gendron" w:date="2007-01-22T13:06:00Z">
                  <w:rPr>
                    <w:ins w:id="2329" w:author="Claude Gendron" w:date="2007-01-22T13:06:00Z"/>
                    <w:del w:id="2330" w:author="14217" w:date="2012-02-06T14:04:00Z"/>
                  </w:rPr>
                </w:rPrChange>
              </w:rPr>
            </w:pPr>
            <w:ins w:id="2331" w:author="Claude Gendron" w:date="2006-06-15T08:03:00Z">
              <w:del w:id="2332" w:author="14217" w:date="2012-02-06T14:04:00Z">
                <w:r w:rsidRPr="00670317" w:rsidDel="0094675D">
                  <w:rPr>
                    <w:sz w:val="20"/>
                    <w:szCs w:val="20"/>
                    <w:rPrChange w:id="2333" w:author="Claude Gendron" w:date="2007-01-22T13:06:00Z">
                      <w:rPr/>
                    </w:rPrChange>
                  </w:rPr>
                  <w:delText>Programme</w:delText>
                </w:r>
              </w:del>
            </w:ins>
            <w:ins w:id="2334" w:author="Claude Gendron" w:date="2007-01-22T13:06:00Z">
              <w:del w:id="2335" w:author="14217" w:date="2012-02-06T14:04:00Z">
                <w:r w:rsidR="00670317" w:rsidRPr="00670317" w:rsidDel="0094675D">
                  <w:rPr>
                    <w:sz w:val="20"/>
                    <w:szCs w:val="20"/>
                    <w:rPrChange w:id="2336" w:author="Claude Gendron" w:date="2007-01-22T13:06:00Z">
                      <w:rPr/>
                    </w:rPrChange>
                  </w:rPr>
                  <w:delText>;</w:delText>
                </w:r>
              </w:del>
            </w:ins>
          </w:p>
          <w:p w14:paraId="02826D1C" w14:textId="77777777" w:rsidR="00502406" w:rsidRPr="00670317" w:rsidDel="0094675D" w:rsidRDefault="00502406" w:rsidP="00E44C81">
            <w:pPr>
              <w:numPr>
                <w:ilvl w:val="0"/>
                <w:numId w:val="27"/>
                <w:ins w:id="2337" w:author="Manaï Bilal" w:date="2007-01-22T13:06:00Z"/>
              </w:numPr>
              <w:rPr>
                <w:ins w:id="2338" w:author="Claude Gendron" w:date="2006-06-15T08:03:00Z"/>
                <w:del w:id="2339" w:author="14217" w:date="2012-02-06T14:04:00Z"/>
                <w:sz w:val="20"/>
                <w:szCs w:val="20"/>
                <w:rPrChange w:id="2340" w:author="Claude Gendron" w:date="2007-01-22T13:06:00Z">
                  <w:rPr>
                    <w:ins w:id="2341" w:author="Claude Gendron" w:date="2006-06-15T08:03:00Z"/>
                    <w:del w:id="2342" w:author="14217" w:date="2012-02-06T14:04:00Z"/>
                  </w:rPr>
                </w:rPrChange>
              </w:rPr>
            </w:pPr>
            <w:ins w:id="2343" w:author="Claude Gendron" w:date="2006-06-15T08:03:00Z">
              <w:del w:id="2344" w:author="14217" w:date="2012-02-06T14:04:00Z">
                <w:r w:rsidRPr="00670317" w:rsidDel="0094675D">
                  <w:rPr>
                    <w:sz w:val="20"/>
                    <w:szCs w:val="20"/>
                    <w:rPrChange w:id="2345" w:author="Claude Gendron" w:date="2007-01-22T13:06:00Z">
                      <w:rPr/>
                    </w:rPrChange>
                  </w:rPr>
                  <w:delText>Conversion.</w:delText>
                </w:r>
              </w:del>
            </w:ins>
          </w:p>
        </w:tc>
      </w:tr>
    </w:tbl>
    <w:p w14:paraId="0527FA83" w14:textId="77777777" w:rsidR="0094675D" w:rsidRDefault="0094675D">
      <w:pPr>
        <w:rPr>
          <w:ins w:id="2346" w:author="14217" w:date="2012-02-06T14:04:00Z"/>
        </w:rPr>
        <w:sectPr w:rsidR="0094675D" w:rsidSect="00293E2F">
          <w:pgSz w:w="12240" w:h="15840"/>
          <w:pgMar w:top="1440" w:right="1134" w:bottom="1440" w:left="1610" w:header="720" w:footer="720" w:gutter="0"/>
          <w:cols w:space="720"/>
          <w:noEndnote/>
          <w:docGrid w:linePitch="326"/>
          <w:sectPrChange w:id="2347" w:author="Gaston" w:date="2019-02-28T18:28:00Z">
            <w:sectPr w:rsidR="0094675D" w:rsidSect="00293E2F">
              <w:pgMar w:top="1213" w:right="1440" w:bottom="1610" w:left="1440" w:header="720" w:footer="720" w:gutter="0"/>
              <w:docGrid w:linePitch="0"/>
            </w:sectPr>
          </w:sectPrChange>
        </w:sectPr>
      </w:pPr>
    </w:p>
    <w:p w14:paraId="69C23167" w14:textId="77777777" w:rsidR="0094675D" w:rsidRDefault="0094675D">
      <w:pPr>
        <w:rPr>
          <w:ins w:id="2348" w:author="14217" w:date="2012-02-06T13:59:00Z"/>
        </w:rPr>
      </w:pPr>
    </w:p>
    <w:p w14:paraId="59EE3700" w14:textId="77777777" w:rsidR="00901B8B" w:rsidRDefault="00901B8B">
      <w:del w:id="2349" w:author="14217" w:date="2012-02-06T14:02:00Z">
        <w:r w:rsidDel="0094675D">
          <w:br w:type="page"/>
        </w:r>
      </w:del>
    </w:p>
    <w:tbl>
      <w:tblPr>
        <w:tblW w:w="1006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2350" w:author="Gaston" w:date="2019-02-28T11:07:00Z">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8221"/>
        <w:gridCol w:w="1560"/>
        <w:tblGridChange w:id="2351">
          <w:tblGrid>
            <w:gridCol w:w="284"/>
            <w:gridCol w:w="8221"/>
            <w:gridCol w:w="1134"/>
          </w:tblGrid>
        </w:tblGridChange>
      </w:tblGrid>
      <w:tr w:rsidR="00A67FB0" w:rsidDel="00D378FD" w14:paraId="2AE22380" w14:textId="77777777" w:rsidTr="00623671">
        <w:trPr>
          <w:gridAfter w:val="1"/>
          <w:wAfter w:w="1560" w:type="dxa"/>
          <w:trHeight w:val="230"/>
          <w:jc w:val="center"/>
          <w:del w:id="2352" w:author="14217" w:date="2012-02-06T13:28:00Z"/>
          <w:trPrChange w:id="2353" w:author="Gaston" w:date="2019-02-28T11:07:00Z">
            <w:trPr>
              <w:gridAfter w:val="1"/>
              <w:cantSplit/>
            </w:trPr>
          </w:trPrChange>
        </w:trPr>
        <w:tc>
          <w:tcPr>
            <w:tcW w:w="8505" w:type="dxa"/>
            <w:gridSpan w:val="2"/>
            <w:vMerge w:val="restart"/>
            <w:shd w:val="clear" w:color="auto" w:fill="E0E0E0"/>
            <w:tcPrChange w:id="2354" w:author="Gaston" w:date="2019-02-28T11:07:00Z">
              <w:tcPr>
                <w:tcW w:w="8505" w:type="dxa"/>
                <w:gridSpan w:val="2"/>
                <w:vMerge w:val="restart"/>
                <w:shd w:val="clear" w:color="auto" w:fill="E0E0E0"/>
              </w:tcPr>
            </w:tcPrChange>
          </w:tcPr>
          <w:p w14:paraId="22C0DB23" w14:textId="77777777" w:rsidR="00A67FB0" w:rsidDel="00D378FD" w:rsidRDefault="00A67FB0" w:rsidP="004212ED">
            <w:pPr>
              <w:pStyle w:val="Textetableau"/>
              <w:jc w:val="center"/>
              <w:rPr>
                <w:del w:id="2355" w:author="14217" w:date="2012-02-06T13:27:00Z"/>
              </w:rPr>
            </w:pPr>
            <w:del w:id="2356" w:author="14217" w:date="2012-02-06T13:27:00Z">
              <w:r w:rsidDel="00D378FD">
                <w:rPr>
                  <w:szCs w:val="20"/>
                </w:rPr>
                <w:delText>Liste de critères tels que définis dans le</w:delText>
              </w:r>
            </w:del>
          </w:p>
          <w:p w14:paraId="5BA382EA" w14:textId="77777777" w:rsidR="00A67FB0" w:rsidDel="00D378FD" w:rsidRDefault="00A67FB0" w:rsidP="004212ED">
            <w:pPr>
              <w:pStyle w:val="Textetableau"/>
              <w:jc w:val="center"/>
              <w:rPr>
                <w:del w:id="2357" w:author="14217" w:date="2012-02-06T13:28:00Z"/>
              </w:rPr>
            </w:pPr>
            <w:del w:id="2358" w:author="14217" w:date="2012-02-06T13:27:00Z">
              <w:r w:rsidDel="00D378FD">
                <w:rPr>
                  <w:szCs w:val="20"/>
                </w:rPr>
                <w:delText>Cours PROJET</w:delText>
              </w:r>
            </w:del>
          </w:p>
        </w:tc>
      </w:tr>
      <w:tr w:rsidR="00A67FB0" w:rsidDel="00D378FD" w14:paraId="708B3E38" w14:textId="77777777" w:rsidTr="00623671">
        <w:trPr>
          <w:gridAfter w:val="1"/>
          <w:wAfter w:w="1560" w:type="dxa"/>
          <w:trHeight w:val="286"/>
          <w:jc w:val="center"/>
          <w:del w:id="2359" w:author="14217" w:date="2012-02-06T13:28:00Z"/>
          <w:trPrChange w:id="2360" w:author="Gaston" w:date="2019-02-28T11:07:00Z">
            <w:trPr>
              <w:gridAfter w:val="1"/>
              <w:cantSplit/>
            </w:trPr>
          </w:trPrChange>
        </w:trPr>
        <w:tc>
          <w:tcPr>
            <w:tcW w:w="8505" w:type="dxa"/>
            <w:gridSpan w:val="2"/>
            <w:vMerge/>
            <w:tcPrChange w:id="2361" w:author="Gaston" w:date="2019-02-28T11:07:00Z">
              <w:tcPr>
                <w:tcW w:w="8505" w:type="dxa"/>
                <w:gridSpan w:val="2"/>
                <w:vMerge/>
              </w:tcPr>
            </w:tcPrChange>
          </w:tcPr>
          <w:p w14:paraId="4078ACD5" w14:textId="77777777" w:rsidR="00A67FB0" w:rsidDel="00D378FD" w:rsidRDefault="00A67FB0" w:rsidP="004212ED">
            <w:pPr>
              <w:pStyle w:val="Textetableau"/>
              <w:jc w:val="center"/>
              <w:rPr>
                <w:del w:id="2362" w:author="14217" w:date="2012-02-06T13:28:00Z"/>
              </w:rPr>
            </w:pPr>
          </w:p>
        </w:tc>
      </w:tr>
      <w:tr w:rsidR="00A67FB0" w:rsidDel="00D378FD" w14:paraId="311A7953" w14:textId="77777777" w:rsidTr="00623671">
        <w:trPr>
          <w:gridAfter w:val="1"/>
          <w:wAfter w:w="1560" w:type="dxa"/>
          <w:jc w:val="center"/>
          <w:del w:id="2363" w:author="14217" w:date="2012-02-06T13:28:00Z"/>
          <w:trPrChange w:id="2364" w:author="Gaston" w:date="2019-02-28T11:07:00Z">
            <w:trPr>
              <w:gridAfter w:val="1"/>
            </w:trPr>
          </w:trPrChange>
        </w:trPr>
        <w:tc>
          <w:tcPr>
            <w:tcW w:w="284" w:type="dxa"/>
            <w:tcPrChange w:id="2365" w:author="Gaston" w:date="2019-02-28T11:07:00Z">
              <w:tcPr>
                <w:tcW w:w="284" w:type="dxa"/>
              </w:tcPr>
            </w:tcPrChange>
          </w:tcPr>
          <w:p w14:paraId="28DED831" w14:textId="77777777" w:rsidR="00A67FB0" w:rsidDel="00D378FD" w:rsidRDefault="00A67FB0" w:rsidP="004212ED">
            <w:pPr>
              <w:pStyle w:val="Textetableau"/>
              <w:numPr>
                <w:ilvl w:val="0"/>
                <w:numId w:val="4"/>
              </w:numPr>
              <w:rPr>
                <w:del w:id="2366" w:author="14217" w:date="2012-02-06T13:28:00Z"/>
                <w:szCs w:val="20"/>
              </w:rPr>
            </w:pPr>
          </w:p>
        </w:tc>
        <w:tc>
          <w:tcPr>
            <w:tcW w:w="8221" w:type="dxa"/>
            <w:tcPrChange w:id="2367" w:author="Gaston" w:date="2019-02-28T11:07:00Z">
              <w:tcPr>
                <w:tcW w:w="8221" w:type="dxa"/>
              </w:tcPr>
            </w:tcPrChange>
          </w:tcPr>
          <w:p w14:paraId="08188E5F" w14:textId="77777777" w:rsidR="00A67FB0" w:rsidDel="00D378FD" w:rsidRDefault="00A67FB0" w:rsidP="004212ED">
            <w:pPr>
              <w:pStyle w:val="Textetableau"/>
              <w:rPr>
                <w:del w:id="2368" w:author="14217" w:date="2012-02-06T13:28:00Z"/>
              </w:rPr>
            </w:pPr>
            <w:del w:id="2369" w:author="14217" w:date="2012-02-06T13:27:00Z">
              <w:r w:rsidDel="00D378FD">
                <w:rPr>
                  <w:szCs w:val="20"/>
                </w:rPr>
                <w:delText>L'échéancier du projet respecte la grille</w:delText>
              </w:r>
            </w:del>
            <w:del w:id="2370" w:author="14217" w:date="2012-01-26T15:51:00Z">
              <w:r w:rsidDel="00B74EE0">
                <w:rPr>
                  <w:szCs w:val="20"/>
                </w:rPr>
                <w:delText xml:space="preserve"> </w:delText>
              </w:r>
            </w:del>
            <w:del w:id="2371" w:author="14217" w:date="2012-02-06T13:27:00Z">
              <w:r w:rsidDel="00D378FD">
                <w:rPr>
                  <w:szCs w:val="20"/>
                </w:rPr>
                <w:delText>fournie en exemple, en forme et apparence.</w:delText>
              </w:r>
            </w:del>
          </w:p>
        </w:tc>
      </w:tr>
      <w:tr w:rsidR="00A67FB0" w:rsidDel="00D378FD" w14:paraId="41AE3698" w14:textId="77777777" w:rsidTr="00623671">
        <w:trPr>
          <w:gridAfter w:val="1"/>
          <w:wAfter w:w="1560" w:type="dxa"/>
          <w:jc w:val="center"/>
          <w:del w:id="2372" w:author="14217" w:date="2012-02-06T13:28:00Z"/>
          <w:trPrChange w:id="2373" w:author="Gaston" w:date="2019-02-28T11:07:00Z">
            <w:trPr>
              <w:gridAfter w:val="1"/>
              <w:cantSplit/>
            </w:trPr>
          </w:trPrChange>
        </w:trPr>
        <w:tc>
          <w:tcPr>
            <w:tcW w:w="284" w:type="dxa"/>
            <w:tcBorders>
              <w:top w:val="single" w:sz="4" w:space="0" w:color="auto"/>
            </w:tcBorders>
            <w:tcPrChange w:id="2374" w:author="Gaston" w:date="2019-02-28T11:07:00Z">
              <w:tcPr>
                <w:tcW w:w="284" w:type="dxa"/>
                <w:tcBorders>
                  <w:top w:val="single" w:sz="4" w:space="0" w:color="auto"/>
                </w:tcBorders>
              </w:tcPr>
            </w:tcPrChange>
          </w:tcPr>
          <w:p w14:paraId="5FAD4270" w14:textId="77777777" w:rsidR="00A67FB0" w:rsidDel="00D378FD" w:rsidRDefault="00A67FB0" w:rsidP="004212ED">
            <w:pPr>
              <w:pStyle w:val="Textetableau"/>
              <w:numPr>
                <w:ilvl w:val="0"/>
                <w:numId w:val="3"/>
              </w:numPr>
              <w:rPr>
                <w:del w:id="2375" w:author="14217" w:date="2012-02-06T13:28:00Z"/>
                <w:szCs w:val="20"/>
              </w:rPr>
            </w:pPr>
          </w:p>
        </w:tc>
        <w:tc>
          <w:tcPr>
            <w:tcW w:w="8221" w:type="dxa"/>
            <w:tcBorders>
              <w:top w:val="single" w:sz="4" w:space="0" w:color="auto"/>
            </w:tcBorders>
            <w:tcPrChange w:id="2376" w:author="Gaston" w:date="2019-02-28T11:07:00Z">
              <w:tcPr>
                <w:tcW w:w="8221" w:type="dxa"/>
                <w:tcBorders>
                  <w:top w:val="single" w:sz="4" w:space="0" w:color="auto"/>
                </w:tcBorders>
              </w:tcPr>
            </w:tcPrChange>
          </w:tcPr>
          <w:p w14:paraId="14DAA200" w14:textId="77777777" w:rsidR="00A67FB0" w:rsidDel="00D378FD" w:rsidRDefault="00A67FB0" w:rsidP="004212ED">
            <w:pPr>
              <w:pStyle w:val="Textetableau"/>
              <w:rPr>
                <w:del w:id="2377" w:author="14217" w:date="2012-02-06T13:27:00Z"/>
              </w:rPr>
            </w:pPr>
            <w:del w:id="2378" w:author="14217" w:date="2012-02-06T13:27:00Z">
              <w:r w:rsidDel="00D378FD">
                <w:rPr>
                  <w:szCs w:val="20"/>
                </w:rPr>
                <w:delText xml:space="preserve">La </w:delText>
              </w:r>
              <w:r w:rsidDel="00D378FD">
                <w:rPr>
                  <w:szCs w:val="20"/>
                  <w:u w:val="single"/>
                </w:rPr>
                <w:delText>liste des travaux</w:delText>
              </w:r>
              <w:r w:rsidDel="00D378FD">
                <w:rPr>
                  <w:szCs w:val="20"/>
                </w:rPr>
                <w:delText xml:space="preserve"> à faire pour réaliser le projet est inclus</w:delText>
              </w:r>
            </w:del>
            <w:ins w:id="2379" w:author="Claude Gendron" w:date="2006-06-13T15:06:00Z">
              <w:del w:id="2380" w:author="14217" w:date="2012-02-06T13:27:00Z">
                <w:r w:rsidDel="00D378FD">
                  <w:rPr>
                    <w:szCs w:val="20"/>
                  </w:rPr>
                  <w:delText>e</w:delText>
                </w:r>
              </w:del>
            </w:ins>
            <w:del w:id="2381" w:author="14217" w:date="2012-02-06T13:27:00Z">
              <w:r w:rsidDel="00D378FD">
                <w:rPr>
                  <w:szCs w:val="20"/>
                </w:rPr>
                <w:delText xml:space="preserve"> dans l'échéancier temporel et spécifie pour chaque bloc de 4 ou 5 heures le travail </w:delText>
              </w:r>
              <w:r w:rsidDel="00D378FD">
                <w:rPr>
                  <w:szCs w:val="20"/>
                  <w:u w:val="single"/>
                </w:rPr>
                <w:delText>particulier</w:delText>
              </w:r>
              <w:r w:rsidDel="00D378FD">
                <w:rPr>
                  <w:szCs w:val="20"/>
                </w:rPr>
                <w:delText xml:space="preserve"> à effectuer</w:delText>
              </w:r>
            </w:del>
            <w:del w:id="2382" w:author="14217" w:date="2012-01-26T15:49:00Z">
              <w:r w:rsidDel="00B74EE0">
                <w:rPr>
                  <w:szCs w:val="20"/>
                </w:rPr>
                <w:delText>.</w:delText>
              </w:r>
            </w:del>
          </w:p>
          <w:p w14:paraId="22858F47" w14:textId="77777777" w:rsidR="00A67FB0" w:rsidDel="00D378FD" w:rsidRDefault="00A67FB0" w:rsidP="004212ED">
            <w:pPr>
              <w:pStyle w:val="Textetableau"/>
              <w:tabs>
                <w:tab w:val="left" w:pos="2477"/>
              </w:tabs>
              <w:rPr>
                <w:del w:id="2383" w:author="14217" w:date="2012-02-06T13:27:00Z"/>
              </w:rPr>
            </w:pPr>
            <w:del w:id="2384" w:author="14217" w:date="2012-02-06T13:27:00Z">
              <w:r w:rsidDel="00D378FD">
                <w:rPr>
                  <w:szCs w:val="20"/>
                </w:rPr>
                <w:delText>- mal détaillée</w:delText>
              </w:r>
              <w:r w:rsidDel="00D378FD">
                <w:rPr>
                  <w:szCs w:val="20"/>
                </w:rPr>
                <w:tab/>
                <w:delText>0</w:delText>
              </w:r>
            </w:del>
          </w:p>
          <w:p w14:paraId="78D64FE3" w14:textId="77777777" w:rsidR="00A67FB0" w:rsidDel="00D378FD" w:rsidRDefault="00A67FB0" w:rsidP="004212ED">
            <w:pPr>
              <w:pStyle w:val="Textetableau"/>
              <w:tabs>
                <w:tab w:val="left" w:pos="2477"/>
              </w:tabs>
              <w:rPr>
                <w:del w:id="2385" w:author="14217" w:date="2012-02-06T13:27:00Z"/>
              </w:rPr>
            </w:pPr>
            <w:del w:id="2386" w:author="14217" w:date="2012-02-06T13:27:00Z">
              <w:r w:rsidDel="00D378FD">
                <w:rPr>
                  <w:szCs w:val="20"/>
                </w:rPr>
                <w:delText>- peu détaillée</w:delText>
              </w:r>
              <w:r w:rsidDel="00D378FD">
                <w:rPr>
                  <w:szCs w:val="20"/>
                </w:rPr>
                <w:tab/>
                <w:delText>1</w:delText>
              </w:r>
            </w:del>
          </w:p>
          <w:p w14:paraId="50C3A10A" w14:textId="77777777" w:rsidR="00A67FB0" w:rsidDel="00D378FD" w:rsidRDefault="00A67FB0" w:rsidP="004212ED">
            <w:pPr>
              <w:pStyle w:val="Textetableau"/>
              <w:tabs>
                <w:tab w:val="left" w:pos="2477"/>
              </w:tabs>
              <w:rPr>
                <w:del w:id="2387" w:author="14217" w:date="2012-02-06T13:27:00Z"/>
              </w:rPr>
            </w:pPr>
            <w:del w:id="2388" w:author="14217" w:date="2012-02-06T13:27:00Z">
              <w:r w:rsidDel="00D378FD">
                <w:rPr>
                  <w:szCs w:val="20"/>
                </w:rPr>
                <w:delText>- moyennement détaillée</w:delText>
              </w:r>
              <w:r w:rsidDel="00D378FD">
                <w:rPr>
                  <w:szCs w:val="20"/>
                </w:rPr>
                <w:tab/>
                <w:delText>2</w:delText>
              </w:r>
            </w:del>
          </w:p>
          <w:p w14:paraId="7C05D3EC" w14:textId="77777777" w:rsidR="00A67FB0" w:rsidDel="00D378FD" w:rsidRDefault="00A67FB0" w:rsidP="004212ED">
            <w:pPr>
              <w:pStyle w:val="Textetableau"/>
              <w:tabs>
                <w:tab w:val="left" w:pos="2477"/>
              </w:tabs>
              <w:rPr>
                <w:del w:id="2389" w:author="14217" w:date="2012-02-06T13:27:00Z"/>
              </w:rPr>
            </w:pPr>
            <w:del w:id="2390" w:author="14217" w:date="2012-02-06T13:27:00Z">
              <w:r w:rsidDel="00D378FD">
                <w:rPr>
                  <w:szCs w:val="20"/>
                </w:rPr>
                <w:delText>- bien détaillée</w:delText>
              </w:r>
              <w:r w:rsidDel="00D378FD">
                <w:rPr>
                  <w:szCs w:val="20"/>
                </w:rPr>
                <w:tab/>
                <w:delText>4</w:delText>
              </w:r>
            </w:del>
          </w:p>
          <w:p w14:paraId="069FF608" w14:textId="77777777" w:rsidR="00A67FB0" w:rsidDel="00D378FD" w:rsidRDefault="00A67FB0" w:rsidP="004212ED">
            <w:pPr>
              <w:pStyle w:val="Textetableau"/>
              <w:tabs>
                <w:tab w:val="left" w:pos="2477"/>
              </w:tabs>
              <w:rPr>
                <w:del w:id="2391" w:author="14217" w:date="2012-02-06T13:28:00Z"/>
              </w:rPr>
            </w:pPr>
            <w:del w:id="2392" w:author="14217" w:date="2012-02-06T13:27:00Z">
              <w:r w:rsidDel="00D378FD">
                <w:rPr>
                  <w:szCs w:val="20"/>
                </w:rPr>
                <w:delText>- exceptionnellement bien détaillée  5</w:delText>
              </w:r>
            </w:del>
          </w:p>
        </w:tc>
      </w:tr>
      <w:tr w:rsidR="00A67FB0" w:rsidDel="00D378FD" w14:paraId="7411BDAA" w14:textId="77777777" w:rsidTr="00623671">
        <w:trPr>
          <w:gridAfter w:val="1"/>
          <w:wAfter w:w="1560" w:type="dxa"/>
          <w:jc w:val="center"/>
          <w:del w:id="2393" w:author="14217" w:date="2012-02-06T13:28:00Z"/>
          <w:trPrChange w:id="2394" w:author="Gaston" w:date="2019-02-28T11:07:00Z">
            <w:trPr>
              <w:gridAfter w:val="1"/>
              <w:cantSplit/>
            </w:trPr>
          </w:trPrChange>
        </w:trPr>
        <w:tc>
          <w:tcPr>
            <w:tcW w:w="284" w:type="dxa"/>
            <w:tcPrChange w:id="2395" w:author="Gaston" w:date="2019-02-28T11:07:00Z">
              <w:tcPr>
                <w:tcW w:w="284" w:type="dxa"/>
              </w:tcPr>
            </w:tcPrChange>
          </w:tcPr>
          <w:p w14:paraId="53714D12" w14:textId="77777777" w:rsidR="00A67FB0" w:rsidDel="00D378FD" w:rsidRDefault="00A67FB0" w:rsidP="004212ED">
            <w:pPr>
              <w:pStyle w:val="Textetableau"/>
              <w:numPr>
                <w:ilvl w:val="0"/>
                <w:numId w:val="3"/>
              </w:numPr>
              <w:rPr>
                <w:del w:id="2396" w:author="14217" w:date="2012-02-06T13:28:00Z"/>
                <w:szCs w:val="20"/>
              </w:rPr>
            </w:pPr>
          </w:p>
        </w:tc>
        <w:tc>
          <w:tcPr>
            <w:tcW w:w="8221" w:type="dxa"/>
            <w:tcPrChange w:id="2397" w:author="Gaston" w:date="2019-02-28T11:07:00Z">
              <w:tcPr>
                <w:tcW w:w="8221" w:type="dxa"/>
              </w:tcPr>
            </w:tcPrChange>
          </w:tcPr>
          <w:p w14:paraId="3CA67BF0" w14:textId="77777777" w:rsidR="00A67FB0" w:rsidDel="00D378FD" w:rsidRDefault="00A67FB0" w:rsidP="004212ED">
            <w:pPr>
              <w:pStyle w:val="Textetableau"/>
              <w:rPr>
                <w:del w:id="2398" w:author="14217" w:date="2012-02-06T13:27:00Z"/>
                <w:szCs w:val="20"/>
              </w:rPr>
            </w:pPr>
            <w:del w:id="2399" w:author="14217" w:date="2012-02-06T13:27:00Z">
              <w:r w:rsidDel="00D378FD">
                <w:rPr>
                  <w:szCs w:val="20"/>
                </w:rPr>
                <w:delText xml:space="preserve">Les moments de remise de </w:delText>
              </w:r>
            </w:del>
          </w:p>
          <w:p w14:paraId="59ED7C34" w14:textId="77777777" w:rsidR="00A67FB0" w:rsidDel="00D378FD" w:rsidRDefault="00A67FB0" w:rsidP="004212ED">
            <w:pPr>
              <w:pStyle w:val="Textetableau"/>
              <w:numPr>
                <w:ilvl w:val="0"/>
                <w:numId w:val="5"/>
              </w:numPr>
              <w:rPr>
                <w:del w:id="2400" w:author="14217" w:date="2012-02-06T13:27:00Z"/>
                <w:szCs w:val="20"/>
              </w:rPr>
            </w:pPr>
            <w:del w:id="2401" w:author="14217" w:date="2012-02-06T13:27:00Z">
              <w:r w:rsidDel="00D378FD">
                <w:rPr>
                  <w:szCs w:val="20"/>
                </w:rPr>
                <w:delText>documents;</w:delText>
              </w:r>
            </w:del>
          </w:p>
          <w:p w14:paraId="06C2C4D0" w14:textId="77777777" w:rsidR="00A67FB0" w:rsidDel="00D378FD" w:rsidRDefault="00A67FB0" w:rsidP="004212ED">
            <w:pPr>
              <w:pStyle w:val="Textetableau"/>
              <w:numPr>
                <w:ilvl w:val="0"/>
                <w:numId w:val="5"/>
              </w:numPr>
              <w:rPr>
                <w:del w:id="2402" w:author="14217" w:date="2012-02-06T13:27:00Z"/>
              </w:rPr>
            </w:pPr>
            <w:del w:id="2403" w:author="14217" w:date="2012-02-06T13:27:00Z">
              <w:r w:rsidDel="00D378FD">
                <w:rPr>
                  <w:szCs w:val="20"/>
                </w:rPr>
                <w:delText>de montages;</w:delText>
              </w:r>
            </w:del>
          </w:p>
          <w:p w14:paraId="790524F1" w14:textId="77777777" w:rsidR="00A67FB0" w:rsidDel="00D378FD" w:rsidRDefault="00A67FB0" w:rsidP="004212ED">
            <w:pPr>
              <w:pStyle w:val="Textetableau"/>
              <w:numPr>
                <w:ilvl w:val="0"/>
                <w:numId w:val="5"/>
              </w:numPr>
              <w:rPr>
                <w:del w:id="2404" w:author="14217" w:date="2012-02-06T13:27:00Z"/>
              </w:rPr>
            </w:pPr>
            <w:del w:id="2405" w:author="14217" w:date="2012-02-06T13:27:00Z">
              <w:r w:rsidDel="00D378FD">
                <w:rPr>
                  <w:szCs w:val="20"/>
                </w:rPr>
                <w:delText>de vérification de fonctionnement intermédiaire</w:delText>
              </w:r>
            </w:del>
          </w:p>
          <w:p w14:paraId="55673965" w14:textId="77777777" w:rsidR="00A67FB0" w:rsidDel="00D378FD" w:rsidRDefault="00A67FB0" w:rsidP="00B74EE0">
            <w:pPr>
              <w:pStyle w:val="Textetableau"/>
              <w:rPr>
                <w:del w:id="2406" w:author="14217" w:date="2012-02-06T13:28:00Z"/>
              </w:rPr>
            </w:pPr>
            <w:del w:id="2407" w:author="14217" w:date="2012-02-06T13:27:00Z">
              <w:r w:rsidDel="00D378FD">
                <w:rPr>
                  <w:szCs w:val="20"/>
                </w:rPr>
                <w:delText xml:space="preserve"> sont </w:delText>
              </w:r>
              <w:r w:rsidDel="00D378FD">
                <w:rPr>
                  <w:szCs w:val="20"/>
                  <w:u w:val="single"/>
                </w:rPr>
                <w:delText xml:space="preserve">clairement </w:delText>
              </w:r>
              <w:r w:rsidDel="00D378FD">
                <w:rPr>
                  <w:szCs w:val="20"/>
                </w:rPr>
                <w:delText xml:space="preserve">indiqués à l'aide </w:delText>
              </w:r>
            </w:del>
            <w:del w:id="2408" w:author="14217" w:date="2012-01-26T15:48:00Z">
              <w:r w:rsidDel="00B74EE0">
                <w:rPr>
                  <w:szCs w:val="20"/>
                </w:rPr>
                <w:delText>d'une puce à cocher</w:delText>
              </w:r>
            </w:del>
            <w:del w:id="2409" w:author="14217" w:date="2012-02-06T13:27:00Z">
              <w:r w:rsidDel="00D378FD">
                <w:rPr>
                  <w:szCs w:val="20"/>
                </w:rPr>
                <w:delText xml:space="preserve"> dans l'échéancier.</w:delText>
              </w:r>
            </w:del>
          </w:p>
        </w:tc>
      </w:tr>
      <w:tr w:rsidR="00A67FB0" w:rsidDel="00D378FD" w14:paraId="369AB41B" w14:textId="77777777" w:rsidTr="00623671">
        <w:trPr>
          <w:gridAfter w:val="1"/>
          <w:wAfter w:w="1560" w:type="dxa"/>
          <w:jc w:val="center"/>
          <w:del w:id="2410" w:author="14217" w:date="2012-02-06T13:28:00Z"/>
          <w:trPrChange w:id="2411" w:author="Gaston" w:date="2019-02-28T11:07:00Z">
            <w:trPr>
              <w:gridAfter w:val="1"/>
              <w:cantSplit/>
            </w:trPr>
          </w:trPrChange>
        </w:trPr>
        <w:tc>
          <w:tcPr>
            <w:tcW w:w="284" w:type="dxa"/>
            <w:tcPrChange w:id="2412" w:author="Gaston" w:date="2019-02-28T11:07:00Z">
              <w:tcPr>
                <w:tcW w:w="284" w:type="dxa"/>
              </w:tcPr>
            </w:tcPrChange>
          </w:tcPr>
          <w:p w14:paraId="67A62B20" w14:textId="77777777" w:rsidR="00A67FB0" w:rsidDel="00D378FD" w:rsidRDefault="00A67FB0" w:rsidP="004212ED">
            <w:pPr>
              <w:pStyle w:val="Textetableau"/>
              <w:numPr>
                <w:ilvl w:val="0"/>
                <w:numId w:val="3"/>
              </w:numPr>
              <w:rPr>
                <w:del w:id="2413" w:author="14217" w:date="2012-02-06T13:28:00Z"/>
                <w:szCs w:val="20"/>
              </w:rPr>
            </w:pPr>
          </w:p>
        </w:tc>
        <w:tc>
          <w:tcPr>
            <w:tcW w:w="8221" w:type="dxa"/>
            <w:tcPrChange w:id="2414" w:author="Gaston" w:date="2019-02-28T11:07:00Z">
              <w:tcPr>
                <w:tcW w:w="8221" w:type="dxa"/>
              </w:tcPr>
            </w:tcPrChange>
          </w:tcPr>
          <w:p w14:paraId="6CD15AF1" w14:textId="77777777" w:rsidR="00A67FB0" w:rsidDel="00D378FD" w:rsidRDefault="00A67FB0" w:rsidP="00393B29">
            <w:pPr>
              <w:pStyle w:val="Textetableau"/>
              <w:rPr>
                <w:del w:id="2415" w:author="14217" w:date="2012-02-06T13:28:00Z"/>
                <w:szCs w:val="20"/>
              </w:rPr>
            </w:pPr>
            <w:del w:id="2416" w:author="14217" w:date="2012-01-26T15:46:00Z">
              <w:r w:rsidDel="00393B29">
                <w:rPr>
                  <w:szCs w:val="20"/>
                </w:rPr>
                <w:delText>La colonne «travaux» de l</w:delText>
              </w:r>
            </w:del>
            <w:del w:id="2417" w:author="14217" w:date="2012-02-06T13:27:00Z">
              <w:r w:rsidDel="00D378FD">
                <w:rPr>
                  <w:szCs w:val="20"/>
                </w:rPr>
                <w:delText xml:space="preserve">’échéancier doit contenir </w:delText>
              </w:r>
              <w:r w:rsidDel="00D378FD">
                <w:rPr>
                  <w:b/>
                  <w:bCs/>
                  <w:szCs w:val="20"/>
                </w:rPr>
                <w:delText>tous</w:delText>
              </w:r>
              <w:r w:rsidDel="00D378FD">
                <w:rPr>
                  <w:szCs w:val="20"/>
                </w:rPr>
                <w:delText xml:space="preserve"> les travaux à remettre faisant l’objet d’une grille d’évaluation dans le cahier des évaluations</w:delText>
              </w:r>
            </w:del>
            <w:del w:id="2418" w:author="14217" w:date="2012-01-26T15:46:00Z">
              <w:r w:rsidDel="00393B29">
                <w:rPr>
                  <w:szCs w:val="20"/>
                </w:rPr>
                <w:delText>.</w:delText>
              </w:r>
            </w:del>
          </w:p>
        </w:tc>
      </w:tr>
      <w:tr w:rsidR="00A67FB0" w:rsidDel="00D378FD" w14:paraId="3D224B55" w14:textId="77777777" w:rsidTr="00623671">
        <w:trPr>
          <w:gridAfter w:val="1"/>
          <w:wAfter w:w="1560" w:type="dxa"/>
          <w:jc w:val="center"/>
          <w:del w:id="2419" w:author="14217" w:date="2012-02-06T13:28:00Z"/>
          <w:trPrChange w:id="2420" w:author="Gaston" w:date="2019-02-28T11:07:00Z">
            <w:trPr>
              <w:gridAfter w:val="1"/>
              <w:cantSplit/>
            </w:trPr>
          </w:trPrChange>
        </w:trPr>
        <w:tc>
          <w:tcPr>
            <w:tcW w:w="284" w:type="dxa"/>
            <w:tcPrChange w:id="2421" w:author="Gaston" w:date="2019-02-28T11:07:00Z">
              <w:tcPr>
                <w:tcW w:w="284" w:type="dxa"/>
              </w:tcPr>
            </w:tcPrChange>
          </w:tcPr>
          <w:p w14:paraId="67FC40A7" w14:textId="77777777" w:rsidR="00A67FB0" w:rsidDel="00D378FD" w:rsidRDefault="00A67FB0" w:rsidP="004212ED">
            <w:pPr>
              <w:pStyle w:val="Textetableau"/>
              <w:numPr>
                <w:ilvl w:val="0"/>
                <w:numId w:val="3"/>
              </w:numPr>
              <w:rPr>
                <w:del w:id="2422" w:author="14217" w:date="2012-02-06T13:28:00Z"/>
                <w:szCs w:val="20"/>
              </w:rPr>
            </w:pPr>
          </w:p>
        </w:tc>
        <w:tc>
          <w:tcPr>
            <w:tcW w:w="8221" w:type="dxa"/>
            <w:tcPrChange w:id="2423" w:author="Gaston" w:date="2019-02-28T11:07:00Z">
              <w:tcPr>
                <w:tcW w:w="8221" w:type="dxa"/>
              </w:tcPr>
            </w:tcPrChange>
          </w:tcPr>
          <w:p w14:paraId="5349467F" w14:textId="77777777" w:rsidR="00A67FB0" w:rsidDel="00D378FD" w:rsidRDefault="00A67FB0" w:rsidP="00393B29">
            <w:pPr>
              <w:pStyle w:val="Textetableau"/>
              <w:rPr>
                <w:del w:id="2424" w:author="14217" w:date="2012-02-06T13:28:00Z"/>
                <w:szCs w:val="20"/>
              </w:rPr>
            </w:pPr>
            <w:del w:id="2425" w:author="14217" w:date="2012-01-26T15:45:00Z">
              <w:r w:rsidDel="00393B29">
                <w:rPr>
                  <w:szCs w:val="20"/>
                </w:rPr>
                <w:delText>La colonne «finalités» de l</w:delText>
              </w:r>
            </w:del>
            <w:del w:id="2426" w:author="14217" w:date="2012-02-06T13:27:00Z">
              <w:r w:rsidDel="00D378FD">
                <w:rPr>
                  <w:szCs w:val="20"/>
                </w:rPr>
                <w:delText xml:space="preserve">’échéancier doit contenir </w:delText>
              </w:r>
              <w:r w:rsidDel="00D378FD">
                <w:rPr>
                  <w:b/>
                  <w:bCs/>
                  <w:szCs w:val="20"/>
                </w:rPr>
                <w:delText>toutes</w:delText>
              </w:r>
              <w:r w:rsidDel="00D378FD">
                <w:rPr>
                  <w:szCs w:val="20"/>
                </w:rPr>
                <w:delText xml:space="preserve"> les finalités à remettre faisant l’objet d’une grille d’évaluation dans le cahier des évaluations</w:delText>
              </w:r>
            </w:del>
            <w:del w:id="2427" w:author="14217" w:date="2012-01-26T15:45:00Z">
              <w:r w:rsidDel="00393B29">
                <w:rPr>
                  <w:szCs w:val="20"/>
                </w:rPr>
                <w:delText>.</w:delText>
              </w:r>
            </w:del>
          </w:p>
        </w:tc>
      </w:tr>
      <w:tr w:rsidR="00A67FB0" w:rsidDel="00D378FD" w14:paraId="2CE6AEEA" w14:textId="77777777" w:rsidTr="00623671">
        <w:trPr>
          <w:gridAfter w:val="1"/>
          <w:wAfter w:w="1560" w:type="dxa"/>
          <w:jc w:val="center"/>
          <w:ins w:id="2428" w:author="Claude Gendron" w:date="2007-02-01T08:44:00Z"/>
          <w:del w:id="2429" w:author="14217" w:date="2012-02-06T13:28:00Z"/>
          <w:trPrChange w:id="2430" w:author="Gaston" w:date="2019-02-28T11:07:00Z">
            <w:trPr>
              <w:gridAfter w:val="1"/>
              <w:cantSplit/>
            </w:trPr>
          </w:trPrChange>
        </w:trPr>
        <w:tc>
          <w:tcPr>
            <w:tcW w:w="284" w:type="dxa"/>
            <w:tcPrChange w:id="2431" w:author="Gaston" w:date="2019-02-28T11:07:00Z">
              <w:tcPr>
                <w:tcW w:w="284" w:type="dxa"/>
              </w:tcPr>
            </w:tcPrChange>
          </w:tcPr>
          <w:p w14:paraId="67B0C382" w14:textId="77777777" w:rsidR="00A67FB0" w:rsidDel="00D378FD" w:rsidRDefault="00A67FB0" w:rsidP="004212ED">
            <w:pPr>
              <w:pStyle w:val="Textetableau"/>
              <w:numPr>
                <w:ilvl w:val="0"/>
                <w:numId w:val="3"/>
                <w:numberingChange w:id="2432" w:author="Manaï Bilal" w:date="2006-06-13T14:20:00Z" w:original=""/>
              </w:numPr>
              <w:rPr>
                <w:ins w:id="2433" w:author="Claude Gendron" w:date="2007-02-01T08:44:00Z"/>
                <w:del w:id="2434" w:author="14217" w:date="2012-02-06T13:28:00Z"/>
                <w:szCs w:val="20"/>
              </w:rPr>
            </w:pPr>
          </w:p>
        </w:tc>
        <w:tc>
          <w:tcPr>
            <w:tcW w:w="8221" w:type="dxa"/>
            <w:tcPrChange w:id="2435" w:author="Gaston" w:date="2019-02-28T11:07:00Z">
              <w:tcPr>
                <w:tcW w:w="8221" w:type="dxa"/>
              </w:tcPr>
            </w:tcPrChange>
          </w:tcPr>
          <w:p w14:paraId="034944F2" w14:textId="77777777" w:rsidR="00A67FB0" w:rsidDel="00D378FD" w:rsidRDefault="00A67FB0" w:rsidP="00B74EE0">
            <w:pPr>
              <w:pStyle w:val="Textetableau"/>
              <w:rPr>
                <w:ins w:id="2436" w:author="Claude Gendron" w:date="2007-02-01T08:44:00Z"/>
                <w:del w:id="2437" w:author="14217" w:date="2012-02-06T13:28:00Z"/>
                <w:szCs w:val="20"/>
              </w:rPr>
            </w:pPr>
            <w:ins w:id="2438" w:author="Claude Gendron" w:date="2007-02-01T08:44:00Z">
              <w:del w:id="2439" w:author="14217" w:date="2012-02-06T13:27:00Z">
                <w:r w:rsidDel="00D378FD">
                  <w:rPr>
                    <w:szCs w:val="20"/>
                  </w:rPr>
                  <w:delText>Toutes les semaines constituant la session doivent être dans l’échéancier</w:delText>
                </w:r>
              </w:del>
            </w:ins>
            <w:ins w:id="2440" w:author="Claude Gendron" w:date="2007-02-01T08:45:00Z">
              <w:del w:id="2441" w:author="14217" w:date="2012-01-26T15:47:00Z">
                <w:r w:rsidDel="00B74EE0">
                  <w:rPr>
                    <w:szCs w:val="20"/>
                  </w:rPr>
                  <w:delText>.</w:delText>
                </w:r>
              </w:del>
            </w:ins>
          </w:p>
        </w:tc>
      </w:tr>
      <w:tr w:rsidR="00A67FB0" w:rsidDel="00D378FD" w14:paraId="7E75E660" w14:textId="77777777" w:rsidTr="00623671">
        <w:trPr>
          <w:gridAfter w:val="1"/>
          <w:wAfter w:w="1560" w:type="dxa"/>
          <w:jc w:val="center"/>
          <w:ins w:id="2442" w:author="Claude Gendron" w:date="2007-02-01T08:47:00Z"/>
          <w:del w:id="2443" w:author="14217" w:date="2012-02-06T13:28:00Z"/>
          <w:trPrChange w:id="2444" w:author="Gaston" w:date="2019-02-28T11:07:00Z">
            <w:trPr>
              <w:gridAfter w:val="1"/>
              <w:cantSplit/>
            </w:trPr>
          </w:trPrChange>
        </w:trPr>
        <w:tc>
          <w:tcPr>
            <w:tcW w:w="284" w:type="dxa"/>
            <w:tcPrChange w:id="2445" w:author="Gaston" w:date="2019-02-28T11:07:00Z">
              <w:tcPr>
                <w:tcW w:w="284" w:type="dxa"/>
              </w:tcPr>
            </w:tcPrChange>
          </w:tcPr>
          <w:p w14:paraId="28D106ED" w14:textId="77777777" w:rsidR="00A67FB0" w:rsidDel="00D378FD" w:rsidRDefault="00A67FB0" w:rsidP="004212ED">
            <w:pPr>
              <w:pStyle w:val="Textetableau"/>
              <w:numPr>
                <w:ilvl w:val="0"/>
                <w:numId w:val="3"/>
                <w:numberingChange w:id="2446" w:author="Manaï Bilal" w:date="2006-06-13T14:20:00Z" w:original=""/>
              </w:numPr>
              <w:rPr>
                <w:ins w:id="2447" w:author="Claude Gendron" w:date="2007-02-01T08:47:00Z"/>
                <w:del w:id="2448" w:author="14217" w:date="2012-02-06T13:28:00Z"/>
                <w:szCs w:val="20"/>
              </w:rPr>
            </w:pPr>
          </w:p>
        </w:tc>
        <w:tc>
          <w:tcPr>
            <w:tcW w:w="8221" w:type="dxa"/>
            <w:tcPrChange w:id="2449" w:author="Gaston" w:date="2019-02-28T11:07:00Z">
              <w:tcPr>
                <w:tcW w:w="8221" w:type="dxa"/>
              </w:tcPr>
            </w:tcPrChange>
          </w:tcPr>
          <w:p w14:paraId="76037A40" w14:textId="77777777" w:rsidR="00A67FB0" w:rsidDel="00D378FD" w:rsidRDefault="00A67FB0" w:rsidP="00801FCF">
            <w:pPr>
              <w:pStyle w:val="Textetableau"/>
              <w:rPr>
                <w:ins w:id="2450" w:author="Claude Gendron" w:date="2007-02-01T08:47:00Z"/>
                <w:del w:id="2451" w:author="14217" w:date="2012-02-06T13:28:00Z"/>
                <w:szCs w:val="20"/>
              </w:rPr>
            </w:pPr>
            <w:ins w:id="2452" w:author="Claude Gendron" w:date="2007-02-01T08:47:00Z">
              <w:del w:id="2453" w:author="14217" w:date="2012-02-06T13:27:00Z">
                <w:r w:rsidDel="00D378FD">
                  <w:rPr>
                    <w:szCs w:val="20"/>
                  </w:rPr>
                  <w:delText>Il n’y a pas d’erreur de date dans l’échéancier.</w:delText>
                </w:r>
              </w:del>
            </w:ins>
          </w:p>
        </w:tc>
      </w:tr>
      <w:tr w:rsidR="00A67FB0" w:rsidDel="007C1AEA" w14:paraId="1CD04635" w14:textId="77777777" w:rsidTr="00623671">
        <w:trPr>
          <w:gridAfter w:val="1"/>
          <w:wAfter w:w="1560" w:type="dxa"/>
          <w:jc w:val="center"/>
          <w:ins w:id="2454" w:author="Claude Gendron" w:date="2007-02-01T09:13:00Z"/>
          <w:del w:id="2455" w:author="14217" w:date="2012-01-31T08:49:00Z"/>
          <w:trPrChange w:id="2456" w:author="Gaston" w:date="2019-02-28T11:07:00Z">
            <w:trPr>
              <w:gridAfter w:val="1"/>
              <w:cantSplit/>
            </w:trPr>
          </w:trPrChange>
        </w:trPr>
        <w:tc>
          <w:tcPr>
            <w:tcW w:w="284" w:type="dxa"/>
            <w:tcPrChange w:id="2457" w:author="Gaston" w:date="2019-02-28T11:07:00Z">
              <w:tcPr>
                <w:tcW w:w="284" w:type="dxa"/>
              </w:tcPr>
            </w:tcPrChange>
          </w:tcPr>
          <w:p w14:paraId="0C13FE45" w14:textId="77777777" w:rsidR="00A67FB0" w:rsidDel="007C1AEA" w:rsidRDefault="00A67FB0" w:rsidP="004212ED">
            <w:pPr>
              <w:pStyle w:val="Textetableau"/>
              <w:numPr>
                <w:ilvl w:val="0"/>
                <w:numId w:val="3"/>
                <w:numberingChange w:id="2458" w:author="Manaï Bilal" w:date="2006-06-13T14:20:00Z" w:original=""/>
              </w:numPr>
              <w:rPr>
                <w:ins w:id="2459" w:author="Claude Gendron" w:date="2007-02-01T09:13:00Z"/>
                <w:del w:id="2460" w:author="14217" w:date="2012-01-31T08:49:00Z"/>
                <w:szCs w:val="20"/>
              </w:rPr>
            </w:pPr>
          </w:p>
        </w:tc>
        <w:tc>
          <w:tcPr>
            <w:tcW w:w="8221" w:type="dxa"/>
            <w:tcPrChange w:id="2461" w:author="Gaston" w:date="2019-02-28T11:07:00Z">
              <w:tcPr>
                <w:tcW w:w="8221" w:type="dxa"/>
              </w:tcPr>
            </w:tcPrChange>
          </w:tcPr>
          <w:p w14:paraId="760E4740" w14:textId="77777777" w:rsidR="00A67FB0" w:rsidDel="007C1AEA" w:rsidRDefault="00A67FB0" w:rsidP="00801FCF">
            <w:pPr>
              <w:pStyle w:val="Textetableau"/>
              <w:rPr>
                <w:ins w:id="2462" w:author="Claude Gendron" w:date="2007-02-01T09:13:00Z"/>
                <w:del w:id="2463" w:author="14217" w:date="2012-01-31T08:49:00Z"/>
                <w:szCs w:val="20"/>
              </w:rPr>
            </w:pPr>
            <w:ins w:id="2464" w:author="Claude Gendron" w:date="2007-02-01T09:13:00Z">
              <w:del w:id="2465" w:author="14217" w:date="2012-01-26T15:43:00Z">
                <w:r w:rsidDel="00C600E4">
                  <w:rPr>
                    <w:szCs w:val="20"/>
                  </w:rPr>
                  <w:delText>L’entête de l’échéancier doit apparaître sur chaque page.</w:delText>
                </w:r>
              </w:del>
            </w:ins>
          </w:p>
        </w:tc>
      </w:tr>
      <w:tr w:rsidR="00A67FB0" w:rsidDel="00D378FD" w14:paraId="21014CEA" w14:textId="77777777" w:rsidTr="00623671">
        <w:trPr>
          <w:gridAfter w:val="1"/>
          <w:wAfter w:w="1560" w:type="dxa"/>
          <w:jc w:val="center"/>
          <w:del w:id="2466" w:author="14217" w:date="2012-02-06T13:28:00Z"/>
          <w:trPrChange w:id="2467" w:author="Gaston" w:date="2019-02-28T11:07:00Z">
            <w:trPr>
              <w:gridAfter w:val="1"/>
              <w:cantSplit/>
            </w:trPr>
          </w:trPrChange>
        </w:trPr>
        <w:tc>
          <w:tcPr>
            <w:tcW w:w="8505" w:type="dxa"/>
            <w:gridSpan w:val="2"/>
            <w:shd w:val="clear" w:color="auto" w:fill="E0E0E0"/>
            <w:tcPrChange w:id="2468" w:author="Gaston" w:date="2019-02-28T11:07:00Z">
              <w:tcPr>
                <w:tcW w:w="8505" w:type="dxa"/>
                <w:gridSpan w:val="2"/>
                <w:shd w:val="clear" w:color="auto" w:fill="E0E0E0"/>
              </w:tcPr>
            </w:tcPrChange>
          </w:tcPr>
          <w:p w14:paraId="7D221EB7" w14:textId="77777777" w:rsidR="00A67FB0" w:rsidDel="00D378FD" w:rsidRDefault="00A67FB0" w:rsidP="004212ED">
            <w:pPr>
              <w:pStyle w:val="Textetableau"/>
              <w:rPr>
                <w:del w:id="2469" w:author="14217" w:date="2012-02-06T13:28:00Z"/>
              </w:rPr>
            </w:pPr>
            <w:del w:id="2470" w:author="14217" w:date="2012-02-06T13:27:00Z">
              <w:r w:rsidDel="00D378FD">
                <w:delText>TOTAL</w:delText>
              </w:r>
            </w:del>
          </w:p>
        </w:tc>
      </w:tr>
      <w:tr w:rsidR="00A67FB0" w14:paraId="2A529170" w14:textId="77777777" w:rsidTr="00623671">
        <w:tblPrEx>
          <w:tblPrExChange w:id="2471" w:author="Gaston" w:date="2019-02-28T11:07:00Z">
            <w:tblPrEx>
              <w:tblW w:w="8505" w:type="dxa"/>
            </w:tblPrEx>
          </w:tblPrExChange>
        </w:tblPrEx>
        <w:trPr>
          <w:trHeight w:val="230"/>
          <w:jc w:val="center"/>
          <w:ins w:id="2472" w:author="Gaston" w:date="2019-02-28T10:56:00Z"/>
          <w:trPrChange w:id="2473" w:author="Gaston" w:date="2019-02-28T11:07:00Z">
            <w:trPr>
              <w:gridAfter w:val="0"/>
              <w:cantSplit/>
              <w:trHeight w:val="230"/>
            </w:trPr>
          </w:trPrChange>
        </w:trPr>
        <w:tc>
          <w:tcPr>
            <w:tcW w:w="10065" w:type="dxa"/>
            <w:gridSpan w:val="3"/>
            <w:shd w:val="clear" w:color="auto" w:fill="E0E0E0"/>
            <w:tcPrChange w:id="2474" w:author="Gaston" w:date="2019-02-28T11:07:00Z">
              <w:tcPr>
                <w:tcW w:w="8505" w:type="dxa"/>
                <w:gridSpan w:val="2"/>
                <w:shd w:val="clear" w:color="auto" w:fill="E0E0E0"/>
              </w:tcPr>
            </w:tcPrChange>
          </w:tcPr>
          <w:p w14:paraId="49F07F5B" w14:textId="77777777" w:rsidR="00A67FB0" w:rsidRPr="005218E8" w:rsidRDefault="00A67FB0">
            <w:pPr>
              <w:pStyle w:val="Titre1"/>
              <w:rPr>
                <w:ins w:id="2475" w:author="Gaston" w:date="2019-02-28T10:56:00Z"/>
              </w:rPr>
              <w:pPrChange w:id="2476" w:author="Gaston" w:date="2019-02-28T17:03:00Z">
                <w:pPr>
                  <w:pStyle w:val="Textetableau"/>
                  <w:jc w:val="center"/>
                </w:pPr>
              </w:pPrChange>
            </w:pPr>
            <w:bookmarkStart w:id="2477" w:name="_Toc2273848"/>
            <w:ins w:id="2478" w:author="Gaston" w:date="2019-02-28T10:56:00Z">
              <w:r w:rsidRPr="005218E8">
                <w:t>Échéancier du projet</w:t>
              </w:r>
              <w:bookmarkEnd w:id="2477"/>
            </w:ins>
          </w:p>
        </w:tc>
      </w:tr>
      <w:tr w:rsidR="00A67FB0" w14:paraId="4CBF93F5" w14:textId="77777777" w:rsidTr="00623671">
        <w:trPr>
          <w:trHeight w:val="230"/>
          <w:jc w:val="center"/>
          <w:ins w:id="2479" w:author="14217" w:date="2012-02-06T13:28:00Z"/>
          <w:trPrChange w:id="2480" w:author="Gaston" w:date="2019-02-28T11:07:00Z">
            <w:trPr>
              <w:gridAfter w:val="0"/>
              <w:cantSplit/>
            </w:trPr>
          </w:trPrChange>
        </w:trPr>
        <w:tc>
          <w:tcPr>
            <w:tcW w:w="10065" w:type="dxa"/>
            <w:gridSpan w:val="3"/>
            <w:vMerge w:val="restart"/>
            <w:shd w:val="clear" w:color="auto" w:fill="E0E0E0"/>
            <w:tcPrChange w:id="2481" w:author="Gaston" w:date="2019-02-28T11:07:00Z">
              <w:tcPr>
                <w:tcW w:w="8505" w:type="dxa"/>
                <w:gridSpan w:val="2"/>
                <w:vMerge w:val="restart"/>
                <w:shd w:val="clear" w:color="auto" w:fill="E0E0E0"/>
              </w:tcPr>
            </w:tcPrChange>
          </w:tcPr>
          <w:p w14:paraId="3CA24530" w14:textId="77777777" w:rsidR="00A67FB0" w:rsidDel="00A67FB0" w:rsidRDefault="00A67FB0">
            <w:pPr>
              <w:pStyle w:val="Textetableau"/>
              <w:jc w:val="center"/>
              <w:rPr>
                <w:ins w:id="2482" w:author="14217" w:date="2012-02-06T13:28:00Z"/>
                <w:del w:id="2483" w:author="Gaston" w:date="2019-02-28T10:56:00Z"/>
              </w:rPr>
            </w:pPr>
            <w:ins w:id="2484" w:author="14217" w:date="2012-02-06T13:28:00Z">
              <w:r>
                <w:rPr>
                  <w:szCs w:val="20"/>
                </w:rPr>
                <w:t>Liste de critères tels que définis dans le</w:t>
              </w:r>
            </w:ins>
            <w:ins w:id="2485" w:author="Gaston" w:date="2019-02-28T10:56:00Z">
              <w:r>
                <w:rPr>
                  <w:szCs w:val="20"/>
                </w:rPr>
                <w:t xml:space="preserve"> </w:t>
              </w:r>
            </w:ins>
          </w:p>
          <w:p w14:paraId="38451190" w14:textId="77777777" w:rsidR="00A67FB0" w:rsidRDefault="00A67FB0" w:rsidP="000B5A6C">
            <w:pPr>
              <w:pStyle w:val="Textetableau"/>
              <w:jc w:val="center"/>
              <w:rPr>
                <w:ins w:id="2486" w:author="14217" w:date="2012-02-06T13:28:00Z"/>
              </w:rPr>
            </w:pPr>
            <w:ins w:id="2487" w:author="Gaston" w:date="2019-02-28T10:56:00Z">
              <w:r>
                <w:rPr>
                  <w:szCs w:val="20"/>
                </w:rPr>
                <w:t>c</w:t>
              </w:r>
            </w:ins>
            <w:ins w:id="2488" w:author="14217" w:date="2012-02-06T13:28:00Z">
              <w:del w:id="2489" w:author="Gaston" w:date="2019-02-28T10:56:00Z">
                <w:r w:rsidDel="00A67FB0">
                  <w:rPr>
                    <w:szCs w:val="20"/>
                  </w:rPr>
                  <w:delText>C</w:delText>
                </w:r>
              </w:del>
              <w:r>
                <w:rPr>
                  <w:szCs w:val="20"/>
                </w:rPr>
                <w:t>ours PROJET</w:t>
              </w:r>
            </w:ins>
          </w:p>
        </w:tc>
      </w:tr>
      <w:tr w:rsidR="00A67FB0" w14:paraId="388273FE" w14:textId="77777777" w:rsidTr="00623671">
        <w:trPr>
          <w:trHeight w:val="286"/>
          <w:jc w:val="center"/>
          <w:ins w:id="2490" w:author="14217" w:date="2012-02-06T13:28:00Z"/>
          <w:trPrChange w:id="2491" w:author="Gaston" w:date="2019-02-28T11:07:00Z">
            <w:trPr>
              <w:gridAfter w:val="0"/>
              <w:cantSplit/>
            </w:trPr>
          </w:trPrChange>
        </w:trPr>
        <w:tc>
          <w:tcPr>
            <w:tcW w:w="10065" w:type="dxa"/>
            <w:gridSpan w:val="3"/>
            <w:vMerge/>
            <w:tcPrChange w:id="2492" w:author="Gaston" w:date="2019-02-28T11:07:00Z">
              <w:tcPr>
                <w:tcW w:w="8505" w:type="dxa"/>
                <w:gridSpan w:val="2"/>
                <w:vMerge/>
              </w:tcPr>
            </w:tcPrChange>
          </w:tcPr>
          <w:p w14:paraId="6C9C0541" w14:textId="77777777" w:rsidR="00A67FB0" w:rsidRDefault="00A67FB0" w:rsidP="00554A31">
            <w:pPr>
              <w:pStyle w:val="Textetableau"/>
              <w:jc w:val="center"/>
              <w:rPr>
                <w:ins w:id="2493" w:author="14217" w:date="2012-02-06T13:28:00Z"/>
              </w:rPr>
            </w:pPr>
          </w:p>
        </w:tc>
      </w:tr>
      <w:tr w:rsidR="00A67FB0" w14:paraId="6360206D" w14:textId="77777777" w:rsidTr="00623671">
        <w:trPr>
          <w:jc w:val="center"/>
          <w:ins w:id="2494" w:author="14217" w:date="2012-02-06T13:28:00Z"/>
          <w:trPrChange w:id="2495" w:author="Gaston" w:date="2019-02-28T11:07:00Z">
            <w:trPr>
              <w:gridAfter w:val="0"/>
            </w:trPr>
          </w:trPrChange>
        </w:trPr>
        <w:tc>
          <w:tcPr>
            <w:tcW w:w="284" w:type="dxa"/>
            <w:tcPrChange w:id="2496" w:author="Gaston" w:date="2019-02-28T11:07:00Z">
              <w:tcPr>
                <w:tcW w:w="284" w:type="dxa"/>
              </w:tcPr>
            </w:tcPrChange>
          </w:tcPr>
          <w:p w14:paraId="7FA8A7F8" w14:textId="77777777" w:rsidR="00A67FB0" w:rsidRDefault="00A67FB0" w:rsidP="00D378FD">
            <w:pPr>
              <w:pStyle w:val="Textetableau"/>
              <w:numPr>
                <w:ilvl w:val="0"/>
                <w:numId w:val="4"/>
              </w:numPr>
              <w:rPr>
                <w:ins w:id="2497" w:author="14217" w:date="2012-02-06T13:28:00Z"/>
                <w:szCs w:val="20"/>
              </w:rPr>
            </w:pPr>
          </w:p>
        </w:tc>
        <w:tc>
          <w:tcPr>
            <w:tcW w:w="9781" w:type="dxa"/>
            <w:gridSpan w:val="2"/>
            <w:tcPrChange w:id="2498" w:author="Gaston" w:date="2019-02-28T11:07:00Z">
              <w:tcPr>
                <w:tcW w:w="8221" w:type="dxa"/>
              </w:tcPr>
            </w:tcPrChange>
          </w:tcPr>
          <w:p w14:paraId="0440C6FD" w14:textId="77777777" w:rsidR="002E5E82" w:rsidRDefault="00A67FB0" w:rsidP="000B5A6C">
            <w:pPr>
              <w:pStyle w:val="Textetableau"/>
              <w:rPr>
                <w:ins w:id="2499" w:author="Gaston" w:date="2019-02-28T11:04:00Z"/>
                <w:szCs w:val="20"/>
              </w:rPr>
            </w:pPr>
            <w:ins w:id="2500" w:author="14217" w:date="2012-02-06T13:28:00Z">
              <w:r>
                <w:rPr>
                  <w:szCs w:val="20"/>
                </w:rPr>
                <w:t>L'échéancier du projet réalisé avec Gantt,</w:t>
              </w:r>
              <w:del w:id="2501" w:author="Gaston" w:date="2019-02-28T10:57:00Z">
                <w:r w:rsidDel="00A67FB0">
                  <w:rPr>
                    <w:szCs w:val="20"/>
                  </w:rPr>
                  <w:delText xml:space="preserve"> fournis en format pdf, </w:delText>
                </w:r>
              </w:del>
              <w:r>
                <w:rPr>
                  <w:szCs w:val="20"/>
                </w:rPr>
                <w:t xml:space="preserve"> respecte le format de sortie fourni</w:t>
              </w:r>
              <w:del w:id="2502" w:author="Gaston" w:date="2019-02-28T10:57:00Z">
                <w:r w:rsidDel="00A67FB0">
                  <w:rPr>
                    <w:szCs w:val="20"/>
                  </w:rPr>
                  <w:delText>e</w:delText>
                </w:r>
              </w:del>
              <w:r>
                <w:rPr>
                  <w:szCs w:val="20"/>
                </w:rPr>
                <w:t xml:space="preserve"> en exemple, en forme et apparence. </w:t>
              </w:r>
            </w:ins>
          </w:p>
          <w:p w14:paraId="441E8EFC" w14:textId="77777777" w:rsidR="00A67FB0" w:rsidRDefault="00A67FB0" w:rsidP="0062125B">
            <w:pPr>
              <w:pStyle w:val="Textetableau"/>
              <w:rPr>
                <w:ins w:id="2503" w:author="14217" w:date="2012-02-06T13:28:00Z"/>
              </w:rPr>
            </w:pPr>
            <w:ins w:id="2504" w:author="14217" w:date="2012-02-06T13:28:00Z">
              <w:r>
                <w:rPr>
                  <w:szCs w:val="20"/>
                </w:rPr>
                <w:t>Le nom du projet est indiqué.</w:t>
              </w:r>
            </w:ins>
          </w:p>
        </w:tc>
      </w:tr>
      <w:tr w:rsidR="00A67FB0" w14:paraId="06621C55" w14:textId="77777777" w:rsidTr="00623671">
        <w:trPr>
          <w:jc w:val="center"/>
          <w:ins w:id="2505" w:author="14217" w:date="2012-02-06T13:28:00Z"/>
          <w:trPrChange w:id="2506" w:author="Gaston" w:date="2019-02-28T11:07:00Z">
            <w:trPr>
              <w:gridAfter w:val="0"/>
              <w:cantSplit/>
            </w:trPr>
          </w:trPrChange>
        </w:trPr>
        <w:tc>
          <w:tcPr>
            <w:tcW w:w="284" w:type="dxa"/>
            <w:tcBorders>
              <w:top w:val="single" w:sz="4" w:space="0" w:color="auto"/>
            </w:tcBorders>
            <w:tcPrChange w:id="2507" w:author="Gaston" w:date="2019-02-28T11:07:00Z">
              <w:tcPr>
                <w:tcW w:w="284" w:type="dxa"/>
                <w:tcBorders>
                  <w:top w:val="single" w:sz="4" w:space="0" w:color="auto"/>
                </w:tcBorders>
              </w:tcPr>
            </w:tcPrChange>
          </w:tcPr>
          <w:p w14:paraId="79C8EF5A" w14:textId="77777777" w:rsidR="00A67FB0" w:rsidRDefault="00A67FB0" w:rsidP="00D378FD">
            <w:pPr>
              <w:pStyle w:val="Textetableau"/>
              <w:numPr>
                <w:ilvl w:val="0"/>
                <w:numId w:val="3"/>
              </w:numPr>
              <w:rPr>
                <w:ins w:id="2508" w:author="14217" w:date="2012-02-06T13:28:00Z"/>
                <w:szCs w:val="20"/>
              </w:rPr>
            </w:pPr>
          </w:p>
        </w:tc>
        <w:tc>
          <w:tcPr>
            <w:tcW w:w="9781" w:type="dxa"/>
            <w:gridSpan w:val="2"/>
            <w:tcBorders>
              <w:top w:val="single" w:sz="4" w:space="0" w:color="auto"/>
            </w:tcBorders>
            <w:tcPrChange w:id="2509" w:author="Gaston" w:date="2019-02-28T11:07:00Z">
              <w:tcPr>
                <w:tcW w:w="8221" w:type="dxa"/>
                <w:tcBorders>
                  <w:top w:val="single" w:sz="4" w:space="0" w:color="auto"/>
                </w:tcBorders>
              </w:tcPr>
            </w:tcPrChange>
          </w:tcPr>
          <w:p w14:paraId="2C935645" w14:textId="77777777" w:rsidR="00605D1B" w:rsidRDefault="00A67FB0" w:rsidP="00554A31">
            <w:pPr>
              <w:pStyle w:val="Textetableau"/>
              <w:rPr>
                <w:ins w:id="2510" w:author="Gaston" w:date="2019-02-28T11:05:00Z"/>
                <w:szCs w:val="20"/>
              </w:rPr>
            </w:pPr>
            <w:ins w:id="2511" w:author="14217" w:date="2012-02-06T13:28:00Z">
              <w:r>
                <w:rPr>
                  <w:szCs w:val="20"/>
                </w:rPr>
                <w:t xml:space="preserve">Chaque tâche est nommée adéquatement et un nombre d’heure est inscrit au bout du nom entre parenthèses.   </w:t>
              </w:r>
            </w:ins>
          </w:p>
          <w:p w14:paraId="2B61513C" w14:textId="77777777" w:rsidR="00605D1B" w:rsidRDefault="00A67FB0" w:rsidP="00554A31">
            <w:pPr>
              <w:pStyle w:val="Textetableau"/>
              <w:rPr>
                <w:ins w:id="2512" w:author="Gaston" w:date="2019-02-28T11:05:00Z"/>
                <w:szCs w:val="20"/>
              </w:rPr>
            </w:pPr>
            <w:ins w:id="2513" w:author="14217" w:date="2012-02-06T13:28:00Z">
              <w:r>
                <w:rPr>
                  <w:szCs w:val="20"/>
                </w:rPr>
                <w:t>EX : Réaliser le diagramme matriciel (20h)</w:t>
              </w:r>
            </w:ins>
            <w:ins w:id="2514" w:author="Gaston" w:date="2019-02-28T11:05:00Z">
              <w:r w:rsidR="00605D1B">
                <w:rPr>
                  <w:szCs w:val="20"/>
                </w:rPr>
                <w:t>.</w:t>
              </w:r>
            </w:ins>
          </w:p>
          <w:p w14:paraId="4F763F2A" w14:textId="77777777" w:rsidR="00A67FB0" w:rsidRPr="002D0920" w:rsidRDefault="00A67FB0" w:rsidP="00554A31">
            <w:pPr>
              <w:pStyle w:val="Textetableau"/>
              <w:rPr>
                <w:ins w:id="2515" w:author="14217" w:date="2012-02-06T13:28:00Z"/>
                <w:color w:val="auto"/>
                <w:szCs w:val="20"/>
              </w:rPr>
            </w:pPr>
            <w:ins w:id="2516" w:author="14217" w:date="2012-02-06T13:28:00Z">
              <w:del w:id="2517" w:author="Gaston" w:date="2019-02-28T11:05:00Z">
                <w:r w:rsidDel="00605D1B">
                  <w:rPr>
                    <w:szCs w:val="20"/>
                  </w:rPr>
                  <w:delText xml:space="preserve"> </w:delText>
                </w:r>
              </w:del>
              <w:r>
                <w:rPr>
                  <w:szCs w:val="20"/>
                </w:rPr>
                <w:t xml:space="preserve">Les tâches sont en </w:t>
              </w:r>
              <w:r w:rsidRPr="00605D1B">
                <w:rPr>
                  <w:b/>
                  <w:color w:val="00B0F0"/>
                  <w:sz w:val="24"/>
                  <w:rPrChange w:id="2518" w:author="Gaston" w:date="2019-02-28T11:04:00Z">
                    <w:rPr>
                      <w:color w:val="00B0F0"/>
                      <w:szCs w:val="20"/>
                    </w:rPr>
                  </w:rPrChange>
                </w:rPr>
                <w:t>bleu</w:t>
              </w:r>
              <w:r>
                <w:rPr>
                  <w:color w:val="auto"/>
                  <w:szCs w:val="20"/>
                </w:rPr>
                <w:t>.</w:t>
              </w:r>
            </w:ins>
          </w:p>
        </w:tc>
      </w:tr>
      <w:tr w:rsidR="00A67FB0" w:rsidDel="002E5E82" w14:paraId="5F8282E9" w14:textId="77777777" w:rsidTr="00623671">
        <w:trPr>
          <w:jc w:val="center"/>
          <w:ins w:id="2519" w:author="14217" w:date="2012-02-06T13:28:00Z"/>
          <w:del w:id="2520" w:author="Gaston" w:date="2019-02-28T11:04:00Z"/>
          <w:trPrChange w:id="2521" w:author="Gaston" w:date="2019-02-28T11:07:00Z">
            <w:trPr>
              <w:gridAfter w:val="0"/>
              <w:cantSplit/>
            </w:trPr>
          </w:trPrChange>
        </w:trPr>
        <w:tc>
          <w:tcPr>
            <w:tcW w:w="284" w:type="dxa"/>
            <w:tcBorders>
              <w:top w:val="single" w:sz="4" w:space="0" w:color="auto"/>
            </w:tcBorders>
            <w:tcPrChange w:id="2522" w:author="Gaston" w:date="2019-02-28T11:07:00Z">
              <w:tcPr>
                <w:tcW w:w="284" w:type="dxa"/>
                <w:tcBorders>
                  <w:top w:val="single" w:sz="4" w:space="0" w:color="auto"/>
                </w:tcBorders>
              </w:tcPr>
            </w:tcPrChange>
          </w:tcPr>
          <w:p w14:paraId="7CE595D5" w14:textId="77777777" w:rsidR="00A67FB0" w:rsidDel="002E5E82" w:rsidRDefault="00A67FB0" w:rsidP="00D378FD">
            <w:pPr>
              <w:pStyle w:val="Textetableau"/>
              <w:numPr>
                <w:ilvl w:val="0"/>
                <w:numId w:val="3"/>
              </w:numPr>
              <w:rPr>
                <w:ins w:id="2523" w:author="14217" w:date="2012-02-06T13:28:00Z"/>
                <w:del w:id="2524" w:author="Gaston" w:date="2019-02-28T11:04:00Z"/>
                <w:szCs w:val="20"/>
              </w:rPr>
            </w:pPr>
          </w:p>
        </w:tc>
        <w:tc>
          <w:tcPr>
            <w:tcW w:w="9781" w:type="dxa"/>
            <w:gridSpan w:val="2"/>
            <w:tcBorders>
              <w:top w:val="single" w:sz="4" w:space="0" w:color="auto"/>
            </w:tcBorders>
            <w:tcPrChange w:id="2525" w:author="Gaston" w:date="2019-02-28T11:07:00Z">
              <w:tcPr>
                <w:tcW w:w="8221" w:type="dxa"/>
                <w:tcBorders>
                  <w:top w:val="single" w:sz="4" w:space="0" w:color="auto"/>
                </w:tcBorders>
              </w:tcPr>
            </w:tcPrChange>
          </w:tcPr>
          <w:p w14:paraId="0EB20BFC" w14:textId="77777777" w:rsidR="00A67FB0" w:rsidDel="002E5E82" w:rsidRDefault="00A67FB0" w:rsidP="00554A31">
            <w:pPr>
              <w:pStyle w:val="Textetableau"/>
              <w:rPr>
                <w:ins w:id="2526" w:author="14217" w:date="2012-02-06T13:28:00Z"/>
                <w:del w:id="2527" w:author="Gaston" w:date="2019-02-28T11:04:00Z"/>
                <w:szCs w:val="20"/>
              </w:rPr>
            </w:pPr>
            <w:ins w:id="2528" w:author="14217" w:date="2012-02-06T13:28:00Z">
              <w:del w:id="2529" w:author="Gaston" w:date="2019-02-28T10:58:00Z">
                <w:r w:rsidDel="00A67FB0">
                  <w:rPr>
                    <w:szCs w:val="20"/>
                  </w:rPr>
                  <w:delText xml:space="preserve">La sortie pdf doit contenir les noms non tronqués de toutes les tâches et la vue temporelle doit inclure l’ensemble de la durée du projet.   </w:delText>
                </w:r>
                <w:r w:rsidRPr="003625CE" w:rsidDel="00A67FB0">
                  <w:rPr>
                    <w:i/>
                    <w:szCs w:val="20"/>
                  </w:rPr>
                  <w:delText>(utiliser le format Légal, imprimez en paysage et faite-le sur un moniteur assez grand car Gantt fait un «grab» de votre écran.</w:delText>
                </w:r>
              </w:del>
            </w:ins>
          </w:p>
        </w:tc>
      </w:tr>
      <w:tr w:rsidR="00A67FB0" w14:paraId="332F534C" w14:textId="77777777" w:rsidTr="00623671">
        <w:trPr>
          <w:jc w:val="center"/>
          <w:ins w:id="2530" w:author="14217" w:date="2012-02-06T13:28:00Z"/>
          <w:trPrChange w:id="2531" w:author="Gaston" w:date="2019-02-28T11:07:00Z">
            <w:trPr>
              <w:gridAfter w:val="0"/>
              <w:cantSplit/>
            </w:trPr>
          </w:trPrChange>
        </w:trPr>
        <w:tc>
          <w:tcPr>
            <w:tcW w:w="284" w:type="dxa"/>
            <w:tcBorders>
              <w:top w:val="single" w:sz="4" w:space="0" w:color="auto"/>
            </w:tcBorders>
            <w:tcPrChange w:id="2532" w:author="Gaston" w:date="2019-02-28T11:07:00Z">
              <w:tcPr>
                <w:tcW w:w="284" w:type="dxa"/>
                <w:tcBorders>
                  <w:top w:val="single" w:sz="4" w:space="0" w:color="auto"/>
                </w:tcBorders>
              </w:tcPr>
            </w:tcPrChange>
          </w:tcPr>
          <w:p w14:paraId="2CE4FF9C" w14:textId="77777777" w:rsidR="00A67FB0" w:rsidRDefault="00A67FB0" w:rsidP="00D378FD">
            <w:pPr>
              <w:pStyle w:val="Textetableau"/>
              <w:numPr>
                <w:ilvl w:val="0"/>
                <w:numId w:val="3"/>
              </w:numPr>
              <w:rPr>
                <w:ins w:id="2533" w:author="14217" w:date="2012-02-06T13:28:00Z"/>
                <w:szCs w:val="20"/>
              </w:rPr>
            </w:pPr>
          </w:p>
        </w:tc>
        <w:tc>
          <w:tcPr>
            <w:tcW w:w="9781" w:type="dxa"/>
            <w:gridSpan w:val="2"/>
            <w:tcBorders>
              <w:top w:val="single" w:sz="4" w:space="0" w:color="auto"/>
            </w:tcBorders>
            <w:tcPrChange w:id="2534" w:author="Gaston" w:date="2019-02-28T11:07:00Z">
              <w:tcPr>
                <w:tcW w:w="8221" w:type="dxa"/>
                <w:tcBorders>
                  <w:top w:val="single" w:sz="4" w:space="0" w:color="auto"/>
                </w:tcBorders>
              </w:tcPr>
            </w:tcPrChange>
          </w:tcPr>
          <w:p w14:paraId="682ECAC7" w14:textId="77777777" w:rsidR="00A67FB0" w:rsidDel="002E5E82" w:rsidRDefault="00A67FB0">
            <w:pPr>
              <w:pStyle w:val="Textetableau"/>
              <w:rPr>
                <w:ins w:id="2535" w:author="14217" w:date="2012-02-06T13:28:00Z"/>
                <w:del w:id="2536" w:author="Gaston" w:date="2019-02-28T11:04:00Z"/>
                <w:szCs w:val="20"/>
              </w:rPr>
            </w:pPr>
            <w:ins w:id="2537" w:author="14217" w:date="2012-02-06T13:28:00Z">
              <w:r>
                <w:rPr>
                  <w:szCs w:val="20"/>
                </w:rPr>
                <w:t xml:space="preserve">La </w:t>
              </w:r>
              <w:r>
                <w:rPr>
                  <w:szCs w:val="20"/>
                  <w:u w:val="single"/>
                </w:rPr>
                <w:t>liste des travaux</w:t>
              </w:r>
              <w:r>
                <w:rPr>
                  <w:szCs w:val="20"/>
                </w:rPr>
                <w:t xml:space="preserve"> à faire pour réaliser le projet est inclue dans l'échéancier temporel et spécifie, pour chaque semaine,  pour chaque bloc de 4h plus ou moins,  le travail </w:t>
              </w:r>
              <w:r>
                <w:rPr>
                  <w:szCs w:val="20"/>
                  <w:u w:val="single"/>
                </w:rPr>
                <w:t>particulier</w:t>
              </w:r>
              <w:r>
                <w:rPr>
                  <w:szCs w:val="20"/>
                </w:rPr>
                <w:t xml:space="preserve"> à effectuer dans la description de la tâche. Une tâche peut être répartie sur plus d’un jour.</w:t>
              </w:r>
            </w:ins>
            <w:ins w:id="2538" w:author="Gaston" w:date="2019-02-28T11:04:00Z">
              <w:r w:rsidR="002E5E82" w:rsidDel="002E5E82">
                <w:rPr>
                  <w:szCs w:val="20"/>
                </w:rPr>
                <w:t xml:space="preserve"> </w:t>
              </w:r>
            </w:ins>
          </w:p>
          <w:p w14:paraId="66261C97" w14:textId="77777777" w:rsidR="00A67FB0" w:rsidDel="002E5E82" w:rsidRDefault="00A67FB0">
            <w:pPr>
              <w:pStyle w:val="Textetableau"/>
              <w:rPr>
                <w:ins w:id="2539" w:author="14217" w:date="2012-02-06T13:28:00Z"/>
                <w:del w:id="2540" w:author="Gaston" w:date="2019-02-28T11:04:00Z"/>
              </w:rPr>
              <w:pPrChange w:id="2541" w:author="Gaston" w:date="2019-02-28T11:04:00Z">
                <w:pPr>
                  <w:pStyle w:val="Textetableau"/>
                  <w:tabs>
                    <w:tab w:val="left" w:pos="2477"/>
                  </w:tabs>
                </w:pPr>
              </w:pPrChange>
            </w:pPr>
            <w:ins w:id="2542" w:author="14217" w:date="2012-02-06T13:28:00Z">
              <w:del w:id="2543" w:author="Gaston" w:date="2019-02-28T11:04:00Z">
                <w:r w:rsidDel="002E5E82">
                  <w:rPr>
                    <w:szCs w:val="20"/>
                  </w:rPr>
                  <w:delText>- mal détaillée</w:delText>
                </w:r>
                <w:r w:rsidDel="002E5E82">
                  <w:rPr>
                    <w:szCs w:val="20"/>
                  </w:rPr>
                  <w:tab/>
                  <w:delText>0</w:delText>
                </w:r>
              </w:del>
            </w:ins>
          </w:p>
          <w:p w14:paraId="5F23C710" w14:textId="77777777" w:rsidR="00A67FB0" w:rsidDel="002E5E82" w:rsidRDefault="00A67FB0">
            <w:pPr>
              <w:pStyle w:val="Textetableau"/>
              <w:rPr>
                <w:ins w:id="2544" w:author="14217" w:date="2012-02-06T13:28:00Z"/>
                <w:del w:id="2545" w:author="Gaston" w:date="2019-02-28T11:04:00Z"/>
              </w:rPr>
              <w:pPrChange w:id="2546" w:author="Gaston" w:date="2019-02-28T11:04:00Z">
                <w:pPr>
                  <w:pStyle w:val="Textetableau"/>
                  <w:tabs>
                    <w:tab w:val="left" w:pos="2477"/>
                  </w:tabs>
                </w:pPr>
              </w:pPrChange>
            </w:pPr>
            <w:ins w:id="2547" w:author="14217" w:date="2012-02-06T13:28:00Z">
              <w:del w:id="2548" w:author="Gaston" w:date="2019-02-28T11:04:00Z">
                <w:r w:rsidDel="002E5E82">
                  <w:rPr>
                    <w:szCs w:val="20"/>
                  </w:rPr>
                  <w:delText>- peu détaillée</w:delText>
                </w:r>
                <w:r w:rsidDel="002E5E82">
                  <w:rPr>
                    <w:szCs w:val="20"/>
                  </w:rPr>
                  <w:tab/>
                  <w:delText>1</w:delText>
                </w:r>
              </w:del>
            </w:ins>
          </w:p>
          <w:p w14:paraId="7A989477" w14:textId="77777777" w:rsidR="00A67FB0" w:rsidDel="002E5E82" w:rsidRDefault="00A67FB0">
            <w:pPr>
              <w:pStyle w:val="Textetableau"/>
              <w:rPr>
                <w:ins w:id="2549" w:author="14217" w:date="2012-02-06T13:28:00Z"/>
                <w:del w:id="2550" w:author="Gaston" w:date="2019-02-28T11:04:00Z"/>
              </w:rPr>
              <w:pPrChange w:id="2551" w:author="Gaston" w:date="2019-02-28T11:04:00Z">
                <w:pPr>
                  <w:pStyle w:val="Textetableau"/>
                  <w:tabs>
                    <w:tab w:val="left" w:pos="2477"/>
                  </w:tabs>
                </w:pPr>
              </w:pPrChange>
            </w:pPr>
            <w:ins w:id="2552" w:author="14217" w:date="2012-02-06T13:28:00Z">
              <w:del w:id="2553" w:author="Gaston" w:date="2019-02-28T11:04:00Z">
                <w:r w:rsidDel="002E5E82">
                  <w:rPr>
                    <w:szCs w:val="20"/>
                  </w:rPr>
                  <w:delText>- moyennement détaillée</w:delText>
                </w:r>
                <w:r w:rsidDel="002E5E82">
                  <w:rPr>
                    <w:szCs w:val="20"/>
                  </w:rPr>
                  <w:tab/>
                  <w:delText>2</w:delText>
                </w:r>
              </w:del>
            </w:ins>
          </w:p>
          <w:p w14:paraId="4A848966" w14:textId="77777777" w:rsidR="00A67FB0" w:rsidDel="002E5E82" w:rsidRDefault="00A67FB0">
            <w:pPr>
              <w:pStyle w:val="Textetableau"/>
              <w:rPr>
                <w:ins w:id="2554" w:author="14217" w:date="2012-02-06T13:28:00Z"/>
                <w:del w:id="2555" w:author="Gaston" w:date="2019-02-28T11:04:00Z"/>
                <w:szCs w:val="20"/>
              </w:rPr>
            </w:pPr>
            <w:ins w:id="2556" w:author="14217" w:date="2012-02-06T13:28:00Z">
              <w:del w:id="2557" w:author="Gaston" w:date="2019-02-28T11:04:00Z">
                <w:r w:rsidDel="002E5E82">
                  <w:rPr>
                    <w:szCs w:val="20"/>
                  </w:rPr>
                  <w:delText>- bien détaillée</w:delText>
                </w:r>
                <w:r w:rsidDel="002E5E82">
                  <w:rPr>
                    <w:szCs w:val="20"/>
                  </w:rPr>
                  <w:tab/>
                  <w:delText xml:space="preserve">                     3</w:delText>
                </w:r>
              </w:del>
            </w:ins>
          </w:p>
          <w:p w14:paraId="5997E4BF" w14:textId="77777777" w:rsidR="00A67FB0" w:rsidRDefault="00A67FB0">
            <w:pPr>
              <w:pStyle w:val="Textetableau"/>
              <w:rPr>
                <w:ins w:id="2558" w:author="14217" w:date="2012-02-06T13:28:00Z"/>
              </w:rPr>
              <w:pPrChange w:id="2559" w:author="Gaston" w:date="2019-02-28T11:04:00Z">
                <w:pPr>
                  <w:pStyle w:val="Textetableau"/>
                  <w:tabs>
                    <w:tab w:val="left" w:pos="2477"/>
                  </w:tabs>
                </w:pPr>
              </w:pPrChange>
            </w:pPr>
          </w:p>
        </w:tc>
      </w:tr>
      <w:tr w:rsidR="00A67FB0" w14:paraId="62E37F6B" w14:textId="77777777" w:rsidTr="00623671">
        <w:trPr>
          <w:jc w:val="center"/>
          <w:ins w:id="2560" w:author="14217" w:date="2012-02-06T13:28:00Z"/>
          <w:trPrChange w:id="2561" w:author="Gaston" w:date="2019-02-28T11:07:00Z">
            <w:trPr>
              <w:gridAfter w:val="0"/>
              <w:cantSplit/>
            </w:trPr>
          </w:trPrChange>
        </w:trPr>
        <w:tc>
          <w:tcPr>
            <w:tcW w:w="284" w:type="dxa"/>
            <w:tcBorders>
              <w:top w:val="single" w:sz="4" w:space="0" w:color="auto"/>
            </w:tcBorders>
            <w:tcPrChange w:id="2562" w:author="Gaston" w:date="2019-02-28T11:07:00Z">
              <w:tcPr>
                <w:tcW w:w="284" w:type="dxa"/>
                <w:tcBorders>
                  <w:top w:val="single" w:sz="4" w:space="0" w:color="auto"/>
                </w:tcBorders>
              </w:tcPr>
            </w:tcPrChange>
          </w:tcPr>
          <w:p w14:paraId="399B5144" w14:textId="77777777" w:rsidR="00A67FB0" w:rsidRDefault="00A67FB0" w:rsidP="00D378FD">
            <w:pPr>
              <w:pStyle w:val="Textetableau"/>
              <w:numPr>
                <w:ilvl w:val="0"/>
                <w:numId w:val="3"/>
              </w:numPr>
              <w:rPr>
                <w:ins w:id="2563" w:author="14217" w:date="2012-02-06T13:28:00Z"/>
                <w:szCs w:val="20"/>
              </w:rPr>
            </w:pPr>
          </w:p>
        </w:tc>
        <w:tc>
          <w:tcPr>
            <w:tcW w:w="9781" w:type="dxa"/>
            <w:gridSpan w:val="2"/>
            <w:tcBorders>
              <w:top w:val="single" w:sz="4" w:space="0" w:color="auto"/>
            </w:tcBorders>
            <w:tcPrChange w:id="2564" w:author="Gaston" w:date="2019-02-28T11:07:00Z">
              <w:tcPr>
                <w:tcW w:w="8221" w:type="dxa"/>
                <w:tcBorders>
                  <w:top w:val="single" w:sz="4" w:space="0" w:color="auto"/>
                </w:tcBorders>
              </w:tcPr>
            </w:tcPrChange>
          </w:tcPr>
          <w:p w14:paraId="1689828F" w14:textId="77777777" w:rsidR="00A67FB0" w:rsidRDefault="00A67FB0" w:rsidP="00554A31">
            <w:pPr>
              <w:pStyle w:val="Textetableau"/>
              <w:rPr>
                <w:ins w:id="2565" w:author="14217" w:date="2012-02-06T13:28:00Z"/>
                <w:szCs w:val="20"/>
              </w:rPr>
            </w:pPr>
            <w:ins w:id="2566" w:author="14217" w:date="2012-02-06T13:28:00Z">
              <w:r>
                <w:rPr>
                  <w:szCs w:val="20"/>
                </w:rPr>
                <w:t xml:space="preserve">Le format de la </w:t>
              </w:r>
              <w:r>
                <w:rPr>
                  <w:szCs w:val="20"/>
                  <w:u w:val="single"/>
                </w:rPr>
                <w:t>liste des travaux</w:t>
              </w:r>
              <w:r>
                <w:rPr>
                  <w:szCs w:val="20"/>
                </w:rPr>
                <w:t xml:space="preserve"> à faire est comme suit : les textes «</w:t>
              </w:r>
              <w:r w:rsidRPr="00B64D16">
                <w:rPr>
                  <w:szCs w:val="20"/>
                </w:rPr>
                <w:t>Avant midi</w:t>
              </w:r>
              <w:r>
                <w:rPr>
                  <w:szCs w:val="20"/>
                </w:rPr>
                <w:t>» et «</w:t>
              </w:r>
              <w:r w:rsidRPr="00B64D16">
                <w:rPr>
                  <w:szCs w:val="20"/>
                </w:rPr>
                <w:t>Après midi</w:t>
              </w:r>
              <w:r>
                <w:rPr>
                  <w:szCs w:val="20"/>
                </w:rPr>
                <w:t>» précédés de 5 espaces, spécifient le nombre d’heure entre parenthèses.   Ex :</w:t>
              </w:r>
            </w:ins>
          </w:p>
          <w:p w14:paraId="34626E28" w14:textId="77777777" w:rsidR="00A67FB0" w:rsidRDefault="00A67FB0" w:rsidP="00554A31">
            <w:pPr>
              <w:pStyle w:val="Textetableau"/>
              <w:rPr>
                <w:ins w:id="2567" w:author="14217" w:date="2012-02-06T13:28:00Z"/>
                <w:szCs w:val="20"/>
              </w:rPr>
            </w:pPr>
            <w:ins w:id="2568" w:author="14217" w:date="2012-02-06T13:28:00Z">
              <w:r>
                <w:rPr>
                  <w:szCs w:val="20"/>
                </w:rPr>
                <w:t xml:space="preserve">     </w:t>
              </w:r>
              <w:r w:rsidRPr="00B64D16">
                <w:rPr>
                  <w:szCs w:val="20"/>
                </w:rPr>
                <w:t>Avant midi (4h)</w:t>
              </w:r>
              <w:r>
                <w:rPr>
                  <w:szCs w:val="20"/>
                </w:rPr>
                <w:t xml:space="preserve"> Recherche d’empreinte de pièces. </w:t>
              </w:r>
            </w:ins>
          </w:p>
          <w:p w14:paraId="3F28D5F0" w14:textId="77777777" w:rsidR="00A67FB0" w:rsidRDefault="00A67FB0" w:rsidP="00554A31">
            <w:pPr>
              <w:pStyle w:val="Textetableau"/>
              <w:rPr>
                <w:ins w:id="2569" w:author="14217" w:date="2012-02-06T13:28:00Z"/>
                <w:szCs w:val="20"/>
              </w:rPr>
            </w:pPr>
            <w:ins w:id="2570" w:author="14217" w:date="2012-02-06T13:28:00Z">
              <w:r>
                <w:rPr>
                  <w:szCs w:val="20"/>
                </w:rPr>
                <w:t xml:space="preserve">     </w:t>
              </w:r>
              <w:r w:rsidRPr="00B64D16">
                <w:rPr>
                  <w:szCs w:val="20"/>
                </w:rPr>
                <w:t>Après midi (3h)</w:t>
              </w:r>
              <w:r>
                <w:rPr>
                  <w:szCs w:val="20"/>
                </w:rPr>
                <w:t xml:space="preserve"> Création d’une composante non existante dans la bibliothèque d’EAGLE.  </w:t>
              </w:r>
            </w:ins>
          </w:p>
          <w:p w14:paraId="1CA43720" w14:textId="77777777" w:rsidR="00A67FB0" w:rsidRDefault="00A67FB0" w:rsidP="00554A31">
            <w:pPr>
              <w:pStyle w:val="Textetableau"/>
              <w:rPr>
                <w:ins w:id="2571" w:author="14217" w:date="2012-02-06T13:28:00Z"/>
                <w:szCs w:val="20"/>
              </w:rPr>
            </w:pPr>
            <w:ins w:id="2572" w:author="14217" w:date="2012-02-06T13:28:00Z">
              <w:r>
                <w:rPr>
                  <w:szCs w:val="20"/>
                </w:rPr>
                <w:t>Le format de la liste des travaux est respecté comme décrit précédemment.</w:t>
              </w:r>
            </w:ins>
          </w:p>
        </w:tc>
      </w:tr>
      <w:tr w:rsidR="00A67FB0" w14:paraId="31A30CF3" w14:textId="77777777" w:rsidTr="00623671">
        <w:trPr>
          <w:jc w:val="center"/>
          <w:ins w:id="2573" w:author="14217" w:date="2012-02-06T13:28:00Z"/>
          <w:trPrChange w:id="2574" w:author="Gaston" w:date="2019-02-28T11:07:00Z">
            <w:trPr>
              <w:gridAfter w:val="0"/>
              <w:cantSplit/>
            </w:trPr>
          </w:trPrChange>
        </w:trPr>
        <w:tc>
          <w:tcPr>
            <w:tcW w:w="284" w:type="dxa"/>
            <w:tcPrChange w:id="2575" w:author="Gaston" w:date="2019-02-28T11:07:00Z">
              <w:tcPr>
                <w:tcW w:w="284" w:type="dxa"/>
              </w:tcPr>
            </w:tcPrChange>
          </w:tcPr>
          <w:p w14:paraId="4C9C1FEF" w14:textId="77777777" w:rsidR="00A67FB0" w:rsidRDefault="00A67FB0" w:rsidP="00D378FD">
            <w:pPr>
              <w:pStyle w:val="Textetableau"/>
              <w:numPr>
                <w:ilvl w:val="0"/>
                <w:numId w:val="3"/>
              </w:numPr>
              <w:rPr>
                <w:ins w:id="2576" w:author="14217" w:date="2012-02-06T13:28:00Z"/>
                <w:szCs w:val="20"/>
              </w:rPr>
            </w:pPr>
          </w:p>
        </w:tc>
        <w:tc>
          <w:tcPr>
            <w:tcW w:w="9781" w:type="dxa"/>
            <w:gridSpan w:val="2"/>
            <w:tcPrChange w:id="2577" w:author="Gaston" w:date="2019-02-28T11:07:00Z">
              <w:tcPr>
                <w:tcW w:w="8221" w:type="dxa"/>
              </w:tcPr>
            </w:tcPrChange>
          </w:tcPr>
          <w:p w14:paraId="1C81FB87" w14:textId="77777777" w:rsidR="00A67FB0" w:rsidRDefault="00A67FB0" w:rsidP="00554A31">
            <w:pPr>
              <w:pStyle w:val="Textetableau"/>
              <w:rPr>
                <w:ins w:id="2578" w:author="14217" w:date="2012-02-06T13:28:00Z"/>
                <w:szCs w:val="20"/>
              </w:rPr>
            </w:pPr>
            <w:ins w:id="2579" w:author="14217" w:date="2012-02-06T13:28:00Z">
              <w:r>
                <w:rPr>
                  <w:szCs w:val="20"/>
                </w:rPr>
                <w:t xml:space="preserve">Les moments de remise de </w:t>
              </w:r>
            </w:ins>
          </w:p>
          <w:p w14:paraId="419B2C81" w14:textId="77777777" w:rsidR="00A67FB0" w:rsidRDefault="00A67FB0" w:rsidP="00D378FD">
            <w:pPr>
              <w:pStyle w:val="Textetableau"/>
              <w:numPr>
                <w:ilvl w:val="0"/>
                <w:numId w:val="5"/>
              </w:numPr>
              <w:rPr>
                <w:ins w:id="2580" w:author="14217" w:date="2012-02-06T13:28:00Z"/>
                <w:szCs w:val="20"/>
              </w:rPr>
            </w:pPr>
            <w:ins w:id="2581" w:author="14217" w:date="2012-02-06T13:28:00Z">
              <w:r>
                <w:rPr>
                  <w:szCs w:val="20"/>
                </w:rPr>
                <w:t>documents;</w:t>
              </w:r>
            </w:ins>
          </w:p>
          <w:p w14:paraId="79072F1F" w14:textId="77777777" w:rsidR="00A67FB0" w:rsidRDefault="00A67FB0" w:rsidP="00D378FD">
            <w:pPr>
              <w:pStyle w:val="Textetableau"/>
              <w:numPr>
                <w:ilvl w:val="0"/>
                <w:numId w:val="5"/>
              </w:numPr>
              <w:rPr>
                <w:ins w:id="2582" w:author="14217" w:date="2012-02-06T13:28:00Z"/>
              </w:rPr>
            </w:pPr>
            <w:ins w:id="2583" w:author="14217" w:date="2012-02-06T13:28:00Z">
              <w:r>
                <w:rPr>
                  <w:szCs w:val="20"/>
                </w:rPr>
                <w:t>de montages;</w:t>
              </w:r>
            </w:ins>
          </w:p>
          <w:p w14:paraId="23A7A56F" w14:textId="77777777" w:rsidR="00A67FB0" w:rsidRDefault="00A67FB0" w:rsidP="00D378FD">
            <w:pPr>
              <w:pStyle w:val="Textetableau"/>
              <w:numPr>
                <w:ilvl w:val="0"/>
                <w:numId w:val="5"/>
              </w:numPr>
              <w:rPr>
                <w:ins w:id="2584" w:author="14217" w:date="2012-02-06T13:28:00Z"/>
              </w:rPr>
            </w:pPr>
            <w:ins w:id="2585" w:author="14217" w:date="2012-02-06T13:28:00Z">
              <w:r>
                <w:rPr>
                  <w:szCs w:val="20"/>
                </w:rPr>
                <w:t>de vérification de fonctionnement intermédiaire</w:t>
              </w:r>
            </w:ins>
          </w:p>
          <w:p w14:paraId="71825FD3" w14:textId="77777777" w:rsidR="00A67FB0" w:rsidRPr="002D0920" w:rsidRDefault="00A67FB0" w:rsidP="00554A31">
            <w:pPr>
              <w:pStyle w:val="Textetableau"/>
              <w:rPr>
                <w:ins w:id="2586" w:author="14217" w:date="2012-02-06T13:28:00Z"/>
                <w:color w:val="FFFF00"/>
              </w:rPr>
            </w:pPr>
            <w:ins w:id="2587" w:author="14217" w:date="2012-02-06T13:28:00Z">
              <w:r>
                <w:rPr>
                  <w:szCs w:val="20"/>
                </w:rPr>
                <w:t xml:space="preserve"> sont </w:t>
              </w:r>
              <w:r>
                <w:rPr>
                  <w:szCs w:val="20"/>
                  <w:u w:val="single"/>
                </w:rPr>
                <w:t xml:space="preserve">clairement </w:t>
              </w:r>
              <w:r>
                <w:rPr>
                  <w:szCs w:val="20"/>
                </w:rPr>
                <w:t xml:space="preserve">indiqués à l'aide d’une tâche de couleur </w:t>
              </w:r>
              <w:r>
                <w:rPr>
                  <w:color w:val="auto"/>
                  <w:szCs w:val="20"/>
                </w:rPr>
                <w:t>approprié</w:t>
              </w:r>
            </w:ins>
            <w:ins w:id="2588" w:author="Gaston" w:date="2019-02-28T11:00:00Z">
              <w:r w:rsidR="002E5E82">
                <w:rPr>
                  <w:color w:val="auto"/>
                  <w:szCs w:val="20"/>
                </w:rPr>
                <w:t>e</w:t>
              </w:r>
            </w:ins>
            <w:ins w:id="2589" w:author="14217" w:date="2012-02-06T13:28:00Z">
              <w:r>
                <w:rPr>
                  <w:szCs w:val="20"/>
                </w:rPr>
                <w:t xml:space="preserve"> dans l'échéancier,</w:t>
              </w:r>
            </w:ins>
          </w:p>
        </w:tc>
      </w:tr>
      <w:tr w:rsidR="00A67FB0" w14:paraId="5425944E" w14:textId="77777777" w:rsidTr="00623671">
        <w:trPr>
          <w:jc w:val="center"/>
          <w:ins w:id="2590" w:author="14217" w:date="2012-02-06T13:28:00Z"/>
          <w:trPrChange w:id="2591" w:author="Gaston" w:date="2019-02-28T11:07:00Z">
            <w:trPr>
              <w:gridAfter w:val="0"/>
              <w:cantSplit/>
            </w:trPr>
          </w:trPrChange>
        </w:trPr>
        <w:tc>
          <w:tcPr>
            <w:tcW w:w="284" w:type="dxa"/>
            <w:tcPrChange w:id="2592" w:author="Gaston" w:date="2019-02-28T11:07:00Z">
              <w:tcPr>
                <w:tcW w:w="284" w:type="dxa"/>
              </w:tcPr>
            </w:tcPrChange>
          </w:tcPr>
          <w:p w14:paraId="5734A450" w14:textId="77777777" w:rsidR="00A67FB0" w:rsidRDefault="00A67FB0" w:rsidP="00D378FD">
            <w:pPr>
              <w:pStyle w:val="Textetableau"/>
              <w:numPr>
                <w:ilvl w:val="0"/>
                <w:numId w:val="3"/>
              </w:numPr>
              <w:rPr>
                <w:ins w:id="2593" w:author="14217" w:date="2012-02-06T13:28:00Z"/>
                <w:szCs w:val="20"/>
              </w:rPr>
            </w:pPr>
          </w:p>
        </w:tc>
        <w:tc>
          <w:tcPr>
            <w:tcW w:w="9781" w:type="dxa"/>
            <w:gridSpan w:val="2"/>
            <w:tcPrChange w:id="2594" w:author="Gaston" w:date="2019-02-28T11:07:00Z">
              <w:tcPr>
                <w:tcW w:w="8221" w:type="dxa"/>
              </w:tcPr>
            </w:tcPrChange>
          </w:tcPr>
          <w:p w14:paraId="19906955" w14:textId="77777777" w:rsidR="00A67FB0" w:rsidRDefault="00A67FB0" w:rsidP="00554A31">
            <w:pPr>
              <w:pStyle w:val="Textetableau"/>
              <w:rPr>
                <w:ins w:id="2595" w:author="14217" w:date="2012-02-06T13:28:00Z"/>
                <w:szCs w:val="20"/>
              </w:rPr>
            </w:pPr>
            <w:ins w:id="2596" w:author="14217" w:date="2012-02-06T13:28:00Z">
              <w:r>
                <w:rPr>
                  <w:szCs w:val="20"/>
                </w:rPr>
                <w:t xml:space="preserve">L’échéancier doit contenir </w:t>
              </w:r>
              <w:r>
                <w:rPr>
                  <w:b/>
                  <w:bCs/>
                  <w:szCs w:val="20"/>
                </w:rPr>
                <w:t>tous</w:t>
              </w:r>
              <w:r>
                <w:rPr>
                  <w:szCs w:val="20"/>
                </w:rPr>
                <w:t xml:space="preserve"> les travaux à remettre faisant l’objet d’une grille d’évaluation dans le cahier des évaluations, sous forme d’une tâche à accomplir et sera codé en couleur </w:t>
              </w:r>
              <w:r w:rsidRPr="00605D1B">
                <w:rPr>
                  <w:b/>
                  <w:i/>
                  <w:color w:val="92D050"/>
                  <w:sz w:val="24"/>
                  <w:rPrChange w:id="2597" w:author="Gaston" w:date="2019-02-28T11:05:00Z">
                    <w:rPr>
                      <w:i/>
                      <w:color w:val="92D050"/>
                      <w:szCs w:val="20"/>
                    </w:rPr>
                  </w:rPrChange>
                </w:rPr>
                <w:t>verte</w:t>
              </w:r>
              <w:r w:rsidRPr="002E5E82">
                <w:rPr>
                  <w:sz w:val="24"/>
                  <w:rPrChange w:id="2598" w:author="Gaston" w:date="2019-02-28T11:01:00Z">
                    <w:rPr>
                      <w:szCs w:val="20"/>
                    </w:rPr>
                  </w:rPrChange>
                </w:rPr>
                <w:t>.</w:t>
              </w:r>
            </w:ins>
          </w:p>
        </w:tc>
      </w:tr>
      <w:tr w:rsidR="00A67FB0" w14:paraId="076CDB8B" w14:textId="77777777" w:rsidTr="00623671">
        <w:trPr>
          <w:jc w:val="center"/>
          <w:ins w:id="2599" w:author="14217" w:date="2012-02-06T13:28:00Z"/>
          <w:trPrChange w:id="2600" w:author="Gaston" w:date="2019-02-28T11:07:00Z">
            <w:trPr>
              <w:gridAfter w:val="0"/>
              <w:cantSplit/>
            </w:trPr>
          </w:trPrChange>
        </w:trPr>
        <w:tc>
          <w:tcPr>
            <w:tcW w:w="284" w:type="dxa"/>
            <w:tcPrChange w:id="2601" w:author="Gaston" w:date="2019-02-28T11:07:00Z">
              <w:tcPr>
                <w:tcW w:w="284" w:type="dxa"/>
              </w:tcPr>
            </w:tcPrChange>
          </w:tcPr>
          <w:p w14:paraId="40B7578B" w14:textId="77777777" w:rsidR="00A67FB0" w:rsidRDefault="00A67FB0" w:rsidP="00D378FD">
            <w:pPr>
              <w:pStyle w:val="Textetableau"/>
              <w:numPr>
                <w:ilvl w:val="0"/>
                <w:numId w:val="3"/>
              </w:numPr>
              <w:rPr>
                <w:ins w:id="2602" w:author="14217" w:date="2012-02-06T13:28:00Z"/>
                <w:szCs w:val="20"/>
              </w:rPr>
            </w:pPr>
          </w:p>
        </w:tc>
        <w:tc>
          <w:tcPr>
            <w:tcW w:w="9781" w:type="dxa"/>
            <w:gridSpan w:val="2"/>
            <w:tcPrChange w:id="2603" w:author="Gaston" w:date="2019-02-28T11:07:00Z">
              <w:tcPr>
                <w:tcW w:w="8221" w:type="dxa"/>
              </w:tcPr>
            </w:tcPrChange>
          </w:tcPr>
          <w:p w14:paraId="54A635DA" w14:textId="77777777" w:rsidR="00A67FB0" w:rsidRDefault="00A67FB0" w:rsidP="00DA25F1">
            <w:pPr>
              <w:pStyle w:val="Textetableau"/>
              <w:rPr>
                <w:ins w:id="2604" w:author="14217" w:date="2012-02-06T13:28:00Z"/>
                <w:szCs w:val="20"/>
              </w:rPr>
            </w:pPr>
            <w:ins w:id="2605" w:author="14217" w:date="2012-02-06T13:28:00Z">
              <w:r>
                <w:rPr>
                  <w:szCs w:val="20"/>
                </w:rPr>
                <w:t xml:space="preserve">L’échéancier doit contenir </w:t>
              </w:r>
              <w:r>
                <w:rPr>
                  <w:b/>
                  <w:bCs/>
                  <w:szCs w:val="20"/>
                </w:rPr>
                <w:t>toutes</w:t>
              </w:r>
              <w:r>
                <w:rPr>
                  <w:szCs w:val="20"/>
                </w:rPr>
                <w:t xml:space="preserve"> les finalités à remettre faisant l’objet d’une grille d’évaluation dans le cahier des évaluations, sous forme d’une tâche à accomplir et sera codé en couleur </w:t>
              </w:r>
            </w:ins>
            <w:ins w:id="2606" w:author="14217" w:date="2012-02-06T13:52:00Z">
              <w:r w:rsidRPr="002E5E82">
                <w:rPr>
                  <w:b/>
                  <w:i/>
                  <w:color w:val="FFC000"/>
                  <w:sz w:val="24"/>
                  <w:rPrChange w:id="2607" w:author="Gaston" w:date="2019-02-28T11:00:00Z">
                    <w:rPr>
                      <w:i/>
                      <w:color w:val="0070C0"/>
                      <w:szCs w:val="20"/>
                    </w:rPr>
                  </w:rPrChange>
                </w:rPr>
                <w:t>orange</w:t>
              </w:r>
            </w:ins>
            <w:ins w:id="2608" w:author="14217" w:date="2012-02-06T13:28:00Z">
              <w:r w:rsidRPr="002E5E82">
                <w:rPr>
                  <w:b/>
                  <w:sz w:val="24"/>
                  <w:rPrChange w:id="2609" w:author="Gaston" w:date="2019-02-28T11:00:00Z">
                    <w:rPr>
                      <w:szCs w:val="20"/>
                    </w:rPr>
                  </w:rPrChange>
                </w:rPr>
                <w:t>.</w:t>
              </w:r>
            </w:ins>
          </w:p>
        </w:tc>
      </w:tr>
      <w:tr w:rsidR="00A67FB0" w14:paraId="4DFD0BF8" w14:textId="77777777" w:rsidTr="00623671">
        <w:trPr>
          <w:jc w:val="center"/>
          <w:ins w:id="2610" w:author="14217" w:date="2012-02-06T13:28:00Z"/>
          <w:trPrChange w:id="2611" w:author="Gaston" w:date="2019-02-28T11:07:00Z">
            <w:trPr>
              <w:gridAfter w:val="0"/>
              <w:cantSplit/>
            </w:trPr>
          </w:trPrChange>
        </w:trPr>
        <w:tc>
          <w:tcPr>
            <w:tcW w:w="284" w:type="dxa"/>
            <w:tcPrChange w:id="2612" w:author="Gaston" w:date="2019-02-28T11:07:00Z">
              <w:tcPr>
                <w:tcW w:w="284" w:type="dxa"/>
              </w:tcPr>
            </w:tcPrChange>
          </w:tcPr>
          <w:p w14:paraId="762F13D2" w14:textId="77777777" w:rsidR="00A67FB0" w:rsidRDefault="00A67FB0" w:rsidP="00D378FD">
            <w:pPr>
              <w:pStyle w:val="Textetableau"/>
              <w:numPr>
                <w:ilvl w:val="0"/>
                <w:numId w:val="3"/>
              </w:numPr>
              <w:rPr>
                <w:ins w:id="2613" w:author="14217" w:date="2012-02-06T13:28:00Z"/>
                <w:szCs w:val="20"/>
              </w:rPr>
            </w:pPr>
          </w:p>
        </w:tc>
        <w:tc>
          <w:tcPr>
            <w:tcW w:w="9781" w:type="dxa"/>
            <w:gridSpan w:val="2"/>
            <w:tcPrChange w:id="2614" w:author="Gaston" w:date="2019-02-28T11:07:00Z">
              <w:tcPr>
                <w:tcW w:w="8221" w:type="dxa"/>
              </w:tcPr>
            </w:tcPrChange>
          </w:tcPr>
          <w:p w14:paraId="07186590" w14:textId="77777777" w:rsidR="00A67FB0" w:rsidRDefault="00A67FB0" w:rsidP="00554A31">
            <w:pPr>
              <w:pStyle w:val="Textetableau"/>
              <w:rPr>
                <w:ins w:id="2615" w:author="14217" w:date="2012-02-06T13:28:00Z"/>
                <w:szCs w:val="20"/>
              </w:rPr>
            </w:pPr>
            <w:ins w:id="2616" w:author="14217" w:date="2012-02-06T13:28:00Z">
              <w:r>
                <w:rPr>
                  <w:szCs w:val="20"/>
                </w:rPr>
                <w:t>Les tâches qui doivent être réalisé</w:t>
              </w:r>
            </w:ins>
            <w:ins w:id="2617" w:author="Gaston" w:date="2019-02-28T11:01:00Z">
              <w:r w:rsidR="002E5E82">
                <w:rPr>
                  <w:szCs w:val="20"/>
                </w:rPr>
                <w:t>es</w:t>
              </w:r>
            </w:ins>
            <w:ins w:id="2618" w:author="14217" w:date="2012-02-06T13:28:00Z">
              <w:r>
                <w:rPr>
                  <w:szCs w:val="20"/>
                </w:rPr>
                <w:t xml:space="preserve"> dans un ordre approprié doivent être affichées avec un lien de dépendance sur le diagramme temporel.</w:t>
              </w:r>
            </w:ins>
          </w:p>
        </w:tc>
      </w:tr>
      <w:tr w:rsidR="00A67FB0" w14:paraId="514A1B87" w14:textId="77777777" w:rsidTr="00623671">
        <w:trPr>
          <w:jc w:val="center"/>
          <w:ins w:id="2619" w:author="14217" w:date="2012-02-06T13:28:00Z"/>
          <w:trPrChange w:id="2620" w:author="Gaston" w:date="2019-02-28T11:07:00Z">
            <w:trPr>
              <w:gridAfter w:val="0"/>
              <w:cantSplit/>
            </w:trPr>
          </w:trPrChange>
        </w:trPr>
        <w:tc>
          <w:tcPr>
            <w:tcW w:w="284" w:type="dxa"/>
            <w:tcPrChange w:id="2621" w:author="Gaston" w:date="2019-02-28T11:07:00Z">
              <w:tcPr>
                <w:tcW w:w="284" w:type="dxa"/>
              </w:tcPr>
            </w:tcPrChange>
          </w:tcPr>
          <w:p w14:paraId="7FC10DF2" w14:textId="77777777" w:rsidR="00A67FB0" w:rsidRDefault="00A67FB0" w:rsidP="00D378FD">
            <w:pPr>
              <w:pStyle w:val="Textetableau"/>
              <w:numPr>
                <w:ilvl w:val="0"/>
                <w:numId w:val="3"/>
              </w:numPr>
              <w:rPr>
                <w:ins w:id="2622" w:author="14217" w:date="2012-02-06T13:28:00Z"/>
                <w:szCs w:val="20"/>
              </w:rPr>
            </w:pPr>
          </w:p>
        </w:tc>
        <w:tc>
          <w:tcPr>
            <w:tcW w:w="9781" w:type="dxa"/>
            <w:gridSpan w:val="2"/>
            <w:tcPrChange w:id="2623" w:author="Gaston" w:date="2019-02-28T11:07:00Z">
              <w:tcPr>
                <w:tcW w:w="8221" w:type="dxa"/>
              </w:tcPr>
            </w:tcPrChange>
          </w:tcPr>
          <w:p w14:paraId="2C40E97D" w14:textId="77777777" w:rsidR="00A67FB0" w:rsidRDefault="002E5E82" w:rsidP="000B5A6C">
            <w:pPr>
              <w:pStyle w:val="Textetableau"/>
              <w:rPr>
                <w:ins w:id="2624" w:author="14217" w:date="2012-02-06T13:28:00Z"/>
                <w:szCs w:val="20"/>
              </w:rPr>
            </w:pPr>
            <w:ins w:id="2625" w:author="Gaston" w:date="2019-02-28T11:01:00Z">
              <w:r>
                <w:rPr>
                  <w:szCs w:val="20"/>
                </w:rPr>
                <w:t xml:space="preserve">L’allocation des </w:t>
              </w:r>
            </w:ins>
            <w:ins w:id="2626" w:author="14217" w:date="2012-02-06T13:28:00Z">
              <w:del w:id="2627" w:author="Gaston" w:date="2019-02-28T11:01:00Z">
                <w:r w:rsidR="00A67FB0" w:rsidDel="002E5E82">
                  <w:rPr>
                    <w:szCs w:val="20"/>
                  </w:rPr>
                  <w:delText xml:space="preserve">Les </w:delText>
                </w:r>
              </w:del>
              <w:r w:rsidR="00A67FB0">
                <w:rPr>
                  <w:szCs w:val="20"/>
                </w:rPr>
                <w:t>ressources doi</w:t>
              </w:r>
            </w:ins>
            <w:ins w:id="2628" w:author="Gaston" w:date="2019-02-28T11:01:00Z">
              <w:r>
                <w:rPr>
                  <w:szCs w:val="20"/>
                </w:rPr>
                <w:t xml:space="preserve">t être </w:t>
              </w:r>
            </w:ins>
            <w:ins w:id="2629" w:author="14217" w:date="2012-02-06T13:28:00Z">
              <w:del w:id="2630" w:author="Gaston" w:date="2019-02-28T11:01:00Z">
                <w:r w:rsidR="00A67FB0" w:rsidDel="002E5E82">
                  <w:rPr>
                    <w:szCs w:val="20"/>
                  </w:rPr>
                  <w:delText xml:space="preserve">vent être </w:delText>
                </w:r>
              </w:del>
              <w:r w:rsidR="00A67FB0">
                <w:rPr>
                  <w:szCs w:val="20"/>
                </w:rPr>
                <w:t>indiqué</w:t>
              </w:r>
              <w:del w:id="2631" w:author="Gaston" w:date="2019-02-28T11:02:00Z">
                <w:r w:rsidR="00A67FB0" w:rsidDel="002E5E82">
                  <w:rPr>
                    <w:szCs w:val="20"/>
                  </w:rPr>
                  <w:delText>es</w:delText>
                </w:r>
              </w:del>
              <w:r w:rsidR="00A67FB0">
                <w:rPr>
                  <w:szCs w:val="20"/>
                </w:rPr>
                <w:t>.</w:t>
              </w:r>
            </w:ins>
          </w:p>
        </w:tc>
      </w:tr>
      <w:tr w:rsidR="00A67FB0" w14:paraId="24A9EBB8" w14:textId="77777777" w:rsidTr="00623671">
        <w:trPr>
          <w:jc w:val="center"/>
          <w:ins w:id="2632" w:author="14217" w:date="2012-02-06T13:28:00Z"/>
          <w:trPrChange w:id="2633" w:author="Gaston" w:date="2019-02-28T11:07:00Z">
            <w:trPr>
              <w:gridAfter w:val="0"/>
              <w:cantSplit/>
            </w:trPr>
          </w:trPrChange>
        </w:trPr>
        <w:tc>
          <w:tcPr>
            <w:tcW w:w="284" w:type="dxa"/>
            <w:tcPrChange w:id="2634" w:author="Gaston" w:date="2019-02-28T11:07:00Z">
              <w:tcPr>
                <w:tcW w:w="284" w:type="dxa"/>
              </w:tcPr>
            </w:tcPrChange>
          </w:tcPr>
          <w:p w14:paraId="230EEFF3" w14:textId="77777777" w:rsidR="00A67FB0" w:rsidRDefault="00A67FB0" w:rsidP="00D378FD">
            <w:pPr>
              <w:pStyle w:val="Textetableau"/>
              <w:numPr>
                <w:ilvl w:val="0"/>
                <w:numId w:val="3"/>
              </w:numPr>
              <w:rPr>
                <w:ins w:id="2635" w:author="14217" w:date="2012-02-06T13:28:00Z"/>
                <w:szCs w:val="20"/>
              </w:rPr>
            </w:pPr>
          </w:p>
        </w:tc>
        <w:tc>
          <w:tcPr>
            <w:tcW w:w="9781" w:type="dxa"/>
            <w:gridSpan w:val="2"/>
            <w:tcPrChange w:id="2636" w:author="Gaston" w:date="2019-02-28T11:07:00Z">
              <w:tcPr>
                <w:tcW w:w="8221" w:type="dxa"/>
              </w:tcPr>
            </w:tcPrChange>
          </w:tcPr>
          <w:p w14:paraId="0F17F1F5" w14:textId="77777777" w:rsidR="00A67FB0" w:rsidRDefault="00A67FB0" w:rsidP="000B5A6C">
            <w:pPr>
              <w:pStyle w:val="Textetableau"/>
              <w:rPr>
                <w:ins w:id="2637" w:author="14217" w:date="2012-02-06T13:28:00Z"/>
                <w:szCs w:val="20"/>
              </w:rPr>
            </w:pPr>
            <w:ins w:id="2638" w:author="14217" w:date="2012-02-06T13:28:00Z">
              <w:r>
                <w:rPr>
                  <w:szCs w:val="20"/>
                </w:rPr>
                <w:t>Toutes les semaines constituant l</w:t>
              </w:r>
            </w:ins>
            <w:ins w:id="2639" w:author="Gaston" w:date="2019-02-28T11:02:00Z">
              <w:r w:rsidR="002E5E82">
                <w:rPr>
                  <w:szCs w:val="20"/>
                </w:rPr>
                <w:t xml:space="preserve">e cours projet (12 + 1) </w:t>
              </w:r>
            </w:ins>
            <w:ins w:id="2640" w:author="14217" w:date="2012-02-06T13:28:00Z">
              <w:del w:id="2641" w:author="Gaston" w:date="2019-02-28T11:03:00Z">
                <w:r w:rsidDel="002E5E82">
                  <w:rPr>
                    <w:szCs w:val="20"/>
                  </w:rPr>
                  <w:delText>a session d</w:delText>
                </w:r>
              </w:del>
            </w:ins>
            <w:ins w:id="2642" w:author="Gaston" w:date="2019-02-28T11:03:00Z">
              <w:r w:rsidR="002E5E82">
                <w:rPr>
                  <w:szCs w:val="20"/>
                </w:rPr>
                <w:t>d</w:t>
              </w:r>
            </w:ins>
            <w:ins w:id="2643" w:author="14217" w:date="2012-02-06T13:28:00Z">
              <w:r>
                <w:rPr>
                  <w:szCs w:val="20"/>
                </w:rPr>
                <w:t xml:space="preserve">oivent être </w:t>
              </w:r>
            </w:ins>
            <w:ins w:id="2644" w:author="Gaston" w:date="2019-02-28T11:02:00Z">
              <w:r w:rsidR="002E5E82">
                <w:rPr>
                  <w:szCs w:val="20"/>
                </w:rPr>
                <w:t xml:space="preserve">présentes </w:t>
              </w:r>
            </w:ins>
            <w:ins w:id="2645" w:author="14217" w:date="2012-02-06T13:28:00Z">
              <w:r>
                <w:rPr>
                  <w:szCs w:val="20"/>
                </w:rPr>
                <w:t>dans l’échéancier.</w:t>
              </w:r>
            </w:ins>
          </w:p>
        </w:tc>
      </w:tr>
      <w:tr w:rsidR="002E5E82" w14:paraId="0F6AF92C" w14:textId="77777777" w:rsidTr="00623671">
        <w:trPr>
          <w:jc w:val="center"/>
          <w:ins w:id="2646" w:author="Gaston" w:date="2019-02-28T11:02:00Z"/>
          <w:trPrChange w:id="2647" w:author="Gaston" w:date="2019-02-28T11:07:00Z">
            <w:trPr>
              <w:cantSplit/>
            </w:trPr>
          </w:trPrChange>
        </w:trPr>
        <w:tc>
          <w:tcPr>
            <w:tcW w:w="284" w:type="dxa"/>
            <w:tcPrChange w:id="2648" w:author="Gaston" w:date="2019-02-28T11:07:00Z">
              <w:tcPr>
                <w:tcW w:w="284" w:type="dxa"/>
              </w:tcPr>
            </w:tcPrChange>
          </w:tcPr>
          <w:p w14:paraId="25C4AFA9" w14:textId="77777777" w:rsidR="002E5E82" w:rsidRDefault="002E5E82" w:rsidP="00D378FD">
            <w:pPr>
              <w:pStyle w:val="Textetableau"/>
              <w:numPr>
                <w:ilvl w:val="0"/>
                <w:numId w:val="3"/>
              </w:numPr>
              <w:rPr>
                <w:ins w:id="2649" w:author="Gaston" w:date="2019-02-28T11:02:00Z"/>
                <w:szCs w:val="20"/>
              </w:rPr>
            </w:pPr>
          </w:p>
        </w:tc>
        <w:tc>
          <w:tcPr>
            <w:tcW w:w="9781" w:type="dxa"/>
            <w:gridSpan w:val="2"/>
            <w:tcPrChange w:id="2650" w:author="Gaston" w:date="2019-02-28T11:07:00Z">
              <w:tcPr>
                <w:tcW w:w="9355" w:type="dxa"/>
                <w:gridSpan w:val="2"/>
              </w:tcPr>
            </w:tcPrChange>
          </w:tcPr>
          <w:p w14:paraId="0593BA9E" w14:textId="77777777" w:rsidR="002E5E82" w:rsidRDefault="002E5E82" w:rsidP="00554A31">
            <w:pPr>
              <w:pStyle w:val="Textetableau"/>
              <w:rPr>
                <w:ins w:id="2651" w:author="Gaston" w:date="2019-02-28T11:02:00Z"/>
                <w:szCs w:val="20"/>
              </w:rPr>
            </w:pPr>
            <w:ins w:id="2652" w:author="Gaston" w:date="2019-02-28T11:03:00Z">
              <w:r>
                <w:rPr>
                  <w:szCs w:val="20"/>
                </w:rPr>
                <w:t>Tous les Jalons (moment d’évaluation ou de remise de travail avec date fixe) doivent figurer dans l’échéancier.</w:t>
              </w:r>
            </w:ins>
          </w:p>
        </w:tc>
      </w:tr>
      <w:tr w:rsidR="00A67FB0" w14:paraId="74AD4B01" w14:textId="77777777" w:rsidTr="00623671">
        <w:trPr>
          <w:jc w:val="center"/>
          <w:ins w:id="2653" w:author="14217" w:date="2012-02-06T13:28:00Z"/>
          <w:trPrChange w:id="2654" w:author="Gaston" w:date="2019-02-28T11:07:00Z">
            <w:trPr>
              <w:gridAfter w:val="0"/>
              <w:cantSplit/>
            </w:trPr>
          </w:trPrChange>
        </w:trPr>
        <w:tc>
          <w:tcPr>
            <w:tcW w:w="284" w:type="dxa"/>
            <w:tcPrChange w:id="2655" w:author="Gaston" w:date="2019-02-28T11:07:00Z">
              <w:tcPr>
                <w:tcW w:w="284" w:type="dxa"/>
              </w:tcPr>
            </w:tcPrChange>
          </w:tcPr>
          <w:p w14:paraId="15E5C230" w14:textId="77777777" w:rsidR="00A67FB0" w:rsidRDefault="00A67FB0" w:rsidP="00D378FD">
            <w:pPr>
              <w:pStyle w:val="Textetableau"/>
              <w:numPr>
                <w:ilvl w:val="0"/>
                <w:numId w:val="3"/>
              </w:numPr>
              <w:rPr>
                <w:ins w:id="2656" w:author="14217" w:date="2012-02-06T13:28:00Z"/>
                <w:szCs w:val="20"/>
              </w:rPr>
            </w:pPr>
          </w:p>
        </w:tc>
        <w:tc>
          <w:tcPr>
            <w:tcW w:w="9781" w:type="dxa"/>
            <w:gridSpan w:val="2"/>
            <w:tcPrChange w:id="2657" w:author="Gaston" w:date="2019-02-28T11:07:00Z">
              <w:tcPr>
                <w:tcW w:w="8221" w:type="dxa"/>
              </w:tcPr>
            </w:tcPrChange>
          </w:tcPr>
          <w:p w14:paraId="2A575D91" w14:textId="77777777" w:rsidR="00A67FB0" w:rsidRDefault="00A67FB0" w:rsidP="00554A31">
            <w:pPr>
              <w:pStyle w:val="Textetableau"/>
              <w:rPr>
                <w:ins w:id="2658" w:author="14217" w:date="2012-02-06T13:28:00Z"/>
                <w:szCs w:val="20"/>
              </w:rPr>
            </w:pPr>
            <w:ins w:id="2659" w:author="14217" w:date="2012-02-06T13:28:00Z">
              <w:r>
                <w:rPr>
                  <w:szCs w:val="20"/>
                </w:rPr>
                <w:t>Il n’y a pas d’erreur de date dans l’échéancier.</w:t>
              </w:r>
            </w:ins>
          </w:p>
        </w:tc>
      </w:tr>
      <w:tr w:rsidR="00A67FB0" w14:paraId="63894298" w14:textId="77777777" w:rsidTr="00623671">
        <w:trPr>
          <w:jc w:val="center"/>
          <w:ins w:id="2660" w:author="14217" w:date="2012-02-06T13:28:00Z"/>
          <w:trPrChange w:id="2661" w:author="Gaston" w:date="2019-02-28T11:07:00Z">
            <w:trPr>
              <w:gridAfter w:val="0"/>
              <w:cantSplit/>
            </w:trPr>
          </w:trPrChange>
        </w:trPr>
        <w:tc>
          <w:tcPr>
            <w:tcW w:w="10065" w:type="dxa"/>
            <w:gridSpan w:val="3"/>
            <w:shd w:val="clear" w:color="auto" w:fill="E0E0E0"/>
            <w:tcPrChange w:id="2662" w:author="Gaston" w:date="2019-02-28T11:07:00Z">
              <w:tcPr>
                <w:tcW w:w="8505" w:type="dxa"/>
                <w:gridSpan w:val="2"/>
                <w:shd w:val="clear" w:color="auto" w:fill="E0E0E0"/>
              </w:tcPr>
            </w:tcPrChange>
          </w:tcPr>
          <w:p w14:paraId="37236292" w14:textId="77777777" w:rsidR="00A67FB0" w:rsidRDefault="00A67FB0" w:rsidP="00554A31">
            <w:pPr>
              <w:pStyle w:val="Textetableau"/>
              <w:rPr>
                <w:ins w:id="2663" w:author="14217" w:date="2012-02-06T13:28:00Z"/>
              </w:rPr>
            </w:pPr>
            <w:ins w:id="2664" w:author="14217" w:date="2012-02-06T13:28:00Z">
              <w:del w:id="2665" w:author="Gaston" w:date="2019-02-28T12:17:00Z">
                <w:r w:rsidDel="008A164C">
                  <w:delText>TOTAL</w:delText>
                </w:r>
              </w:del>
            </w:ins>
          </w:p>
        </w:tc>
      </w:tr>
    </w:tbl>
    <w:p w14:paraId="23CCACF8" w14:textId="77777777" w:rsidR="002F461B" w:rsidRDefault="002F461B">
      <w:pPr>
        <w:numPr>
          <w:ins w:id="2666" w:author="Manaï Bilal" w:date="2006-06-13T14:57:00Z"/>
        </w:numPr>
        <w:rPr>
          <w:ins w:id="2667" w:author="Claude Gendron" w:date="2006-06-13T14:57:00Z"/>
        </w:rPr>
      </w:pPr>
    </w:p>
    <w:p w14:paraId="7E146135" w14:textId="77777777" w:rsidR="002F461B" w:rsidRDefault="002F461B">
      <w:pPr>
        <w:numPr>
          <w:ins w:id="2668" w:author="Manaï Bilal" w:date="2006-06-13T14:57:00Z"/>
        </w:numPr>
        <w:rPr>
          <w:ins w:id="2669" w:author="14217" w:date="2012-02-06T13:28:00Z"/>
        </w:rPr>
      </w:pPr>
    </w:p>
    <w:p w14:paraId="6EE23A84" w14:textId="77777777" w:rsidR="001E510C" w:rsidRDefault="001E510C">
      <w:pPr>
        <w:rPr>
          <w:ins w:id="2670" w:author="Gaston" w:date="2019-02-28T11:06:00Z"/>
        </w:rPr>
      </w:pPr>
      <w:ins w:id="2671" w:author="Gaston" w:date="2019-02-28T11:06:00Z">
        <w:r>
          <w:br w:type="page"/>
        </w:r>
      </w:ins>
    </w:p>
    <w:p w14:paraId="77EBDB5A" w14:textId="77777777" w:rsidR="00D378FD" w:rsidRDefault="00D378FD">
      <w:pPr>
        <w:numPr>
          <w:ins w:id="2672" w:author="Manaï Bilal" w:date="2006-06-13T14:57:00Z"/>
        </w:numPr>
        <w:rPr>
          <w:ins w:id="2673" w:author="14217" w:date="2012-02-06T13:28:00Z"/>
        </w:rPr>
      </w:pPr>
    </w:p>
    <w:p w14:paraId="2E4B0036" w14:textId="77777777" w:rsidR="00D378FD" w:rsidRDefault="00D378FD">
      <w:pPr>
        <w:numPr>
          <w:ins w:id="2674" w:author="Manaï Bilal" w:date="2006-06-13T14:57:00Z"/>
        </w:numPr>
        <w:rPr>
          <w:ins w:id="2675" w:author="14217" w:date="2012-02-06T13:28:00Z"/>
        </w:rPr>
      </w:pPr>
    </w:p>
    <w:p w14:paraId="0E53DC7B" w14:textId="77777777" w:rsidR="00D378FD" w:rsidDel="00443645" w:rsidRDefault="00D378FD">
      <w:pPr>
        <w:numPr>
          <w:ins w:id="2676" w:author="Manaï Bilal" w:date="2006-06-13T14:57:00Z"/>
        </w:numPr>
        <w:rPr>
          <w:ins w:id="2677" w:author="Claude Gendron" w:date="2006-06-13T14:57:00Z"/>
          <w:del w:id="2678" w:author="14217" w:date="2012-02-06T14:59:00Z"/>
        </w:rPr>
      </w:pPr>
    </w:p>
    <w:p w14:paraId="423E0B63" w14:textId="77777777" w:rsidR="002F461B" w:rsidRPr="00E44C81" w:rsidDel="00443645" w:rsidRDefault="002F461B">
      <w:pPr>
        <w:rPr>
          <w:ins w:id="2679" w:author="Claude Gendron" w:date="2006-06-13T15:00:00Z"/>
          <w:del w:id="2680" w:author="14217" w:date="2012-02-06T14:59:00Z"/>
          <w:b/>
          <w:rPrChange w:id="2681" w:author="Claude Gendron" w:date="2006-06-15T08:08:00Z">
            <w:rPr>
              <w:ins w:id="2682" w:author="Claude Gendron" w:date="2006-06-13T15:00:00Z"/>
              <w:del w:id="2683" w:author="14217" w:date="2012-02-06T14:59:00Z"/>
            </w:rPr>
          </w:rPrChange>
        </w:rPr>
      </w:pPr>
      <w:ins w:id="2684" w:author="Claude Gendron" w:date="2006-06-13T14:58:00Z">
        <w:del w:id="2685" w:author="14217" w:date="2012-02-06T14:59:00Z">
          <w:r w:rsidRPr="00E44C81" w:rsidDel="00443645">
            <w:rPr>
              <w:b/>
              <w:rPrChange w:id="2686" w:author="Claude Gendron" w:date="2006-06-15T08:08:00Z">
                <w:rPr/>
              </w:rPrChange>
            </w:rPr>
            <w:delText xml:space="preserve">NB : Tel que mentionné dans la section </w:delText>
          </w:r>
        </w:del>
      </w:ins>
      <w:ins w:id="2687" w:author="Claude Gendron" w:date="2006-06-13T15:00:00Z">
        <w:del w:id="2688" w:author="14217" w:date="2012-02-06T14:59:00Z">
          <w:r w:rsidRPr="00E44C81" w:rsidDel="00443645">
            <w:rPr>
              <w:b/>
              <w:rPrChange w:id="2689" w:author="Claude Gendron" w:date="2006-06-15T08:08:00Z">
                <w:rPr/>
              </w:rPrChange>
            </w:rPr>
            <w:delText>«</w:delText>
          </w:r>
        </w:del>
      </w:ins>
      <w:ins w:id="2690" w:author="Claude Gendron" w:date="2006-06-13T14:58:00Z">
        <w:del w:id="2691" w:author="14217" w:date="2012-02-06T14:59:00Z">
          <w:r w:rsidRPr="00EB0723" w:rsidDel="00443645">
            <w:delText>Règles générales d’évaluation</w:delText>
          </w:r>
        </w:del>
      </w:ins>
      <w:ins w:id="2692" w:author="Claude Gendron" w:date="2006-06-13T15:00:00Z">
        <w:del w:id="2693" w:author="14217" w:date="2012-02-06T14:59:00Z">
          <w:r w:rsidRPr="00E44C81" w:rsidDel="00443645">
            <w:rPr>
              <w:b/>
              <w:rPrChange w:id="2694" w:author="Claude Gendron" w:date="2006-06-15T08:08:00Z">
                <w:rPr/>
              </w:rPrChange>
            </w:rPr>
            <w:delText>»</w:delText>
          </w:r>
        </w:del>
      </w:ins>
      <w:ins w:id="2695" w:author="Claude Gendron" w:date="2006-06-13T14:58:00Z">
        <w:del w:id="2696" w:author="14217" w:date="2012-02-06T14:59:00Z">
          <w:r w:rsidRPr="00E44C81" w:rsidDel="00443645">
            <w:rPr>
              <w:b/>
              <w:rPrChange w:id="2697" w:author="Claude Gendron" w:date="2006-06-15T08:08:00Z">
                <w:rPr/>
              </w:rPrChange>
            </w:rPr>
            <w:delText xml:space="preserve"> </w:delText>
          </w:r>
        </w:del>
      </w:ins>
      <w:ins w:id="2698" w:author="Claude Gendron" w:date="2006-06-13T14:59:00Z">
        <w:del w:id="2699" w:author="14217" w:date="2012-02-06T14:59:00Z">
          <w:r w:rsidRPr="00E44C81" w:rsidDel="00443645">
            <w:rPr>
              <w:b/>
              <w:rPrChange w:id="2700" w:author="Claude Gendron" w:date="2006-06-15T08:08:00Z">
                <w:rPr/>
              </w:rPrChange>
            </w:rPr>
            <w:delText>tous vos documents doivent être correctement identifiés:</w:delText>
          </w:r>
        </w:del>
      </w:ins>
    </w:p>
    <w:p w14:paraId="6147B15A" w14:textId="77777777" w:rsidR="002F461B" w:rsidDel="00443645" w:rsidRDefault="002F461B">
      <w:pPr>
        <w:numPr>
          <w:ins w:id="2701" w:author="Manaï Bilal" w:date="2006-06-13T15:00:00Z"/>
        </w:numPr>
        <w:rPr>
          <w:ins w:id="2702" w:author="Claude Gendron" w:date="2006-06-13T15:00:00Z"/>
          <w:del w:id="2703" w:author="14217" w:date="2012-02-06T14:59:00Z"/>
        </w:rPr>
      </w:pPr>
    </w:p>
    <w:p w14:paraId="166BA21D" w14:textId="77777777" w:rsidR="00502406" w:rsidDel="00443645" w:rsidRDefault="002F461B">
      <w:pPr>
        <w:numPr>
          <w:ins w:id="2704" w:author="Manaï Bilal" w:date="2006-06-13T15:00:00Z"/>
        </w:numPr>
        <w:rPr>
          <w:ins w:id="2705" w:author="Claude Gendron" w:date="2006-06-15T08:03:00Z"/>
          <w:del w:id="2706" w:author="14217" w:date="2012-02-06T14:59:00Z"/>
        </w:rPr>
      </w:pPr>
      <w:ins w:id="2707" w:author="Claude Gendron" w:date="2006-06-13T15:00:00Z">
        <w:del w:id="2708" w:author="14217" w:date="2012-02-06T14:59:00Z">
          <w:r w:rsidDel="00443645">
            <w:delText xml:space="preserve">Le nom de l’étudiant doit apparaître </w:delText>
          </w:r>
        </w:del>
      </w:ins>
      <w:ins w:id="2709" w:author="Claude Gendron" w:date="2006-06-13T15:03:00Z">
        <w:del w:id="2710" w:author="14217" w:date="2012-02-06T14:59:00Z">
          <w:r w:rsidDel="00443645">
            <w:delText>dans le pied de page en appuie droite</w:delText>
          </w:r>
        </w:del>
      </w:ins>
      <w:ins w:id="2711" w:author="Claude Gendron" w:date="2007-01-17T09:48:00Z">
        <w:del w:id="2712" w:author="14217" w:date="2012-02-06T14:59:00Z">
          <w:r w:rsidR="00CE7FA6" w:rsidDel="00443645">
            <w:delText>,</w:delText>
          </w:r>
          <w:r w:rsidR="00CE7FA6" w:rsidRPr="00CE7FA6" w:rsidDel="00443645">
            <w:delText xml:space="preserve"> </w:delText>
          </w:r>
          <w:r w:rsidR="00CE7FA6" w:rsidDel="00443645">
            <w:delText>ainsi que le numéro de page, centré.</w:delText>
          </w:r>
        </w:del>
      </w:ins>
      <w:ins w:id="2713" w:author="Claude Gendron" w:date="2006-06-13T15:04:00Z">
        <w:del w:id="2714" w:author="14217" w:date="2012-02-06T14:59:00Z">
          <w:r w:rsidDel="00443645">
            <w:delText xml:space="preserve">  L</w:delText>
          </w:r>
        </w:del>
      </w:ins>
      <w:ins w:id="2715" w:author="Claude Gendron" w:date="2006-06-13T15:01:00Z">
        <w:del w:id="2716" w:author="14217" w:date="2012-02-06T14:59:00Z">
          <w:r w:rsidDel="00443645">
            <w:delText>e nom du cours</w:delText>
          </w:r>
        </w:del>
      </w:ins>
      <w:ins w:id="2717" w:author="Claude Gendron" w:date="2006-06-13T15:03:00Z">
        <w:del w:id="2718" w:author="14217" w:date="2012-02-06T14:59:00Z">
          <w:r w:rsidDel="00443645">
            <w:delText xml:space="preserve"> </w:delText>
          </w:r>
        </w:del>
      </w:ins>
      <w:ins w:id="2719" w:author="Claude Gendron" w:date="2006-06-13T15:04:00Z">
        <w:del w:id="2720" w:author="14217" w:date="2012-02-06T14:59:00Z">
          <w:r w:rsidDel="00443645">
            <w:delText xml:space="preserve">doit apparaître </w:delText>
          </w:r>
        </w:del>
      </w:ins>
      <w:ins w:id="2721" w:author="Claude Gendron" w:date="2006-06-13T15:03:00Z">
        <w:del w:id="2722" w:author="14217" w:date="2012-02-06T14:59:00Z">
          <w:r w:rsidDel="00443645">
            <w:delText>en appuie droite dans la partie ent</w:delText>
          </w:r>
        </w:del>
      </w:ins>
      <w:ins w:id="2723" w:author="Claude Gendron" w:date="2006-06-13T15:04:00Z">
        <w:del w:id="2724" w:author="14217" w:date="2012-02-06T14:59:00Z">
          <w:r w:rsidDel="00443645">
            <w:delText>ête</w:delText>
          </w:r>
        </w:del>
      </w:ins>
      <w:ins w:id="2725" w:author="Claude Gendron" w:date="2007-01-17T09:48:00Z">
        <w:del w:id="2726" w:author="14217" w:date="2012-02-06T14:59:00Z">
          <w:r w:rsidR="00CE7FA6" w:rsidDel="00443645">
            <w:delText>.</w:delText>
          </w:r>
        </w:del>
      </w:ins>
    </w:p>
    <w:p w14:paraId="3A36F2E6" w14:textId="77777777" w:rsidR="00502406" w:rsidDel="00443645" w:rsidRDefault="00502406">
      <w:pPr>
        <w:numPr>
          <w:ins w:id="2727" w:author="Manaï Bilal" w:date="2006-06-15T08:03:00Z"/>
        </w:numPr>
        <w:rPr>
          <w:ins w:id="2728" w:author="Claude Gendron" w:date="2006-06-15T08:03:00Z"/>
          <w:del w:id="2729" w:author="14217" w:date="2012-02-06T14:59:00Z"/>
        </w:rPr>
      </w:pPr>
    </w:p>
    <w:p w14:paraId="69113C84" w14:textId="77777777" w:rsidR="00782100" w:rsidRDefault="00782100">
      <w:pPr>
        <w:numPr>
          <w:ins w:id="2730" w:author="Manaï Bilal" w:date="2006-06-15T08:03:00Z"/>
        </w:numPr>
      </w:pPr>
      <w:del w:id="2731" w:author="14217" w:date="2012-02-06T14:59:00Z">
        <w:r w:rsidDel="00443645">
          <w:br w:type="page"/>
        </w:r>
      </w:del>
    </w:p>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2732" w:author="Gaston" w:date="2019-02-28T11:08: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2733">
          <w:tblGrid>
            <w:gridCol w:w="284"/>
            <w:gridCol w:w="8221"/>
          </w:tblGrid>
        </w:tblGridChange>
      </w:tblGrid>
      <w:tr w:rsidR="00623671" w14:paraId="4CB0F489" w14:textId="77777777" w:rsidTr="00623671">
        <w:trPr>
          <w:cantSplit/>
          <w:trHeight w:val="230"/>
          <w:ins w:id="2734" w:author="Gaston" w:date="2019-02-28T11:07:00Z"/>
          <w:trPrChange w:id="2735" w:author="Gaston" w:date="2019-02-28T11:08:00Z">
            <w:trPr>
              <w:cantSplit/>
              <w:trHeight w:val="230"/>
            </w:trPr>
          </w:trPrChange>
        </w:trPr>
        <w:tc>
          <w:tcPr>
            <w:tcW w:w="9923" w:type="dxa"/>
            <w:gridSpan w:val="2"/>
            <w:shd w:val="clear" w:color="auto" w:fill="E0E0E0"/>
            <w:tcPrChange w:id="2736" w:author="Gaston" w:date="2019-02-28T11:08:00Z">
              <w:tcPr>
                <w:tcW w:w="8505" w:type="dxa"/>
                <w:gridSpan w:val="2"/>
                <w:shd w:val="clear" w:color="auto" w:fill="E0E0E0"/>
              </w:tcPr>
            </w:tcPrChange>
          </w:tcPr>
          <w:p w14:paraId="554B816C" w14:textId="77777777" w:rsidR="00623671" w:rsidRDefault="00623671">
            <w:pPr>
              <w:pStyle w:val="Titre1"/>
              <w:rPr>
                <w:ins w:id="2737" w:author="Gaston" w:date="2019-02-28T11:07:00Z"/>
                <w:szCs w:val="20"/>
              </w:rPr>
              <w:pPrChange w:id="2738" w:author="Gaston" w:date="2019-02-28T17:05:00Z">
                <w:pPr>
                  <w:pStyle w:val="Textetableau"/>
                  <w:jc w:val="center"/>
                </w:pPr>
              </w:pPrChange>
            </w:pPr>
            <w:bookmarkStart w:id="2739" w:name="_Toc2273849"/>
            <w:ins w:id="2740" w:author="Gaston" w:date="2019-02-28T11:07:00Z">
              <w:r w:rsidRPr="0032774E">
                <w:t>Diagramme fonctionnel</w:t>
              </w:r>
              <w:bookmarkEnd w:id="2739"/>
            </w:ins>
          </w:p>
        </w:tc>
      </w:tr>
      <w:tr w:rsidR="00623671" w14:paraId="0B92091C" w14:textId="77777777" w:rsidTr="00623671">
        <w:tblPrEx>
          <w:tblPrExChange w:id="2741" w:author="Gaston" w:date="2019-02-28T11:08:00Z">
            <w:tblPrEx>
              <w:tblW w:w="9639" w:type="dxa"/>
            </w:tblPrEx>
          </w:tblPrExChange>
        </w:tblPrEx>
        <w:trPr>
          <w:cantSplit/>
          <w:trHeight w:val="230"/>
          <w:trPrChange w:id="2742" w:author="Gaston" w:date="2019-02-28T11:08:00Z">
            <w:trPr>
              <w:cantSplit/>
            </w:trPr>
          </w:trPrChange>
        </w:trPr>
        <w:tc>
          <w:tcPr>
            <w:tcW w:w="9923" w:type="dxa"/>
            <w:gridSpan w:val="2"/>
            <w:vMerge w:val="restart"/>
            <w:shd w:val="clear" w:color="auto" w:fill="E0E0E0"/>
            <w:tcPrChange w:id="2743" w:author="Gaston" w:date="2019-02-28T11:08:00Z">
              <w:tcPr>
                <w:tcW w:w="8505" w:type="dxa"/>
                <w:gridSpan w:val="2"/>
                <w:vMerge w:val="restart"/>
                <w:shd w:val="clear" w:color="auto" w:fill="E0E0E0"/>
              </w:tcPr>
            </w:tcPrChange>
          </w:tcPr>
          <w:p w14:paraId="3BA1FF9D" w14:textId="77777777" w:rsidR="00623671" w:rsidRDefault="00623671">
            <w:pPr>
              <w:pStyle w:val="Textetableau"/>
              <w:jc w:val="center"/>
            </w:pPr>
            <w:r>
              <w:rPr>
                <w:szCs w:val="20"/>
              </w:rPr>
              <w:t>Liste de critères tels que définis dans le document</w:t>
            </w:r>
          </w:p>
          <w:p w14:paraId="50D80DB0" w14:textId="77777777" w:rsidR="00623671" w:rsidRDefault="00623671" w:rsidP="00EB0723">
            <w:pPr>
              <w:pStyle w:val="Textetableau"/>
              <w:jc w:val="center"/>
            </w:pPr>
            <w:r>
              <w:rPr>
                <w:szCs w:val="20"/>
              </w:rPr>
              <w:t>«Les diagrammes fonctionnels» du cours Réaliser un prototype</w:t>
            </w:r>
          </w:p>
        </w:tc>
      </w:tr>
      <w:tr w:rsidR="00623671" w14:paraId="0F19598A" w14:textId="77777777" w:rsidTr="00623671">
        <w:tblPrEx>
          <w:tblPrExChange w:id="2744" w:author="Gaston" w:date="2019-02-28T11:08:00Z">
            <w:tblPrEx>
              <w:tblW w:w="9639" w:type="dxa"/>
            </w:tblPrEx>
          </w:tblPrExChange>
        </w:tblPrEx>
        <w:trPr>
          <w:cantSplit/>
          <w:trHeight w:val="286"/>
          <w:trPrChange w:id="2745" w:author="Gaston" w:date="2019-02-28T11:08:00Z">
            <w:trPr>
              <w:cantSplit/>
            </w:trPr>
          </w:trPrChange>
        </w:trPr>
        <w:tc>
          <w:tcPr>
            <w:tcW w:w="9923" w:type="dxa"/>
            <w:gridSpan w:val="2"/>
            <w:vMerge/>
            <w:tcPrChange w:id="2746" w:author="Gaston" w:date="2019-02-28T11:08:00Z">
              <w:tcPr>
                <w:tcW w:w="8505" w:type="dxa"/>
                <w:gridSpan w:val="2"/>
                <w:vMerge/>
              </w:tcPr>
            </w:tcPrChange>
          </w:tcPr>
          <w:p w14:paraId="7C74276C" w14:textId="77777777" w:rsidR="00623671" w:rsidRDefault="00623671">
            <w:pPr>
              <w:pStyle w:val="Textetableau"/>
              <w:jc w:val="center"/>
            </w:pPr>
          </w:p>
        </w:tc>
      </w:tr>
      <w:tr w:rsidR="00623671" w14:paraId="01562740" w14:textId="77777777" w:rsidTr="00623671">
        <w:tblPrEx>
          <w:tblPrExChange w:id="2747" w:author="Gaston" w:date="2019-02-28T11:08:00Z">
            <w:tblPrEx>
              <w:tblW w:w="9639" w:type="dxa"/>
            </w:tblPrEx>
          </w:tblPrExChange>
        </w:tblPrEx>
        <w:tc>
          <w:tcPr>
            <w:tcW w:w="284" w:type="dxa"/>
            <w:tcPrChange w:id="2748" w:author="Gaston" w:date="2019-02-28T11:08:00Z">
              <w:tcPr>
                <w:tcW w:w="284" w:type="dxa"/>
              </w:tcPr>
            </w:tcPrChange>
          </w:tcPr>
          <w:p w14:paraId="5A8CCDFC" w14:textId="77777777" w:rsidR="00623671" w:rsidRDefault="00623671">
            <w:pPr>
              <w:pStyle w:val="Textetableau"/>
              <w:numPr>
                <w:ilvl w:val="0"/>
                <w:numId w:val="4"/>
              </w:numPr>
              <w:rPr>
                <w:szCs w:val="20"/>
              </w:rPr>
            </w:pPr>
          </w:p>
        </w:tc>
        <w:tc>
          <w:tcPr>
            <w:tcW w:w="9639" w:type="dxa"/>
            <w:tcPrChange w:id="2749" w:author="Gaston" w:date="2019-02-28T11:08:00Z">
              <w:tcPr>
                <w:tcW w:w="8221" w:type="dxa"/>
              </w:tcPr>
            </w:tcPrChange>
          </w:tcPr>
          <w:p w14:paraId="66C727FE" w14:textId="77777777" w:rsidR="00623671" w:rsidRDefault="00623671">
            <w:pPr>
              <w:pStyle w:val="Textetableau"/>
            </w:pPr>
            <w:r>
              <w:t>Le diagramme doit être suffisamment bien fait pour être évalué.</w:t>
            </w:r>
          </w:p>
        </w:tc>
      </w:tr>
      <w:tr w:rsidR="00623671" w14:paraId="7E6529B2" w14:textId="77777777" w:rsidTr="00623671">
        <w:tblPrEx>
          <w:tblPrExChange w:id="2750" w:author="Gaston" w:date="2019-02-28T11:08:00Z">
            <w:tblPrEx>
              <w:tblW w:w="9639" w:type="dxa"/>
            </w:tblPrEx>
          </w:tblPrExChange>
        </w:tblPrEx>
        <w:trPr>
          <w:ins w:id="2751" w:author="14217" w:date="2012-02-06T15:43:00Z"/>
        </w:trPr>
        <w:tc>
          <w:tcPr>
            <w:tcW w:w="284" w:type="dxa"/>
            <w:tcPrChange w:id="2752" w:author="Gaston" w:date="2019-02-28T11:08:00Z">
              <w:tcPr>
                <w:tcW w:w="284" w:type="dxa"/>
              </w:tcPr>
            </w:tcPrChange>
          </w:tcPr>
          <w:p w14:paraId="612C6BE9" w14:textId="77777777" w:rsidR="00623671" w:rsidRDefault="00623671">
            <w:pPr>
              <w:pStyle w:val="Textetableau"/>
              <w:numPr>
                <w:ilvl w:val="0"/>
                <w:numId w:val="4"/>
              </w:numPr>
              <w:rPr>
                <w:ins w:id="2753" w:author="14217" w:date="2012-02-06T15:43:00Z"/>
                <w:szCs w:val="20"/>
              </w:rPr>
            </w:pPr>
          </w:p>
        </w:tc>
        <w:tc>
          <w:tcPr>
            <w:tcW w:w="9639" w:type="dxa"/>
            <w:tcPrChange w:id="2754" w:author="Gaston" w:date="2019-02-28T11:08:00Z">
              <w:tcPr>
                <w:tcW w:w="8221" w:type="dxa"/>
              </w:tcPr>
            </w:tcPrChange>
          </w:tcPr>
          <w:p w14:paraId="0034A330" w14:textId="77777777" w:rsidR="00623671" w:rsidRDefault="00623671">
            <w:pPr>
              <w:pStyle w:val="Textetableau"/>
              <w:rPr>
                <w:ins w:id="2755" w:author="14217" w:date="2012-02-06T15:43:00Z"/>
              </w:rPr>
            </w:pPr>
            <w:ins w:id="2756" w:author="14217" w:date="2012-02-06T15:43:00Z">
              <w:r>
                <w:t xml:space="preserve">Le diagramme est sur la couche 101 </w:t>
              </w:r>
              <w:proofErr w:type="spellStart"/>
              <w:r>
                <w:t>DiagFonc</w:t>
              </w:r>
              <w:proofErr w:type="spellEnd"/>
              <w:r>
                <w:t xml:space="preserve"> du projet </w:t>
              </w:r>
            </w:ins>
            <w:ins w:id="2757" w:author="14217" w:date="2012-02-06T15:57:00Z">
              <w:r>
                <w:t>dans EAGLE.</w:t>
              </w:r>
            </w:ins>
          </w:p>
        </w:tc>
      </w:tr>
      <w:tr w:rsidR="00623671" w14:paraId="610563DE" w14:textId="77777777" w:rsidTr="00623671">
        <w:tblPrEx>
          <w:tblPrExChange w:id="2758" w:author="Gaston" w:date="2019-02-28T11:08:00Z">
            <w:tblPrEx>
              <w:tblW w:w="9639" w:type="dxa"/>
            </w:tblPrEx>
          </w:tblPrExChange>
        </w:tblPrEx>
        <w:trPr>
          <w:cantSplit/>
          <w:trHeight w:val="397"/>
          <w:trPrChange w:id="2759" w:author="Gaston" w:date="2019-02-28T11:08:00Z">
            <w:trPr>
              <w:cantSplit/>
              <w:trHeight w:val="397"/>
            </w:trPr>
          </w:trPrChange>
        </w:trPr>
        <w:tc>
          <w:tcPr>
            <w:tcW w:w="9923" w:type="dxa"/>
            <w:gridSpan w:val="2"/>
            <w:tcBorders>
              <w:bottom w:val="single" w:sz="4" w:space="0" w:color="auto"/>
            </w:tcBorders>
            <w:shd w:val="clear" w:color="auto" w:fill="E0E0E0"/>
            <w:tcPrChange w:id="2760" w:author="Gaston" w:date="2019-02-28T11:08:00Z">
              <w:tcPr>
                <w:tcW w:w="8505" w:type="dxa"/>
                <w:gridSpan w:val="2"/>
                <w:tcBorders>
                  <w:bottom w:val="single" w:sz="4" w:space="0" w:color="auto"/>
                </w:tcBorders>
                <w:shd w:val="clear" w:color="auto" w:fill="E0E0E0"/>
              </w:tcPr>
            </w:tcPrChange>
          </w:tcPr>
          <w:p w14:paraId="09FD99E4" w14:textId="77777777" w:rsidR="00623671" w:rsidRDefault="00623671">
            <w:pPr>
              <w:pStyle w:val="Textetableau"/>
              <w:rPr>
                <w:szCs w:val="20"/>
              </w:rPr>
            </w:pPr>
          </w:p>
        </w:tc>
      </w:tr>
      <w:tr w:rsidR="00623671" w14:paraId="073EE25C" w14:textId="77777777" w:rsidTr="00623671">
        <w:tblPrEx>
          <w:tblPrExChange w:id="2761" w:author="Gaston" w:date="2019-02-28T11:08:00Z">
            <w:tblPrEx>
              <w:tblW w:w="9639" w:type="dxa"/>
            </w:tblPrEx>
          </w:tblPrExChange>
        </w:tblPrEx>
        <w:trPr>
          <w:cantSplit/>
          <w:trPrChange w:id="2762" w:author="Gaston" w:date="2019-02-28T11:08:00Z">
            <w:trPr>
              <w:cantSplit/>
            </w:trPr>
          </w:trPrChange>
        </w:trPr>
        <w:tc>
          <w:tcPr>
            <w:tcW w:w="284" w:type="dxa"/>
            <w:tcBorders>
              <w:top w:val="single" w:sz="4" w:space="0" w:color="auto"/>
            </w:tcBorders>
            <w:tcPrChange w:id="2763" w:author="Gaston" w:date="2019-02-28T11:08:00Z">
              <w:tcPr>
                <w:tcW w:w="284" w:type="dxa"/>
                <w:tcBorders>
                  <w:top w:val="single" w:sz="4" w:space="0" w:color="auto"/>
                </w:tcBorders>
              </w:tcPr>
            </w:tcPrChange>
          </w:tcPr>
          <w:p w14:paraId="26D523A7" w14:textId="77777777" w:rsidR="00623671" w:rsidRDefault="00623671">
            <w:pPr>
              <w:pStyle w:val="Textetableau"/>
              <w:numPr>
                <w:ilvl w:val="0"/>
                <w:numId w:val="3"/>
              </w:numPr>
              <w:rPr>
                <w:szCs w:val="20"/>
              </w:rPr>
            </w:pPr>
          </w:p>
        </w:tc>
        <w:tc>
          <w:tcPr>
            <w:tcW w:w="9639" w:type="dxa"/>
            <w:tcBorders>
              <w:top w:val="single" w:sz="4" w:space="0" w:color="auto"/>
            </w:tcBorders>
            <w:tcPrChange w:id="2764" w:author="Gaston" w:date="2019-02-28T11:08:00Z">
              <w:tcPr>
                <w:tcW w:w="8221" w:type="dxa"/>
                <w:tcBorders>
                  <w:top w:val="single" w:sz="4" w:space="0" w:color="auto"/>
                </w:tcBorders>
              </w:tcPr>
            </w:tcPrChange>
          </w:tcPr>
          <w:p w14:paraId="59C575A3" w14:textId="77777777" w:rsidR="00623671" w:rsidRDefault="00623671" w:rsidP="000B5A6C">
            <w:pPr>
              <w:pStyle w:val="Textetableau"/>
            </w:pPr>
            <w:r>
              <w:rPr>
                <w:szCs w:val="20"/>
              </w:rPr>
              <w:t>Les symboles utilisés sont des rectangles ayant un rapport largeur</w:t>
            </w:r>
            <w:ins w:id="2765" w:author="Gaston" w:date="2019-02-28T11:08:00Z">
              <w:r>
                <w:rPr>
                  <w:szCs w:val="20"/>
                </w:rPr>
                <w:t>/</w:t>
              </w:r>
            </w:ins>
            <w:del w:id="2766" w:author="Gaston" w:date="2019-02-28T11:08:00Z">
              <w:r w:rsidDel="00623671">
                <w:rPr>
                  <w:szCs w:val="20"/>
                </w:rPr>
                <w:delText>:</w:delText>
              </w:r>
            </w:del>
            <w:r>
              <w:rPr>
                <w:szCs w:val="20"/>
              </w:rPr>
              <w:t xml:space="preserve">hauteur </w:t>
            </w:r>
            <w:r>
              <w:rPr>
                <w:sz w:val="18"/>
                <w:szCs w:val="18"/>
              </w:rPr>
              <w:t>1,5</w:t>
            </w:r>
            <w:ins w:id="2767" w:author="Gaston" w:date="2019-02-28T11:08:00Z">
              <w:r>
                <w:rPr>
                  <w:sz w:val="18"/>
                  <w:szCs w:val="18"/>
                </w:rPr>
                <w:t>/</w:t>
              </w:r>
            </w:ins>
            <w:del w:id="2768" w:author="Gaston" w:date="2019-02-28T11:08:00Z">
              <w:r w:rsidDel="00623671">
                <w:rPr>
                  <w:sz w:val="18"/>
                  <w:szCs w:val="18"/>
                </w:rPr>
                <w:delText>:</w:delText>
              </w:r>
            </w:del>
            <w:r>
              <w:rPr>
                <w:sz w:val="18"/>
                <w:szCs w:val="18"/>
              </w:rPr>
              <w:t>1 ou 2</w:t>
            </w:r>
            <w:ins w:id="2769" w:author="Gaston" w:date="2019-02-28T11:08:00Z">
              <w:r>
                <w:rPr>
                  <w:sz w:val="18"/>
                  <w:szCs w:val="18"/>
                </w:rPr>
                <w:t>/</w:t>
              </w:r>
            </w:ins>
            <w:del w:id="2770" w:author="Gaston" w:date="2019-02-28T11:08:00Z">
              <w:r w:rsidDel="00623671">
                <w:rPr>
                  <w:sz w:val="18"/>
                  <w:szCs w:val="18"/>
                </w:rPr>
                <w:delText>:</w:delText>
              </w:r>
            </w:del>
            <w:r>
              <w:rPr>
                <w:sz w:val="18"/>
                <w:szCs w:val="18"/>
              </w:rPr>
              <w:t>1</w:t>
            </w:r>
            <w:r>
              <w:t>.</w:t>
            </w:r>
          </w:p>
        </w:tc>
      </w:tr>
      <w:tr w:rsidR="00623671" w14:paraId="17DE0B0C" w14:textId="77777777" w:rsidTr="00623671">
        <w:tblPrEx>
          <w:tblPrExChange w:id="2771" w:author="Gaston" w:date="2019-02-28T11:08:00Z">
            <w:tblPrEx>
              <w:tblW w:w="9639" w:type="dxa"/>
            </w:tblPrEx>
          </w:tblPrExChange>
        </w:tblPrEx>
        <w:trPr>
          <w:cantSplit/>
          <w:trPrChange w:id="2772" w:author="Gaston" w:date="2019-02-28T11:08:00Z">
            <w:trPr>
              <w:cantSplit/>
            </w:trPr>
          </w:trPrChange>
        </w:trPr>
        <w:tc>
          <w:tcPr>
            <w:tcW w:w="284" w:type="dxa"/>
            <w:tcPrChange w:id="2773" w:author="Gaston" w:date="2019-02-28T11:08:00Z">
              <w:tcPr>
                <w:tcW w:w="284" w:type="dxa"/>
              </w:tcPr>
            </w:tcPrChange>
          </w:tcPr>
          <w:p w14:paraId="127E855E" w14:textId="77777777" w:rsidR="00623671" w:rsidRDefault="00623671">
            <w:pPr>
              <w:pStyle w:val="Textetableau"/>
              <w:numPr>
                <w:ilvl w:val="0"/>
                <w:numId w:val="3"/>
              </w:numPr>
              <w:rPr>
                <w:szCs w:val="20"/>
              </w:rPr>
            </w:pPr>
          </w:p>
        </w:tc>
        <w:tc>
          <w:tcPr>
            <w:tcW w:w="9639" w:type="dxa"/>
            <w:tcPrChange w:id="2774" w:author="Gaston" w:date="2019-02-28T11:08:00Z">
              <w:tcPr>
                <w:tcW w:w="8221" w:type="dxa"/>
              </w:tcPr>
            </w:tcPrChange>
          </w:tcPr>
          <w:p w14:paraId="1ACF257E" w14:textId="77777777" w:rsidR="00623671" w:rsidRDefault="00623671">
            <w:pPr>
              <w:pStyle w:val="Textetableau"/>
            </w:pPr>
            <w:r>
              <w:rPr>
                <w:szCs w:val="20"/>
              </w:rPr>
              <w:t xml:space="preserve">Les symboles graphiques, tel </w:t>
            </w:r>
            <w:proofErr w:type="spellStart"/>
            <w:r>
              <w:rPr>
                <w:szCs w:val="20"/>
              </w:rPr>
              <w:t>haut parleur</w:t>
            </w:r>
            <w:proofErr w:type="spellEnd"/>
            <w:r>
              <w:rPr>
                <w:szCs w:val="20"/>
              </w:rPr>
              <w:t>, doivent être proportionnels à la dimension d'un bloc</w:t>
            </w:r>
            <w:r>
              <w:t>.</w:t>
            </w:r>
          </w:p>
        </w:tc>
      </w:tr>
      <w:tr w:rsidR="00623671" w14:paraId="3C3967D4" w14:textId="77777777" w:rsidTr="00623671">
        <w:tblPrEx>
          <w:tblPrExChange w:id="2775" w:author="Gaston" w:date="2019-02-28T11:08:00Z">
            <w:tblPrEx>
              <w:tblW w:w="9639" w:type="dxa"/>
            </w:tblPrEx>
          </w:tblPrExChange>
        </w:tblPrEx>
        <w:trPr>
          <w:cantSplit/>
          <w:trPrChange w:id="2776" w:author="Gaston" w:date="2019-02-28T11:08:00Z">
            <w:trPr>
              <w:cantSplit/>
            </w:trPr>
          </w:trPrChange>
        </w:trPr>
        <w:tc>
          <w:tcPr>
            <w:tcW w:w="284" w:type="dxa"/>
            <w:tcPrChange w:id="2777" w:author="Gaston" w:date="2019-02-28T11:08:00Z">
              <w:tcPr>
                <w:tcW w:w="284" w:type="dxa"/>
              </w:tcPr>
            </w:tcPrChange>
          </w:tcPr>
          <w:p w14:paraId="3C5A8EA5" w14:textId="77777777" w:rsidR="00623671" w:rsidRDefault="00623671">
            <w:pPr>
              <w:pStyle w:val="Textetableau"/>
              <w:numPr>
                <w:ilvl w:val="0"/>
                <w:numId w:val="3"/>
              </w:numPr>
              <w:rPr>
                <w:szCs w:val="20"/>
              </w:rPr>
            </w:pPr>
          </w:p>
        </w:tc>
        <w:tc>
          <w:tcPr>
            <w:tcW w:w="9639" w:type="dxa"/>
            <w:tcPrChange w:id="2778" w:author="Gaston" w:date="2019-02-28T11:08:00Z">
              <w:tcPr>
                <w:tcW w:w="8221" w:type="dxa"/>
              </w:tcPr>
            </w:tcPrChange>
          </w:tcPr>
          <w:p w14:paraId="791F2E20" w14:textId="77777777" w:rsidR="00623671" w:rsidRDefault="00623671">
            <w:pPr>
              <w:pStyle w:val="Textetableau"/>
            </w:pPr>
            <w:r>
              <w:rPr>
                <w:szCs w:val="20"/>
              </w:rPr>
              <w:t>Les rectangles ont tous les mêmes dimensions.</w:t>
            </w:r>
          </w:p>
        </w:tc>
      </w:tr>
      <w:tr w:rsidR="00623671" w14:paraId="6A05AE61" w14:textId="77777777" w:rsidTr="00623671">
        <w:tblPrEx>
          <w:tblPrExChange w:id="2779" w:author="Gaston" w:date="2019-02-28T11:08:00Z">
            <w:tblPrEx>
              <w:tblW w:w="9639" w:type="dxa"/>
            </w:tblPrEx>
          </w:tblPrExChange>
        </w:tblPrEx>
        <w:trPr>
          <w:cantSplit/>
          <w:trPrChange w:id="2780" w:author="Gaston" w:date="2019-02-28T11:08:00Z">
            <w:trPr>
              <w:cantSplit/>
            </w:trPr>
          </w:trPrChange>
        </w:trPr>
        <w:tc>
          <w:tcPr>
            <w:tcW w:w="284" w:type="dxa"/>
            <w:tcPrChange w:id="2781" w:author="Gaston" w:date="2019-02-28T11:08:00Z">
              <w:tcPr>
                <w:tcW w:w="284" w:type="dxa"/>
              </w:tcPr>
            </w:tcPrChange>
          </w:tcPr>
          <w:p w14:paraId="01510091" w14:textId="77777777" w:rsidR="00623671" w:rsidRDefault="00623671">
            <w:pPr>
              <w:pStyle w:val="Textetableau"/>
              <w:numPr>
                <w:ilvl w:val="0"/>
                <w:numId w:val="3"/>
              </w:numPr>
              <w:rPr>
                <w:szCs w:val="20"/>
              </w:rPr>
            </w:pPr>
          </w:p>
        </w:tc>
        <w:tc>
          <w:tcPr>
            <w:tcW w:w="9639" w:type="dxa"/>
            <w:tcPrChange w:id="2782" w:author="Gaston" w:date="2019-02-28T11:08:00Z">
              <w:tcPr>
                <w:tcW w:w="8221" w:type="dxa"/>
              </w:tcPr>
            </w:tcPrChange>
          </w:tcPr>
          <w:p w14:paraId="1B8F7845" w14:textId="77777777" w:rsidR="00623671" w:rsidRDefault="00623671" w:rsidP="00DC584E">
            <w:pPr>
              <w:pStyle w:val="Textetableau"/>
            </w:pPr>
            <w:r>
              <w:rPr>
                <w:szCs w:val="20"/>
              </w:rPr>
              <w:t>Les espaces entre les symboles sont compris entre 1/2 fois la hauteur et 1 fois la largeur.</w:t>
            </w:r>
          </w:p>
        </w:tc>
      </w:tr>
      <w:tr w:rsidR="00623671" w14:paraId="74278EC8" w14:textId="77777777" w:rsidTr="00623671">
        <w:tblPrEx>
          <w:tblPrExChange w:id="2783" w:author="Gaston" w:date="2019-02-28T11:08:00Z">
            <w:tblPrEx>
              <w:tblW w:w="9639" w:type="dxa"/>
            </w:tblPrEx>
          </w:tblPrExChange>
        </w:tblPrEx>
        <w:trPr>
          <w:cantSplit/>
          <w:trPrChange w:id="2784" w:author="Gaston" w:date="2019-02-28T11:08:00Z">
            <w:trPr>
              <w:cantSplit/>
            </w:trPr>
          </w:trPrChange>
        </w:trPr>
        <w:tc>
          <w:tcPr>
            <w:tcW w:w="284" w:type="dxa"/>
            <w:tcPrChange w:id="2785" w:author="Gaston" w:date="2019-02-28T11:08:00Z">
              <w:tcPr>
                <w:tcW w:w="284" w:type="dxa"/>
              </w:tcPr>
            </w:tcPrChange>
          </w:tcPr>
          <w:p w14:paraId="76FFB73C" w14:textId="77777777" w:rsidR="00623671" w:rsidRDefault="00623671">
            <w:pPr>
              <w:pStyle w:val="Textetableau"/>
              <w:numPr>
                <w:ilvl w:val="0"/>
                <w:numId w:val="3"/>
              </w:numPr>
              <w:rPr>
                <w:szCs w:val="20"/>
              </w:rPr>
            </w:pPr>
          </w:p>
        </w:tc>
        <w:tc>
          <w:tcPr>
            <w:tcW w:w="9639" w:type="dxa"/>
            <w:tcPrChange w:id="2786" w:author="Gaston" w:date="2019-02-28T11:08:00Z">
              <w:tcPr>
                <w:tcW w:w="8221" w:type="dxa"/>
              </w:tcPr>
            </w:tcPrChange>
          </w:tcPr>
          <w:p w14:paraId="4B2561D9" w14:textId="77777777" w:rsidR="00623671" w:rsidRDefault="00623671" w:rsidP="00DC584E">
            <w:pPr>
              <w:pStyle w:val="Textetableau"/>
            </w:pPr>
            <w:r>
              <w:rPr>
                <w:szCs w:val="20"/>
              </w:rPr>
              <w:t>Les symboles sont alignés aussi bien horizontalement que verticalement</w:t>
            </w:r>
            <w:ins w:id="2787" w:author="Claude Gendron" w:date="2007-02-01T08:17:00Z">
              <w:r>
                <w:rPr>
                  <w:szCs w:val="20"/>
                </w:rPr>
                <w:t>, le tout centré dans le cadre</w:t>
              </w:r>
            </w:ins>
            <w:r>
              <w:rPr>
                <w:szCs w:val="20"/>
              </w:rPr>
              <w:t>.</w:t>
            </w:r>
          </w:p>
        </w:tc>
      </w:tr>
      <w:tr w:rsidR="00623671" w14:paraId="341582D3" w14:textId="77777777" w:rsidTr="00623671">
        <w:tblPrEx>
          <w:tblPrExChange w:id="2788" w:author="Gaston" w:date="2019-02-28T11:08:00Z">
            <w:tblPrEx>
              <w:tblW w:w="9639" w:type="dxa"/>
            </w:tblPrEx>
          </w:tblPrExChange>
        </w:tblPrEx>
        <w:trPr>
          <w:cantSplit/>
          <w:trPrChange w:id="2789" w:author="Gaston" w:date="2019-02-28T11:08:00Z">
            <w:trPr>
              <w:cantSplit/>
            </w:trPr>
          </w:trPrChange>
        </w:trPr>
        <w:tc>
          <w:tcPr>
            <w:tcW w:w="284" w:type="dxa"/>
            <w:tcPrChange w:id="2790" w:author="Gaston" w:date="2019-02-28T11:08:00Z">
              <w:tcPr>
                <w:tcW w:w="284" w:type="dxa"/>
              </w:tcPr>
            </w:tcPrChange>
          </w:tcPr>
          <w:p w14:paraId="2C9D7D67" w14:textId="77777777" w:rsidR="00623671" w:rsidRDefault="00623671">
            <w:pPr>
              <w:pStyle w:val="Textetableau"/>
              <w:numPr>
                <w:ilvl w:val="0"/>
                <w:numId w:val="3"/>
              </w:numPr>
              <w:rPr>
                <w:szCs w:val="20"/>
              </w:rPr>
            </w:pPr>
          </w:p>
        </w:tc>
        <w:tc>
          <w:tcPr>
            <w:tcW w:w="9639" w:type="dxa"/>
            <w:tcPrChange w:id="2791" w:author="Gaston" w:date="2019-02-28T11:08:00Z">
              <w:tcPr>
                <w:tcW w:w="8221" w:type="dxa"/>
              </w:tcPr>
            </w:tcPrChange>
          </w:tcPr>
          <w:p w14:paraId="30E09DE1" w14:textId="77777777" w:rsidR="00623671" w:rsidRDefault="00623671">
            <w:pPr>
              <w:pStyle w:val="Textetableau"/>
            </w:pPr>
            <w:r>
              <w:rPr>
                <w:szCs w:val="20"/>
              </w:rPr>
              <w:t xml:space="preserve">Le titre utilisé dans le bloc </w:t>
            </w:r>
            <w:proofErr w:type="gramStart"/>
            <w:r>
              <w:rPr>
                <w:szCs w:val="20"/>
              </w:rPr>
              <w:t>est  représentatif</w:t>
            </w:r>
            <w:proofErr w:type="gramEnd"/>
            <w:r>
              <w:rPr>
                <w:szCs w:val="20"/>
              </w:rPr>
              <w:t xml:space="preserve"> d’une fonction du système.</w:t>
            </w:r>
          </w:p>
        </w:tc>
      </w:tr>
      <w:tr w:rsidR="00623671" w14:paraId="7DD99036" w14:textId="77777777" w:rsidTr="00623671">
        <w:tblPrEx>
          <w:tblPrExChange w:id="2792" w:author="Gaston" w:date="2019-02-28T11:08:00Z">
            <w:tblPrEx>
              <w:tblW w:w="9639" w:type="dxa"/>
            </w:tblPrEx>
          </w:tblPrExChange>
        </w:tblPrEx>
        <w:trPr>
          <w:cantSplit/>
          <w:trPrChange w:id="2793" w:author="Gaston" w:date="2019-02-28T11:08:00Z">
            <w:trPr>
              <w:cantSplit/>
            </w:trPr>
          </w:trPrChange>
        </w:trPr>
        <w:tc>
          <w:tcPr>
            <w:tcW w:w="284" w:type="dxa"/>
            <w:tcPrChange w:id="2794" w:author="Gaston" w:date="2019-02-28T11:08:00Z">
              <w:tcPr>
                <w:tcW w:w="284" w:type="dxa"/>
              </w:tcPr>
            </w:tcPrChange>
          </w:tcPr>
          <w:p w14:paraId="3848BA6F" w14:textId="77777777" w:rsidR="00623671" w:rsidRDefault="00623671">
            <w:pPr>
              <w:pStyle w:val="Textetableau"/>
              <w:numPr>
                <w:ilvl w:val="0"/>
                <w:numId w:val="3"/>
              </w:numPr>
              <w:rPr>
                <w:szCs w:val="20"/>
              </w:rPr>
            </w:pPr>
          </w:p>
        </w:tc>
        <w:tc>
          <w:tcPr>
            <w:tcW w:w="9639" w:type="dxa"/>
            <w:tcPrChange w:id="2795" w:author="Gaston" w:date="2019-02-28T11:08:00Z">
              <w:tcPr>
                <w:tcW w:w="8221" w:type="dxa"/>
              </w:tcPr>
            </w:tcPrChange>
          </w:tcPr>
          <w:p w14:paraId="59250FBC" w14:textId="77777777" w:rsidR="00623671" w:rsidRDefault="00623671">
            <w:pPr>
              <w:pStyle w:val="Textetableau"/>
            </w:pPr>
            <w:r>
              <w:rPr>
                <w:szCs w:val="20"/>
              </w:rPr>
              <w:t>Le diagramme fonctionnel tient sur une seule feuille 81/2 x 11, une fois repliée, si requis.</w:t>
            </w:r>
          </w:p>
        </w:tc>
      </w:tr>
      <w:tr w:rsidR="00623671" w14:paraId="25BF2F7B" w14:textId="77777777" w:rsidTr="00623671">
        <w:tblPrEx>
          <w:tblPrExChange w:id="2796" w:author="Gaston" w:date="2019-02-28T11:08:00Z">
            <w:tblPrEx>
              <w:tblW w:w="9639" w:type="dxa"/>
            </w:tblPrEx>
          </w:tblPrExChange>
        </w:tblPrEx>
        <w:trPr>
          <w:cantSplit/>
          <w:trPrChange w:id="2797" w:author="Gaston" w:date="2019-02-28T11:08:00Z">
            <w:trPr>
              <w:cantSplit/>
            </w:trPr>
          </w:trPrChange>
        </w:trPr>
        <w:tc>
          <w:tcPr>
            <w:tcW w:w="284" w:type="dxa"/>
            <w:tcPrChange w:id="2798" w:author="Gaston" w:date="2019-02-28T11:08:00Z">
              <w:tcPr>
                <w:tcW w:w="284" w:type="dxa"/>
              </w:tcPr>
            </w:tcPrChange>
          </w:tcPr>
          <w:p w14:paraId="1E7E5D8F" w14:textId="77777777" w:rsidR="00623671" w:rsidRDefault="00623671">
            <w:pPr>
              <w:pStyle w:val="Textetableau"/>
              <w:numPr>
                <w:ilvl w:val="0"/>
                <w:numId w:val="3"/>
              </w:numPr>
              <w:rPr>
                <w:szCs w:val="20"/>
              </w:rPr>
            </w:pPr>
          </w:p>
        </w:tc>
        <w:tc>
          <w:tcPr>
            <w:tcW w:w="9639" w:type="dxa"/>
            <w:tcPrChange w:id="2799" w:author="Gaston" w:date="2019-02-28T11:08:00Z">
              <w:tcPr>
                <w:tcW w:w="8221" w:type="dxa"/>
              </w:tcPr>
            </w:tcPrChange>
          </w:tcPr>
          <w:p w14:paraId="70D7E6D3" w14:textId="77777777" w:rsidR="00623671" w:rsidRDefault="00623671">
            <w:pPr>
              <w:pStyle w:val="Textetableau"/>
            </w:pPr>
            <w:r>
              <w:rPr>
                <w:szCs w:val="20"/>
              </w:rPr>
              <w:t>La partie principale du système occupe le centre du diagramme.</w:t>
            </w:r>
          </w:p>
        </w:tc>
      </w:tr>
      <w:tr w:rsidR="00623671" w14:paraId="7A70FEC1" w14:textId="77777777" w:rsidTr="00623671">
        <w:tblPrEx>
          <w:tblPrExChange w:id="2800" w:author="Gaston" w:date="2019-02-28T11:08:00Z">
            <w:tblPrEx>
              <w:tblW w:w="9639" w:type="dxa"/>
            </w:tblPrEx>
          </w:tblPrExChange>
        </w:tblPrEx>
        <w:trPr>
          <w:cantSplit/>
          <w:trPrChange w:id="2801" w:author="Gaston" w:date="2019-02-28T11:08:00Z">
            <w:trPr>
              <w:cantSplit/>
            </w:trPr>
          </w:trPrChange>
        </w:trPr>
        <w:tc>
          <w:tcPr>
            <w:tcW w:w="284" w:type="dxa"/>
            <w:tcPrChange w:id="2802" w:author="Gaston" w:date="2019-02-28T11:08:00Z">
              <w:tcPr>
                <w:tcW w:w="284" w:type="dxa"/>
              </w:tcPr>
            </w:tcPrChange>
          </w:tcPr>
          <w:p w14:paraId="328D3ADB" w14:textId="77777777" w:rsidR="00623671" w:rsidRDefault="00623671">
            <w:pPr>
              <w:pStyle w:val="Textetableau"/>
              <w:numPr>
                <w:ilvl w:val="0"/>
                <w:numId w:val="3"/>
              </w:numPr>
              <w:rPr>
                <w:szCs w:val="20"/>
              </w:rPr>
            </w:pPr>
          </w:p>
        </w:tc>
        <w:tc>
          <w:tcPr>
            <w:tcW w:w="9639" w:type="dxa"/>
            <w:tcPrChange w:id="2803" w:author="Gaston" w:date="2019-02-28T11:08:00Z">
              <w:tcPr>
                <w:tcW w:w="8221" w:type="dxa"/>
              </w:tcPr>
            </w:tcPrChange>
          </w:tcPr>
          <w:p w14:paraId="6F17ADBC" w14:textId="77777777" w:rsidR="00623671" w:rsidRDefault="00623671">
            <w:pPr>
              <w:pStyle w:val="Textetableau"/>
            </w:pPr>
            <w:r>
              <w:rPr>
                <w:szCs w:val="20"/>
              </w:rPr>
              <w:t>De façon générale, les signaux d'entrée proviennent de la gauche du diagramme.</w:t>
            </w:r>
          </w:p>
        </w:tc>
      </w:tr>
      <w:tr w:rsidR="00623671" w14:paraId="54A36E9D" w14:textId="77777777" w:rsidTr="00623671">
        <w:tblPrEx>
          <w:tblPrExChange w:id="2804" w:author="Gaston" w:date="2019-02-28T11:08:00Z">
            <w:tblPrEx>
              <w:tblW w:w="9639" w:type="dxa"/>
            </w:tblPrEx>
          </w:tblPrExChange>
        </w:tblPrEx>
        <w:trPr>
          <w:cantSplit/>
          <w:trPrChange w:id="2805" w:author="Gaston" w:date="2019-02-28T11:08:00Z">
            <w:trPr>
              <w:cantSplit/>
            </w:trPr>
          </w:trPrChange>
        </w:trPr>
        <w:tc>
          <w:tcPr>
            <w:tcW w:w="284" w:type="dxa"/>
            <w:tcPrChange w:id="2806" w:author="Gaston" w:date="2019-02-28T11:08:00Z">
              <w:tcPr>
                <w:tcW w:w="284" w:type="dxa"/>
              </w:tcPr>
            </w:tcPrChange>
          </w:tcPr>
          <w:p w14:paraId="5BEA1CE2" w14:textId="77777777" w:rsidR="00623671" w:rsidRDefault="00623671">
            <w:pPr>
              <w:pStyle w:val="Textetableau"/>
              <w:numPr>
                <w:ilvl w:val="0"/>
                <w:numId w:val="3"/>
              </w:numPr>
              <w:rPr>
                <w:szCs w:val="20"/>
              </w:rPr>
            </w:pPr>
          </w:p>
        </w:tc>
        <w:tc>
          <w:tcPr>
            <w:tcW w:w="9639" w:type="dxa"/>
            <w:tcPrChange w:id="2807" w:author="Gaston" w:date="2019-02-28T11:08:00Z">
              <w:tcPr>
                <w:tcW w:w="8221" w:type="dxa"/>
              </w:tcPr>
            </w:tcPrChange>
          </w:tcPr>
          <w:p w14:paraId="3F630429" w14:textId="77777777" w:rsidR="00623671" w:rsidRDefault="00623671">
            <w:pPr>
              <w:pStyle w:val="Textetableau"/>
            </w:pPr>
            <w:r>
              <w:rPr>
                <w:szCs w:val="20"/>
              </w:rPr>
              <w:t>De façon générale</w:t>
            </w:r>
            <w:r>
              <w:t>,</w:t>
            </w:r>
            <w:r>
              <w:rPr>
                <w:szCs w:val="20"/>
              </w:rPr>
              <w:t xml:space="preserve"> les signaux de sortie sont à la droite du diagramme</w:t>
            </w:r>
            <w:r>
              <w:t>.</w:t>
            </w:r>
          </w:p>
        </w:tc>
      </w:tr>
      <w:tr w:rsidR="00623671" w14:paraId="5A901E1E" w14:textId="77777777" w:rsidTr="00623671">
        <w:tblPrEx>
          <w:tblPrExChange w:id="2808" w:author="Gaston" w:date="2019-02-28T11:08:00Z">
            <w:tblPrEx>
              <w:tblW w:w="9639" w:type="dxa"/>
            </w:tblPrEx>
          </w:tblPrExChange>
        </w:tblPrEx>
        <w:trPr>
          <w:cantSplit/>
          <w:trPrChange w:id="2809" w:author="Gaston" w:date="2019-02-28T11:08:00Z">
            <w:trPr>
              <w:cantSplit/>
            </w:trPr>
          </w:trPrChange>
        </w:trPr>
        <w:tc>
          <w:tcPr>
            <w:tcW w:w="284" w:type="dxa"/>
            <w:tcPrChange w:id="2810" w:author="Gaston" w:date="2019-02-28T11:08:00Z">
              <w:tcPr>
                <w:tcW w:w="284" w:type="dxa"/>
              </w:tcPr>
            </w:tcPrChange>
          </w:tcPr>
          <w:p w14:paraId="1CD74F16" w14:textId="77777777" w:rsidR="00623671" w:rsidRDefault="00623671">
            <w:pPr>
              <w:pStyle w:val="Textetableau"/>
              <w:numPr>
                <w:ilvl w:val="0"/>
                <w:numId w:val="3"/>
              </w:numPr>
              <w:rPr>
                <w:szCs w:val="20"/>
              </w:rPr>
            </w:pPr>
          </w:p>
        </w:tc>
        <w:tc>
          <w:tcPr>
            <w:tcW w:w="9639" w:type="dxa"/>
            <w:tcPrChange w:id="2811" w:author="Gaston" w:date="2019-02-28T11:08:00Z">
              <w:tcPr>
                <w:tcW w:w="8221" w:type="dxa"/>
              </w:tcPr>
            </w:tcPrChange>
          </w:tcPr>
          <w:p w14:paraId="0B01AE80" w14:textId="77777777" w:rsidR="00623671" w:rsidRDefault="00623671">
            <w:pPr>
              <w:pStyle w:val="Textetableau"/>
            </w:pPr>
            <w:r>
              <w:rPr>
                <w:szCs w:val="20"/>
              </w:rPr>
              <w:t>Les lignes qui indiquent le sens de la propagation des signaux sont terminées par une pointe de flèche.</w:t>
            </w:r>
          </w:p>
        </w:tc>
      </w:tr>
      <w:tr w:rsidR="00623671" w14:paraId="3738B41C" w14:textId="77777777" w:rsidTr="00623671">
        <w:tblPrEx>
          <w:tblPrExChange w:id="2812" w:author="Gaston" w:date="2019-02-28T11:08:00Z">
            <w:tblPrEx>
              <w:tblW w:w="9639" w:type="dxa"/>
            </w:tblPrEx>
          </w:tblPrExChange>
        </w:tblPrEx>
        <w:trPr>
          <w:cantSplit/>
          <w:trPrChange w:id="2813" w:author="Gaston" w:date="2019-02-28T11:08:00Z">
            <w:trPr>
              <w:cantSplit/>
            </w:trPr>
          </w:trPrChange>
        </w:trPr>
        <w:tc>
          <w:tcPr>
            <w:tcW w:w="284" w:type="dxa"/>
            <w:tcPrChange w:id="2814" w:author="Gaston" w:date="2019-02-28T11:08:00Z">
              <w:tcPr>
                <w:tcW w:w="284" w:type="dxa"/>
              </w:tcPr>
            </w:tcPrChange>
          </w:tcPr>
          <w:p w14:paraId="65E058E3" w14:textId="77777777" w:rsidR="00623671" w:rsidRDefault="00623671">
            <w:pPr>
              <w:pStyle w:val="Textetableau"/>
              <w:numPr>
                <w:ilvl w:val="0"/>
                <w:numId w:val="3"/>
              </w:numPr>
              <w:rPr>
                <w:szCs w:val="20"/>
              </w:rPr>
            </w:pPr>
          </w:p>
        </w:tc>
        <w:tc>
          <w:tcPr>
            <w:tcW w:w="9639" w:type="dxa"/>
            <w:tcPrChange w:id="2815" w:author="Gaston" w:date="2019-02-28T11:08:00Z">
              <w:tcPr>
                <w:tcW w:w="8221" w:type="dxa"/>
              </w:tcPr>
            </w:tcPrChange>
          </w:tcPr>
          <w:p w14:paraId="6ABEDD32" w14:textId="77777777" w:rsidR="00623671" w:rsidRDefault="00623671">
            <w:pPr>
              <w:pStyle w:val="Textetableau"/>
              <w:rPr>
                <w:szCs w:val="20"/>
              </w:rPr>
            </w:pPr>
            <w:r>
              <w:rPr>
                <w:szCs w:val="20"/>
              </w:rPr>
              <w:t>Dans le cas de signaux bidirectionnels, ceux-ci sont affublés de flèches aux deux extrémités.</w:t>
            </w:r>
          </w:p>
        </w:tc>
      </w:tr>
      <w:tr w:rsidR="00623671" w14:paraId="30E80C54" w14:textId="77777777" w:rsidTr="00623671">
        <w:tblPrEx>
          <w:tblPrExChange w:id="2816" w:author="Gaston" w:date="2019-02-28T11:08:00Z">
            <w:tblPrEx>
              <w:tblW w:w="9639" w:type="dxa"/>
            </w:tblPrEx>
          </w:tblPrExChange>
        </w:tblPrEx>
        <w:trPr>
          <w:cantSplit/>
          <w:trPrChange w:id="2817" w:author="Gaston" w:date="2019-02-28T11:08:00Z">
            <w:trPr>
              <w:cantSplit/>
            </w:trPr>
          </w:trPrChange>
        </w:trPr>
        <w:tc>
          <w:tcPr>
            <w:tcW w:w="284" w:type="dxa"/>
            <w:tcPrChange w:id="2818" w:author="Gaston" w:date="2019-02-28T11:08:00Z">
              <w:tcPr>
                <w:tcW w:w="284" w:type="dxa"/>
              </w:tcPr>
            </w:tcPrChange>
          </w:tcPr>
          <w:p w14:paraId="1562740F" w14:textId="77777777" w:rsidR="00623671" w:rsidRDefault="00623671">
            <w:pPr>
              <w:pStyle w:val="Textetableau"/>
              <w:numPr>
                <w:ilvl w:val="0"/>
                <w:numId w:val="3"/>
              </w:numPr>
              <w:rPr>
                <w:szCs w:val="20"/>
              </w:rPr>
            </w:pPr>
          </w:p>
        </w:tc>
        <w:tc>
          <w:tcPr>
            <w:tcW w:w="9639" w:type="dxa"/>
            <w:tcPrChange w:id="2819" w:author="Gaston" w:date="2019-02-28T11:08:00Z">
              <w:tcPr>
                <w:tcW w:w="8221" w:type="dxa"/>
              </w:tcPr>
            </w:tcPrChange>
          </w:tcPr>
          <w:p w14:paraId="7D0B2DC6" w14:textId="77777777" w:rsidR="00623671" w:rsidRDefault="00623671">
            <w:pPr>
              <w:pStyle w:val="Textetableau"/>
              <w:rPr>
                <w:szCs w:val="20"/>
              </w:rPr>
            </w:pPr>
            <w:r>
              <w:rPr>
                <w:szCs w:val="20"/>
              </w:rPr>
              <w:t>Dans le cas d’un bus, un nombre près du bus doit indiquer le nombre de signaux contenu dans le bus.</w:t>
            </w:r>
          </w:p>
        </w:tc>
      </w:tr>
      <w:tr w:rsidR="00623671" w14:paraId="59F9D8D8" w14:textId="77777777" w:rsidTr="00623671">
        <w:tblPrEx>
          <w:tblPrExChange w:id="2820" w:author="Gaston" w:date="2019-02-28T11:08:00Z">
            <w:tblPrEx>
              <w:tblW w:w="9639" w:type="dxa"/>
            </w:tblPrEx>
          </w:tblPrExChange>
        </w:tblPrEx>
        <w:trPr>
          <w:cantSplit/>
          <w:trPrChange w:id="2821" w:author="Gaston" w:date="2019-02-28T11:08:00Z">
            <w:trPr>
              <w:cantSplit/>
            </w:trPr>
          </w:trPrChange>
        </w:trPr>
        <w:tc>
          <w:tcPr>
            <w:tcW w:w="284" w:type="dxa"/>
            <w:tcPrChange w:id="2822" w:author="Gaston" w:date="2019-02-28T11:08:00Z">
              <w:tcPr>
                <w:tcW w:w="284" w:type="dxa"/>
              </w:tcPr>
            </w:tcPrChange>
          </w:tcPr>
          <w:p w14:paraId="512DAEAF" w14:textId="77777777" w:rsidR="00623671" w:rsidRDefault="00623671">
            <w:pPr>
              <w:pStyle w:val="Textetableau"/>
              <w:numPr>
                <w:ilvl w:val="0"/>
                <w:numId w:val="3"/>
              </w:numPr>
              <w:rPr>
                <w:szCs w:val="20"/>
              </w:rPr>
            </w:pPr>
          </w:p>
        </w:tc>
        <w:tc>
          <w:tcPr>
            <w:tcW w:w="9639" w:type="dxa"/>
            <w:tcPrChange w:id="2823" w:author="Gaston" w:date="2019-02-28T11:08:00Z">
              <w:tcPr>
                <w:tcW w:w="8221" w:type="dxa"/>
              </w:tcPr>
            </w:tcPrChange>
          </w:tcPr>
          <w:p w14:paraId="609343F1" w14:textId="77777777" w:rsidR="00623671" w:rsidRDefault="00623671" w:rsidP="00AA3A87">
            <w:pPr>
              <w:pStyle w:val="Textetableau"/>
              <w:rPr>
                <w:szCs w:val="20"/>
              </w:rPr>
            </w:pPr>
            <w:r>
              <w:rPr>
                <w:szCs w:val="20"/>
              </w:rPr>
              <w:t>Le cartouche du diagramme fonctionnel</w:t>
            </w:r>
            <w:ins w:id="2824" w:author="14217" w:date="2012-02-06T15:44:00Z">
              <w:r>
                <w:rPr>
                  <w:szCs w:val="20"/>
                </w:rPr>
                <w:t xml:space="preserve"> est sur la couche 100 </w:t>
              </w:r>
            </w:ins>
            <w:ins w:id="2825" w:author="14217" w:date="2012-02-06T15:45:00Z">
              <w:r>
                <w:rPr>
                  <w:szCs w:val="20"/>
                </w:rPr>
                <w:t>Cartouche</w:t>
              </w:r>
            </w:ins>
            <w:ins w:id="2826" w:author="14217" w:date="2012-02-06T15:58:00Z">
              <w:r>
                <w:rPr>
                  <w:szCs w:val="20"/>
                </w:rPr>
                <w:t xml:space="preserve"> dans EAGLE</w:t>
              </w:r>
            </w:ins>
            <w:r>
              <w:rPr>
                <w:szCs w:val="20"/>
              </w:rPr>
              <w:t> :</w:t>
            </w:r>
          </w:p>
          <w:p w14:paraId="0CA262A0" w14:textId="77777777" w:rsidR="00623671" w:rsidRPr="00AA3A87" w:rsidRDefault="00623671" w:rsidP="00E46EFD">
            <w:pPr>
              <w:pStyle w:val="Textetableau"/>
              <w:numPr>
                <w:ilvl w:val="0"/>
                <w:numId w:val="18"/>
              </w:numPr>
            </w:pPr>
            <w:r>
              <w:rPr>
                <w:szCs w:val="20"/>
              </w:rPr>
              <w:t>Respecte la norme par défaut de TSO. (Titleblock7)</w:t>
            </w:r>
          </w:p>
          <w:p w14:paraId="4CAE4115" w14:textId="77777777" w:rsidR="00623671" w:rsidRDefault="00623671" w:rsidP="00AA3A87">
            <w:pPr>
              <w:pStyle w:val="Textetableau"/>
              <w:numPr>
                <w:ilvl w:val="0"/>
                <w:numId w:val="18"/>
              </w:numPr>
            </w:pPr>
            <w:r>
              <w:rPr>
                <w:szCs w:val="20"/>
              </w:rPr>
              <w:t>Indique les items suivants :</w:t>
            </w:r>
          </w:p>
          <w:p w14:paraId="54039BDE" w14:textId="77777777" w:rsidR="00623671" w:rsidRDefault="00623671" w:rsidP="00AA3A87">
            <w:pPr>
              <w:pStyle w:val="Textetableau"/>
              <w:numPr>
                <w:ilvl w:val="1"/>
                <w:numId w:val="18"/>
              </w:numPr>
              <w:rPr>
                <w:szCs w:val="20"/>
              </w:rPr>
            </w:pPr>
            <w:r>
              <w:rPr>
                <w:szCs w:val="20"/>
              </w:rPr>
              <w:t>le nom de l’auteur du diagramme;</w:t>
            </w:r>
          </w:p>
          <w:p w14:paraId="297F7A4D" w14:textId="77777777" w:rsidR="00623671" w:rsidRDefault="00623671" w:rsidP="00AA3A87">
            <w:pPr>
              <w:pStyle w:val="Textetableau"/>
              <w:numPr>
                <w:ilvl w:val="1"/>
                <w:numId w:val="18"/>
              </w:numPr>
              <w:rPr>
                <w:szCs w:val="20"/>
              </w:rPr>
            </w:pPr>
            <w:r>
              <w:rPr>
                <w:szCs w:val="20"/>
              </w:rPr>
              <w:t>le titre du système</w:t>
            </w:r>
            <w:ins w:id="2827" w:author="Claude Gendron" w:date="2007-02-01T08:18:00Z">
              <w:r>
                <w:rPr>
                  <w:szCs w:val="20"/>
                </w:rPr>
                <w:t xml:space="preserve"> (un nom représentatif de ce que fait le système)</w:t>
              </w:r>
            </w:ins>
            <w:r>
              <w:rPr>
                <w:szCs w:val="20"/>
              </w:rPr>
              <w:t xml:space="preserve">; </w:t>
            </w:r>
          </w:p>
          <w:p w14:paraId="1A83AFF8" w14:textId="77777777" w:rsidR="00623671" w:rsidRDefault="00623671" w:rsidP="00AA3A87">
            <w:pPr>
              <w:pStyle w:val="Textetableau"/>
              <w:numPr>
                <w:ilvl w:val="1"/>
                <w:numId w:val="18"/>
              </w:numPr>
            </w:pPr>
            <w:r>
              <w:rPr>
                <w:szCs w:val="20"/>
              </w:rPr>
              <w:t xml:space="preserve">le nom du cours ;                                                                      </w:t>
            </w:r>
          </w:p>
          <w:p w14:paraId="49028852" w14:textId="77777777" w:rsidR="00623671" w:rsidDel="00AE4C76" w:rsidRDefault="00623671" w:rsidP="00AE4C76">
            <w:pPr>
              <w:pStyle w:val="Textetableau"/>
              <w:numPr>
                <w:ilvl w:val="1"/>
                <w:numId w:val="18"/>
              </w:numPr>
              <w:rPr>
                <w:del w:id="2828" w:author="Claude Gendron" w:date="2007-02-01T08:16:00Z"/>
              </w:rPr>
            </w:pPr>
            <w:r>
              <w:rPr>
                <w:szCs w:val="20"/>
              </w:rPr>
              <w:t>le nom du vérificateur, écrit à l’encre ;</w:t>
            </w:r>
            <w:del w:id="2829" w:author="Claude Gendron" w:date="2007-02-01T08:16:00Z">
              <w:r w:rsidDel="00AE4C76">
                <w:rPr>
                  <w:szCs w:val="20"/>
                </w:rPr>
                <w:delText xml:space="preserve">    </w:delText>
              </w:r>
            </w:del>
            <w:r>
              <w:rPr>
                <w:szCs w:val="20"/>
              </w:rPr>
              <w:t xml:space="preserve">                                      </w:t>
            </w:r>
          </w:p>
          <w:p w14:paraId="013499B8" w14:textId="77777777" w:rsidR="00623671" w:rsidRDefault="00623671" w:rsidP="00AE4C76">
            <w:pPr>
              <w:pStyle w:val="Textetableau"/>
              <w:numPr>
                <w:ilvl w:val="1"/>
                <w:numId w:val="18"/>
              </w:numPr>
            </w:pPr>
            <w:del w:id="2830" w:author="Claude Gendron" w:date="2007-02-01T08:16:00Z">
              <w:r w:rsidDel="00AE4C76">
                <w:rPr>
                  <w:szCs w:val="20"/>
                </w:rPr>
                <w:delText>le numéro de référence du dessin le reliant aux autres (futurs) dessins.</w:delText>
              </w:r>
            </w:del>
          </w:p>
        </w:tc>
      </w:tr>
      <w:tr w:rsidR="00623671" w14:paraId="7CDE09B8" w14:textId="77777777" w:rsidTr="00623671">
        <w:tblPrEx>
          <w:tblPrExChange w:id="2831" w:author="Gaston" w:date="2019-02-28T11:08:00Z">
            <w:tblPrEx>
              <w:tblW w:w="9639" w:type="dxa"/>
            </w:tblPrEx>
          </w:tblPrExChange>
        </w:tblPrEx>
        <w:trPr>
          <w:cantSplit/>
          <w:trPrChange w:id="2832" w:author="Gaston" w:date="2019-02-28T11:08:00Z">
            <w:trPr>
              <w:cantSplit/>
            </w:trPr>
          </w:trPrChange>
        </w:trPr>
        <w:tc>
          <w:tcPr>
            <w:tcW w:w="284" w:type="dxa"/>
            <w:tcPrChange w:id="2833" w:author="Gaston" w:date="2019-02-28T11:08:00Z">
              <w:tcPr>
                <w:tcW w:w="284" w:type="dxa"/>
              </w:tcPr>
            </w:tcPrChange>
          </w:tcPr>
          <w:p w14:paraId="6100CEBA" w14:textId="77777777" w:rsidR="00623671" w:rsidRDefault="00623671">
            <w:pPr>
              <w:pStyle w:val="Textetableau"/>
              <w:numPr>
                <w:ilvl w:val="0"/>
                <w:numId w:val="3"/>
              </w:numPr>
              <w:rPr>
                <w:szCs w:val="20"/>
              </w:rPr>
            </w:pPr>
          </w:p>
        </w:tc>
        <w:tc>
          <w:tcPr>
            <w:tcW w:w="9639" w:type="dxa"/>
            <w:tcPrChange w:id="2834" w:author="Gaston" w:date="2019-02-28T11:08:00Z">
              <w:tcPr>
                <w:tcW w:w="8221" w:type="dxa"/>
              </w:tcPr>
            </w:tcPrChange>
          </w:tcPr>
          <w:p w14:paraId="7707AF53" w14:textId="77777777" w:rsidR="00623671" w:rsidRDefault="00623671">
            <w:pPr>
              <w:pStyle w:val="Textetableau"/>
            </w:pPr>
            <w:r>
              <w:rPr>
                <w:szCs w:val="20"/>
              </w:rPr>
              <w:t>Le dessin possède un cadre.</w:t>
            </w:r>
          </w:p>
        </w:tc>
      </w:tr>
      <w:tr w:rsidR="00623671" w14:paraId="597CE58F" w14:textId="77777777" w:rsidTr="00623671">
        <w:tblPrEx>
          <w:tblPrExChange w:id="2835" w:author="Gaston" w:date="2019-02-28T11:08:00Z">
            <w:tblPrEx>
              <w:tblW w:w="9639" w:type="dxa"/>
            </w:tblPrEx>
          </w:tblPrExChange>
        </w:tblPrEx>
        <w:trPr>
          <w:cantSplit/>
          <w:trPrChange w:id="2836" w:author="Gaston" w:date="2019-02-28T11:08:00Z">
            <w:trPr>
              <w:cantSplit/>
            </w:trPr>
          </w:trPrChange>
        </w:trPr>
        <w:tc>
          <w:tcPr>
            <w:tcW w:w="284" w:type="dxa"/>
            <w:tcPrChange w:id="2837" w:author="Gaston" w:date="2019-02-28T11:08:00Z">
              <w:tcPr>
                <w:tcW w:w="284" w:type="dxa"/>
              </w:tcPr>
            </w:tcPrChange>
          </w:tcPr>
          <w:p w14:paraId="6D27E0BC" w14:textId="77777777" w:rsidR="00623671" w:rsidRDefault="00623671">
            <w:pPr>
              <w:pStyle w:val="Textetableau"/>
              <w:numPr>
                <w:ilvl w:val="0"/>
                <w:numId w:val="3"/>
              </w:numPr>
              <w:rPr>
                <w:szCs w:val="20"/>
              </w:rPr>
            </w:pPr>
          </w:p>
        </w:tc>
        <w:tc>
          <w:tcPr>
            <w:tcW w:w="9639" w:type="dxa"/>
            <w:tcPrChange w:id="2838" w:author="Gaston" w:date="2019-02-28T11:08:00Z">
              <w:tcPr>
                <w:tcW w:w="8221" w:type="dxa"/>
              </w:tcPr>
            </w:tcPrChange>
          </w:tcPr>
          <w:p w14:paraId="2DE5871B" w14:textId="77777777" w:rsidR="00623671" w:rsidRDefault="00623671">
            <w:pPr>
              <w:pStyle w:val="Textetableau"/>
            </w:pPr>
            <w:r>
              <w:rPr>
                <w:szCs w:val="20"/>
              </w:rPr>
              <w:t xml:space="preserve">Le diagramme ne comprend pas d'items qui ne doivent pas apparaître dans un diagramme fonctionnel.           </w:t>
            </w:r>
          </w:p>
        </w:tc>
      </w:tr>
      <w:tr w:rsidR="00623671" w14:paraId="6A5340D5" w14:textId="77777777" w:rsidTr="00623671">
        <w:tblPrEx>
          <w:tblPrExChange w:id="2839" w:author="Gaston" w:date="2019-02-28T11:08:00Z">
            <w:tblPrEx>
              <w:tblW w:w="9639" w:type="dxa"/>
            </w:tblPrEx>
          </w:tblPrExChange>
        </w:tblPrEx>
        <w:trPr>
          <w:cantSplit/>
          <w:trPrChange w:id="2840" w:author="Gaston" w:date="2019-02-28T11:08:00Z">
            <w:trPr>
              <w:cantSplit/>
            </w:trPr>
          </w:trPrChange>
        </w:trPr>
        <w:tc>
          <w:tcPr>
            <w:tcW w:w="284" w:type="dxa"/>
            <w:tcPrChange w:id="2841" w:author="Gaston" w:date="2019-02-28T11:08:00Z">
              <w:tcPr>
                <w:tcW w:w="284" w:type="dxa"/>
              </w:tcPr>
            </w:tcPrChange>
          </w:tcPr>
          <w:p w14:paraId="277F751E" w14:textId="77777777" w:rsidR="00623671" w:rsidRDefault="00623671">
            <w:pPr>
              <w:pStyle w:val="Textetableau"/>
              <w:numPr>
                <w:ilvl w:val="0"/>
                <w:numId w:val="3"/>
              </w:numPr>
              <w:rPr>
                <w:szCs w:val="20"/>
              </w:rPr>
            </w:pPr>
          </w:p>
        </w:tc>
        <w:tc>
          <w:tcPr>
            <w:tcW w:w="9639" w:type="dxa"/>
            <w:tcPrChange w:id="2842" w:author="Gaston" w:date="2019-02-28T11:08:00Z">
              <w:tcPr>
                <w:tcW w:w="8221" w:type="dxa"/>
              </w:tcPr>
            </w:tcPrChange>
          </w:tcPr>
          <w:p w14:paraId="5FBCD564" w14:textId="77777777" w:rsidR="00623671" w:rsidRDefault="00623671">
            <w:pPr>
              <w:pStyle w:val="Textetableau"/>
            </w:pPr>
            <w:r>
              <w:rPr>
                <w:szCs w:val="20"/>
              </w:rPr>
              <w:t>Le diagramme est bien présenté et est facilement lisible.</w:t>
            </w:r>
          </w:p>
        </w:tc>
      </w:tr>
      <w:tr w:rsidR="00623671" w14:paraId="12CC519A" w14:textId="77777777" w:rsidTr="00623671">
        <w:tblPrEx>
          <w:tblPrExChange w:id="2843" w:author="Gaston" w:date="2019-02-28T11:08:00Z">
            <w:tblPrEx>
              <w:tblW w:w="9639" w:type="dxa"/>
            </w:tblPrEx>
          </w:tblPrExChange>
        </w:tblPrEx>
        <w:trPr>
          <w:cantSplit/>
          <w:trPrChange w:id="2844" w:author="Gaston" w:date="2019-02-28T11:08:00Z">
            <w:trPr>
              <w:cantSplit/>
            </w:trPr>
          </w:trPrChange>
        </w:trPr>
        <w:tc>
          <w:tcPr>
            <w:tcW w:w="284" w:type="dxa"/>
            <w:tcPrChange w:id="2845" w:author="Gaston" w:date="2019-02-28T11:08:00Z">
              <w:tcPr>
                <w:tcW w:w="284" w:type="dxa"/>
              </w:tcPr>
            </w:tcPrChange>
          </w:tcPr>
          <w:p w14:paraId="16EB0D9D" w14:textId="77777777" w:rsidR="00623671" w:rsidRDefault="00623671">
            <w:pPr>
              <w:pStyle w:val="Textetableau"/>
              <w:numPr>
                <w:ilvl w:val="0"/>
                <w:numId w:val="3"/>
              </w:numPr>
              <w:rPr>
                <w:szCs w:val="20"/>
              </w:rPr>
            </w:pPr>
          </w:p>
        </w:tc>
        <w:tc>
          <w:tcPr>
            <w:tcW w:w="9639" w:type="dxa"/>
            <w:tcPrChange w:id="2846" w:author="Gaston" w:date="2019-02-28T11:08:00Z">
              <w:tcPr>
                <w:tcW w:w="8221" w:type="dxa"/>
              </w:tcPr>
            </w:tcPrChange>
          </w:tcPr>
          <w:p w14:paraId="5275F888" w14:textId="77777777" w:rsidR="00623671" w:rsidRDefault="00623671">
            <w:pPr>
              <w:pStyle w:val="Textetableau"/>
            </w:pPr>
            <w:r>
              <w:rPr>
                <w:szCs w:val="20"/>
              </w:rPr>
              <w:t>L'élève a respecté le degré de raffinement convenu entre lui et son professeur, en ce qui a trait au détail du diagramme fonctionnel.</w:t>
            </w:r>
          </w:p>
        </w:tc>
      </w:tr>
      <w:tr w:rsidR="00623671" w14:paraId="1D922F5F" w14:textId="77777777" w:rsidTr="00623671">
        <w:tblPrEx>
          <w:tblPrExChange w:id="2847" w:author="Gaston" w:date="2019-02-28T11:08:00Z">
            <w:tblPrEx>
              <w:tblW w:w="9639" w:type="dxa"/>
            </w:tblPrEx>
          </w:tblPrExChange>
        </w:tblPrEx>
        <w:trPr>
          <w:cantSplit/>
          <w:trPrChange w:id="2848" w:author="Gaston" w:date="2019-02-28T11:08:00Z">
            <w:trPr>
              <w:cantSplit/>
            </w:trPr>
          </w:trPrChange>
        </w:trPr>
        <w:tc>
          <w:tcPr>
            <w:tcW w:w="284" w:type="dxa"/>
            <w:tcPrChange w:id="2849" w:author="Gaston" w:date="2019-02-28T11:08:00Z">
              <w:tcPr>
                <w:tcW w:w="284" w:type="dxa"/>
              </w:tcPr>
            </w:tcPrChange>
          </w:tcPr>
          <w:p w14:paraId="43632C67" w14:textId="77777777" w:rsidR="00623671" w:rsidRDefault="00623671">
            <w:pPr>
              <w:pStyle w:val="Textetableau"/>
              <w:numPr>
                <w:ilvl w:val="0"/>
                <w:numId w:val="3"/>
              </w:numPr>
              <w:rPr>
                <w:szCs w:val="20"/>
              </w:rPr>
            </w:pPr>
          </w:p>
        </w:tc>
        <w:tc>
          <w:tcPr>
            <w:tcW w:w="9639" w:type="dxa"/>
            <w:tcPrChange w:id="2850" w:author="Gaston" w:date="2019-02-28T11:08:00Z">
              <w:tcPr>
                <w:tcW w:w="8221" w:type="dxa"/>
              </w:tcPr>
            </w:tcPrChange>
          </w:tcPr>
          <w:p w14:paraId="4EAB52BE" w14:textId="77777777" w:rsidR="00623671" w:rsidRDefault="00623671">
            <w:pPr>
              <w:pStyle w:val="Textetableau"/>
              <w:rPr>
                <w:szCs w:val="20"/>
              </w:rPr>
            </w:pPr>
            <w:r>
              <w:rPr>
                <w:szCs w:val="20"/>
              </w:rPr>
              <w:t>Dans le cas d’un projet fait en équipe, le diagramme qui comporte des blocs fait par d’autre membres de l’équipe, doivent être en pointillé</w:t>
            </w:r>
            <w:ins w:id="2851" w:author="Claude Gendron" w:date="2007-02-01T08:23:00Z">
              <w:r>
                <w:rPr>
                  <w:szCs w:val="20"/>
                </w:rPr>
                <w:t xml:space="preserve"> ou grisé</w:t>
              </w:r>
            </w:ins>
            <w:r>
              <w:rPr>
                <w:szCs w:val="20"/>
              </w:rPr>
              <w:t xml:space="preserve"> (différent type de pointillé</w:t>
            </w:r>
            <w:ins w:id="2852" w:author="Claude Gendron" w:date="2007-02-01T08:23:00Z">
              <w:r>
                <w:rPr>
                  <w:szCs w:val="20"/>
                </w:rPr>
                <w:t>, grisé,</w:t>
              </w:r>
            </w:ins>
            <w:r>
              <w:rPr>
                <w:szCs w:val="20"/>
              </w:rPr>
              <w:t xml:space="preserve"> pour chaque élèves) et une légende dans le bas du diagramme fonctionnel doit indiquer la paternité des blocs.</w:t>
            </w:r>
          </w:p>
        </w:tc>
      </w:tr>
      <w:tr w:rsidR="00623671" w14:paraId="655CD5FF" w14:textId="77777777" w:rsidTr="00623671">
        <w:tblPrEx>
          <w:tblPrExChange w:id="2853" w:author="Gaston" w:date="2019-02-28T11:08:00Z">
            <w:tblPrEx>
              <w:tblW w:w="9639" w:type="dxa"/>
            </w:tblPrEx>
          </w:tblPrExChange>
        </w:tblPrEx>
        <w:trPr>
          <w:cantSplit/>
          <w:trPrChange w:id="2854" w:author="Gaston" w:date="2019-02-28T11:08:00Z">
            <w:trPr>
              <w:cantSplit/>
            </w:trPr>
          </w:trPrChange>
        </w:trPr>
        <w:tc>
          <w:tcPr>
            <w:tcW w:w="284" w:type="dxa"/>
            <w:tcPrChange w:id="2855" w:author="Gaston" w:date="2019-02-28T11:08:00Z">
              <w:tcPr>
                <w:tcW w:w="284" w:type="dxa"/>
              </w:tcPr>
            </w:tcPrChange>
          </w:tcPr>
          <w:p w14:paraId="0C301C04" w14:textId="77777777" w:rsidR="00623671" w:rsidRDefault="00623671">
            <w:pPr>
              <w:pStyle w:val="Textetableau"/>
              <w:numPr>
                <w:ilvl w:val="0"/>
                <w:numId w:val="3"/>
              </w:numPr>
              <w:rPr>
                <w:szCs w:val="20"/>
              </w:rPr>
            </w:pPr>
          </w:p>
        </w:tc>
        <w:tc>
          <w:tcPr>
            <w:tcW w:w="9639" w:type="dxa"/>
            <w:tcPrChange w:id="2856" w:author="Gaston" w:date="2019-02-28T11:08:00Z">
              <w:tcPr>
                <w:tcW w:w="8221" w:type="dxa"/>
              </w:tcPr>
            </w:tcPrChange>
          </w:tcPr>
          <w:p w14:paraId="2CAF8A63" w14:textId="77777777" w:rsidR="00623671" w:rsidRDefault="00623671">
            <w:pPr>
              <w:pStyle w:val="Textetableau"/>
              <w:rPr>
                <w:szCs w:val="20"/>
              </w:rPr>
            </w:pPr>
            <w:r>
              <w:rPr>
                <w:szCs w:val="20"/>
              </w:rPr>
              <w:t>Les fonctions réalisées par un autre membre d’une équipe doivent être dessiné</w:t>
            </w:r>
            <w:ins w:id="2857" w:author="Claude Gendron" w:date="2007-01-29T11:49:00Z">
              <w:r>
                <w:rPr>
                  <w:szCs w:val="20"/>
                </w:rPr>
                <w:t>es</w:t>
              </w:r>
            </w:ins>
            <w:r>
              <w:rPr>
                <w:szCs w:val="20"/>
              </w:rPr>
              <w:t xml:space="preserve"> en pointillés.</w:t>
            </w:r>
          </w:p>
        </w:tc>
      </w:tr>
      <w:tr w:rsidR="00623671" w14:paraId="20B3877F" w14:textId="77777777" w:rsidTr="00623671">
        <w:tblPrEx>
          <w:tblPrExChange w:id="2858" w:author="Gaston" w:date="2019-02-28T11:08:00Z">
            <w:tblPrEx>
              <w:tblW w:w="9639" w:type="dxa"/>
            </w:tblPrEx>
          </w:tblPrExChange>
        </w:tblPrEx>
        <w:trPr>
          <w:cantSplit/>
          <w:trPrChange w:id="2859" w:author="Gaston" w:date="2019-02-28T11:08:00Z">
            <w:trPr>
              <w:cantSplit/>
            </w:trPr>
          </w:trPrChange>
        </w:trPr>
        <w:tc>
          <w:tcPr>
            <w:tcW w:w="9923" w:type="dxa"/>
            <w:gridSpan w:val="2"/>
            <w:shd w:val="clear" w:color="auto" w:fill="E0E0E0"/>
            <w:tcPrChange w:id="2860" w:author="Gaston" w:date="2019-02-28T11:08:00Z">
              <w:tcPr>
                <w:tcW w:w="8505" w:type="dxa"/>
                <w:gridSpan w:val="2"/>
                <w:shd w:val="clear" w:color="auto" w:fill="E0E0E0"/>
              </w:tcPr>
            </w:tcPrChange>
          </w:tcPr>
          <w:p w14:paraId="358A9644" w14:textId="77777777" w:rsidR="00623671" w:rsidRDefault="00623671">
            <w:pPr>
              <w:pStyle w:val="Textetableau"/>
            </w:pPr>
            <w:del w:id="2861" w:author="Gaston" w:date="2019-02-28T12:17:00Z">
              <w:r w:rsidDel="008A164C">
                <w:delText>TOTAL</w:delText>
              </w:r>
            </w:del>
          </w:p>
        </w:tc>
      </w:tr>
    </w:tbl>
    <w:p w14:paraId="2261CFFB" w14:textId="77777777" w:rsidR="00782100" w:rsidRDefault="00782100"/>
    <w:p w14:paraId="1D74968B" w14:textId="77777777" w:rsidR="00782100" w:rsidRDefault="00782100">
      <w:pPr>
        <w:pStyle w:val="En-tte"/>
        <w:tabs>
          <w:tab w:val="clear" w:pos="4320"/>
          <w:tab w:val="clear" w:pos="8640"/>
        </w:tabs>
      </w:pPr>
      <w:r>
        <w:br w:type="page"/>
      </w:r>
    </w:p>
    <w:tbl>
      <w:tblPr>
        <w:tblW w:w="1006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2862" w:author="Gaston" w:date="2019-02-28T11:09:00Z">
          <w:tblPr>
            <w:tblW w:w="9072"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781"/>
        <w:tblGridChange w:id="2863">
          <w:tblGrid>
            <w:gridCol w:w="284"/>
            <w:gridCol w:w="8221"/>
          </w:tblGrid>
        </w:tblGridChange>
      </w:tblGrid>
      <w:tr w:rsidR="002D7AEB" w14:paraId="1FB9C900" w14:textId="77777777" w:rsidTr="009E3FCC">
        <w:trPr>
          <w:cantSplit/>
          <w:trHeight w:val="230"/>
          <w:ins w:id="2864" w:author="Gaston" w:date="2019-02-28T11:09:00Z"/>
          <w:trPrChange w:id="2865" w:author="Gaston" w:date="2019-02-28T11:09:00Z">
            <w:trPr>
              <w:wAfter w:w="567" w:type="dxa"/>
              <w:cantSplit/>
              <w:trHeight w:val="230"/>
            </w:trPr>
          </w:trPrChange>
        </w:trPr>
        <w:tc>
          <w:tcPr>
            <w:tcW w:w="10065" w:type="dxa"/>
            <w:gridSpan w:val="2"/>
            <w:shd w:val="clear" w:color="auto" w:fill="E0E0E0"/>
            <w:tcPrChange w:id="2866" w:author="Gaston" w:date="2019-02-28T11:09:00Z">
              <w:tcPr>
                <w:tcW w:w="8505" w:type="dxa"/>
                <w:gridSpan w:val="2"/>
                <w:shd w:val="clear" w:color="auto" w:fill="E0E0E0"/>
              </w:tcPr>
            </w:tcPrChange>
          </w:tcPr>
          <w:p w14:paraId="1CC01B7B" w14:textId="77777777" w:rsidR="002D7AEB" w:rsidRPr="005218E8" w:rsidRDefault="002D7AEB" w:rsidP="005218E8">
            <w:pPr>
              <w:pStyle w:val="Titre1"/>
              <w:rPr>
                <w:ins w:id="2867" w:author="Gaston" w:date="2019-02-28T11:09:00Z"/>
              </w:rPr>
            </w:pPr>
            <w:bookmarkStart w:id="2868" w:name="_Toc2273850"/>
            <w:ins w:id="2869" w:author="Gaston" w:date="2019-02-28T11:09:00Z">
              <w:r w:rsidRPr="005218E8">
                <w:lastRenderedPageBreak/>
                <w:t>Organigramme</w:t>
              </w:r>
              <w:bookmarkEnd w:id="2868"/>
            </w:ins>
          </w:p>
          <w:p w14:paraId="10EAEE04" w14:textId="77777777" w:rsidR="002D7AEB" w:rsidRDefault="002D7AEB" w:rsidP="00293E2F">
            <w:pPr>
              <w:pStyle w:val="Textetableau"/>
              <w:jc w:val="center"/>
              <w:rPr>
                <w:ins w:id="2870" w:author="Gaston" w:date="2019-02-28T11:09:00Z"/>
                <w:szCs w:val="20"/>
              </w:rPr>
            </w:pPr>
            <w:ins w:id="2871" w:author="Gaston" w:date="2019-02-28T11:09:00Z">
              <w:r>
                <w:rPr>
                  <w:szCs w:val="32"/>
                </w:rPr>
                <w:t>«</w:t>
              </w:r>
              <w:proofErr w:type="spellStart"/>
              <w:r>
                <w:t>structurogramme</w:t>
              </w:r>
              <w:proofErr w:type="spellEnd"/>
              <w:r>
                <w:t xml:space="preserve"> logiciel»</w:t>
              </w:r>
            </w:ins>
          </w:p>
        </w:tc>
      </w:tr>
      <w:tr w:rsidR="002D7AEB" w14:paraId="5D71D0E2" w14:textId="77777777" w:rsidTr="009E3FCC">
        <w:tblPrEx>
          <w:tblPrExChange w:id="2872" w:author="Gaston" w:date="2019-02-28T11:09:00Z">
            <w:tblPrEx>
              <w:tblW w:w="9639" w:type="dxa"/>
            </w:tblPrEx>
          </w:tblPrExChange>
        </w:tblPrEx>
        <w:trPr>
          <w:cantSplit/>
          <w:trHeight w:val="230"/>
          <w:trPrChange w:id="2873" w:author="Gaston" w:date="2019-02-28T11:09:00Z">
            <w:trPr>
              <w:cantSplit/>
            </w:trPr>
          </w:trPrChange>
        </w:trPr>
        <w:tc>
          <w:tcPr>
            <w:tcW w:w="10065" w:type="dxa"/>
            <w:gridSpan w:val="2"/>
            <w:vMerge w:val="restart"/>
            <w:shd w:val="clear" w:color="auto" w:fill="E0E0E0"/>
            <w:tcPrChange w:id="2874" w:author="Gaston" w:date="2019-02-28T11:09:00Z">
              <w:tcPr>
                <w:tcW w:w="8505" w:type="dxa"/>
                <w:gridSpan w:val="2"/>
                <w:vMerge w:val="restart"/>
                <w:shd w:val="clear" w:color="auto" w:fill="E0E0E0"/>
              </w:tcPr>
            </w:tcPrChange>
          </w:tcPr>
          <w:p w14:paraId="3560CBA9" w14:textId="77777777" w:rsidR="002D7AEB" w:rsidRDefault="002D7AEB">
            <w:pPr>
              <w:pStyle w:val="Textetableau"/>
              <w:jc w:val="center"/>
            </w:pPr>
            <w:r>
              <w:rPr>
                <w:szCs w:val="20"/>
              </w:rPr>
              <w:t>Liste de critères tels que définis dans le cours Projet</w:t>
            </w:r>
          </w:p>
        </w:tc>
      </w:tr>
      <w:tr w:rsidR="002D7AEB" w14:paraId="020E59E5" w14:textId="77777777" w:rsidTr="009E3FCC">
        <w:trPr>
          <w:cantSplit/>
          <w:trHeight w:val="286"/>
          <w:trPrChange w:id="2875" w:author="Gaston" w:date="2019-02-28T11:09:00Z">
            <w:trPr>
              <w:cantSplit/>
            </w:trPr>
          </w:trPrChange>
        </w:trPr>
        <w:tc>
          <w:tcPr>
            <w:tcW w:w="10065" w:type="dxa"/>
            <w:gridSpan w:val="2"/>
            <w:vMerge/>
            <w:tcPrChange w:id="2876" w:author="Gaston" w:date="2019-02-28T11:09:00Z">
              <w:tcPr>
                <w:tcW w:w="8505" w:type="dxa"/>
                <w:gridSpan w:val="2"/>
                <w:vMerge/>
              </w:tcPr>
            </w:tcPrChange>
          </w:tcPr>
          <w:p w14:paraId="72675AAB" w14:textId="77777777" w:rsidR="002D7AEB" w:rsidRDefault="002D7AEB">
            <w:pPr>
              <w:pStyle w:val="Textetableau"/>
              <w:jc w:val="center"/>
            </w:pPr>
          </w:p>
        </w:tc>
      </w:tr>
      <w:tr w:rsidR="002D7AEB" w14:paraId="1C4A6AC8" w14:textId="77777777" w:rsidTr="009E3FCC">
        <w:tc>
          <w:tcPr>
            <w:tcW w:w="284" w:type="dxa"/>
            <w:tcPrChange w:id="2877" w:author="Gaston" w:date="2019-02-28T11:09:00Z">
              <w:tcPr>
                <w:tcW w:w="284" w:type="dxa"/>
              </w:tcPr>
            </w:tcPrChange>
          </w:tcPr>
          <w:p w14:paraId="7B9B5EC2" w14:textId="77777777" w:rsidR="002D7AEB" w:rsidRDefault="002D7AEB">
            <w:pPr>
              <w:pStyle w:val="Textetableau"/>
              <w:numPr>
                <w:ilvl w:val="0"/>
                <w:numId w:val="4"/>
              </w:numPr>
              <w:rPr>
                <w:szCs w:val="20"/>
              </w:rPr>
            </w:pPr>
          </w:p>
        </w:tc>
        <w:tc>
          <w:tcPr>
            <w:tcW w:w="9781" w:type="dxa"/>
            <w:tcPrChange w:id="2878" w:author="Gaston" w:date="2019-02-28T11:09:00Z">
              <w:tcPr>
                <w:tcW w:w="8221" w:type="dxa"/>
              </w:tcPr>
            </w:tcPrChange>
          </w:tcPr>
          <w:p w14:paraId="128F3E01" w14:textId="77777777" w:rsidR="002D7AEB" w:rsidRDefault="002D7AEB">
            <w:pPr>
              <w:pStyle w:val="Textetableau"/>
            </w:pPr>
            <w:r>
              <w:rPr>
                <w:szCs w:val="20"/>
              </w:rPr>
              <w:t>Il ne doit y avoir qu'un seul organigramme par feuille.</w:t>
            </w:r>
          </w:p>
        </w:tc>
      </w:tr>
      <w:tr w:rsidR="002D7AEB" w14:paraId="723BD07A" w14:textId="77777777" w:rsidTr="009E3FCC">
        <w:tc>
          <w:tcPr>
            <w:tcW w:w="284" w:type="dxa"/>
            <w:tcPrChange w:id="2879" w:author="Gaston" w:date="2019-02-28T11:09:00Z">
              <w:tcPr>
                <w:tcW w:w="284" w:type="dxa"/>
              </w:tcPr>
            </w:tcPrChange>
          </w:tcPr>
          <w:p w14:paraId="6DEF39E5" w14:textId="77777777" w:rsidR="002D7AEB" w:rsidRDefault="002D7AEB">
            <w:pPr>
              <w:pStyle w:val="Textetableau"/>
              <w:numPr>
                <w:ilvl w:val="0"/>
                <w:numId w:val="4"/>
              </w:numPr>
              <w:rPr>
                <w:szCs w:val="20"/>
              </w:rPr>
            </w:pPr>
          </w:p>
        </w:tc>
        <w:tc>
          <w:tcPr>
            <w:tcW w:w="9781" w:type="dxa"/>
            <w:tcPrChange w:id="2880" w:author="Gaston" w:date="2019-02-28T11:09:00Z">
              <w:tcPr>
                <w:tcW w:w="8221" w:type="dxa"/>
              </w:tcPr>
            </w:tcPrChange>
          </w:tcPr>
          <w:p w14:paraId="0D8CEBB9" w14:textId="77777777" w:rsidR="002D7AEB" w:rsidRDefault="002D7AEB">
            <w:pPr>
              <w:pStyle w:val="Textetableau"/>
            </w:pPr>
            <w:r>
              <w:rPr>
                <w:szCs w:val="20"/>
              </w:rPr>
              <w:t>Toutes les procédures rédigées pour le projet sont dans l'organigramme ou les organigrammes.</w:t>
            </w:r>
          </w:p>
        </w:tc>
      </w:tr>
      <w:tr w:rsidR="002D7AEB" w14:paraId="2053256E" w14:textId="77777777" w:rsidTr="009E3FCC">
        <w:tblPrEx>
          <w:tblPrExChange w:id="2881" w:author="Gaston" w:date="2019-02-28T11:09:00Z">
            <w:tblPrEx>
              <w:tblW w:w="9639" w:type="dxa"/>
            </w:tblPrEx>
          </w:tblPrExChange>
        </w:tblPrEx>
        <w:trPr>
          <w:cantSplit/>
          <w:trHeight w:val="397"/>
          <w:trPrChange w:id="2882" w:author="Gaston" w:date="2019-02-28T11:09:00Z">
            <w:trPr>
              <w:cantSplit/>
              <w:trHeight w:val="397"/>
            </w:trPr>
          </w:trPrChange>
        </w:trPr>
        <w:tc>
          <w:tcPr>
            <w:tcW w:w="10065" w:type="dxa"/>
            <w:gridSpan w:val="2"/>
            <w:tcBorders>
              <w:bottom w:val="single" w:sz="4" w:space="0" w:color="auto"/>
            </w:tcBorders>
            <w:shd w:val="clear" w:color="auto" w:fill="E0E0E0"/>
            <w:tcPrChange w:id="2883" w:author="Gaston" w:date="2019-02-28T11:09:00Z">
              <w:tcPr>
                <w:tcW w:w="8505" w:type="dxa"/>
                <w:gridSpan w:val="2"/>
                <w:tcBorders>
                  <w:bottom w:val="single" w:sz="4" w:space="0" w:color="auto"/>
                </w:tcBorders>
                <w:shd w:val="clear" w:color="auto" w:fill="E0E0E0"/>
              </w:tcPr>
            </w:tcPrChange>
          </w:tcPr>
          <w:p w14:paraId="7BB9C1F7" w14:textId="77777777" w:rsidR="002D7AEB" w:rsidRDefault="002D7AEB">
            <w:pPr>
              <w:pStyle w:val="Textetableau"/>
              <w:rPr>
                <w:szCs w:val="20"/>
              </w:rPr>
            </w:pPr>
          </w:p>
        </w:tc>
      </w:tr>
      <w:tr w:rsidR="002D7AEB" w14:paraId="76ADCE52" w14:textId="77777777" w:rsidTr="009E3FCC">
        <w:tblPrEx>
          <w:tblPrExChange w:id="2884" w:author="Gaston" w:date="2019-02-28T11:09:00Z">
            <w:tblPrEx>
              <w:tblW w:w="9639" w:type="dxa"/>
            </w:tblPrEx>
          </w:tblPrExChange>
        </w:tblPrEx>
        <w:trPr>
          <w:cantSplit/>
          <w:trPrChange w:id="2885" w:author="Gaston" w:date="2019-02-28T11:09:00Z">
            <w:trPr>
              <w:cantSplit/>
            </w:trPr>
          </w:trPrChange>
        </w:trPr>
        <w:tc>
          <w:tcPr>
            <w:tcW w:w="284" w:type="dxa"/>
            <w:tcPrChange w:id="2886" w:author="Gaston" w:date="2019-02-28T11:09:00Z">
              <w:tcPr>
                <w:tcW w:w="284" w:type="dxa"/>
              </w:tcPr>
            </w:tcPrChange>
          </w:tcPr>
          <w:p w14:paraId="30CFBAD0" w14:textId="77777777" w:rsidR="002D7AEB" w:rsidRDefault="002D7AEB">
            <w:pPr>
              <w:pStyle w:val="Textetableau"/>
              <w:numPr>
                <w:ilvl w:val="0"/>
                <w:numId w:val="3"/>
              </w:numPr>
              <w:rPr>
                <w:szCs w:val="20"/>
              </w:rPr>
            </w:pPr>
          </w:p>
        </w:tc>
        <w:tc>
          <w:tcPr>
            <w:tcW w:w="9781" w:type="dxa"/>
            <w:tcPrChange w:id="2887" w:author="Gaston" w:date="2019-02-28T11:09:00Z">
              <w:tcPr>
                <w:tcW w:w="8221" w:type="dxa"/>
              </w:tcPr>
            </w:tcPrChange>
          </w:tcPr>
          <w:p w14:paraId="2C3E8CD7" w14:textId="77777777" w:rsidR="002D7AEB" w:rsidRDefault="002D7AEB">
            <w:pPr>
              <w:pStyle w:val="Textetableau"/>
            </w:pPr>
            <w:r>
              <w:rPr>
                <w:szCs w:val="20"/>
              </w:rPr>
              <w:t>Chaque rectangle correspond à une procédure du programme.</w:t>
            </w:r>
          </w:p>
        </w:tc>
      </w:tr>
      <w:tr w:rsidR="002D7AEB" w14:paraId="1021BBC3" w14:textId="77777777" w:rsidTr="009E3FCC">
        <w:tblPrEx>
          <w:tblPrExChange w:id="2888" w:author="Gaston" w:date="2019-02-28T11:09:00Z">
            <w:tblPrEx>
              <w:tblW w:w="9639" w:type="dxa"/>
            </w:tblPrEx>
          </w:tblPrExChange>
        </w:tblPrEx>
        <w:trPr>
          <w:cantSplit/>
          <w:trPrChange w:id="2889" w:author="Gaston" w:date="2019-02-28T11:09:00Z">
            <w:trPr>
              <w:cantSplit/>
            </w:trPr>
          </w:trPrChange>
        </w:trPr>
        <w:tc>
          <w:tcPr>
            <w:tcW w:w="284" w:type="dxa"/>
            <w:tcPrChange w:id="2890" w:author="Gaston" w:date="2019-02-28T11:09:00Z">
              <w:tcPr>
                <w:tcW w:w="284" w:type="dxa"/>
              </w:tcPr>
            </w:tcPrChange>
          </w:tcPr>
          <w:p w14:paraId="04D1252A" w14:textId="77777777" w:rsidR="002D7AEB" w:rsidRDefault="002D7AEB">
            <w:pPr>
              <w:pStyle w:val="Textetableau"/>
              <w:numPr>
                <w:ilvl w:val="0"/>
                <w:numId w:val="3"/>
              </w:numPr>
              <w:rPr>
                <w:szCs w:val="20"/>
              </w:rPr>
            </w:pPr>
          </w:p>
        </w:tc>
        <w:tc>
          <w:tcPr>
            <w:tcW w:w="9781" w:type="dxa"/>
            <w:tcPrChange w:id="2891" w:author="Gaston" w:date="2019-02-28T11:09:00Z">
              <w:tcPr>
                <w:tcW w:w="8221" w:type="dxa"/>
              </w:tcPr>
            </w:tcPrChange>
          </w:tcPr>
          <w:p w14:paraId="668B7C05" w14:textId="77777777" w:rsidR="002D7AEB" w:rsidRDefault="002D7AEB">
            <w:pPr>
              <w:pStyle w:val="Textetableau"/>
            </w:pPr>
            <w:r>
              <w:rPr>
                <w:szCs w:val="20"/>
              </w:rPr>
              <w:t xml:space="preserve">Seul le </w:t>
            </w:r>
            <w:r>
              <w:rPr>
                <w:szCs w:val="20"/>
                <w:u w:val="single"/>
              </w:rPr>
              <w:t>nom</w:t>
            </w:r>
            <w:r>
              <w:rPr>
                <w:szCs w:val="20"/>
              </w:rPr>
              <w:t xml:space="preserve"> exact de la procédure se retrouve dans le rectangle (pas de description, etc.).</w:t>
            </w:r>
          </w:p>
        </w:tc>
      </w:tr>
      <w:tr w:rsidR="002D7AEB" w14:paraId="26A923B3" w14:textId="77777777" w:rsidTr="009E3FCC">
        <w:tblPrEx>
          <w:tblPrExChange w:id="2892" w:author="Gaston" w:date="2019-02-28T11:09:00Z">
            <w:tblPrEx>
              <w:tblW w:w="9639" w:type="dxa"/>
            </w:tblPrEx>
          </w:tblPrExChange>
        </w:tblPrEx>
        <w:trPr>
          <w:cantSplit/>
          <w:trPrChange w:id="2893" w:author="Gaston" w:date="2019-02-28T11:09:00Z">
            <w:trPr>
              <w:cantSplit/>
            </w:trPr>
          </w:trPrChange>
        </w:trPr>
        <w:tc>
          <w:tcPr>
            <w:tcW w:w="284" w:type="dxa"/>
            <w:tcPrChange w:id="2894" w:author="Gaston" w:date="2019-02-28T11:09:00Z">
              <w:tcPr>
                <w:tcW w:w="284" w:type="dxa"/>
              </w:tcPr>
            </w:tcPrChange>
          </w:tcPr>
          <w:p w14:paraId="792CE98C" w14:textId="77777777" w:rsidR="002D7AEB" w:rsidRDefault="002D7AEB">
            <w:pPr>
              <w:pStyle w:val="Textetableau"/>
              <w:numPr>
                <w:ilvl w:val="0"/>
                <w:numId w:val="3"/>
              </w:numPr>
              <w:rPr>
                <w:szCs w:val="20"/>
              </w:rPr>
            </w:pPr>
          </w:p>
        </w:tc>
        <w:tc>
          <w:tcPr>
            <w:tcW w:w="9781" w:type="dxa"/>
            <w:tcPrChange w:id="2895" w:author="Gaston" w:date="2019-02-28T11:09:00Z">
              <w:tcPr>
                <w:tcW w:w="8221" w:type="dxa"/>
              </w:tcPr>
            </w:tcPrChange>
          </w:tcPr>
          <w:p w14:paraId="4B08AB86" w14:textId="77777777" w:rsidR="002D7AEB" w:rsidRDefault="002D7AEB">
            <w:pPr>
              <w:pStyle w:val="Textetableau"/>
            </w:pPr>
            <w:r>
              <w:rPr>
                <w:szCs w:val="20"/>
              </w:rPr>
              <w:t xml:space="preserve">Le </w:t>
            </w:r>
            <w:r>
              <w:rPr>
                <w:szCs w:val="20"/>
                <w:u w:val="single"/>
              </w:rPr>
              <w:t>nom</w:t>
            </w:r>
            <w:r>
              <w:rPr>
                <w:szCs w:val="20"/>
              </w:rPr>
              <w:t xml:space="preserve"> d'une procédure n'est jamais répété dans un autre rectangle (des numéros de référence sont utilisés).</w:t>
            </w:r>
          </w:p>
        </w:tc>
      </w:tr>
      <w:tr w:rsidR="002D7AEB" w14:paraId="5AE62337" w14:textId="77777777" w:rsidTr="009E3FCC">
        <w:tblPrEx>
          <w:tblPrExChange w:id="2896" w:author="Gaston" w:date="2019-02-28T11:09:00Z">
            <w:tblPrEx>
              <w:tblW w:w="9639" w:type="dxa"/>
            </w:tblPrEx>
          </w:tblPrExChange>
        </w:tblPrEx>
        <w:trPr>
          <w:cantSplit/>
          <w:trPrChange w:id="2897" w:author="Gaston" w:date="2019-02-28T11:09:00Z">
            <w:trPr>
              <w:cantSplit/>
            </w:trPr>
          </w:trPrChange>
        </w:trPr>
        <w:tc>
          <w:tcPr>
            <w:tcW w:w="284" w:type="dxa"/>
            <w:tcPrChange w:id="2898" w:author="Gaston" w:date="2019-02-28T11:09:00Z">
              <w:tcPr>
                <w:tcW w:w="284" w:type="dxa"/>
              </w:tcPr>
            </w:tcPrChange>
          </w:tcPr>
          <w:p w14:paraId="41CB52B5" w14:textId="77777777" w:rsidR="002D7AEB" w:rsidRDefault="002D7AEB">
            <w:pPr>
              <w:pStyle w:val="Textetableau"/>
              <w:numPr>
                <w:ilvl w:val="0"/>
                <w:numId w:val="3"/>
              </w:numPr>
              <w:rPr>
                <w:szCs w:val="20"/>
              </w:rPr>
            </w:pPr>
          </w:p>
        </w:tc>
        <w:tc>
          <w:tcPr>
            <w:tcW w:w="9781" w:type="dxa"/>
            <w:tcPrChange w:id="2899" w:author="Gaston" w:date="2019-02-28T11:09:00Z">
              <w:tcPr>
                <w:tcW w:w="8221" w:type="dxa"/>
              </w:tcPr>
            </w:tcPrChange>
          </w:tcPr>
          <w:p w14:paraId="3030CAF0" w14:textId="77777777" w:rsidR="002D7AEB" w:rsidRDefault="002D7AEB">
            <w:pPr>
              <w:pStyle w:val="Textetableau"/>
            </w:pPr>
            <w:r>
              <w:rPr>
                <w:szCs w:val="20"/>
              </w:rPr>
              <w:t>Le nom de la procédure référée par un numéro de référence se trouve toujours, au même niveau, à la gauche du rectangle qui y réfère.</w:t>
            </w:r>
          </w:p>
        </w:tc>
      </w:tr>
      <w:tr w:rsidR="002D7AEB" w14:paraId="1F6897F5" w14:textId="77777777" w:rsidTr="009E3FCC">
        <w:tblPrEx>
          <w:tblPrExChange w:id="2900" w:author="Gaston" w:date="2019-02-28T11:09:00Z">
            <w:tblPrEx>
              <w:tblW w:w="9639" w:type="dxa"/>
            </w:tblPrEx>
          </w:tblPrExChange>
        </w:tblPrEx>
        <w:trPr>
          <w:cantSplit/>
          <w:trPrChange w:id="2901" w:author="Gaston" w:date="2019-02-28T11:09:00Z">
            <w:trPr>
              <w:cantSplit/>
            </w:trPr>
          </w:trPrChange>
        </w:trPr>
        <w:tc>
          <w:tcPr>
            <w:tcW w:w="284" w:type="dxa"/>
            <w:tcPrChange w:id="2902" w:author="Gaston" w:date="2019-02-28T11:09:00Z">
              <w:tcPr>
                <w:tcW w:w="284" w:type="dxa"/>
              </w:tcPr>
            </w:tcPrChange>
          </w:tcPr>
          <w:p w14:paraId="49E1E081" w14:textId="77777777" w:rsidR="002D7AEB" w:rsidRDefault="002D7AEB">
            <w:pPr>
              <w:pStyle w:val="Textetableau"/>
              <w:numPr>
                <w:ilvl w:val="0"/>
                <w:numId w:val="3"/>
              </w:numPr>
              <w:rPr>
                <w:szCs w:val="20"/>
              </w:rPr>
            </w:pPr>
          </w:p>
        </w:tc>
        <w:tc>
          <w:tcPr>
            <w:tcW w:w="9781" w:type="dxa"/>
            <w:tcPrChange w:id="2903" w:author="Gaston" w:date="2019-02-28T11:09:00Z">
              <w:tcPr>
                <w:tcW w:w="8221" w:type="dxa"/>
              </w:tcPr>
            </w:tcPrChange>
          </w:tcPr>
          <w:p w14:paraId="796E8170" w14:textId="77777777" w:rsidR="002D7AEB" w:rsidRDefault="002D7AEB">
            <w:pPr>
              <w:pStyle w:val="Textetableau"/>
            </w:pPr>
            <w:r>
              <w:rPr>
                <w:szCs w:val="20"/>
              </w:rPr>
              <w:t>Les procédures appelées par une procédure ne sont pas répétées sous les rectangles qui y réfèrent par un numéro de référence.</w:t>
            </w:r>
          </w:p>
        </w:tc>
      </w:tr>
      <w:tr w:rsidR="002D7AEB" w14:paraId="2892BD3B" w14:textId="77777777" w:rsidTr="009E3FCC">
        <w:tblPrEx>
          <w:tblPrExChange w:id="2904" w:author="Gaston" w:date="2019-02-28T11:09:00Z">
            <w:tblPrEx>
              <w:tblW w:w="9639" w:type="dxa"/>
            </w:tblPrEx>
          </w:tblPrExChange>
        </w:tblPrEx>
        <w:trPr>
          <w:cantSplit/>
          <w:trPrChange w:id="2905" w:author="Gaston" w:date="2019-02-28T11:09:00Z">
            <w:trPr>
              <w:cantSplit/>
            </w:trPr>
          </w:trPrChange>
        </w:trPr>
        <w:tc>
          <w:tcPr>
            <w:tcW w:w="284" w:type="dxa"/>
            <w:tcPrChange w:id="2906" w:author="Gaston" w:date="2019-02-28T11:09:00Z">
              <w:tcPr>
                <w:tcW w:w="284" w:type="dxa"/>
              </w:tcPr>
            </w:tcPrChange>
          </w:tcPr>
          <w:p w14:paraId="0A9A45A2" w14:textId="77777777" w:rsidR="002D7AEB" w:rsidRDefault="002D7AEB">
            <w:pPr>
              <w:pStyle w:val="Textetableau"/>
              <w:numPr>
                <w:ilvl w:val="0"/>
                <w:numId w:val="3"/>
              </w:numPr>
              <w:rPr>
                <w:szCs w:val="20"/>
              </w:rPr>
            </w:pPr>
          </w:p>
        </w:tc>
        <w:tc>
          <w:tcPr>
            <w:tcW w:w="9781" w:type="dxa"/>
            <w:tcPrChange w:id="2907" w:author="Gaston" w:date="2019-02-28T11:09:00Z">
              <w:tcPr>
                <w:tcW w:w="8221" w:type="dxa"/>
              </w:tcPr>
            </w:tcPrChange>
          </w:tcPr>
          <w:p w14:paraId="5B6E1118" w14:textId="77777777" w:rsidR="002D7AEB" w:rsidRDefault="002D7AEB">
            <w:pPr>
              <w:pStyle w:val="Textetableau"/>
            </w:pPr>
            <w:r>
              <w:rPr>
                <w:szCs w:val="20"/>
              </w:rPr>
              <w:t>Lorsqu'il y a des procédures d'interruption, elles sont indiquées par des rectangles tiretés au niveau le plus haut à partir duquel elles peuvent survenir.</w:t>
            </w:r>
          </w:p>
        </w:tc>
      </w:tr>
      <w:tr w:rsidR="002D7AEB" w14:paraId="11B0A6FB" w14:textId="77777777" w:rsidTr="009E3FCC">
        <w:tblPrEx>
          <w:tblPrExChange w:id="2908" w:author="Gaston" w:date="2019-02-28T11:09:00Z">
            <w:tblPrEx>
              <w:tblW w:w="9639" w:type="dxa"/>
            </w:tblPrEx>
          </w:tblPrExChange>
        </w:tblPrEx>
        <w:trPr>
          <w:cantSplit/>
          <w:trPrChange w:id="2909" w:author="Gaston" w:date="2019-02-28T11:09:00Z">
            <w:trPr>
              <w:cantSplit/>
            </w:trPr>
          </w:trPrChange>
        </w:trPr>
        <w:tc>
          <w:tcPr>
            <w:tcW w:w="284" w:type="dxa"/>
            <w:tcPrChange w:id="2910" w:author="Gaston" w:date="2019-02-28T11:09:00Z">
              <w:tcPr>
                <w:tcW w:w="284" w:type="dxa"/>
              </w:tcPr>
            </w:tcPrChange>
          </w:tcPr>
          <w:p w14:paraId="20724F69" w14:textId="77777777" w:rsidR="002D7AEB" w:rsidRDefault="002D7AEB" w:rsidP="00801FCF">
            <w:pPr>
              <w:pStyle w:val="Textetableau"/>
              <w:keepLines w:val="0"/>
              <w:widowControl/>
              <w:autoSpaceDE/>
              <w:autoSpaceDN/>
              <w:adjustRightInd/>
              <w:spacing w:before="0" w:line="240" w:lineRule="auto"/>
              <w:rPr>
                <w:szCs w:val="20"/>
              </w:rPr>
            </w:pPr>
          </w:p>
        </w:tc>
        <w:tc>
          <w:tcPr>
            <w:tcW w:w="9781" w:type="dxa"/>
            <w:tcPrChange w:id="2911" w:author="Gaston" w:date="2019-02-28T11:09:00Z">
              <w:tcPr>
                <w:tcW w:w="8221" w:type="dxa"/>
              </w:tcPr>
            </w:tcPrChange>
          </w:tcPr>
          <w:p w14:paraId="5C5D33DA" w14:textId="77777777" w:rsidR="002D7AEB" w:rsidRDefault="002D7AEB" w:rsidP="00BB69A7">
            <w:pPr>
              <w:pStyle w:val="Textetableau"/>
              <w:rPr>
                <w:szCs w:val="20"/>
              </w:rPr>
            </w:pPr>
            <w:r>
              <w:rPr>
                <w:szCs w:val="20"/>
              </w:rPr>
              <w:t>Le cartouche du diagramme</w:t>
            </w:r>
            <w:del w:id="2912" w:author="14217" w:date="2011-11-11T13:52:00Z">
              <w:r w:rsidDel="00D31EC9">
                <w:rPr>
                  <w:szCs w:val="20"/>
                </w:rPr>
                <w:delText xml:space="preserve"> fonctionnel </w:delText>
              </w:r>
            </w:del>
            <w:r>
              <w:rPr>
                <w:szCs w:val="20"/>
              </w:rPr>
              <w:t>:</w:t>
            </w:r>
          </w:p>
          <w:p w14:paraId="7E9B21AF" w14:textId="77777777" w:rsidR="002D7AEB" w:rsidRPr="00AA3A87" w:rsidRDefault="002D7AEB" w:rsidP="00BB69A7">
            <w:pPr>
              <w:pStyle w:val="Textetableau"/>
              <w:numPr>
                <w:ilvl w:val="0"/>
                <w:numId w:val="18"/>
              </w:numPr>
            </w:pPr>
            <w:r>
              <w:rPr>
                <w:szCs w:val="20"/>
              </w:rPr>
              <w:t>Respecte la norme par défaut de TSO. (Titleblock7)</w:t>
            </w:r>
          </w:p>
          <w:p w14:paraId="20684192" w14:textId="77777777" w:rsidR="002D7AEB" w:rsidRDefault="002D7AEB" w:rsidP="00BB69A7">
            <w:pPr>
              <w:pStyle w:val="Textetableau"/>
              <w:numPr>
                <w:ilvl w:val="0"/>
                <w:numId w:val="18"/>
              </w:numPr>
            </w:pPr>
            <w:r>
              <w:rPr>
                <w:szCs w:val="20"/>
              </w:rPr>
              <w:t>Indique les items suivants :</w:t>
            </w:r>
          </w:p>
          <w:p w14:paraId="5AA82F6A" w14:textId="77777777" w:rsidR="002D7AEB" w:rsidRDefault="002D7AEB" w:rsidP="00BB69A7">
            <w:pPr>
              <w:pStyle w:val="Textetableau"/>
              <w:numPr>
                <w:ilvl w:val="1"/>
                <w:numId w:val="18"/>
              </w:numPr>
              <w:rPr>
                <w:szCs w:val="20"/>
              </w:rPr>
            </w:pPr>
            <w:r>
              <w:rPr>
                <w:szCs w:val="20"/>
              </w:rPr>
              <w:t>le nom de l’auteur du diagramme;</w:t>
            </w:r>
          </w:p>
          <w:p w14:paraId="012FEA40" w14:textId="77777777" w:rsidR="002D7AEB" w:rsidRDefault="002D7AEB" w:rsidP="00BB69A7">
            <w:pPr>
              <w:pStyle w:val="Textetableau"/>
              <w:numPr>
                <w:ilvl w:val="1"/>
                <w:numId w:val="18"/>
              </w:numPr>
              <w:rPr>
                <w:szCs w:val="20"/>
              </w:rPr>
            </w:pPr>
            <w:r>
              <w:rPr>
                <w:szCs w:val="20"/>
              </w:rPr>
              <w:t xml:space="preserve">le titre du système; </w:t>
            </w:r>
          </w:p>
          <w:p w14:paraId="263A4C94" w14:textId="77777777" w:rsidR="002D7AEB" w:rsidRDefault="002D7AEB" w:rsidP="00BB69A7">
            <w:pPr>
              <w:pStyle w:val="Textetableau"/>
              <w:numPr>
                <w:ilvl w:val="1"/>
                <w:numId w:val="18"/>
              </w:numPr>
            </w:pPr>
            <w:r>
              <w:rPr>
                <w:szCs w:val="20"/>
              </w:rPr>
              <w:t xml:space="preserve">le nom du cours ;                                                                      </w:t>
            </w:r>
          </w:p>
          <w:p w14:paraId="25988D81" w14:textId="77777777" w:rsidR="002D7AEB" w:rsidRDefault="002D7AEB" w:rsidP="00BB69A7">
            <w:pPr>
              <w:pStyle w:val="Textetableau"/>
              <w:numPr>
                <w:ilvl w:val="1"/>
                <w:numId w:val="18"/>
              </w:numPr>
            </w:pPr>
            <w:r>
              <w:rPr>
                <w:szCs w:val="20"/>
              </w:rPr>
              <w:t xml:space="preserve">le nom du vérificateur, écrit à l’encre ;                                          </w:t>
            </w:r>
          </w:p>
          <w:p w14:paraId="687954A2" w14:textId="77777777" w:rsidR="002D7AEB" w:rsidRDefault="002D7AEB" w:rsidP="00BB69A7">
            <w:pPr>
              <w:pStyle w:val="Textetableau"/>
              <w:numPr>
                <w:ilvl w:val="1"/>
                <w:numId w:val="18"/>
              </w:numPr>
            </w:pPr>
            <w:r>
              <w:rPr>
                <w:szCs w:val="20"/>
              </w:rPr>
              <w:t>le numéro de référence du dessin le reliant aux autres (futurs) dessins.</w:t>
            </w:r>
          </w:p>
        </w:tc>
      </w:tr>
      <w:tr w:rsidR="002D7AEB" w14:paraId="26A2144C" w14:textId="77777777" w:rsidTr="009E3FCC">
        <w:tblPrEx>
          <w:tblPrExChange w:id="2913" w:author="Gaston" w:date="2019-02-28T11:09:00Z">
            <w:tblPrEx>
              <w:tblW w:w="9639" w:type="dxa"/>
            </w:tblPrEx>
          </w:tblPrExChange>
        </w:tblPrEx>
        <w:trPr>
          <w:cantSplit/>
          <w:trPrChange w:id="2914" w:author="Gaston" w:date="2019-02-28T11:09:00Z">
            <w:trPr>
              <w:cantSplit/>
            </w:trPr>
          </w:trPrChange>
        </w:trPr>
        <w:tc>
          <w:tcPr>
            <w:tcW w:w="284" w:type="dxa"/>
            <w:tcPrChange w:id="2915" w:author="Gaston" w:date="2019-02-28T11:09:00Z">
              <w:tcPr>
                <w:tcW w:w="284" w:type="dxa"/>
              </w:tcPr>
            </w:tcPrChange>
          </w:tcPr>
          <w:p w14:paraId="410297FE" w14:textId="77777777" w:rsidR="002D7AEB" w:rsidRDefault="002D7AEB">
            <w:pPr>
              <w:pStyle w:val="Textetableau"/>
              <w:numPr>
                <w:ilvl w:val="0"/>
                <w:numId w:val="3"/>
              </w:numPr>
              <w:rPr>
                <w:szCs w:val="20"/>
              </w:rPr>
            </w:pPr>
          </w:p>
        </w:tc>
        <w:tc>
          <w:tcPr>
            <w:tcW w:w="9781" w:type="dxa"/>
            <w:tcPrChange w:id="2916" w:author="Gaston" w:date="2019-02-28T11:09:00Z">
              <w:tcPr>
                <w:tcW w:w="8221" w:type="dxa"/>
              </w:tcPr>
            </w:tcPrChange>
          </w:tcPr>
          <w:p w14:paraId="1B8DB694" w14:textId="77777777" w:rsidR="002D7AEB" w:rsidRDefault="002D7AEB" w:rsidP="004D5C6A">
            <w:pPr>
              <w:pStyle w:val="Textetableau"/>
              <w:rPr>
                <w:szCs w:val="20"/>
              </w:rPr>
            </w:pPr>
            <w:r>
              <w:rPr>
                <w:szCs w:val="20"/>
              </w:rPr>
              <w:t>Un cartouche complété correctement est présent.</w:t>
            </w:r>
          </w:p>
        </w:tc>
      </w:tr>
      <w:tr w:rsidR="002D7AEB" w14:paraId="0D9DB0CB" w14:textId="77777777" w:rsidTr="009E3FCC">
        <w:tblPrEx>
          <w:tblPrExChange w:id="2917" w:author="Gaston" w:date="2019-02-28T11:09:00Z">
            <w:tblPrEx>
              <w:tblW w:w="9639" w:type="dxa"/>
            </w:tblPrEx>
          </w:tblPrExChange>
        </w:tblPrEx>
        <w:trPr>
          <w:cantSplit/>
          <w:trPrChange w:id="2918" w:author="Gaston" w:date="2019-02-28T11:09:00Z">
            <w:trPr>
              <w:cantSplit/>
            </w:trPr>
          </w:trPrChange>
        </w:trPr>
        <w:tc>
          <w:tcPr>
            <w:tcW w:w="284" w:type="dxa"/>
            <w:tcPrChange w:id="2919" w:author="Gaston" w:date="2019-02-28T11:09:00Z">
              <w:tcPr>
                <w:tcW w:w="284" w:type="dxa"/>
              </w:tcPr>
            </w:tcPrChange>
          </w:tcPr>
          <w:p w14:paraId="32F17ADB" w14:textId="77777777" w:rsidR="002D7AEB" w:rsidRDefault="002D7AEB">
            <w:pPr>
              <w:pStyle w:val="Textetableau"/>
              <w:numPr>
                <w:ilvl w:val="0"/>
                <w:numId w:val="3"/>
              </w:numPr>
              <w:rPr>
                <w:szCs w:val="20"/>
              </w:rPr>
            </w:pPr>
          </w:p>
        </w:tc>
        <w:tc>
          <w:tcPr>
            <w:tcW w:w="9781" w:type="dxa"/>
            <w:tcPrChange w:id="2920" w:author="Gaston" w:date="2019-02-28T11:09:00Z">
              <w:tcPr>
                <w:tcW w:w="8221" w:type="dxa"/>
              </w:tcPr>
            </w:tcPrChange>
          </w:tcPr>
          <w:p w14:paraId="7502F5D4" w14:textId="77777777" w:rsidR="002D7AEB" w:rsidRDefault="002D7AEB">
            <w:pPr>
              <w:pStyle w:val="Textetableau"/>
              <w:rPr>
                <w:szCs w:val="20"/>
              </w:rPr>
            </w:pPr>
            <w:r>
              <w:rPr>
                <w:szCs w:val="20"/>
              </w:rPr>
              <w:t>Les seuls symboles utilisés sont les rectangles, les lignes et les cercles.</w:t>
            </w:r>
          </w:p>
        </w:tc>
      </w:tr>
      <w:tr w:rsidR="002D7AEB" w14:paraId="1C4AAA99" w14:textId="77777777" w:rsidTr="009E3FCC">
        <w:tblPrEx>
          <w:tblPrExChange w:id="2921" w:author="Gaston" w:date="2019-02-28T11:09:00Z">
            <w:tblPrEx>
              <w:tblW w:w="9639" w:type="dxa"/>
            </w:tblPrEx>
          </w:tblPrExChange>
        </w:tblPrEx>
        <w:trPr>
          <w:cantSplit/>
          <w:trPrChange w:id="2922" w:author="Gaston" w:date="2019-02-28T11:09:00Z">
            <w:trPr>
              <w:cantSplit/>
            </w:trPr>
          </w:trPrChange>
        </w:trPr>
        <w:tc>
          <w:tcPr>
            <w:tcW w:w="284" w:type="dxa"/>
            <w:tcPrChange w:id="2923" w:author="Gaston" w:date="2019-02-28T11:09:00Z">
              <w:tcPr>
                <w:tcW w:w="284" w:type="dxa"/>
              </w:tcPr>
            </w:tcPrChange>
          </w:tcPr>
          <w:p w14:paraId="75940913" w14:textId="77777777" w:rsidR="002D7AEB" w:rsidRDefault="002D7AEB">
            <w:pPr>
              <w:pStyle w:val="Textetableau"/>
              <w:numPr>
                <w:ilvl w:val="0"/>
                <w:numId w:val="3"/>
              </w:numPr>
              <w:rPr>
                <w:szCs w:val="20"/>
              </w:rPr>
            </w:pPr>
          </w:p>
        </w:tc>
        <w:tc>
          <w:tcPr>
            <w:tcW w:w="9781" w:type="dxa"/>
            <w:tcPrChange w:id="2924" w:author="Gaston" w:date="2019-02-28T11:09:00Z">
              <w:tcPr>
                <w:tcW w:w="8221" w:type="dxa"/>
              </w:tcPr>
            </w:tcPrChange>
          </w:tcPr>
          <w:p w14:paraId="4B2D19FC" w14:textId="77777777" w:rsidR="002D7AEB" w:rsidRDefault="002D7AEB">
            <w:pPr>
              <w:pStyle w:val="Textetableau"/>
              <w:rPr>
                <w:szCs w:val="20"/>
              </w:rPr>
            </w:pPr>
            <w:r>
              <w:rPr>
                <w:szCs w:val="20"/>
              </w:rPr>
              <w:t>Les rectangles sont alignés horizontalement et verticalement.</w:t>
            </w:r>
          </w:p>
        </w:tc>
      </w:tr>
      <w:tr w:rsidR="002D7AEB" w14:paraId="13987A86" w14:textId="77777777" w:rsidTr="009E3FCC">
        <w:tblPrEx>
          <w:tblPrExChange w:id="2925" w:author="Gaston" w:date="2019-02-28T11:09:00Z">
            <w:tblPrEx>
              <w:tblW w:w="9639" w:type="dxa"/>
            </w:tblPrEx>
          </w:tblPrExChange>
        </w:tblPrEx>
        <w:trPr>
          <w:cantSplit/>
          <w:ins w:id="2926" w:author="Claude Gendron" w:date="2007-02-01T08:26:00Z"/>
          <w:trPrChange w:id="2927" w:author="Gaston" w:date="2019-02-28T11:09:00Z">
            <w:trPr>
              <w:cantSplit/>
            </w:trPr>
          </w:trPrChange>
        </w:trPr>
        <w:tc>
          <w:tcPr>
            <w:tcW w:w="284" w:type="dxa"/>
            <w:tcPrChange w:id="2928" w:author="Gaston" w:date="2019-02-28T11:09:00Z">
              <w:tcPr>
                <w:tcW w:w="284" w:type="dxa"/>
              </w:tcPr>
            </w:tcPrChange>
          </w:tcPr>
          <w:p w14:paraId="777F5F15" w14:textId="77777777" w:rsidR="002D7AEB" w:rsidRDefault="002D7AEB">
            <w:pPr>
              <w:pStyle w:val="Textetableau"/>
              <w:numPr>
                <w:ilvl w:val="0"/>
                <w:numId w:val="3"/>
              </w:numPr>
              <w:rPr>
                <w:ins w:id="2929" w:author="Claude Gendron" w:date="2007-02-01T08:26:00Z"/>
                <w:szCs w:val="20"/>
              </w:rPr>
            </w:pPr>
          </w:p>
        </w:tc>
        <w:tc>
          <w:tcPr>
            <w:tcW w:w="9781" w:type="dxa"/>
            <w:tcPrChange w:id="2930" w:author="Gaston" w:date="2019-02-28T11:09:00Z">
              <w:tcPr>
                <w:tcW w:w="8221" w:type="dxa"/>
              </w:tcPr>
            </w:tcPrChange>
          </w:tcPr>
          <w:p w14:paraId="6C6FAEF9" w14:textId="77777777" w:rsidR="002D7AEB" w:rsidRDefault="002D7AEB">
            <w:pPr>
              <w:pStyle w:val="Textetableau"/>
              <w:rPr>
                <w:ins w:id="2931" w:author="Claude Gendron" w:date="2007-02-01T08:26:00Z"/>
                <w:szCs w:val="20"/>
              </w:rPr>
            </w:pPr>
            <w:ins w:id="2932" w:author="Claude Gendron" w:date="2007-02-01T08:27:00Z">
              <w:r>
                <w:rPr>
                  <w:szCs w:val="20"/>
                </w:rPr>
                <w:t xml:space="preserve">Les rectangles ont tous la même </w:t>
              </w:r>
            </w:ins>
            <w:r>
              <w:rPr>
                <w:szCs w:val="20"/>
              </w:rPr>
              <w:t>dimension</w:t>
            </w:r>
            <w:ins w:id="2933" w:author="Claude Gendron" w:date="2007-02-01T08:27:00Z">
              <w:r>
                <w:rPr>
                  <w:szCs w:val="20"/>
                </w:rPr>
                <w:t>.</w:t>
              </w:r>
            </w:ins>
          </w:p>
        </w:tc>
      </w:tr>
      <w:tr w:rsidR="002D7AEB" w14:paraId="22A28DF2" w14:textId="77777777" w:rsidTr="009E3FCC">
        <w:tblPrEx>
          <w:tblPrExChange w:id="2934" w:author="Gaston" w:date="2019-02-28T11:09:00Z">
            <w:tblPrEx>
              <w:tblW w:w="9639" w:type="dxa"/>
            </w:tblPrEx>
          </w:tblPrExChange>
        </w:tblPrEx>
        <w:trPr>
          <w:cantSplit/>
          <w:ins w:id="2935" w:author="Claude Gendron" w:date="2007-02-01T08:29:00Z"/>
          <w:trPrChange w:id="2936" w:author="Gaston" w:date="2019-02-28T11:09:00Z">
            <w:trPr>
              <w:cantSplit/>
            </w:trPr>
          </w:trPrChange>
        </w:trPr>
        <w:tc>
          <w:tcPr>
            <w:tcW w:w="284" w:type="dxa"/>
            <w:tcPrChange w:id="2937" w:author="Gaston" w:date="2019-02-28T11:09:00Z">
              <w:tcPr>
                <w:tcW w:w="284" w:type="dxa"/>
              </w:tcPr>
            </w:tcPrChange>
          </w:tcPr>
          <w:p w14:paraId="5BA12817" w14:textId="77777777" w:rsidR="002D7AEB" w:rsidRDefault="002D7AEB">
            <w:pPr>
              <w:pStyle w:val="Textetableau"/>
              <w:numPr>
                <w:ilvl w:val="0"/>
                <w:numId w:val="3"/>
              </w:numPr>
              <w:rPr>
                <w:ins w:id="2938" w:author="Claude Gendron" w:date="2007-02-01T08:29:00Z"/>
                <w:szCs w:val="20"/>
              </w:rPr>
            </w:pPr>
          </w:p>
        </w:tc>
        <w:tc>
          <w:tcPr>
            <w:tcW w:w="9781" w:type="dxa"/>
            <w:tcPrChange w:id="2939" w:author="Gaston" w:date="2019-02-28T11:09:00Z">
              <w:tcPr>
                <w:tcW w:w="8221" w:type="dxa"/>
              </w:tcPr>
            </w:tcPrChange>
          </w:tcPr>
          <w:p w14:paraId="508BEA26" w14:textId="77777777" w:rsidR="002D7AEB" w:rsidRDefault="002D7AEB">
            <w:pPr>
              <w:pStyle w:val="Textetableau"/>
              <w:rPr>
                <w:ins w:id="2940" w:author="Claude Gendron" w:date="2007-02-01T08:29:00Z"/>
                <w:szCs w:val="20"/>
              </w:rPr>
            </w:pPr>
            <w:ins w:id="2941" w:author="Claude Gendron" w:date="2007-02-01T08:29:00Z">
              <w:r>
                <w:rPr>
                  <w:szCs w:val="20"/>
                </w:rPr>
                <w:t xml:space="preserve">Les rangées de rectangles sont </w:t>
              </w:r>
            </w:ins>
            <w:ins w:id="2942" w:author="Claude Gendron" w:date="2007-02-01T09:08:00Z">
              <w:r>
                <w:rPr>
                  <w:szCs w:val="20"/>
                </w:rPr>
                <w:t>distantes</w:t>
              </w:r>
            </w:ins>
            <w:ins w:id="2943" w:author="Claude Gendron" w:date="2007-02-01T08:29:00Z">
              <w:r>
                <w:rPr>
                  <w:szCs w:val="20"/>
                </w:rPr>
                <w:t xml:space="preserve"> d’au moins la hauteur d’un rectangle.</w:t>
              </w:r>
            </w:ins>
          </w:p>
        </w:tc>
      </w:tr>
      <w:tr w:rsidR="002D7AEB" w14:paraId="0A3328A3" w14:textId="77777777" w:rsidTr="009E3FCC">
        <w:tblPrEx>
          <w:tblPrExChange w:id="2944" w:author="Gaston" w:date="2019-02-28T11:09:00Z">
            <w:tblPrEx>
              <w:tblW w:w="9639" w:type="dxa"/>
            </w:tblPrEx>
          </w:tblPrExChange>
        </w:tblPrEx>
        <w:trPr>
          <w:cantSplit/>
          <w:ins w:id="2945" w:author="Claude Gendron" w:date="2007-02-01T08:27:00Z"/>
          <w:trPrChange w:id="2946" w:author="Gaston" w:date="2019-02-28T11:09:00Z">
            <w:trPr>
              <w:cantSplit/>
            </w:trPr>
          </w:trPrChange>
        </w:trPr>
        <w:tc>
          <w:tcPr>
            <w:tcW w:w="284" w:type="dxa"/>
            <w:tcPrChange w:id="2947" w:author="Gaston" w:date="2019-02-28T11:09:00Z">
              <w:tcPr>
                <w:tcW w:w="284" w:type="dxa"/>
              </w:tcPr>
            </w:tcPrChange>
          </w:tcPr>
          <w:p w14:paraId="512C4418" w14:textId="77777777" w:rsidR="002D7AEB" w:rsidRDefault="002D7AEB">
            <w:pPr>
              <w:pStyle w:val="Textetableau"/>
              <w:numPr>
                <w:ilvl w:val="0"/>
                <w:numId w:val="3"/>
              </w:numPr>
              <w:rPr>
                <w:ins w:id="2948" w:author="Claude Gendron" w:date="2007-02-01T08:27:00Z"/>
                <w:szCs w:val="20"/>
              </w:rPr>
            </w:pPr>
          </w:p>
        </w:tc>
        <w:tc>
          <w:tcPr>
            <w:tcW w:w="9781" w:type="dxa"/>
            <w:tcPrChange w:id="2949" w:author="Gaston" w:date="2019-02-28T11:09:00Z">
              <w:tcPr>
                <w:tcW w:w="8221" w:type="dxa"/>
              </w:tcPr>
            </w:tcPrChange>
          </w:tcPr>
          <w:p w14:paraId="2A3D3BFD" w14:textId="77777777" w:rsidR="002D7AEB" w:rsidRDefault="002D7AEB">
            <w:pPr>
              <w:pStyle w:val="Textetableau"/>
              <w:rPr>
                <w:ins w:id="2950" w:author="Claude Gendron" w:date="2007-02-01T08:27:00Z"/>
                <w:szCs w:val="20"/>
              </w:rPr>
            </w:pPr>
            <w:ins w:id="2951" w:author="Claude Gendron" w:date="2007-02-01T08:27:00Z">
              <w:r>
                <w:rPr>
                  <w:szCs w:val="20"/>
                </w:rPr>
                <w:t>Le diagramme est centré dans le cadre.</w:t>
              </w:r>
            </w:ins>
          </w:p>
        </w:tc>
      </w:tr>
      <w:tr w:rsidR="002D7AEB" w14:paraId="1A9D4E63" w14:textId="77777777" w:rsidTr="009E3FCC">
        <w:tblPrEx>
          <w:tblPrExChange w:id="2952" w:author="Gaston" w:date="2019-02-28T11:09:00Z">
            <w:tblPrEx>
              <w:tblW w:w="9639" w:type="dxa"/>
            </w:tblPrEx>
          </w:tblPrExChange>
        </w:tblPrEx>
        <w:trPr>
          <w:cantSplit/>
          <w:trPrChange w:id="2953" w:author="Gaston" w:date="2019-02-28T11:09:00Z">
            <w:trPr>
              <w:cantSplit/>
            </w:trPr>
          </w:trPrChange>
        </w:trPr>
        <w:tc>
          <w:tcPr>
            <w:tcW w:w="10065" w:type="dxa"/>
            <w:gridSpan w:val="2"/>
            <w:shd w:val="clear" w:color="auto" w:fill="E0E0E0"/>
            <w:tcPrChange w:id="2954" w:author="Gaston" w:date="2019-02-28T11:09:00Z">
              <w:tcPr>
                <w:tcW w:w="8505" w:type="dxa"/>
                <w:gridSpan w:val="2"/>
                <w:shd w:val="clear" w:color="auto" w:fill="E0E0E0"/>
              </w:tcPr>
            </w:tcPrChange>
          </w:tcPr>
          <w:p w14:paraId="67AAB2E1" w14:textId="77777777" w:rsidR="002D7AEB" w:rsidRDefault="002D7AEB">
            <w:pPr>
              <w:pStyle w:val="Textetableau"/>
            </w:pPr>
            <w:del w:id="2955" w:author="Gaston" w:date="2019-02-28T12:17:00Z">
              <w:r w:rsidDel="008A164C">
                <w:delText>TOTAL</w:delText>
              </w:r>
            </w:del>
          </w:p>
        </w:tc>
      </w:tr>
    </w:tbl>
    <w:p w14:paraId="1FD4EDFB" w14:textId="77777777" w:rsidR="00782100" w:rsidRDefault="00782100"/>
    <w:p w14:paraId="46BA6AA2" w14:textId="77777777" w:rsidR="00F84301" w:rsidRDefault="00F84301">
      <w:pPr>
        <w:rPr>
          <w:ins w:id="2956" w:author="Gaston" w:date="2019-02-28T18:33:00Z"/>
          <w:b/>
          <w:bCs/>
          <w:i/>
          <w:iCs/>
        </w:rPr>
      </w:pPr>
      <w:ins w:id="2957" w:author="Gaston" w:date="2019-02-28T18:33:00Z">
        <w:r>
          <w:br w:type="page"/>
        </w:r>
      </w:ins>
    </w:p>
    <w:tbl>
      <w:tblPr>
        <w:tblpPr w:leftFromText="141" w:rightFromText="141" w:vertAnchor="text" w:horzAnchor="margin" w:tblpY="9"/>
        <w:tblW w:w="996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84"/>
        <w:gridCol w:w="9682"/>
      </w:tblGrid>
      <w:tr w:rsidR="00F84301" w:rsidRPr="00953E21" w14:paraId="39DDA825" w14:textId="77777777" w:rsidTr="00705CD9">
        <w:trPr>
          <w:cantSplit/>
          <w:trHeight w:val="397"/>
          <w:ins w:id="2958" w:author="Gaston" w:date="2019-02-28T18:34:00Z"/>
        </w:trPr>
        <w:tc>
          <w:tcPr>
            <w:tcW w:w="9966" w:type="dxa"/>
            <w:gridSpan w:val="2"/>
            <w:tcBorders>
              <w:bottom w:val="single" w:sz="4" w:space="0" w:color="auto"/>
            </w:tcBorders>
            <w:shd w:val="clear" w:color="auto" w:fill="E0E0E0"/>
          </w:tcPr>
          <w:p w14:paraId="7899A862" w14:textId="77777777" w:rsidR="00F84301" w:rsidRPr="0032774E" w:rsidRDefault="00F84301" w:rsidP="00705CD9">
            <w:pPr>
              <w:pStyle w:val="Titre1"/>
              <w:rPr>
                <w:ins w:id="2959" w:author="Gaston" w:date="2019-02-28T18:34:00Z"/>
              </w:rPr>
            </w:pPr>
            <w:bookmarkStart w:id="2960" w:name="_Toc2273851"/>
            <w:ins w:id="2961" w:author="Gaston" w:date="2019-02-28T18:34:00Z">
              <w:r>
                <w:lastRenderedPageBreak/>
                <w:t>Diagramme UML</w:t>
              </w:r>
              <w:bookmarkEnd w:id="2960"/>
            </w:ins>
          </w:p>
        </w:tc>
      </w:tr>
      <w:tr w:rsidR="00F84301" w:rsidRPr="00953E21" w14:paraId="16D84036" w14:textId="77777777" w:rsidTr="00705CD9">
        <w:trPr>
          <w:cantSplit/>
          <w:trHeight w:val="397"/>
          <w:ins w:id="2962" w:author="Gaston" w:date="2019-02-28T18:34:00Z"/>
        </w:trPr>
        <w:tc>
          <w:tcPr>
            <w:tcW w:w="9966" w:type="dxa"/>
            <w:gridSpan w:val="2"/>
            <w:tcBorders>
              <w:bottom w:val="single" w:sz="4" w:space="0" w:color="auto"/>
            </w:tcBorders>
            <w:shd w:val="clear" w:color="auto" w:fill="E0E0E0"/>
          </w:tcPr>
          <w:p w14:paraId="078866B1" w14:textId="77777777" w:rsidR="00F84301" w:rsidRPr="00953E21" w:rsidRDefault="00F84301" w:rsidP="00705CD9">
            <w:pPr>
              <w:pStyle w:val="Textetableau"/>
              <w:jc w:val="center"/>
              <w:rPr>
                <w:ins w:id="2963" w:author="Gaston" w:date="2019-02-28T18:34:00Z"/>
                <w:lang w:val="fr-CA"/>
              </w:rPr>
            </w:pPr>
            <w:ins w:id="2964" w:author="Gaston" w:date="2019-02-28T18:34:00Z">
              <w:r>
                <w:rPr>
                  <w:lang w:val="fr-CA"/>
                </w:rPr>
                <w:t>Grille de critères tel qu’enseigné dans le cours «Développement d’un logiciel de commande»</w:t>
              </w:r>
            </w:ins>
          </w:p>
        </w:tc>
      </w:tr>
      <w:tr w:rsidR="00F84301" w:rsidRPr="00953E21" w14:paraId="70637602" w14:textId="77777777" w:rsidTr="00705CD9">
        <w:trPr>
          <w:cantSplit/>
          <w:ins w:id="2965" w:author="Gaston" w:date="2019-02-28T18:34:00Z"/>
        </w:trPr>
        <w:tc>
          <w:tcPr>
            <w:tcW w:w="284" w:type="dxa"/>
          </w:tcPr>
          <w:p w14:paraId="01241C08" w14:textId="77777777" w:rsidR="00F84301" w:rsidRPr="00953E21" w:rsidRDefault="00F84301" w:rsidP="00705CD9">
            <w:pPr>
              <w:pStyle w:val="Textetableau"/>
              <w:numPr>
                <w:ilvl w:val="0"/>
                <w:numId w:val="3"/>
              </w:numPr>
              <w:rPr>
                <w:ins w:id="2966" w:author="Gaston" w:date="2019-02-28T18:34:00Z"/>
                <w:szCs w:val="20"/>
                <w:lang w:val="fr-CA"/>
              </w:rPr>
            </w:pPr>
          </w:p>
        </w:tc>
        <w:tc>
          <w:tcPr>
            <w:tcW w:w="9682" w:type="dxa"/>
          </w:tcPr>
          <w:p w14:paraId="61540C29" w14:textId="77777777" w:rsidR="00F84301" w:rsidRPr="00953E21" w:rsidRDefault="00F84301" w:rsidP="00705CD9">
            <w:pPr>
              <w:pStyle w:val="Textetableau"/>
              <w:rPr>
                <w:ins w:id="2967" w:author="Gaston" w:date="2019-02-28T18:34:00Z"/>
                <w:lang w:val="fr-CA"/>
              </w:rPr>
            </w:pPr>
          </w:p>
        </w:tc>
      </w:tr>
      <w:tr w:rsidR="00F84301" w:rsidRPr="00953E21" w14:paraId="588F1438" w14:textId="77777777" w:rsidTr="00705CD9">
        <w:trPr>
          <w:cantSplit/>
          <w:ins w:id="2968" w:author="Gaston" w:date="2019-02-28T18:34:00Z"/>
        </w:trPr>
        <w:tc>
          <w:tcPr>
            <w:tcW w:w="284" w:type="dxa"/>
          </w:tcPr>
          <w:p w14:paraId="32B30C5C" w14:textId="77777777" w:rsidR="00F84301" w:rsidRPr="00953E21" w:rsidRDefault="00F84301" w:rsidP="00705CD9">
            <w:pPr>
              <w:pStyle w:val="Textetableau"/>
              <w:numPr>
                <w:ilvl w:val="0"/>
                <w:numId w:val="3"/>
              </w:numPr>
              <w:rPr>
                <w:ins w:id="2969" w:author="Gaston" w:date="2019-02-28T18:34:00Z"/>
                <w:szCs w:val="20"/>
                <w:lang w:val="fr-CA"/>
              </w:rPr>
            </w:pPr>
          </w:p>
        </w:tc>
        <w:tc>
          <w:tcPr>
            <w:tcW w:w="9682" w:type="dxa"/>
          </w:tcPr>
          <w:p w14:paraId="19EDF2FA" w14:textId="77777777" w:rsidR="00F84301" w:rsidRPr="00953E21" w:rsidRDefault="00F84301" w:rsidP="00705CD9">
            <w:pPr>
              <w:pStyle w:val="Textetableau"/>
              <w:rPr>
                <w:ins w:id="2970" w:author="Gaston" w:date="2019-02-28T18:34:00Z"/>
                <w:szCs w:val="20"/>
                <w:lang w:val="fr-CA"/>
              </w:rPr>
            </w:pPr>
          </w:p>
        </w:tc>
      </w:tr>
      <w:tr w:rsidR="00F84301" w:rsidRPr="00953E21" w14:paraId="202BB0E2" w14:textId="77777777" w:rsidTr="00705CD9">
        <w:trPr>
          <w:cantSplit/>
          <w:ins w:id="2971" w:author="Gaston" w:date="2019-02-28T18:34:00Z"/>
        </w:trPr>
        <w:tc>
          <w:tcPr>
            <w:tcW w:w="284" w:type="dxa"/>
          </w:tcPr>
          <w:p w14:paraId="0407996A" w14:textId="77777777" w:rsidR="00F84301" w:rsidRPr="00953E21" w:rsidRDefault="00F84301" w:rsidP="00705CD9">
            <w:pPr>
              <w:pStyle w:val="Textetableau"/>
              <w:numPr>
                <w:ilvl w:val="0"/>
                <w:numId w:val="3"/>
              </w:numPr>
              <w:rPr>
                <w:ins w:id="2972" w:author="Gaston" w:date="2019-02-28T18:34:00Z"/>
                <w:szCs w:val="20"/>
                <w:lang w:val="fr-CA"/>
              </w:rPr>
            </w:pPr>
          </w:p>
        </w:tc>
        <w:tc>
          <w:tcPr>
            <w:tcW w:w="9682" w:type="dxa"/>
          </w:tcPr>
          <w:p w14:paraId="32952EA8" w14:textId="77777777" w:rsidR="00F84301" w:rsidRPr="00953E21" w:rsidRDefault="00F84301" w:rsidP="00705CD9">
            <w:pPr>
              <w:pStyle w:val="Textetableau"/>
              <w:rPr>
                <w:ins w:id="2973" w:author="Gaston" w:date="2019-02-28T18:34:00Z"/>
                <w:lang w:val="fr-CA"/>
              </w:rPr>
            </w:pPr>
          </w:p>
        </w:tc>
      </w:tr>
      <w:tr w:rsidR="00F84301" w:rsidRPr="00953E21" w14:paraId="32B10384" w14:textId="77777777" w:rsidTr="00705CD9">
        <w:trPr>
          <w:cantSplit/>
          <w:ins w:id="2974" w:author="Gaston" w:date="2019-02-28T18:34:00Z"/>
        </w:trPr>
        <w:tc>
          <w:tcPr>
            <w:tcW w:w="284" w:type="dxa"/>
          </w:tcPr>
          <w:p w14:paraId="472D9D60" w14:textId="77777777" w:rsidR="00F84301" w:rsidRPr="00953E21" w:rsidRDefault="00F84301" w:rsidP="00705CD9">
            <w:pPr>
              <w:pStyle w:val="Textetableau"/>
              <w:numPr>
                <w:ilvl w:val="0"/>
                <w:numId w:val="3"/>
              </w:numPr>
              <w:rPr>
                <w:ins w:id="2975" w:author="Gaston" w:date="2019-02-28T18:34:00Z"/>
                <w:szCs w:val="20"/>
                <w:lang w:val="fr-CA"/>
              </w:rPr>
            </w:pPr>
          </w:p>
        </w:tc>
        <w:tc>
          <w:tcPr>
            <w:tcW w:w="9682" w:type="dxa"/>
          </w:tcPr>
          <w:p w14:paraId="3BFB4C75" w14:textId="77777777" w:rsidR="00F84301" w:rsidRPr="00953E21" w:rsidRDefault="00F84301" w:rsidP="00705CD9">
            <w:pPr>
              <w:pStyle w:val="Textetableau"/>
              <w:rPr>
                <w:ins w:id="2976" w:author="Gaston" w:date="2019-02-28T18:34:00Z"/>
                <w:lang w:val="fr-CA"/>
              </w:rPr>
            </w:pPr>
          </w:p>
        </w:tc>
      </w:tr>
      <w:tr w:rsidR="00F84301" w:rsidRPr="00953E21" w14:paraId="4070914F" w14:textId="77777777" w:rsidTr="00705CD9">
        <w:trPr>
          <w:cantSplit/>
          <w:ins w:id="2977" w:author="Gaston" w:date="2019-02-28T18:34:00Z"/>
        </w:trPr>
        <w:tc>
          <w:tcPr>
            <w:tcW w:w="284" w:type="dxa"/>
          </w:tcPr>
          <w:p w14:paraId="4BE09EB7" w14:textId="77777777" w:rsidR="00F84301" w:rsidRPr="00953E21" w:rsidRDefault="00F84301" w:rsidP="00705CD9">
            <w:pPr>
              <w:pStyle w:val="Textetableau"/>
              <w:numPr>
                <w:ilvl w:val="0"/>
                <w:numId w:val="3"/>
              </w:numPr>
              <w:rPr>
                <w:ins w:id="2978" w:author="Gaston" w:date="2019-02-28T18:34:00Z"/>
                <w:szCs w:val="20"/>
                <w:lang w:val="fr-CA"/>
              </w:rPr>
            </w:pPr>
          </w:p>
        </w:tc>
        <w:tc>
          <w:tcPr>
            <w:tcW w:w="9682" w:type="dxa"/>
          </w:tcPr>
          <w:p w14:paraId="0335C26D" w14:textId="77777777" w:rsidR="00F84301" w:rsidRPr="00953E21" w:rsidRDefault="00F84301" w:rsidP="00705CD9">
            <w:pPr>
              <w:pStyle w:val="Textetableau"/>
              <w:rPr>
                <w:ins w:id="2979" w:author="Gaston" w:date="2019-02-28T18:34:00Z"/>
                <w:lang w:val="fr-CA"/>
              </w:rPr>
            </w:pPr>
          </w:p>
        </w:tc>
      </w:tr>
      <w:tr w:rsidR="00F84301" w:rsidRPr="00953E21" w14:paraId="6185A1CB" w14:textId="77777777" w:rsidTr="00705CD9">
        <w:trPr>
          <w:cantSplit/>
          <w:ins w:id="2980" w:author="Gaston" w:date="2019-02-28T18:34:00Z"/>
        </w:trPr>
        <w:tc>
          <w:tcPr>
            <w:tcW w:w="284" w:type="dxa"/>
          </w:tcPr>
          <w:p w14:paraId="39836901" w14:textId="77777777" w:rsidR="00F84301" w:rsidRPr="00953E21" w:rsidRDefault="00F84301" w:rsidP="00705CD9">
            <w:pPr>
              <w:pStyle w:val="Textetableau"/>
              <w:numPr>
                <w:ilvl w:val="0"/>
                <w:numId w:val="3"/>
              </w:numPr>
              <w:rPr>
                <w:ins w:id="2981" w:author="Gaston" w:date="2019-02-28T18:34:00Z"/>
                <w:szCs w:val="20"/>
                <w:lang w:val="fr-CA"/>
              </w:rPr>
            </w:pPr>
          </w:p>
        </w:tc>
        <w:tc>
          <w:tcPr>
            <w:tcW w:w="9682" w:type="dxa"/>
          </w:tcPr>
          <w:p w14:paraId="01602C06" w14:textId="77777777" w:rsidR="00F84301" w:rsidRPr="00953E21" w:rsidRDefault="00F84301" w:rsidP="00705CD9">
            <w:pPr>
              <w:pStyle w:val="Textetableau"/>
              <w:rPr>
                <w:ins w:id="2982" w:author="Gaston" w:date="2019-02-28T18:34:00Z"/>
                <w:lang w:val="fr-CA"/>
              </w:rPr>
            </w:pPr>
          </w:p>
        </w:tc>
      </w:tr>
      <w:tr w:rsidR="00F84301" w:rsidRPr="00953E21" w14:paraId="6C2EF4F1" w14:textId="77777777" w:rsidTr="00705CD9">
        <w:trPr>
          <w:cantSplit/>
          <w:ins w:id="2983" w:author="Gaston" w:date="2019-02-28T18:34:00Z"/>
        </w:trPr>
        <w:tc>
          <w:tcPr>
            <w:tcW w:w="284" w:type="dxa"/>
          </w:tcPr>
          <w:p w14:paraId="5E9CCAC0" w14:textId="77777777" w:rsidR="00F84301" w:rsidRPr="00953E21" w:rsidRDefault="00F84301" w:rsidP="00705CD9">
            <w:pPr>
              <w:pStyle w:val="Textetableau"/>
              <w:numPr>
                <w:ilvl w:val="0"/>
                <w:numId w:val="3"/>
              </w:numPr>
              <w:rPr>
                <w:ins w:id="2984" w:author="Gaston" w:date="2019-02-28T18:34:00Z"/>
                <w:szCs w:val="20"/>
                <w:lang w:val="fr-CA"/>
              </w:rPr>
            </w:pPr>
          </w:p>
        </w:tc>
        <w:tc>
          <w:tcPr>
            <w:tcW w:w="9682" w:type="dxa"/>
          </w:tcPr>
          <w:p w14:paraId="401B2388" w14:textId="77777777" w:rsidR="00F84301" w:rsidRPr="00953E21" w:rsidRDefault="00F84301" w:rsidP="00705CD9">
            <w:pPr>
              <w:pStyle w:val="Textetableau"/>
              <w:rPr>
                <w:ins w:id="2985" w:author="Gaston" w:date="2019-02-28T18:34:00Z"/>
                <w:szCs w:val="20"/>
                <w:lang w:val="fr-CA"/>
              </w:rPr>
            </w:pPr>
          </w:p>
        </w:tc>
      </w:tr>
      <w:tr w:rsidR="00F84301" w:rsidRPr="00953E21" w14:paraId="350735DF" w14:textId="77777777" w:rsidTr="00705CD9">
        <w:trPr>
          <w:cantSplit/>
          <w:ins w:id="2986" w:author="Gaston" w:date="2019-02-28T18:34:00Z"/>
        </w:trPr>
        <w:tc>
          <w:tcPr>
            <w:tcW w:w="284" w:type="dxa"/>
          </w:tcPr>
          <w:p w14:paraId="6077A7E7" w14:textId="77777777" w:rsidR="00F84301" w:rsidRPr="00953E21" w:rsidRDefault="00F84301" w:rsidP="00705CD9">
            <w:pPr>
              <w:pStyle w:val="Textetableau"/>
              <w:numPr>
                <w:ilvl w:val="0"/>
                <w:numId w:val="3"/>
              </w:numPr>
              <w:rPr>
                <w:ins w:id="2987" w:author="Gaston" w:date="2019-02-28T18:34:00Z"/>
                <w:szCs w:val="20"/>
                <w:lang w:val="fr-CA"/>
              </w:rPr>
            </w:pPr>
          </w:p>
        </w:tc>
        <w:tc>
          <w:tcPr>
            <w:tcW w:w="9682" w:type="dxa"/>
          </w:tcPr>
          <w:p w14:paraId="6971278D" w14:textId="77777777" w:rsidR="00F84301" w:rsidRPr="00953E21" w:rsidRDefault="00F84301" w:rsidP="00705CD9">
            <w:pPr>
              <w:pStyle w:val="Textetableau"/>
              <w:rPr>
                <w:ins w:id="2988" w:author="Gaston" w:date="2019-02-28T18:34:00Z"/>
                <w:szCs w:val="20"/>
                <w:lang w:val="fr-CA"/>
              </w:rPr>
            </w:pPr>
          </w:p>
        </w:tc>
      </w:tr>
      <w:tr w:rsidR="00F84301" w:rsidRPr="00953E21" w14:paraId="4C2394B2" w14:textId="77777777" w:rsidTr="00705CD9">
        <w:trPr>
          <w:cantSplit/>
          <w:ins w:id="2989" w:author="Gaston" w:date="2019-02-28T18:34:00Z"/>
        </w:trPr>
        <w:tc>
          <w:tcPr>
            <w:tcW w:w="284" w:type="dxa"/>
          </w:tcPr>
          <w:p w14:paraId="70AA8A32" w14:textId="77777777" w:rsidR="00F84301" w:rsidRPr="00953E21" w:rsidRDefault="00F84301" w:rsidP="00705CD9">
            <w:pPr>
              <w:pStyle w:val="Textetableau"/>
              <w:numPr>
                <w:ilvl w:val="0"/>
                <w:numId w:val="3"/>
              </w:numPr>
              <w:rPr>
                <w:ins w:id="2990" w:author="Gaston" w:date="2019-02-28T18:34:00Z"/>
                <w:szCs w:val="20"/>
                <w:lang w:val="fr-CA"/>
              </w:rPr>
            </w:pPr>
          </w:p>
        </w:tc>
        <w:tc>
          <w:tcPr>
            <w:tcW w:w="9682" w:type="dxa"/>
          </w:tcPr>
          <w:p w14:paraId="5984865D" w14:textId="77777777" w:rsidR="00F84301" w:rsidRPr="00953E21" w:rsidRDefault="00F84301" w:rsidP="00705CD9">
            <w:pPr>
              <w:pStyle w:val="Textetableau"/>
              <w:rPr>
                <w:ins w:id="2991" w:author="Gaston" w:date="2019-02-28T18:34:00Z"/>
                <w:lang w:val="fr-CA"/>
              </w:rPr>
            </w:pPr>
          </w:p>
        </w:tc>
      </w:tr>
      <w:tr w:rsidR="00F84301" w:rsidRPr="00953E21" w14:paraId="20DD2067" w14:textId="77777777" w:rsidTr="00705CD9">
        <w:trPr>
          <w:cantSplit/>
          <w:ins w:id="2992" w:author="Gaston" w:date="2019-02-28T18:34:00Z"/>
        </w:trPr>
        <w:tc>
          <w:tcPr>
            <w:tcW w:w="284" w:type="dxa"/>
          </w:tcPr>
          <w:p w14:paraId="0C0C549F" w14:textId="77777777" w:rsidR="00F84301" w:rsidRPr="00953E21" w:rsidRDefault="00F84301" w:rsidP="00705CD9">
            <w:pPr>
              <w:pStyle w:val="Textetableau"/>
              <w:numPr>
                <w:ilvl w:val="0"/>
                <w:numId w:val="3"/>
              </w:numPr>
              <w:rPr>
                <w:ins w:id="2993" w:author="Gaston" w:date="2019-02-28T18:34:00Z"/>
                <w:szCs w:val="20"/>
                <w:lang w:val="fr-CA"/>
              </w:rPr>
            </w:pPr>
          </w:p>
        </w:tc>
        <w:tc>
          <w:tcPr>
            <w:tcW w:w="9682" w:type="dxa"/>
          </w:tcPr>
          <w:p w14:paraId="50171713" w14:textId="77777777" w:rsidR="00F84301" w:rsidRPr="00953E21" w:rsidRDefault="00F84301" w:rsidP="00705CD9">
            <w:pPr>
              <w:pStyle w:val="Textetableau"/>
              <w:rPr>
                <w:ins w:id="2994" w:author="Gaston" w:date="2019-02-28T18:34:00Z"/>
                <w:szCs w:val="20"/>
                <w:lang w:val="fr-CA"/>
              </w:rPr>
            </w:pPr>
          </w:p>
        </w:tc>
      </w:tr>
      <w:tr w:rsidR="00F84301" w:rsidRPr="00953E21" w14:paraId="0FC89BD5" w14:textId="77777777" w:rsidTr="00705CD9">
        <w:trPr>
          <w:cantSplit/>
          <w:ins w:id="2995" w:author="Gaston" w:date="2019-02-28T18:34:00Z"/>
        </w:trPr>
        <w:tc>
          <w:tcPr>
            <w:tcW w:w="9966" w:type="dxa"/>
            <w:gridSpan w:val="2"/>
            <w:tcBorders>
              <w:top w:val="single" w:sz="4" w:space="0" w:color="auto"/>
              <w:left w:val="double" w:sz="4" w:space="0" w:color="auto"/>
              <w:bottom w:val="single" w:sz="4" w:space="0" w:color="auto"/>
              <w:right w:val="single" w:sz="4" w:space="0" w:color="auto"/>
            </w:tcBorders>
            <w:shd w:val="clear" w:color="auto" w:fill="E0E0E0"/>
          </w:tcPr>
          <w:p w14:paraId="5E30C37E" w14:textId="77777777" w:rsidR="00F84301" w:rsidRPr="00953E21" w:rsidRDefault="009562EC" w:rsidP="00705CD9">
            <w:pPr>
              <w:pStyle w:val="Textetableau"/>
              <w:rPr>
                <w:ins w:id="2996" w:author="Gaston" w:date="2019-02-28T18:34:00Z"/>
                <w:lang w:val="fr-CA"/>
              </w:rPr>
            </w:pPr>
            <w:ins w:id="2997" w:author="Gaston" w:date="2019-02-28T18:51:00Z">
              <w:r>
                <w:rPr>
                  <w:noProof/>
                  <w:lang w:eastAsia="fr-CA"/>
                </w:rPr>
                <w:drawing>
                  <wp:inline distT="0" distB="0" distL="0" distR="0" wp14:anchorId="646B8455" wp14:editId="0BC09CB4">
                    <wp:extent cx="677768" cy="493800"/>
                    <wp:effectExtent l="0" t="0" r="8255" b="1905"/>
                    <wp:docPr id="5" name="Image 5" descr="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901" cy="493897"/>
                            </a:xfrm>
                            <a:prstGeom prst="rect">
                              <a:avLst/>
                            </a:prstGeom>
                            <a:noFill/>
                            <a:ln>
                              <a:noFill/>
                            </a:ln>
                          </pic:spPr>
                        </pic:pic>
                      </a:graphicData>
                    </a:graphic>
                  </wp:inline>
                </w:drawing>
              </w:r>
            </w:ins>
          </w:p>
        </w:tc>
      </w:tr>
    </w:tbl>
    <w:p w14:paraId="1E0EF2CD" w14:textId="77777777" w:rsidR="00782100" w:rsidRDefault="00CA762E">
      <w:pPr>
        <w:pStyle w:val="TM1"/>
      </w:pPr>
      <w:ins w:id="2998" w:author="14217" w:date="2012-02-06T15:42:00Z">
        <w:r>
          <w:br w:type="page"/>
        </w:r>
      </w:ins>
      <w:del w:id="2999" w:author="14217" w:date="2012-02-06T15:42:00Z">
        <w:r w:rsidR="00782100" w:rsidDel="00CA762E">
          <w:br w:type="page"/>
        </w:r>
      </w:del>
    </w:p>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000" w:author="Gaston" w:date="2019-02-28T12:14:00Z">
          <w:tblPr>
            <w:tblW w:w="9072"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3001">
          <w:tblGrid>
            <w:gridCol w:w="284"/>
            <w:gridCol w:w="8221"/>
          </w:tblGrid>
        </w:tblGridChange>
      </w:tblGrid>
      <w:tr w:rsidR="00E60ADE" w14:paraId="20B4499C" w14:textId="77777777" w:rsidTr="00E60ADE">
        <w:trPr>
          <w:cantSplit/>
          <w:trHeight w:val="230"/>
          <w:ins w:id="3002" w:author="Gaston" w:date="2019-02-28T12:13:00Z"/>
          <w:trPrChange w:id="3003" w:author="Gaston" w:date="2019-02-28T12:14:00Z">
            <w:trPr>
              <w:wAfter w:w="567" w:type="dxa"/>
              <w:cantSplit/>
              <w:trHeight w:val="230"/>
            </w:trPr>
          </w:trPrChange>
        </w:trPr>
        <w:tc>
          <w:tcPr>
            <w:tcW w:w="9923" w:type="dxa"/>
            <w:gridSpan w:val="2"/>
            <w:shd w:val="clear" w:color="auto" w:fill="E0E0E0"/>
            <w:tcPrChange w:id="3004" w:author="Gaston" w:date="2019-02-28T12:14:00Z">
              <w:tcPr>
                <w:tcW w:w="8505" w:type="dxa"/>
                <w:gridSpan w:val="2"/>
                <w:shd w:val="clear" w:color="auto" w:fill="E0E0E0"/>
              </w:tcPr>
            </w:tcPrChange>
          </w:tcPr>
          <w:p w14:paraId="3E8573B2" w14:textId="77777777" w:rsidR="00E60ADE" w:rsidRDefault="00E60ADE">
            <w:pPr>
              <w:pStyle w:val="Titre1"/>
              <w:rPr>
                <w:ins w:id="3005" w:author="Gaston" w:date="2019-02-28T12:13:00Z"/>
                <w:szCs w:val="20"/>
              </w:rPr>
              <w:pPrChange w:id="3006" w:author="Gaston" w:date="2019-02-28T17:05:00Z">
                <w:pPr>
                  <w:pStyle w:val="Textetableau"/>
                  <w:jc w:val="center"/>
                </w:pPr>
              </w:pPrChange>
            </w:pPr>
            <w:bookmarkStart w:id="3007" w:name="_Toc2273852"/>
            <w:ins w:id="3008" w:author="Gaston" w:date="2019-02-28T12:14:00Z">
              <w:r w:rsidRPr="0032774E">
                <w:lastRenderedPageBreak/>
                <w:t>Diagramme schématique</w:t>
              </w:r>
            </w:ins>
            <w:bookmarkEnd w:id="3007"/>
          </w:p>
        </w:tc>
      </w:tr>
      <w:tr w:rsidR="00E60ADE" w14:paraId="18123C94" w14:textId="77777777" w:rsidTr="00E60ADE">
        <w:tblPrEx>
          <w:tblPrExChange w:id="3009" w:author="Gaston" w:date="2019-02-28T12:14:00Z">
            <w:tblPrEx>
              <w:tblW w:w="9639" w:type="dxa"/>
            </w:tblPrEx>
          </w:tblPrExChange>
        </w:tblPrEx>
        <w:trPr>
          <w:cantSplit/>
          <w:trHeight w:val="230"/>
          <w:trPrChange w:id="3010" w:author="Gaston" w:date="2019-02-28T12:14:00Z">
            <w:trPr>
              <w:cantSplit/>
            </w:trPr>
          </w:trPrChange>
        </w:trPr>
        <w:tc>
          <w:tcPr>
            <w:tcW w:w="9923" w:type="dxa"/>
            <w:gridSpan w:val="2"/>
            <w:vMerge w:val="restart"/>
            <w:shd w:val="clear" w:color="auto" w:fill="E0E0E0"/>
            <w:tcPrChange w:id="3011" w:author="Gaston" w:date="2019-02-28T12:14:00Z">
              <w:tcPr>
                <w:tcW w:w="8505" w:type="dxa"/>
                <w:gridSpan w:val="2"/>
                <w:vMerge w:val="restart"/>
                <w:shd w:val="clear" w:color="auto" w:fill="E0E0E0"/>
              </w:tcPr>
            </w:tcPrChange>
          </w:tcPr>
          <w:p w14:paraId="3F78A643" w14:textId="77777777" w:rsidR="00E60ADE" w:rsidRDefault="00E60ADE">
            <w:pPr>
              <w:pStyle w:val="Textetableau"/>
              <w:jc w:val="center"/>
            </w:pPr>
            <w:r>
              <w:rPr>
                <w:szCs w:val="20"/>
              </w:rPr>
              <w:t>Liste de critères tels que définis dans le document</w:t>
            </w:r>
          </w:p>
          <w:p w14:paraId="128F21D9" w14:textId="77777777" w:rsidR="00E60ADE" w:rsidRDefault="00E60ADE" w:rsidP="00A82C22">
            <w:pPr>
              <w:pStyle w:val="Textetableau"/>
              <w:jc w:val="center"/>
            </w:pPr>
            <w:r>
              <w:rPr>
                <w:szCs w:val="20"/>
              </w:rPr>
              <w:t>«Diagramme schématique» du cours Réaliser un prototype</w:t>
            </w:r>
          </w:p>
        </w:tc>
      </w:tr>
      <w:tr w:rsidR="00E60ADE" w14:paraId="471ADA4C" w14:textId="77777777" w:rsidTr="00E60ADE">
        <w:trPr>
          <w:cantSplit/>
          <w:trHeight w:val="286"/>
          <w:trPrChange w:id="3012" w:author="Gaston" w:date="2019-02-28T12:14:00Z">
            <w:trPr>
              <w:cantSplit/>
            </w:trPr>
          </w:trPrChange>
        </w:trPr>
        <w:tc>
          <w:tcPr>
            <w:tcW w:w="9923" w:type="dxa"/>
            <w:gridSpan w:val="2"/>
            <w:vMerge/>
            <w:tcPrChange w:id="3013" w:author="Gaston" w:date="2019-02-28T12:14:00Z">
              <w:tcPr>
                <w:tcW w:w="8505" w:type="dxa"/>
                <w:gridSpan w:val="2"/>
                <w:vMerge/>
              </w:tcPr>
            </w:tcPrChange>
          </w:tcPr>
          <w:p w14:paraId="0EAABCD4" w14:textId="77777777" w:rsidR="00E60ADE" w:rsidRDefault="00E60ADE">
            <w:pPr>
              <w:pStyle w:val="Textetableau"/>
              <w:jc w:val="center"/>
            </w:pPr>
          </w:p>
        </w:tc>
      </w:tr>
      <w:tr w:rsidR="00E60ADE" w14:paraId="3ECEAD11" w14:textId="77777777" w:rsidTr="00E60ADE">
        <w:tc>
          <w:tcPr>
            <w:tcW w:w="284" w:type="dxa"/>
            <w:tcPrChange w:id="3014" w:author="Gaston" w:date="2019-02-28T12:14:00Z">
              <w:tcPr>
                <w:tcW w:w="284" w:type="dxa"/>
              </w:tcPr>
            </w:tcPrChange>
          </w:tcPr>
          <w:p w14:paraId="6C3561CF" w14:textId="77777777" w:rsidR="00E60ADE" w:rsidRDefault="00E60ADE">
            <w:pPr>
              <w:pStyle w:val="Textetableau"/>
              <w:numPr>
                <w:ilvl w:val="0"/>
                <w:numId w:val="4"/>
              </w:numPr>
              <w:rPr>
                <w:szCs w:val="20"/>
              </w:rPr>
            </w:pPr>
          </w:p>
        </w:tc>
        <w:tc>
          <w:tcPr>
            <w:tcW w:w="9639" w:type="dxa"/>
            <w:tcPrChange w:id="3015" w:author="Gaston" w:date="2019-02-28T12:14:00Z">
              <w:tcPr>
                <w:tcW w:w="8221" w:type="dxa"/>
              </w:tcPr>
            </w:tcPrChange>
          </w:tcPr>
          <w:p w14:paraId="56F637FC" w14:textId="77777777" w:rsidR="00E60ADE" w:rsidRDefault="00E60ADE">
            <w:pPr>
              <w:pStyle w:val="Textetableau"/>
            </w:pPr>
            <w:r>
              <w:t>Le diagramme doit être suffisamment bien fait pour être évalué.</w:t>
            </w:r>
          </w:p>
        </w:tc>
      </w:tr>
      <w:tr w:rsidR="00E60ADE" w14:paraId="4323057F" w14:textId="77777777" w:rsidTr="00E60ADE">
        <w:tblPrEx>
          <w:tblPrExChange w:id="3016" w:author="Gaston" w:date="2019-02-28T12:14:00Z">
            <w:tblPrEx>
              <w:tblW w:w="9639" w:type="dxa"/>
            </w:tblPrEx>
          </w:tblPrExChange>
        </w:tblPrEx>
        <w:trPr>
          <w:cantSplit/>
          <w:trHeight w:val="397"/>
          <w:trPrChange w:id="3017" w:author="Gaston" w:date="2019-02-28T12:14:00Z">
            <w:trPr>
              <w:cantSplit/>
              <w:trHeight w:val="397"/>
            </w:trPr>
          </w:trPrChange>
        </w:trPr>
        <w:tc>
          <w:tcPr>
            <w:tcW w:w="9923" w:type="dxa"/>
            <w:gridSpan w:val="2"/>
            <w:tcBorders>
              <w:bottom w:val="single" w:sz="4" w:space="0" w:color="auto"/>
            </w:tcBorders>
            <w:shd w:val="clear" w:color="auto" w:fill="E0E0E0"/>
            <w:tcPrChange w:id="3018" w:author="Gaston" w:date="2019-02-28T12:14:00Z">
              <w:tcPr>
                <w:tcW w:w="8505" w:type="dxa"/>
                <w:gridSpan w:val="2"/>
                <w:tcBorders>
                  <w:bottom w:val="single" w:sz="4" w:space="0" w:color="auto"/>
                </w:tcBorders>
                <w:shd w:val="clear" w:color="auto" w:fill="E0E0E0"/>
              </w:tcPr>
            </w:tcPrChange>
          </w:tcPr>
          <w:p w14:paraId="19D23BF2" w14:textId="77777777" w:rsidR="00E60ADE" w:rsidDel="00E60ADE" w:rsidRDefault="00E60ADE">
            <w:pPr>
              <w:pStyle w:val="Textetableau"/>
              <w:rPr>
                <w:del w:id="3019" w:author="Gaston" w:date="2019-02-28T12:14:00Z"/>
                <w:szCs w:val="20"/>
              </w:rPr>
            </w:pPr>
            <w:del w:id="3020" w:author="Gaston" w:date="2019-02-28T12:14:00Z">
              <w:r w:rsidDel="00E60ADE">
                <w:rPr>
                  <w:szCs w:val="20"/>
                </w:rPr>
                <w:delText>Note 1 : Aucun point ne sera retranché, dans le cas ou l'item ne s'applique pas.</w:delText>
              </w:r>
            </w:del>
          </w:p>
          <w:p w14:paraId="3152736E" w14:textId="77777777" w:rsidR="00E60ADE" w:rsidRDefault="00E60ADE">
            <w:pPr>
              <w:pStyle w:val="Textetableau"/>
              <w:rPr>
                <w:szCs w:val="20"/>
              </w:rPr>
            </w:pPr>
            <w:r>
              <w:t>Note 2 : Les évaluations des tableaux sur les pages suivantes s’appliquent s’il y a lieu</w:t>
            </w:r>
          </w:p>
        </w:tc>
      </w:tr>
      <w:tr w:rsidR="00E60ADE" w14:paraId="6B9E848B" w14:textId="77777777" w:rsidTr="00E60ADE">
        <w:trPr>
          <w:cantSplit/>
          <w:trPrChange w:id="3021" w:author="Gaston" w:date="2019-02-28T12:14:00Z">
            <w:trPr>
              <w:cantSplit/>
            </w:trPr>
          </w:trPrChange>
        </w:trPr>
        <w:tc>
          <w:tcPr>
            <w:tcW w:w="284" w:type="dxa"/>
            <w:tcPrChange w:id="3022" w:author="Gaston" w:date="2019-02-28T12:14:00Z">
              <w:tcPr>
                <w:tcW w:w="284" w:type="dxa"/>
              </w:tcPr>
            </w:tcPrChange>
          </w:tcPr>
          <w:p w14:paraId="3196BE5E" w14:textId="77777777" w:rsidR="00E60ADE" w:rsidRDefault="00E60ADE">
            <w:pPr>
              <w:pStyle w:val="Textetableau"/>
              <w:numPr>
                <w:ilvl w:val="0"/>
                <w:numId w:val="3"/>
              </w:numPr>
              <w:rPr>
                <w:szCs w:val="20"/>
              </w:rPr>
            </w:pPr>
          </w:p>
        </w:tc>
        <w:tc>
          <w:tcPr>
            <w:tcW w:w="9639" w:type="dxa"/>
            <w:tcPrChange w:id="3023" w:author="Gaston" w:date="2019-02-28T12:14:00Z">
              <w:tcPr>
                <w:tcW w:w="8221" w:type="dxa"/>
              </w:tcPr>
            </w:tcPrChange>
          </w:tcPr>
          <w:p w14:paraId="7F11DED5" w14:textId="77777777" w:rsidR="00E60ADE" w:rsidRDefault="00E60ADE">
            <w:pPr>
              <w:pStyle w:val="Textetableau"/>
            </w:pPr>
            <w:r>
              <w:rPr>
                <w:sz w:val="16"/>
                <w:szCs w:val="16"/>
              </w:rPr>
              <w:t xml:space="preserve">Les </w:t>
            </w:r>
            <w:r>
              <w:rPr>
                <w:sz w:val="16"/>
                <w:szCs w:val="16"/>
                <w:u w:val="single"/>
              </w:rPr>
              <w:t>abréviations</w:t>
            </w:r>
            <w:r>
              <w:rPr>
                <w:sz w:val="16"/>
                <w:szCs w:val="16"/>
              </w:rPr>
              <w:t xml:space="preserve"> utilisées pour les unités de mesure respectent la norme du système international.</w:t>
            </w:r>
            <w:ins w:id="3024" w:author="14326" w:date="2011-05-19T10:15:00Z">
              <w:r>
                <w:rPr>
                  <w:sz w:val="16"/>
                  <w:szCs w:val="16"/>
                </w:rPr>
                <w:t xml:space="preserve"> (</w:t>
              </w:r>
            </w:ins>
            <w:ins w:id="3025" w:author="14326" w:date="2011-05-19T10:17:00Z">
              <w:r>
                <w:rPr>
                  <w:sz w:val="16"/>
                  <w:szCs w:val="16"/>
                </w:rPr>
                <w:t xml:space="preserve">K, Mhz, </w:t>
              </w:r>
              <w:proofErr w:type="spellStart"/>
              <w:r>
                <w:rPr>
                  <w:sz w:val="16"/>
                  <w:szCs w:val="16"/>
                </w:rPr>
                <w:t>uF</w:t>
              </w:r>
              <w:proofErr w:type="spellEnd"/>
              <w:r>
                <w:rPr>
                  <w:sz w:val="16"/>
                  <w:szCs w:val="16"/>
                </w:rPr>
                <w:t xml:space="preserve">, </w:t>
              </w:r>
              <w:proofErr w:type="spellStart"/>
              <w:r>
                <w:rPr>
                  <w:sz w:val="16"/>
                  <w:szCs w:val="16"/>
                </w:rPr>
                <w:t>etc</w:t>
              </w:r>
              <w:proofErr w:type="spellEnd"/>
              <w:r>
                <w:rPr>
                  <w:sz w:val="16"/>
                  <w:szCs w:val="16"/>
                </w:rPr>
                <w:t>)</w:t>
              </w:r>
            </w:ins>
          </w:p>
        </w:tc>
      </w:tr>
      <w:tr w:rsidR="00E60ADE" w14:paraId="7C3C41FD" w14:textId="77777777" w:rsidTr="00E60ADE">
        <w:trPr>
          <w:cantSplit/>
          <w:ins w:id="3026" w:author="14326" w:date="2011-05-19T11:41:00Z"/>
          <w:trPrChange w:id="3027" w:author="Gaston" w:date="2019-02-28T12:14:00Z">
            <w:trPr>
              <w:cantSplit/>
            </w:trPr>
          </w:trPrChange>
        </w:trPr>
        <w:tc>
          <w:tcPr>
            <w:tcW w:w="284" w:type="dxa"/>
            <w:tcPrChange w:id="3028" w:author="Gaston" w:date="2019-02-28T12:14:00Z">
              <w:tcPr>
                <w:tcW w:w="284" w:type="dxa"/>
              </w:tcPr>
            </w:tcPrChange>
          </w:tcPr>
          <w:p w14:paraId="3B4FA961" w14:textId="77777777" w:rsidR="00E60ADE" w:rsidRDefault="00E60ADE">
            <w:pPr>
              <w:pStyle w:val="Textetableau"/>
              <w:numPr>
                <w:ilvl w:val="0"/>
                <w:numId w:val="3"/>
              </w:numPr>
              <w:rPr>
                <w:ins w:id="3029" w:author="14326" w:date="2011-05-19T11:41:00Z"/>
                <w:szCs w:val="20"/>
              </w:rPr>
            </w:pPr>
          </w:p>
        </w:tc>
        <w:tc>
          <w:tcPr>
            <w:tcW w:w="9639" w:type="dxa"/>
            <w:tcPrChange w:id="3030" w:author="Gaston" w:date="2019-02-28T12:14:00Z">
              <w:tcPr>
                <w:tcW w:w="8221" w:type="dxa"/>
              </w:tcPr>
            </w:tcPrChange>
          </w:tcPr>
          <w:p w14:paraId="7A21C2D4" w14:textId="77777777" w:rsidR="00E60ADE" w:rsidRDefault="00E60ADE">
            <w:pPr>
              <w:pStyle w:val="Textetableau"/>
              <w:rPr>
                <w:ins w:id="3031" w:author="14326" w:date="2011-05-19T11:41:00Z"/>
                <w:sz w:val="16"/>
                <w:szCs w:val="16"/>
              </w:rPr>
            </w:pPr>
            <w:ins w:id="3032" w:author="14326" w:date="2011-05-19T11:41:00Z">
              <w:r>
                <w:rPr>
                  <w:sz w:val="16"/>
                  <w:szCs w:val="16"/>
                </w:rPr>
                <w:t xml:space="preserve">La grosseur de page ainsi que la grosseur des polices de caractères </w:t>
              </w:r>
            </w:ins>
            <w:ins w:id="3033" w:author="14326" w:date="2011-05-19T11:42:00Z">
              <w:r>
                <w:rPr>
                  <w:sz w:val="16"/>
                  <w:szCs w:val="16"/>
                </w:rPr>
                <w:t xml:space="preserve">ont été choisis pour </w:t>
              </w:r>
            </w:ins>
            <w:ins w:id="3034" w:author="14326" w:date="2011-05-19T11:41:00Z">
              <w:r>
                <w:rPr>
                  <w:sz w:val="16"/>
                  <w:szCs w:val="16"/>
                </w:rPr>
                <w:t xml:space="preserve">permettent de facilement lire ces derniers </w:t>
              </w:r>
            </w:ins>
            <w:ins w:id="3035" w:author="14326" w:date="2011-05-19T11:43:00Z">
              <w:r>
                <w:rPr>
                  <w:sz w:val="16"/>
                  <w:szCs w:val="16"/>
                </w:rPr>
                <w:t>quand la page est imprimée dans le format or</w:t>
              </w:r>
            </w:ins>
            <w:ins w:id="3036" w:author="14217" w:date="2012-02-06T15:04:00Z">
              <w:r>
                <w:rPr>
                  <w:sz w:val="16"/>
                  <w:szCs w:val="16"/>
                </w:rPr>
                <w:t>i</w:t>
              </w:r>
            </w:ins>
            <w:ins w:id="3037" w:author="14326" w:date="2011-05-19T11:43:00Z">
              <w:r>
                <w:rPr>
                  <w:sz w:val="16"/>
                  <w:szCs w:val="16"/>
                </w:rPr>
                <w:t>ginal.</w:t>
              </w:r>
            </w:ins>
          </w:p>
        </w:tc>
      </w:tr>
      <w:tr w:rsidR="00E60ADE" w14:paraId="09F0AF12" w14:textId="77777777" w:rsidTr="00E60ADE">
        <w:trPr>
          <w:cantSplit/>
          <w:trPrChange w:id="3038" w:author="Gaston" w:date="2019-02-28T12:14:00Z">
            <w:trPr>
              <w:cantSplit/>
            </w:trPr>
          </w:trPrChange>
        </w:trPr>
        <w:tc>
          <w:tcPr>
            <w:tcW w:w="284" w:type="dxa"/>
            <w:tcPrChange w:id="3039" w:author="Gaston" w:date="2019-02-28T12:14:00Z">
              <w:tcPr>
                <w:tcW w:w="284" w:type="dxa"/>
              </w:tcPr>
            </w:tcPrChange>
          </w:tcPr>
          <w:p w14:paraId="2EBC743B" w14:textId="77777777" w:rsidR="00E60ADE" w:rsidRDefault="00E60ADE">
            <w:pPr>
              <w:pStyle w:val="Textetableau"/>
              <w:numPr>
                <w:ilvl w:val="0"/>
                <w:numId w:val="3"/>
              </w:numPr>
              <w:rPr>
                <w:szCs w:val="20"/>
              </w:rPr>
            </w:pPr>
          </w:p>
        </w:tc>
        <w:tc>
          <w:tcPr>
            <w:tcW w:w="9639" w:type="dxa"/>
            <w:tcPrChange w:id="3040" w:author="Gaston" w:date="2019-02-28T12:14:00Z">
              <w:tcPr>
                <w:tcW w:w="8221" w:type="dxa"/>
              </w:tcPr>
            </w:tcPrChange>
          </w:tcPr>
          <w:p w14:paraId="0EC3D5E0" w14:textId="77777777" w:rsidR="00E60ADE" w:rsidRDefault="00E60ADE">
            <w:pPr>
              <w:pStyle w:val="Textetableau"/>
            </w:pPr>
            <w:r>
              <w:rPr>
                <w:sz w:val="16"/>
                <w:szCs w:val="16"/>
              </w:rPr>
              <w:t xml:space="preserve">La disposition des symboles de composant facilite la compréhension du fonctionnement du circuit.  </w:t>
            </w:r>
          </w:p>
        </w:tc>
      </w:tr>
      <w:tr w:rsidR="00E60ADE" w14:paraId="09CB51CD" w14:textId="77777777" w:rsidTr="00E60ADE">
        <w:trPr>
          <w:cantSplit/>
          <w:trPrChange w:id="3041" w:author="Gaston" w:date="2019-02-28T12:14:00Z">
            <w:trPr>
              <w:cantSplit/>
            </w:trPr>
          </w:trPrChange>
        </w:trPr>
        <w:tc>
          <w:tcPr>
            <w:tcW w:w="284" w:type="dxa"/>
            <w:tcPrChange w:id="3042" w:author="Gaston" w:date="2019-02-28T12:14:00Z">
              <w:tcPr>
                <w:tcW w:w="284" w:type="dxa"/>
              </w:tcPr>
            </w:tcPrChange>
          </w:tcPr>
          <w:p w14:paraId="7178FDF5" w14:textId="77777777" w:rsidR="00E60ADE" w:rsidRDefault="00E60ADE">
            <w:pPr>
              <w:pStyle w:val="Textetableau"/>
              <w:numPr>
                <w:ilvl w:val="0"/>
                <w:numId w:val="3"/>
              </w:numPr>
              <w:rPr>
                <w:szCs w:val="20"/>
              </w:rPr>
            </w:pPr>
          </w:p>
        </w:tc>
        <w:tc>
          <w:tcPr>
            <w:tcW w:w="9639" w:type="dxa"/>
            <w:tcPrChange w:id="3043" w:author="Gaston" w:date="2019-02-28T12:14:00Z">
              <w:tcPr>
                <w:tcW w:w="8221" w:type="dxa"/>
              </w:tcPr>
            </w:tcPrChange>
          </w:tcPr>
          <w:p w14:paraId="49B39797" w14:textId="77777777" w:rsidR="00E60ADE" w:rsidRDefault="00E60ADE">
            <w:pPr>
              <w:pStyle w:val="Textetableau"/>
            </w:pPr>
            <w:r>
              <w:rPr>
                <w:sz w:val="16"/>
                <w:szCs w:val="16"/>
              </w:rPr>
              <w:t xml:space="preserve">Tous les symboles des composants sont regroupés par étage fonctionnel ou par fonction spécifique. </w:t>
            </w:r>
          </w:p>
        </w:tc>
      </w:tr>
      <w:tr w:rsidR="00E60ADE" w14:paraId="304EAD89" w14:textId="77777777" w:rsidTr="00E60ADE">
        <w:trPr>
          <w:cantSplit/>
          <w:trPrChange w:id="3044" w:author="Gaston" w:date="2019-02-28T12:14:00Z">
            <w:trPr>
              <w:cantSplit/>
            </w:trPr>
          </w:trPrChange>
        </w:trPr>
        <w:tc>
          <w:tcPr>
            <w:tcW w:w="284" w:type="dxa"/>
            <w:tcPrChange w:id="3045" w:author="Gaston" w:date="2019-02-28T12:14:00Z">
              <w:tcPr>
                <w:tcW w:w="284" w:type="dxa"/>
              </w:tcPr>
            </w:tcPrChange>
          </w:tcPr>
          <w:p w14:paraId="580DE60F" w14:textId="77777777" w:rsidR="00E60ADE" w:rsidRDefault="00E60ADE">
            <w:pPr>
              <w:pStyle w:val="Textetableau"/>
              <w:numPr>
                <w:ilvl w:val="0"/>
                <w:numId w:val="3"/>
              </w:numPr>
              <w:rPr>
                <w:szCs w:val="20"/>
              </w:rPr>
            </w:pPr>
          </w:p>
        </w:tc>
        <w:tc>
          <w:tcPr>
            <w:tcW w:w="9639" w:type="dxa"/>
            <w:tcPrChange w:id="3046" w:author="Gaston" w:date="2019-02-28T12:14:00Z">
              <w:tcPr>
                <w:tcW w:w="8221" w:type="dxa"/>
              </w:tcPr>
            </w:tcPrChange>
          </w:tcPr>
          <w:p w14:paraId="283FBD52" w14:textId="77777777" w:rsidR="00E60ADE" w:rsidRDefault="00E60ADE">
            <w:pPr>
              <w:pStyle w:val="Textetableau"/>
            </w:pPr>
            <w:r>
              <w:rPr>
                <w:sz w:val="16"/>
                <w:szCs w:val="16"/>
              </w:rPr>
              <w:t xml:space="preserve">Tous les symboles sont alignés verticalement et horizontalement.           </w:t>
            </w:r>
          </w:p>
        </w:tc>
      </w:tr>
      <w:tr w:rsidR="00E60ADE" w14:paraId="3391FE99" w14:textId="77777777" w:rsidTr="00E60ADE">
        <w:trPr>
          <w:cantSplit/>
          <w:trPrChange w:id="3047" w:author="Gaston" w:date="2019-02-28T12:14:00Z">
            <w:trPr>
              <w:cantSplit/>
            </w:trPr>
          </w:trPrChange>
        </w:trPr>
        <w:tc>
          <w:tcPr>
            <w:tcW w:w="284" w:type="dxa"/>
            <w:tcPrChange w:id="3048" w:author="Gaston" w:date="2019-02-28T12:14:00Z">
              <w:tcPr>
                <w:tcW w:w="284" w:type="dxa"/>
              </w:tcPr>
            </w:tcPrChange>
          </w:tcPr>
          <w:p w14:paraId="556423D4" w14:textId="77777777" w:rsidR="00E60ADE" w:rsidRDefault="00E60ADE">
            <w:pPr>
              <w:pStyle w:val="Textetableau"/>
              <w:numPr>
                <w:ilvl w:val="0"/>
                <w:numId w:val="3"/>
              </w:numPr>
              <w:rPr>
                <w:szCs w:val="20"/>
              </w:rPr>
            </w:pPr>
          </w:p>
        </w:tc>
        <w:tc>
          <w:tcPr>
            <w:tcW w:w="9639" w:type="dxa"/>
            <w:tcPrChange w:id="3049" w:author="Gaston" w:date="2019-02-28T12:14:00Z">
              <w:tcPr>
                <w:tcW w:w="8221" w:type="dxa"/>
              </w:tcPr>
            </w:tcPrChange>
          </w:tcPr>
          <w:p w14:paraId="7DBF6BA8" w14:textId="77777777" w:rsidR="00E60ADE" w:rsidRDefault="00E60ADE">
            <w:pPr>
              <w:pStyle w:val="Textetableau"/>
            </w:pPr>
            <w:r>
              <w:rPr>
                <w:sz w:val="16"/>
                <w:szCs w:val="16"/>
              </w:rPr>
              <w:t xml:space="preserve">Les symboles utilisés proviennent tous de la norme IEEE sauf ceux qui n'existent pas et qui sont créés. </w:t>
            </w:r>
          </w:p>
        </w:tc>
      </w:tr>
      <w:tr w:rsidR="00E60ADE" w14:paraId="6D0FBDC2" w14:textId="77777777" w:rsidTr="00E60ADE">
        <w:trPr>
          <w:cantSplit/>
          <w:trPrChange w:id="3050" w:author="Gaston" w:date="2019-02-28T12:14:00Z">
            <w:trPr>
              <w:cantSplit/>
            </w:trPr>
          </w:trPrChange>
        </w:trPr>
        <w:tc>
          <w:tcPr>
            <w:tcW w:w="284" w:type="dxa"/>
            <w:tcPrChange w:id="3051" w:author="Gaston" w:date="2019-02-28T12:14:00Z">
              <w:tcPr>
                <w:tcW w:w="284" w:type="dxa"/>
              </w:tcPr>
            </w:tcPrChange>
          </w:tcPr>
          <w:p w14:paraId="02E10316" w14:textId="77777777" w:rsidR="00E60ADE" w:rsidRDefault="00E60ADE">
            <w:pPr>
              <w:pStyle w:val="Textetableau"/>
              <w:numPr>
                <w:ilvl w:val="0"/>
                <w:numId w:val="3"/>
              </w:numPr>
              <w:rPr>
                <w:szCs w:val="20"/>
              </w:rPr>
            </w:pPr>
          </w:p>
        </w:tc>
        <w:tc>
          <w:tcPr>
            <w:tcW w:w="9639" w:type="dxa"/>
            <w:tcPrChange w:id="3052" w:author="Gaston" w:date="2019-02-28T12:14:00Z">
              <w:tcPr>
                <w:tcW w:w="8221" w:type="dxa"/>
              </w:tcPr>
            </w:tcPrChange>
          </w:tcPr>
          <w:p w14:paraId="0D400BC2" w14:textId="77777777" w:rsidR="00E60ADE" w:rsidRDefault="00E60ADE" w:rsidP="00801FCF">
            <w:pPr>
              <w:pStyle w:val="Textetableau"/>
            </w:pPr>
            <w:r>
              <w:rPr>
                <w:sz w:val="16"/>
                <w:szCs w:val="16"/>
              </w:rPr>
              <w:t xml:space="preserve">Tous les codes de référence respectent la norme IEEE. </w:t>
            </w:r>
            <w:ins w:id="3053" w:author="14326" w:date="2011-05-19T10:19:00Z">
              <w:r>
                <w:rPr>
                  <w:sz w:val="16"/>
                  <w:szCs w:val="16"/>
                </w:rPr>
                <w:t>(R1, U3, C2)</w:t>
              </w:r>
            </w:ins>
          </w:p>
        </w:tc>
      </w:tr>
      <w:tr w:rsidR="00E60ADE" w14:paraId="02829C05" w14:textId="77777777" w:rsidTr="00E60ADE">
        <w:trPr>
          <w:cantSplit/>
          <w:trPrChange w:id="3054" w:author="Gaston" w:date="2019-02-28T12:14:00Z">
            <w:trPr>
              <w:cantSplit/>
            </w:trPr>
          </w:trPrChange>
        </w:trPr>
        <w:tc>
          <w:tcPr>
            <w:tcW w:w="284" w:type="dxa"/>
            <w:tcPrChange w:id="3055" w:author="Gaston" w:date="2019-02-28T12:14:00Z">
              <w:tcPr>
                <w:tcW w:w="284" w:type="dxa"/>
              </w:tcPr>
            </w:tcPrChange>
          </w:tcPr>
          <w:p w14:paraId="0FEFB9BA" w14:textId="77777777" w:rsidR="00E60ADE" w:rsidRDefault="00E60ADE">
            <w:pPr>
              <w:pStyle w:val="Textetableau"/>
              <w:numPr>
                <w:ilvl w:val="0"/>
                <w:numId w:val="3"/>
              </w:numPr>
              <w:rPr>
                <w:szCs w:val="20"/>
              </w:rPr>
            </w:pPr>
          </w:p>
        </w:tc>
        <w:tc>
          <w:tcPr>
            <w:tcW w:w="9639" w:type="dxa"/>
            <w:tcPrChange w:id="3056" w:author="Gaston" w:date="2019-02-28T12:14:00Z">
              <w:tcPr>
                <w:tcW w:w="8221" w:type="dxa"/>
              </w:tcPr>
            </w:tcPrChange>
          </w:tcPr>
          <w:p w14:paraId="7AB4BB4E" w14:textId="77777777" w:rsidR="00E60ADE" w:rsidRDefault="00E60ADE">
            <w:pPr>
              <w:pStyle w:val="Textetableau"/>
            </w:pPr>
            <w:r>
              <w:rPr>
                <w:sz w:val="16"/>
                <w:szCs w:val="16"/>
              </w:rPr>
              <w:t xml:space="preserve">L'orientation des symboles est orthogonale. </w:t>
            </w:r>
          </w:p>
        </w:tc>
      </w:tr>
      <w:tr w:rsidR="00E60ADE" w14:paraId="4B1986C5" w14:textId="77777777" w:rsidTr="00E60ADE">
        <w:trPr>
          <w:cantSplit/>
          <w:trPrChange w:id="3057" w:author="Gaston" w:date="2019-02-28T12:14:00Z">
            <w:trPr>
              <w:cantSplit/>
            </w:trPr>
          </w:trPrChange>
        </w:trPr>
        <w:tc>
          <w:tcPr>
            <w:tcW w:w="284" w:type="dxa"/>
            <w:tcPrChange w:id="3058" w:author="Gaston" w:date="2019-02-28T12:14:00Z">
              <w:tcPr>
                <w:tcW w:w="284" w:type="dxa"/>
              </w:tcPr>
            </w:tcPrChange>
          </w:tcPr>
          <w:p w14:paraId="67A828E2" w14:textId="77777777" w:rsidR="00E60ADE" w:rsidRDefault="00E60ADE">
            <w:pPr>
              <w:pStyle w:val="Textetableau"/>
              <w:numPr>
                <w:ilvl w:val="0"/>
                <w:numId w:val="3"/>
              </w:numPr>
              <w:rPr>
                <w:szCs w:val="20"/>
              </w:rPr>
            </w:pPr>
          </w:p>
        </w:tc>
        <w:tc>
          <w:tcPr>
            <w:tcW w:w="9639" w:type="dxa"/>
            <w:tcPrChange w:id="3059" w:author="Gaston" w:date="2019-02-28T12:14:00Z">
              <w:tcPr>
                <w:tcW w:w="8221" w:type="dxa"/>
              </w:tcPr>
            </w:tcPrChange>
          </w:tcPr>
          <w:p w14:paraId="3935415E" w14:textId="77777777" w:rsidR="00E60ADE" w:rsidRDefault="00E60ADE" w:rsidP="00C7530A">
            <w:pPr>
              <w:pStyle w:val="Textetableau"/>
            </w:pPr>
            <w:r>
              <w:rPr>
                <w:sz w:val="16"/>
                <w:szCs w:val="16"/>
              </w:rPr>
              <w:t xml:space="preserve">Les lignes représentant les chemins conducteurs sont orthogonales, exception faite des </w:t>
            </w:r>
            <w:ins w:id="3060" w:author="14326" w:date="2011-05-19T10:20:00Z">
              <w:r>
                <w:rPr>
                  <w:sz w:val="16"/>
                  <w:szCs w:val="16"/>
                </w:rPr>
                <w:t>changements de direction d’un bus qui doit être à 45 degré.</w:t>
              </w:r>
            </w:ins>
            <w:del w:id="3061" w:author="14326" w:date="2011-05-19T10:20:00Z">
              <w:r w:rsidDel="00C7530A">
                <w:rPr>
                  <w:sz w:val="16"/>
                  <w:szCs w:val="16"/>
                </w:rPr>
                <w:delText>lignes représentant un bus.</w:delText>
              </w:r>
            </w:del>
            <w:r>
              <w:rPr>
                <w:sz w:val="16"/>
                <w:szCs w:val="16"/>
              </w:rPr>
              <w:t xml:space="preserve"> </w:t>
            </w:r>
          </w:p>
        </w:tc>
      </w:tr>
      <w:tr w:rsidR="00E60ADE" w14:paraId="429BA3B6" w14:textId="77777777" w:rsidTr="00E60ADE">
        <w:trPr>
          <w:cantSplit/>
          <w:trPrChange w:id="3062" w:author="Gaston" w:date="2019-02-28T12:14:00Z">
            <w:trPr>
              <w:cantSplit/>
            </w:trPr>
          </w:trPrChange>
        </w:trPr>
        <w:tc>
          <w:tcPr>
            <w:tcW w:w="284" w:type="dxa"/>
            <w:tcPrChange w:id="3063" w:author="Gaston" w:date="2019-02-28T12:14:00Z">
              <w:tcPr>
                <w:tcW w:w="284" w:type="dxa"/>
              </w:tcPr>
            </w:tcPrChange>
          </w:tcPr>
          <w:p w14:paraId="2D540251" w14:textId="77777777" w:rsidR="00E60ADE" w:rsidRDefault="00E60ADE">
            <w:pPr>
              <w:pStyle w:val="Textetableau"/>
              <w:numPr>
                <w:ilvl w:val="0"/>
                <w:numId w:val="3"/>
              </w:numPr>
              <w:rPr>
                <w:szCs w:val="20"/>
              </w:rPr>
            </w:pPr>
          </w:p>
        </w:tc>
        <w:tc>
          <w:tcPr>
            <w:tcW w:w="9639" w:type="dxa"/>
            <w:tcPrChange w:id="3064" w:author="Gaston" w:date="2019-02-28T12:14:00Z">
              <w:tcPr>
                <w:tcW w:w="8221" w:type="dxa"/>
              </w:tcPr>
            </w:tcPrChange>
          </w:tcPr>
          <w:p w14:paraId="0AE9B399" w14:textId="77777777" w:rsidR="00E60ADE" w:rsidRDefault="00E60ADE" w:rsidP="00C7530A">
            <w:pPr>
              <w:pStyle w:val="Textetableau"/>
            </w:pPr>
            <w:r>
              <w:rPr>
                <w:sz w:val="16"/>
                <w:szCs w:val="16"/>
              </w:rPr>
              <w:t>Chaque symbole a un code de référence qui l'identifie, ainsi qu'une valeur nominale</w:t>
            </w:r>
            <w:ins w:id="3065" w:author="14326" w:date="2011-05-19T10:22:00Z">
              <w:r>
                <w:rPr>
                  <w:sz w:val="16"/>
                  <w:szCs w:val="16"/>
                </w:rPr>
                <w:t xml:space="preserve"> (100, 10). </w:t>
              </w:r>
            </w:ins>
            <w:ins w:id="3066" w:author="Claude Gendron" w:date="2007-02-15T09:35:00Z">
              <w:del w:id="3067" w:author="14326" w:date="2011-05-19T10:22:00Z">
                <w:r w:rsidDel="00C7530A">
                  <w:rPr>
                    <w:sz w:val="16"/>
                    <w:szCs w:val="16"/>
                  </w:rPr>
                  <w:delText xml:space="preserve">, et un </w:delText>
                </w:r>
              </w:del>
            </w:ins>
            <w:del w:id="3068" w:author="14326" w:date="2011-05-19T10:22:00Z">
              <w:r w:rsidDel="00C7530A">
                <w:rPr>
                  <w:sz w:val="16"/>
                  <w:szCs w:val="16"/>
                </w:rPr>
                <w:delText>«</w:delText>
              </w:r>
            </w:del>
            <w:ins w:id="3069" w:author="Claude Gendron" w:date="2007-02-15T09:35:00Z">
              <w:del w:id="3070" w:author="14326" w:date="2011-05-19T10:22:00Z">
                <w:r w:rsidDel="00C7530A">
                  <w:rPr>
                    <w:sz w:val="16"/>
                    <w:szCs w:val="16"/>
                  </w:rPr>
                  <w:delText>footprint</w:delText>
                </w:r>
              </w:del>
            </w:ins>
            <w:del w:id="3071" w:author="14326" w:date="2011-05-19T10:22:00Z">
              <w:r w:rsidDel="00C7530A">
                <w:rPr>
                  <w:sz w:val="16"/>
                  <w:szCs w:val="16"/>
                </w:rPr>
                <w:delText>»</w:delText>
              </w:r>
            </w:del>
            <w:ins w:id="3072" w:author="Claude Gendron" w:date="2007-02-15T09:35:00Z">
              <w:del w:id="3073" w:author="14326" w:date="2011-05-19T10:22:00Z">
                <w:r w:rsidDel="00C7530A">
                  <w:rPr>
                    <w:sz w:val="16"/>
                    <w:szCs w:val="16"/>
                  </w:rPr>
                  <w:delText xml:space="preserve"> si requis</w:delText>
                </w:r>
              </w:del>
            </w:ins>
            <w:del w:id="3074" w:author="14326" w:date="2011-05-19T10:22:00Z">
              <w:r w:rsidDel="00C7530A">
                <w:rPr>
                  <w:sz w:val="16"/>
                  <w:szCs w:val="16"/>
                </w:rPr>
                <w:delText xml:space="preserve">. </w:delText>
              </w:r>
            </w:del>
          </w:p>
        </w:tc>
      </w:tr>
      <w:tr w:rsidR="00E60ADE" w14:paraId="37961022" w14:textId="77777777" w:rsidTr="00E60ADE">
        <w:trPr>
          <w:cantSplit/>
          <w:trPrChange w:id="3075" w:author="Gaston" w:date="2019-02-28T12:14:00Z">
            <w:trPr>
              <w:cantSplit/>
            </w:trPr>
          </w:trPrChange>
        </w:trPr>
        <w:tc>
          <w:tcPr>
            <w:tcW w:w="284" w:type="dxa"/>
            <w:tcPrChange w:id="3076" w:author="Gaston" w:date="2019-02-28T12:14:00Z">
              <w:tcPr>
                <w:tcW w:w="284" w:type="dxa"/>
              </w:tcPr>
            </w:tcPrChange>
          </w:tcPr>
          <w:p w14:paraId="67E4609F" w14:textId="77777777" w:rsidR="00E60ADE" w:rsidRDefault="00E60ADE">
            <w:pPr>
              <w:pStyle w:val="Textetableau"/>
              <w:numPr>
                <w:ilvl w:val="0"/>
                <w:numId w:val="3"/>
              </w:numPr>
              <w:rPr>
                <w:szCs w:val="20"/>
              </w:rPr>
            </w:pPr>
          </w:p>
        </w:tc>
        <w:tc>
          <w:tcPr>
            <w:tcW w:w="9639" w:type="dxa"/>
            <w:tcPrChange w:id="3077" w:author="Gaston" w:date="2019-02-28T12:14:00Z">
              <w:tcPr>
                <w:tcW w:w="8221" w:type="dxa"/>
              </w:tcPr>
            </w:tcPrChange>
          </w:tcPr>
          <w:p w14:paraId="3F5B95FE" w14:textId="77777777" w:rsidR="00E60ADE" w:rsidRDefault="00E60ADE" w:rsidP="00073252">
            <w:pPr>
              <w:pStyle w:val="Textetableau"/>
            </w:pPr>
            <w:r>
              <w:rPr>
                <w:sz w:val="16"/>
                <w:szCs w:val="16"/>
              </w:rPr>
              <w:t>Les codes de référence ont été attribués à chaque symbole dans l'ordre requis.</w:t>
            </w:r>
            <w:ins w:id="3078" w:author="14326" w:date="2011-05-19T10:24:00Z">
              <w:r>
                <w:rPr>
                  <w:sz w:val="16"/>
                  <w:szCs w:val="16"/>
                </w:rPr>
                <w:t xml:space="preserve"> (R1, </w:t>
              </w:r>
            </w:ins>
            <w:ins w:id="3079" w:author="14326" w:date="2011-05-19T10:25:00Z">
              <w:r>
                <w:rPr>
                  <w:sz w:val="16"/>
                  <w:szCs w:val="16"/>
                </w:rPr>
                <w:t>R2, R3)</w:t>
              </w:r>
            </w:ins>
          </w:p>
        </w:tc>
      </w:tr>
      <w:tr w:rsidR="00E60ADE" w14:paraId="06AA18C1" w14:textId="77777777" w:rsidTr="00E60ADE">
        <w:trPr>
          <w:cantSplit/>
          <w:trPrChange w:id="3080" w:author="Gaston" w:date="2019-02-28T12:14:00Z">
            <w:trPr>
              <w:cantSplit/>
            </w:trPr>
          </w:trPrChange>
        </w:trPr>
        <w:tc>
          <w:tcPr>
            <w:tcW w:w="284" w:type="dxa"/>
            <w:tcPrChange w:id="3081" w:author="Gaston" w:date="2019-02-28T12:14:00Z">
              <w:tcPr>
                <w:tcW w:w="284" w:type="dxa"/>
              </w:tcPr>
            </w:tcPrChange>
          </w:tcPr>
          <w:p w14:paraId="12F5C08C" w14:textId="77777777" w:rsidR="00E60ADE" w:rsidRDefault="00E60ADE">
            <w:pPr>
              <w:pStyle w:val="Textetableau"/>
              <w:numPr>
                <w:ilvl w:val="0"/>
                <w:numId w:val="3"/>
              </w:numPr>
              <w:rPr>
                <w:szCs w:val="20"/>
              </w:rPr>
            </w:pPr>
          </w:p>
        </w:tc>
        <w:tc>
          <w:tcPr>
            <w:tcW w:w="9639" w:type="dxa"/>
            <w:tcPrChange w:id="3082" w:author="Gaston" w:date="2019-02-28T12:14:00Z">
              <w:tcPr>
                <w:tcW w:w="8221" w:type="dxa"/>
              </w:tcPr>
            </w:tcPrChange>
          </w:tcPr>
          <w:p w14:paraId="78E86651" w14:textId="77777777" w:rsidR="00E60ADE" w:rsidRDefault="00E60ADE">
            <w:pPr>
              <w:pStyle w:val="Textetableau"/>
            </w:pPr>
            <w:r>
              <w:rPr>
                <w:sz w:val="16"/>
                <w:szCs w:val="16"/>
              </w:rPr>
              <w:t xml:space="preserve">Les branchements entre deux conducteurs sont bien identifiés par un point et il n’y en a pas de trop.  </w:t>
            </w:r>
          </w:p>
        </w:tc>
      </w:tr>
      <w:tr w:rsidR="00E60ADE" w14:paraId="09476252" w14:textId="77777777" w:rsidTr="00E60ADE">
        <w:trPr>
          <w:cantSplit/>
          <w:trPrChange w:id="3083" w:author="Gaston" w:date="2019-02-28T12:14:00Z">
            <w:trPr>
              <w:cantSplit/>
            </w:trPr>
          </w:trPrChange>
        </w:trPr>
        <w:tc>
          <w:tcPr>
            <w:tcW w:w="284" w:type="dxa"/>
            <w:tcPrChange w:id="3084" w:author="Gaston" w:date="2019-02-28T12:14:00Z">
              <w:tcPr>
                <w:tcW w:w="284" w:type="dxa"/>
              </w:tcPr>
            </w:tcPrChange>
          </w:tcPr>
          <w:p w14:paraId="46846A2C" w14:textId="77777777" w:rsidR="00E60ADE" w:rsidRDefault="00E60ADE">
            <w:pPr>
              <w:pStyle w:val="Textetableau"/>
              <w:numPr>
                <w:ilvl w:val="0"/>
                <w:numId w:val="3"/>
              </w:numPr>
              <w:rPr>
                <w:szCs w:val="20"/>
              </w:rPr>
            </w:pPr>
          </w:p>
        </w:tc>
        <w:tc>
          <w:tcPr>
            <w:tcW w:w="9639" w:type="dxa"/>
            <w:tcPrChange w:id="3085" w:author="Gaston" w:date="2019-02-28T12:14:00Z">
              <w:tcPr>
                <w:tcW w:w="8221" w:type="dxa"/>
              </w:tcPr>
            </w:tcPrChange>
          </w:tcPr>
          <w:p w14:paraId="60E9ED74" w14:textId="77777777" w:rsidR="00E60ADE" w:rsidRDefault="00E60ADE" w:rsidP="00073252">
            <w:pPr>
              <w:pStyle w:val="Textetableau"/>
            </w:pPr>
            <w:r>
              <w:rPr>
                <w:sz w:val="16"/>
                <w:szCs w:val="16"/>
              </w:rPr>
              <w:t>De façon générale:-  la propagation des signaux se fait de gauche à droite</w:t>
            </w:r>
            <w:del w:id="3086" w:author="14326" w:date="2011-05-19T10:25:00Z">
              <w:r w:rsidDel="00073252">
                <w:rPr>
                  <w:sz w:val="16"/>
                  <w:szCs w:val="16"/>
                </w:rPr>
                <w:delText xml:space="preserve"> (en utilisant le serpentin lorsque nécessaire) </w:delText>
              </w:r>
            </w:del>
            <w:ins w:id="3087" w:author="14326" w:date="2011-05-19T10:25:00Z">
              <w:r>
                <w:rPr>
                  <w:sz w:val="16"/>
                  <w:szCs w:val="16"/>
                </w:rPr>
                <w:t>,</w:t>
              </w:r>
            </w:ins>
            <w:del w:id="3088" w:author="14326" w:date="2011-05-19T10:25:00Z">
              <w:r w:rsidDel="00073252">
                <w:rPr>
                  <w:sz w:val="16"/>
                  <w:szCs w:val="16"/>
                </w:rPr>
                <w:delText xml:space="preserve">et </w:delText>
              </w:r>
            </w:del>
            <w:r>
              <w:rPr>
                <w:sz w:val="16"/>
                <w:szCs w:val="16"/>
              </w:rPr>
              <w:t xml:space="preserve"> les entrées sont à l'extrême gauche et les sorties à l'extrême droite du diagramme.</w:t>
            </w:r>
          </w:p>
        </w:tc>
      </w:tr>
      <w:tr w:rsidR="00E60ADE" w14:paraId="58E6C098" w14:textId="77777777" w:rsidTr="00E60ADE">
        <w:trPr>
          <w:cantSplit/>
          <w:trPrChange w:id="3089" w:author="Gaston" w:date="2019-02-28T12:14:00Z">
            <w:trPr>
              <w:cantSplit/>
            </w:trPr>
          </w:trPrChange>
        </w:trPr>
        <w:tc>
          <w:tcPr>
            <w:tcW w:w="284" w:type="dxa"/>
            <w:tcPrChange w:id="3090" w:author="Gaston" w:date="2019-02-28T12:14:00Z">
              <w:tcPr>
                <w:tcW w:w="284" w:type="dxa"/>
              </w:tcPr>
            </w:tcPrChange>
          </w:tcPr>
          <w:p w14:paraId="12939BD7" w14:textId="77777777" w:rsidR="00E60ADE" w:rsidRDefault="00E60ADE">
            <w:pPr>
              <w:pStyle w:val="Textetableau"/>
              <w:numPr>
                <w:ilvl w:val="0"/>
                <w:numId w:val="3"/>
              </w:numPr>
              <w:rPr>
                <w:szCs w:val="20"/>
              </w:rPr>
            </w:pPr>
          </w:p>
        </w:tc>
        <w:tc>
          <w:tcPr>
            <w:tcW w:w="9639" w:type="dxa"/>
            <w:tcPrChange w:id="3091" w:author="Gaston" w:date="2019-02-28T12:14:00Z">
              <w:tcPr>
                <w:tcW w:w="8221" w:type="dxa"/>
              </w:tcPr>
            </w:tcPrChange>
          </w:tcPr>
          <w:p w14:paraId="43CE357C" w14:textId="77777777" w:rsidR="00E60ADE" w:rsidRDefault="00E60ADE" w:rsidP="006440B5">
            <w:pPr>
              <w:pStyle w:val="Textetableau"/>
            </w:pPr>
            <w:r>
              <w:rPr>
                <w:sz w:val="16"/>
                <w:szCs w:val="16"/>
              </w:rPr>
              <w:t xml:space="preserve">Pour chaque signal allant ou provenant d'une autre feuille, une coordonnée indique, au-dessus du chemin conducteur: le numéro de l'autre feuille; le nom du signal;  les coordonnées où se trouve la continuation du </w:t>
            </w:r>
            <w:del w:id="3092" w:author="14326" w:date="2011-05-19T10:54:00Z">
              <w:r w:rsidDel="006440B5">
                <w:rPr>
                  <w:sz w:val="16"/>
                  <w:szCs w:val="16"/>
                </w:rPr>
                <w:delText xml:space="preserve">chemin du </w:delText>
              </w:r>
            </w:del>
            <w:r>
              <w:rPr>
                <w:sz w:val="16"/>
                <w:szCs w:val="16"/>
              </w:rPr>
              <w:t>signal sur l'autre feuille.</w:t>
            </w:r>
          </w:p>
        </w:tc>
      </w:tr>
      <w:tr w:rsidR="00E60ADE" w14:paraId="47AAE040" w14:textId="77777777" w:rsidTr="00E60ADE">
        <w:trPr>
          <w:cantSplit/>
          <w:trPrChange w:id="3093" w:author="Gaston" w:date="2019-02-28T12:14:00Z">
            <w:trPr>
              <w:cantSplit/>
            </w:trPr>
          </w:trPrChange>
        </w:trPr>
        <w:tc>
          <w:tcPr>
            <w:tcW w:w="284" w:type="dxa"/>
            <w:tcPrChange w:id="3094" w:author="Gaston" w:date="2019-02-28T12:14:00Z">
              <w:tcPr>
                <w:tcW w:w="284" w:type="dxa"/>
              </w:tcPr>
            </w:tcPrChange>
          </w:tcPr>
          <w:p w14:paraId="27776C4D" w14:textId="77777777" w:rsidR="00E60ADE" w:rsidRDefault="00E60ADE">
            <w:pPr>
              <w:pStyle w:val="Textetableau"/>
              <w:numPr>
                <w:ilvl w:val="0"/>
                <w:numId w:val="3"/>
              </w:numPr>
              <w:rPr>
                <w:szCs w:val="20"/>
              </w:rPr>
            </w:pPr>
          </w:p>
        </w:tc>
        <w:tc>
          <w:tcPr>
            <w:tcW w:w="9639" w:type="dxa"/>
            <w:tcPrChange w:id="3095" w:author="Gaston" w:date="2019-02-28T12:14:00Z">
              <w:tcPr>
                <w:tcW w:w="8221" w:type="dxa"/>
              </w:tcPr>
            </w:tcPrChange>
          </w:tcPr>
          <w:p w14:paraId="2B827AB9" w14:textId="77777777" w:rsidR="00E60ADE" w:rsidRDefault="00E60ADE" w:rsidP="003A1B83">
            <w:pPr>
              <w:pStyle w:val="Textetableau"/>
            </w:pPr>
            <w:r>
              <w:rPr>
                <w:sz w:val="16"/>
                <w:szCs w:val="16"/>
              </w:rPr>
              <w:t>Pour chaque signal allant ou provenant d'un connecteur, le diagramme indique, au-dessus du chemin conducteur:</w:t>
            </w:r>
            <w:del w:id="3096" w:author="14326" w:date="2011-05-19T10:27:00Z">
              <w:r w:rsidDel="003A1B83">
                <w:rPr>
                  <w:sz w:val="16"/>
                  <w:szCs w:val="16"/>
                </w:rPr>
                <w:delText xml:space="preserve"> </w:delText>
              </w:r>
            </w:del>
            <w:r>
              <w:rPr>
                <w:sz w:val="16"/>
                <w:szCs w:val="16"/>
              </w:rPr>
              <w:t xml:space="preserve"> </w:t>
            </w:r>
            <w:proofErr w:type="gramStart"/>
            <w:r>
              <w:rPr>
                <w:sz w:val="16"/>
                <w:szCs w:val="16"/>
              </w:rPr>
              <w:t>-  le</w:t>
            </w:r>
            <w:proofErr w:type="gramEnd"/>
            <w:r>
              <w:rPr>
                <w:sz w:val="16"/>
                <w:szCs w:val="16"/>
              </w:rPr>
              <w:t xml:space="preserve"> nom du signal, ou encore le nom </w:t>
            </w:r>
            <w:ins w:id="3097" w:author="14326" w:date="2011-05-19T10:27:00Z">
              <w:r>
                <w:rPr>
                  <w:sz w:val="16"/>
                  <w:szCs w:val="16"/>
                </w:rPr>
                <w:t xml:space="preserve">du signal </w:t>
              </w:r>
            </w:ins>
            <w:r>
              <w:rPr>
                <w:sz w:val="16"/>
                <w:szCs w:val="16"/>
              </w:rPr>
              <w:t>d’un bus si un bus est attaché au connecteur.</w:t>
            </w:r>
          </w:p>
        </w:tc>
      </w:tr>
      <w:tr w:rsidR="00E60ADE" w14:paraId="454507DC" w14:textId="77777777" w:rsidTr="00E60ADE">
        <w:trPr>
          <w:cantSplit/>
          <w:trPrChange w:id="3098" w:author="Gaston" w:date="2019-02-28T12:14:00Z">
            <w:trPr>
              <w:cantSplit/>
            </w:trPr>
          </w:trPrChange>
        </w:trPr>
        <w:tc>
          <w:tcPr>
            <w:tcW w:w="284" w:type="dxa"/>
            <w:tcPrChange w:id="3099" w:author="Gaston" w:date="2019-02-28T12:14:00Z">
              <w:tcPr>
                <w:tcW w:w="284" w:type="dxa"/>
              </w:tcPr>
            </w:tcPrChange>
          </w:tcPr>
          <w:p w14:paraId="0169D750" w14:textId="77777777" w:rsidR="00E60ADE" w:rsidRDefault="00E60ADE">
            <w:pPr>
              <w:pStyle w:val="Textetableau"/>
              <w:numPr>
                <w:ilvl w:val="0"/>
                <w:numId w:val="3"/>
              </w:numPr>
              <w:rPr>
                <w:szCs w:val="20"/>
              </w:rPr>
            </w:pPr>
          </w:p>
        </w:tc>
        <w:tc>
          <w:tcPr>
            <w:tcW w:w="9639" w:type="dxa"/>
            <w:tcPrChange w:id="3100" w:author="Gaston" w:date="2019-02-28T12:14:00Z">
              <w:tcPr>
                <w:tcW w:w="8221" w:type="dxa"/>
              </w:tcPr>
            </w:tcPrChange>
          </w:tcPr>
          <w:p w14:paraId="5475C64B" w14:textId="77777777" w:rsidR="00E60ADE" w:rsidRDefault="00E60ADE" w:rsidP="003A1B83">
            <w:pPr>
              <w:pStyle w:val="Textetableau"/>
            </w:pPr>
            <w:ins w:id="3101" w:author="14326" w:date="2011-05-19T10:32:00Z">
              <w:r>
                <w:rPr>
                  <w:sz w:val="16"/>
                  <w:szCs w:val="16"/>
                </w:rPr>
                <w:t xml:space="preserve">On a </w:t>
              </w:r>
            </w:ins>
            <w:del w:id="3102" w:author="14326" w:date="2011-05-19T10:31:00Z">
              <w:r w:rsidDel="003A1B83">
                <w:rPr>
                  <w:sz w:val="16"/>
                  <w:szCs w:val="16"/>
                </w:rPr>
                <w:delText>Les raccords à éviter ainsi que l</w:delText>
              </w:r>
            </w:del>
            <w:del w:id="3103" w:author="14326" w:date="2011-05-19T10:30:00Z">
              <w:r w:rsidDel="003A1B83">
                <w:rPr>
                  <w:sz w:val="16"/>
                  <w:szCs w:val="16"/>
                </w:rPr>
                <w:delText>es</w:delText>
              </w:r>
            </w:del>
            <w:del w:id="3104" w:author="14326" w:date="2011-05-19T10:31:00Z">
              <w:r w:rsidDel="003A1B83">
                <w:rPr>
                  <w:sz w:val="16"/>
                  <w:szCs w:val="16"/>
                </w:rPr>
                <w:delText xml:space="preserve"> dispositions</w:delText>
              </w:r>
            </w:del>
            <w:del w:id="3105" w:author="14326" w:date="2011-05-19T10:30:00Z">
              <w:r w:rsidDel="003A1B83">
                <w:rPr>
                  <w:sz w:val="16"/>
                  <w:szCs w:val="16"/>
                </w:rPr>
                <w:delText xml:space="preserve"> </w:delText>
              </w:r>
            </w:del>
            <w:del w:id="3106" w:author="14326" w:date="2011-05-19T10:31:00Z">
              <w:r w:rsidDel="003A1B83">
                <w:rPr>
                  <w:sz w:val="16"/>
                  <w:szCs w:val="16"/>
                </w:rPr>
                <w:delText xml:space="preserve">ont été pris en </w:delText>
              </w:r>
            </w:del>
            <w:del w:id="3107" w:author="14326" w:date="2011-05-19T10:32:00Z">
              <w:r w:rsidDel="003A1B83">
                <w:rPr>
                  <w:sz w:val="16"/>
                  <w:szCs w:val="16"/>
                </w:rPr>
                <w:delText xml:space="preserve">considération  pour </w:delText>
              </w:r>
            </w:del>
            <w:r>
              <w:rPr>
                <w:sz w:val="16"/>
                <w:szCs w:val="16"/>
              </w:rPr>
              <w:t>minimis</w:t>
            </w:r>
            <w:ins w:id="3108" w:author="14326" w:date="2011-05-19T10:32:00Z">
              <w:r>
                <w:rPr>
                  <w:sz w:val="16"/>
                  <w:szCs w:val="16"/>
                </w:rPr>
                <w:t>é</w:t>
              </w:r>
            </w:ins>
            <w:del w:id="3109" w:author="14326" w:date="2011-05-19T10:32:00Z">
              <w:r w:rsidDel="003A1B83">
                <w:rPr>
                  <w:sz w:val="16"/>
                  <w:szCs w:val="16"/>
                </w:rPr>
                <w:delText>er</w:delText>
              </w:r>
            </w:del>
            <w:r>
              <w:rPr>
                <w:sz w:val="16"/>
                <w:szCs w:val="16"/>
              </w:rPr>
              <w:t xml:space="preserve"> les croisements</w:t>
            </w:r>
            <w:ins w:id="3110" w:author="14326" w:date="2011-05-19T10:32:00Z">
              <w:r>
                <w:rPr>
                  <w:sz w:val="16"/>
                  <w:szCs w:val="16"/>
                </w:rPr>
                <w:t xml:space="preserve"> en disposant </w:t>
              </w:r>
            </w:ins>
            <w:ins w:id="3111" w:author="14326" w:date="2011-05-19T10:33:00Z">
              <w:r>
                <w:rPr>
                  <w:sz w:val="16"/>
                  <w:szCs w:val="16"/>
                </w:rPr>
                <w:t xml:space="preserve">correctement </w:t>
              </w:r>
            </w:ins>
            <w:ins w:id="3112" w:author="14326" w:date="2011-05-19T10:32:00Z">
              <w:r>
                <w:rPr>
                  <w:sz w:val="16"/>
                  <w:szCs w:val="16"/>
                </w:rPr>
                <w:t xml:space="preserve">les composants et en évitant les raccords </w:t>
              </w:r>
            </w:ins>
            <w:ins w:id="3113" w:author="14326" w:date="2011-05-19T10:33:00Z">
              <w:r>
                <w:rPr>
                  <w:sz w:val="16"/>
                  <w:szCs w:val="16"/>
                </w:rPr>
                <w:t>inappropriés</w:t>
              </w:r>
            </w:ins>
            <w:del w:id="3114" w:author="14326" w:date="2011-05-19T10:32:00Z">
              <w:r w:rsidDel="003A1B83">
                <w:rPr>
                  <w:sz w:val="16"/>
                  <w:szCs w:val="16"/>
                </w:rPr>
                <w:delText>.</w:delText>
              </w:r>
            </w:del>
            <w:ins w:id="3115" w:author="14326" w:date="2011-05-19T10:32:00Z">
              <w:r>
                <w:rPr>
                  <w:sz w:val="16"/>
                  <w:szCs w:val="16"/>
                </w:rPr>
                <w:t>.</w:t>
              </w:r>
            </w:ins>
          </w:p>
        </w:tc>
      </w:tr>
      <w:tr w:rsidR="00E60ADE" w14:paraId="37BE65CE" w14:textId="77777777" w:rsidTr="00E60ADE">
        <w:trPr>
          <w:cantSplit/>
          <w:trPrChange w:id="3116" w:author="Gaston" w:date="2019-02-28T12:14:00Z">
            <w:trPr>
              <w:cantSplit/>
            </w:trPr>
          </w:trPrChange>
        </w:trPr>
        <w:tc>
          <w:tcPr>
            <w:tcW w:w="284" w:type="dxa"/>
            <w:tcPrChange w:id="3117" w:author="Gaston" w:date="2019-02-28T12:14:00Z">
              <w:tcPr>
                <w:tcW w:w="284" w:type="dxa"/>
              </w:tcPr>
            </w:tcPrChange>
          </w:tcPr>
          <w:p w14:paraId="044B5559" w14:textId="77777777" w:rsidR="00E60ADE" w:rsidRDefault="00E60ADE">
            <w:pPr>
              <w:pStyle w:val="Textetableau"/>
              <w:numPr>
                <w:ilvl w:val="0"/>
                <w:numId w:val="3"/>
              </w:numPr>
              <w:rPr>
                <w:szCs w:val="20"/>
              </w:rPr>
            </w:pPr>
          </w:p>
        </w:tc>
        <w:tc>
          <w:tcPr>
            <w:tcW w:w="9639" w:type="dxa"/>
            <w:tcPrChange w:id="3118" w:author="Gaston" w:date="2019-02-28T12:14:00Z">
              <w:tcPr>
                <w:tcW w:w="8221" w:type="dxa"/>
              </w:tcPr>
            </w:tcPrChange>
          </w:tcPr>
          <w:p w14:paraId="5915E350" w14:textId="77777777" w:rsidR="00E60ADE" w:rsidRDefault="00E60ADE" w:rsidP="00B245DF">
            <w:pPr>
              <w:pStyle w:val="Textetableau"/>
            </w:pPr>
            <w:r>
              <w:rPr>
                <w:sz w:val="16"/>
                <w:szCs w:val="16"/>
              </w:rPr>
              <w:t xml:space="preserve">Il n'y a pas d'erreur </w:t>
            </w:r>
            <w:del w:id="3119" w:author="14326" w:date="2011-05-19T10:35:00Z">
              <w:r w:rsidDel="00B245DF">
                <w:rPr>
                  <w:sz w:val="16"/>
                  <w:szCs w:val="16"/>
                </w:rPr>
                <w:delText xml:space="preserve">de retranscription, </w:delText>
              </w:r>
            </w:del>
            <w:r>
              <w:rPr>
                <w:sz w:val="16"/>
                <w:szCs w:val="16"/>
              </w:rPr>
              <w:t>de conception</w:t>
            </w:r>
            <w:ins w:id="3120" w:author="14326" w:date="2011-05-19T10:35:00Z">
              <w:r>
                <w:rPr>
                  <w:sz w:val="16"/>
                  <w:szCs w:val="16"/>
                </w:rPr>
                <w:t xml:space="preserve">, </w:t>
              </w:r>
            </w:ins>
            <w:r>
              <w:rPr>
                <w:sz w:val="16"/>
                <w:szCs w:val="16"/>
              </w:rPr>
              <w:t xml:space="preserve"> </w:t>
            </w:r>
            <w:del w:id="3121" w:author="14326" w:date="2011-05-19T10:35:00Z">
              <w:r w:rsidDel="00B245DF">
                <w:rPr>
                  <w:sz w:val="16"/>
                  <w:szCs w:val="16"/>
                </w:rPr>
                <w:delText xml:space="preserve">et </w:delText>
              </w:r>
            </w:del>
            <w:r>
              <w:rPr>
                <w:sz w:val="16"/>
                <w:szCs w:val="16"/>
              </w:rPr>
              <w:t>de fonctionnalité</w:t>
            </w:r>
            <w:ins w:id="3122" w:author="14326" w:date="2011-05-19T10:35:00Z">
              <w:r>
                <w:rPr>
                  <w:sz w:val="16"/>
                  <w:szCs w:val="16"/>
                </w:rPr>
                <w:t xml:space="preserve"> ou de </w:t>
              </w:r>
            </w:ins>
            <w:del w:id="3123" w:author="14326" w:date="2011-05-19T10:35:00Z">
              <w:r w:rsidDel="00B245DF">
                <w:rPr>
                  <w:sz w:val="16"/>
                  <w:szCs w:val="16"/>
                </w:rPr>
                <w:delText>.</w:delText>
              </w:r>
            </w:del>
            <w:ins w:id="3124" w:author="14326" w:date="2011-05-19T10:35:00Z">
              <w:r>
                <w:rPr>
                  <w:sz w:val="16"/>
                  <w:szCs w:val="16"/>
                </w:rPr>
                <w:t>retranscription (pour un schéma recopié).</w:t>
              </w:r>
            </w:ins>
          </w:p>
        </w:tc>
      </w:tr>
      <w:tr w:rsidR="00E60ADE" w14:paraId="3F3E29CB" w14:textId="77777777" w:rsidTr="00E60ADE">
        <w:trPr>
          <w:cantSplit/>
          <w:trPrChange w:id="3125" w:author="Gaston" w:date="2019-02-28T12:14:00Z">
            <w:trPr>
              <w:cantSplit/>
            </w:trPr>
          </w:trPrChange>
        </w:trPr>
        <w:tc>
          <w:tcPr>
            <w:tcW w:w="284" w:type="dxa"/>
            <w:tcPrChange w:id="3126" w:author="Gaston" w:date="2019-02-28T12:14:00Z">
              <w:tcPr>
                <w:tcW w:w="284" w:type="dxa"/>
              </w:tcPr>
            </w:tcPrChange>
          </w:tcPr>
          <w:p w14:paraId="1E545F56" w14:textId="77777777" w:rsidR="00E60ADE" w:rsidRDefault="00E60ADE">
            <w:pPr>
              <w:pStyle w:val="Textetableau"/>
              <w:numPr>
                <w:ilvl w:val="0"/>
                <w:numId w:val="3"/>
              </w:numPr>
              <w:rPr>
                <w:szCs w:val="20"/>
              </w:rPr>
            </w:pPr>
          </w:p>
        </w:tc>
        <w:tc>
          <w:tcPr>
            <w:tcW w:w="9639" w:type="dxa"/>
            <w:tcPrChange w:id="3127" w:author="Gaston" w:date="2019-02-28T12:14:00Z">
              <w:tcPr>
                <w:tcW w:w="8221" w:type="dxa"/>
              </w:tcPr>
            </w:tcPrChange>
          </w:tcPr>
          <w:p w14:paraId="25DA355E" w14:textId="77777777" w:rsidR="00E60ADE" w:rsidRDefault="00E60ADE">
            <w:pPr>
              <w:pStyle w:val="Textetableau"/>
              <w:rPr>
                <w:sz w:val="16"/>
                <w:szCs w:val="16"/>
              </w:rPr>
            </w:pPr>
            <w:r>
              <w:rPr>
                <w:sz w:val="16"/>
                <w:szCs w:val="16"/>
              </w:rPr>
              <w:t xml:space="preserve">Le diagramme est clair, </w:t>
            </w:r>
            <w:proofErr w:type="gramStart"/>
            <w:r>
              <w:rPr>
                <w:sz w:val="16"/>
                <w:szCs w:val="16"/>
              </w:rPr>
              <w:t>symétrique  et</w:t>
            </w:r>
            <w:proofErr w:type="gramEnd"/>
            <w:r>
              <w:rPr>
                <w:sz w:val="16"/>
                <w:szCs w:val="16"/>
              </w:rPr>
              <w:t xml:space="preserve"> il n'y a pas d'information superflue.</w:t>
            </w:r>
          </w:p>
        </w:tc>
      </w:tr>
      <w:tr w:rsidR="00E60ADE" w14:paraId="2892C514" w14:textId="77777777" w:rsidTr="00E60ADE">
        <w:trPr>
          <w:cantSplit/>
          <w:trPrChange w:id="3128" w:author="Gaston" w:date="2019-02-28T12:14:00Z">
            <w:trPr>
              <w:cantSplit/>
            </w:trPr>
          </w:trPrChange>
        </w:trPr>
        <w:tc>
          <w:tcPr>
            <w:tcW w:w="284" w:type="dxa"/>
            <w:tcPrChange w:id="3129" w:author="Gaston" w:date="2019-02-28T12:14:00Z">
              <w:tcPr>
                <w:tcW w:w="284" w:type="dxa"/>
              </w:tcPr>
            </w:tcPrChange>
          </w:tcPr>
          <w:p w14:paraId="4ED637FF" w14:textId="77777777" w:rsidR="00E60ADE" w:rsidRDefault="00E60ADE">
            <w:pPr>
              <w:pStyle w:val="Textetableau"/>
              <w:numPr>
                <w:ilvl w:val="0"/>
                <w:numId w:val="3"/>
              </w:numPr>
              <w:rPr>
                <w:szCs w:val="20"/>
              </w:rPr>
            </w:pPr>
          </w:p>
        </w:tc>
        <w:tc>
          <w:tcPr>
            <w:tcW w:w="9639" w:type="dxa"/>
            <w:tcPrChange w:id="3130" w:author="Gaston" w:date="2019-02-28T12:14:00Z">
              <w:tcPr>
                <w:tcW w:w="8221" w:type="dxa"/>
              </w:tcPr>
            </w:tcPrChange>
          </w:tcPr>
          <w:p w14:paraId="0B2F1705" w14:textId="77777777" w:rsidR="00E60ADE" w:rsidRDefault="00E60ADE">
            <w:pPr>
              <w:pStyle w:val="Textetableau"/>
              <w:rPr>
                <w:sz w:val="16"/>
                <w:szCs w:val="16"/>
              </w:rPr>
            </w:pPr>
            <w:r>
              <w:rPr>
                <w:sz w:val="16"/>
                <w:szCs w:val="16"/>
              </w:rPr>
              <w:t>Le diagramme est exempt de conflits graphiques.</w:t>
            </w:r>
          </w:p>
        </w:tc>
      </w:tr>
      <w:tr w:rsidR="00E60ADE" w14:paraId="485C5220" w14:textId="77777777" w:rsidTr="00E60ADE">
        <w:trPr>
          <w:cantSplit/>
          <w:trPrChange w:id="3131" w:author="Gaston" w:date="2019-02-28T12:14:00Z">
            <w:trPr>
              <w:cantSplit/>
            </w:trPr>
          </w:trPrChange>
        </w:trPr>
        <w:tc>
          <w:tcPr>
            <w:tcW w:w="284" w:type="dxa"/>
            <w:tcPrChange w:id="3132" w:author="Gaston" w:date="2019-02-28T12:14:00Z">
              <w:tcPr>
                <w:tcW w:w="284" w:type="dxa"/>
              </w:tcPr>
            </w:tcPrChange>
          </w:tcPr>
          <w:p w14:paraId="219F54D4" w14:textId="77777777" w:rsidR="00E60ADE" w:rsidRDefault="00E60ADE">
            <w:pPr>
              <w:pStyle w:val="Textetableau"/>
              <w:numPr>
                <w:ilvl w:val="0"/>
                <w:numId w:val="3"/>
              </w:numPr>
              <w:rPr>
                <w:szCs w:val="20"/>
              </w:rPr>
            </w:pPr>
          </w:p>
        </w:tc>
        <w:tc>
          <w:tcPr>
            <w:tcW w:w="9639" w:type="dxa"/>
            <w:tcPrChange w:id="3133" w:author="Gaston" w:date="2019-02-28T12:14:00Z">
              <w:tcPr>
                <w:tcW w:w="8221" w:type="dxa"/>
              </w:tcPr>
            </w:tcPrChange>
          </w:tcPr>
          <w:p w14:paraId="78860435" w14:textId="77777777" w:rsidR="00E60ADE" w:rsidRDefault="00E60ADE">
            <w:pPr>
              <w:pStyle w:val="Textetableau"/>
              <w:rPr>
                <w:sz w:val="16"/>
                <w:szCs w:val="16"/>
              </w:rPr>
            </w:pPr>
            <w:r>
              <w:rPr>
                <w:sz w:val="16"/>
                <w:szCs w:val="16"/>
              </w:rPr>
              <w:t xml:space="preserve">Le nom d’un bus doit être représentatif des signaux qu’il </w:t>
            </w:r>
            <w:ins w:id="3134" w:author="14326" w:date="2011-05-19T10:36:00Z">
              <w:r>
                <w:rPr>
                  <w:sz w:val="16"/>
                  <w:szCs w:val="16"/>
                </w:rPr>
                <w:t>trans</w:t>
              </w:r>
            </w:ins>
            <w:r>
              <w:rPr>
                <w:sz w:val="16"/>
                <w:szCs w:val="16"/>
              </w:rPr>
              <w:t>porte.</w:t>
            </w:r>
          </w:p>
        </w:tc>
      </w:tr>
      <w:tr w:rsidR="00E60ADE" w14:paraId="260B3477" w14:textId="77777777" w:rsidTr="00E60ADE">
        <w:trPr>
          <w:cantSplit/>
          <w:trPrChange w:id="3135" w:author="Gaston" w:date="2019-02-28T12:14:00Z">
            <w:trPr>
              <w:cantSplit/>
            </w:trPr>
          </w:trPrChange>
        </w:trPr>
        <w:tc>
          <w:tcPr>
            <w:tcW w:w="284" w:type="dxa"/>
            <w:tcPrChange w:id="3136" w:author="Gaston" w:date="2019-02-28T12:14:00Z">
              <w:tcPr>
                <w:tcW w:w="284" w:type="dxa"/>
              </w:tcPr>
            </w:tcPrChange>
          </w:tcPr>
          <w:p w14:paraId="18C76C9F" w14:textId="77777777" w:rsidR="00E60ADE" w:rsidRDefault="00E60ADE">
            <w:pPr>
              <w:pStyle w:val="Textetableau"/>
              <w:numPr>
                <w:ilvl w:val="0"/>
                <w:numId w:val="3"/>
              </w:numPr>
              <w:rPr>
                <w:szCs w:val="20"/>
              </w:rPr>
            </w:pPr>
          </w:p>
        </w:tc>
        <w:tc>
          <w:tcPr>
            <w:tcW w:w="9639" w:type="dxa"/>
            <w:tcPrChange w:id="3137" w:author="Gaston" w:date="2019-02-28T12:14:00Z">
              <w:tcPr>
                <w:tcW w:w="8221" w:type="dxa"/>
              </w:tcPr>
            </w:tcPrChange>
          </w:tcPr>
          <w:p w14:paraId="359EBED1" w14:textId="77777777" w:rsidR="00E60ADE" w:rsidRDefault="00E60ADE" w:rsidP="00461EEE">
            <w:pPr>
              <w:pStyle w:val="Textetableau"/>
              <w:rPr>
                <w:sz w:val="16"/>
                <w:szCs w:val="16"/>
              </w:rPr>
            </w:pPr>
            <w:r>
              <w:rPr>
                <w:sz w:val="16"/>
                <w:szCs w:val="16"/>
              </w:rPr>
              <w:t xml:space="preserve">Un bus doit avoir un nom et les signaux individuels sortant </w:t>
            </w:r>
            <w:ins w:id="3138" w:author="14326" w:date="2011-05-19T10:05:00Z">
              <w:r>
                <w:rPr>
                  <w:sz w:val="16"/>
                  <w:szCs w:val="16"/>
                </w:rPr>
                <w:t xml:space="preserve">ou entrant dans </w:t>
              </w:r>
            </w:ins>
            <w:del w:id="3139" w:author="14326" w:date="2011-05-19T10:05:00Z">
              <w:r w:rsidDel="00204241">
                <w:rPr>
                  <w:sz w:val="16"/>
                  <w:szCs w:val="16"/>
                </w:rPr>
                <w:delText xml:space="preserve">du </w:delText>
              </w:r>
            </w:del>
            <w:ins w:id="3140" w:author="14326" w:date="2011-05-19T10:05:00Z">
              <w:r>
                <w:rPr>
                  <w:sz w:val="16"/>
                  <w:szCs w:val="16"/>
                </w:rPr>
                <w:t xml:space="preserve">le </w:t>
              </w:r>
            </w:ins>
            <w:r>
              <w:rPr>
                <w:sz w:val="16"/>
                <w:szCs w:val="16"/>
              </w:rPr>
              <w:t xml:space="preserve">bus doivent </w:t>
            </w:r>
            <w:ins w:id="3141" w:author="14326" w:date="2011-05-19T10:06:00Z">
              <w:r>
                <w:rPr>
                  <w:sz w:val="16"/>
                  <w:szCs w:val="16"/>
                </w:rPr>
                <w:t xml:space="preserve">porter le </w:t>
              </w:r>
            </w:ins>
            <w:ins w:id="3142" w:author="14326" w:date="2011-05-19T10:05:00Z">
              <w:r>
                <w:rPr>
                  <w:sz w:val="16"/>
                  <w:szCs w:val="16"/>
                </w:rPr>
                <w:t xml:space="preserve">nom </w:t>
              </w:r>
            </w:ins>
            <w:ins w:id="3143" w:author="14326" w:date="2011-05-19T10:07:00Z">
              <w:r>
                <w:rPr>
                  <w:sz w:val="16"/>
                  <w:szCs w:val="16"/>
                </w:rPr>
                <w:t>du</w:t>
              </w:r>
            </w:ins>
            <w:ins w:id="3144" w:author="14326" w:date="2011-05-19T10:05:00Z">
              <w:r>
                <w:rPr>
                  <w:sz w:val="16"/>
                  <w:szCs w:val="16"/>
                </w:rPr>
                <w:t xml:space="preserve"> bus suivi d’un numéro</w:t>
              </w:r>
            </w:ins>
            <w:ins w:id="3145" w:author="14326" w:date="2011-05-19T10:43:00Z">
              <w:r>
                <w:rPr>
                  <w:sz w:val="16"/>
                  <w:szCs w:val="16"/>
                </w:rPr>
                <w:t xml:space="preserve"> et être localisé </w:t>
              </w:r>
            </w:ins>
            <w:ins w:id="3146" w:author="14326" w:date="2011-05-19T10:44:00Z">
              <w:r>
                <w:rPr>
                  <w:sz w:val="16"/>
                  <w:szCs w:val="16"/>
                </w:rPr>
                <w:t xml:space="preserve">immédiatement </w:t>
              </w:r>
            </w:ins>
            <w:ins w:id="3147" w:author="14326" w:date="2011-05-19T10:43:00Z">
              <w:r>
                <w:rPr>
                  <w:sz w:val="16"/>
                  <w:szCs w:val="16"/>
                </w:rPr>
                <w:t xml:space="preserve">à </w:t>
              </w:r>
              <w:proofErr w:type="spellStart"/>
              <w:r>
                <w:rPr>
                  <w:sz w:val="16"/>
                  <w:szCs w:val="16"/>
                </w:rPr>
                <w:t>coté</w:t>
              </w:r>
              <w:proofErr w:type="spellEnd"/>
              <w:r>
                <w:rPr>
                  <w:sz w:val="16"/>
                  <w:szCs w:val="16"/>
                </w:rPr>
                <w:t xml:space="preserve"> du bus.</w:t>
              </w:r>
            </w:ins>
            <w:del w:id="3148" w:author="14326" w:date="2011-05-19T10:05:00Z">
              <w:r w:rsidDel="00204241">
                <w:rPr>
                  <w:sz w:val="16"/>
                  <w:szCs w:val="16"/>
                </w:rPr>
                <w:delText>être nommés.</w:delText>
              </w:r>
            </w:del>
          </w:p>
        </w:tc>
      </w:tr>
      <w:tr w:rsidR="00E60ADE" w:rsidRPr="00204241" w14:paraId="7E8D9BB9" w14:textId="77777777" w:rsidTr="00E60ADE">
        <w:trPr>
          <w:cantSplit/>
          <w:ins w:id="3149" w:author="14326" w:date="2011-05-19T10:03:00Z"/>
          <w:trPrChange w:id="3150" w:author="Gaston" w:date="2019-02-28T12:14:00Z">
            <w:trPr>
              <w:cantSplit/>
            </w:trPr>
          </w:trPrChange>
        </w:trPr>
        <w:tc>
          <w:tcPr>
            <w:tcW w:w="284" w:type="dxa"/>
            <w:tcPrChange w:id="3151" w:author="Gaston" w:date="2019-02-28T12:14:00Z">
              <w:tcPr>
                <w:tcW w:w="284" w:type="dxa"/>
              </w:tcPr>
            </w:tcPrChange>
          </w:tcPr>
          <w:p w14:paraId="16E87939" w14:textId="77777777" w:rsidR="00E60ADE" w:rsidRDefault="00E60ADE">
            <w:pPr>
              <w:pStyle w:val="Textetableau"/>
              <w:numPr>
                <w:ilvl w:val="0"/>
                <w:numId w:val="3"/>
              </w:numPr>
              <w:rPr>
                <w:ins w:id="3152" w:author="14326" w:date="2011-05-19T10:03:00Z"/>
                <w:szCs w:val="20"/>
              </w:rPr>
            </w:pPr>
          </w:p>
        </w:tc>
        <w:tc>
          <w:tcPr>
            <w:tcW w:w="9639" w:type="dxa"/>
            <w:tcPrChange w:id="3153" w:author="Gaston" w:date="2019-02-28T12:14:00Z">
              <w:tcPr>
                <w:tcW w:w="8221" w:type="dxa"/>
              </w:tcPr>
            </w:tcPrChange>
          </w:tcPr>
          <w:p w14:paraId="6F7F37D3" w14:textId="77777777" w:rsidR="00E60ADE" w:rsidRPr="00977473" w:rsidRDefault="00E60ADE" w:rsidP="00204241">
            <w:pPr>
              <w:pStyle w:val="Textetableau"/>
              <w:rPr>
                <w:ins w:id="3154" w:author="14326" w:date="2011-05-19T10:03:00Z"/>
                <w:sz w:val="16"/>
                <w:szCs w:val="16"/>
                <w:lang w:val="fr-CA"/>
                <w:rPrChange w:id="3155" w:author="14326" w:date="2011-05-19T10:13:00Z">
                  <w:rPr>
                    <w:ins w:id="3156" w:author="14326" w:date="2011-05-19T10:03:00Z"/>
                    <w:sz w:val="16"/>
                    <w:szCs w:val="16"/>
                  </w:rPr>
                </w:rPrChange>
              </w:rPr>
            </w:pPr>
            <w:ins w:id="3157" w:author="14326" w:date="2011-05-19T10:04:00Z">
              <w:r>
                <w:rPr>
                  <w:sz w:val="16"/>
                  <w:szCs w:val="16"/>
                </w:rPr>
                <w:t>Un</w:t>
              </w:r>
            </w:ins>
            <w:ins w:id="3158" w:author="14326" w:date="2011-05-19T10:03:00Z">
              <w:r>
                <w:rPr>
                  <w:sz w:val="16"/>
                  <w:szCs w:val="16"/>
                </w:rPr>
                <w:t xml:space="preserve"> bus </w:t>
              </w:r>
              <w:r w:rsidRPr="00204241">
                <w:rPr>
                  <w:b/>
                  <w:sz w:val="16"/>
                  <w:szCs w:val="16"/>
                  <w:rPrChange w:id="3159" w:author="14326" w:date="2011-05-19T10:08:00Z">
                    <w:rPr>
                      <w:sz w:val="16"/>
                      <w:szCs w:val="16"/>
                    </w:rPr>
                  </w:rPrChange>
                </w:rPr>
                <w:t xml:space="preserve">ne </w:t>
              </w:r>
            </w:ins>
            <w:ins w:id="3160" w:author="14326" w:date="2011-05-19T10:05:00Z">
              <w:r>
                <w:rPr>
                  <w:sz w:val="16"/>
                  <w:szCs w:val="16"/>
                </w:rPr>
                <w:t xml:space="preserve">peut être </w:t>
              </w:r>
            </w:ins>
            <w:ins w:id="3161" w:author="14326" w:date="2011-05-19T10:03:00Z">
              <w:r>
                <w:rPr>
                  <w:sz w:val="16"/>
                  <w:szCs w:val="16"/>
                </w:rPr>
                <w:t xml:space="preserve">utilisé pour </w:t>
              </w:r>
            </w:ins>
            <w:ins w:id="3162" w:author="14326" w:date="2011-05-19T10:04:00Z">
              <w:r>
                <w:rPr>
                  <w:sz w:val="16"/>
                  <w:szCs w:val="16"/>
                </w:rPr>
                <w:t xml:space="preserve">amalgamer des </w:t>
              </w:r>
            </w:ins>
            <w:ins w:id="3163" w:author="14326" w:date="2011-05-19T10:03:00Z">
              <w:r>
                <w:rPr>
                  <w:sz w:val="16"/>
                  <w:szCs w:val="16"/>
                </w:rPr>
                <w:t xml:space="preserve">signaux </w:t>
              </w:r>
            </w:ins>
            <w:ins w:id="3164" w:author="14326" w:date="2011-05-19T10:04:00Z">
              <w:r>
                <w:rPr>
                  <w:sz w:val="16"/>
                  <w:szCs w:val="16"/>
                </w:rPr>
                <w:t>hétéroclites</w:t>
              </w:r>
            </w:ins>
            <w:ins w:id="3165" w:author="14326" w:date="2011-05-19T10:03:00Z">
              <w:r>
                <w:rPr>
                  <w:sz w:val="16"/>
                  <w:szCs w:val="16"/>
                </w:rPr>
                <w:t>.</w:t>
              </w:r>
            </w:ins>
            <w:ins w:id="3166" w:author="14326" w:date="2011-05-19T10:08:00Z">
              <w:r>
                <w:rPr>
                  <w:sz w:val="16"/>
                  <w:szCs w:val="16"/>
                </w:rPr>
                <w:t xml:space="preserve"> EX : CLR, RESET, </w:t>
              </w:r>
            </w:ins>
            <w:ins w:id="3167" w:author="14326" w:date="2011-05-19T10:09:00Z">
              <w:r>
                <w:rPr>
                  <w:sz w:val="16"/>
                  <w:szCs w:val="16"/>
                </w:rPr>
                <w:t>CLK</w:t>
              </w:r>
            </w:ins>
          </w:p>
        </w:tc>
      </w:tr>
      <w:tr w:rsidR="00E60ADE" w:rsidRPr="00204241" w14:paraId="551C09D1" w14:textId="77777777" w:rsidTr="00E60ADE">
        <w:trPr>
          <w:cantSplit/>
          <w:ins w:id="3168" w:author="14326" w:date="2011-05-19T10:45:00Z"/>
          <w:trPrChange w:id="3169" w:author="Gaston" w:date="2019-02-28T12:14:00Z">
            <w:trPr>
              <w:cantSplit/>
            </w:trPr>
          </w:trPrChange>
        </w:trPr>
        <w:tc>
          <w:tcPr>
            <w:tcW w:w="284" w:type="dxa"/>
            <w:tcPrChange w:id="3170" w:author="Gaston" w:date="2019-02-28T12:14:00Z">
              <w:tcPr>
                <w:tcW w:w="284" w:type="dxa"/>
              </w:tcPr>
            </w:tcPrChange>
          </w:tcPr>
          <w:p w14:paraId="199C1500" w14:textId="77777777" w:rsidR="00E60ADE" w:rsidRDefault="00E60ADE">
            <w:pPr>
              <w:pStyle w:val="Textetableau"/>
              <w:numPr>
                <w:ilvl w:val="0"/>
                <w:numId w:val="3"/>
              </w:numPr>
              <w:rPr>
                <w:ins w:id="3171" w:author="14326" w:date="2011-05-19T10:45:00Z"/>
                <w:szCs w:val="20"/>
              </w:rPr>
            </w:pPr>
          </w:p>
        </w:tc>
        <w:tc>
          <w:tcPr>
            <w:tcW w:w="9639" w:type="dxa"/>
            <w:tcPrChange w:id="3172" w:author="Gaston" w:date="2019-02-28T12:14:00Z">
              <w:tcPr>
                <w:tcW w:w="8221" w:type="dxa"/>
              </w:tcPr>
            </w:tcPrChange>
          </w:tcPr>
          <w:p w14:paraId="13DE602B" w14:textId="77777777" w:rsidR="00E60ADE" w:rsidRDefault="00E60ADE" w:rsidP="00F30519">
            <w:pPr>
              <w:pStyle w:val="Textetableau"/>
              <w:rPr>
                <w:ins w:id="3173" w:author="14326" w:date="2011-05-19T10:45:00Z"/>
                <w:sz w:val="16"/>
                <w:szCs w:val="16"/>
              </w:rPr>
            </w:pPr>
            <w:ins w:id="3174" w:author="14326" w:date="2011-05-19T10:45:00Z">
              <w:r>
                <w:rPr>
                  <w:sz w:val="16"/>
                  <w:szCs w:val="16"/>
                </w:rPr>
                <w:t>L’utilisation d</w:t>
              </w:r>
            </w:ins>
            <w:ins w:id="3175" w:author="14326" w:date="2011-05-19T10:46:00Z">
              <w:r>
                <w:rPr>
                  <w:sz w:val="16"/>
                  <w:szCs w:val="16"/>
                </w:rPr>
                <w:t>’étiquette (label) est interdite, sans l’approbation du tuteur.</w:t>
              </w:r>
            </w:ins>
          </w:p>
        </w:tc>
      </w:tr>
      <w:tr w:rsidR="00E60ADE" w:rsidRPr="00204241" w14:paraId="131799DE" w14:textId="77777777" w:rsidTr="00E60ADE">
        <w:trPr>
          <w:cantSplit/>
          <w:ins w:id="3176" w:author="14326" w:date="2011-05-19T10:03:00Z"/>
          <w:trPrChange w:id="3177" w:author="Gaston" w:date="2019-02-28T12:14:00Z">
            <w:trPr>
              <w:cantSplit/>
            </w:trPr>
          </w:trPrChange>
        </w:trPr>
        <w:tc>
          <w:tcPr>
            <w:tcW w:w="284" w:type="dxa"/>
            <w:tcPrChange w:id="3178" w:author="Gaston" w:date="2019-02-28T12:14:00Z">
              <w:tcPr>
                <w:tcW w:w="284" w:type="dxa"/>
              </w:tcPr>
            </w:tcPrChange>
          </w:tcPr>
          <w:p w14:paraId="2FB1799C" w14:textId="77777777" w:rsidR="00E60ADE" w:rsidRDefault="00E60ADE">
            <w:pPr>
              <w:pStyle w:val="Textetableau"/>
              <w:numPr>
                <w:ilvl w:val="0"/>
                <w:numId w:val="3"/>
              </w:numPr>
              <w:rPr>
                <w:ins w:id="3179" w:author="14326" w:date="2011-05-19T10:03:00Z"/>
                <w:szCs w:val="20"/>
              </w:rPr>
            </w:pPr>
          </w:p>
        </w:tc>
        <w:tc>
          <w:tcPr>
            <w:tcW w:w="9639" w:type="dxa"/>
            <w:tcPrChange w:id="3180" w:author="Gaston" w:date="2019-02-28T12:14:00Z">
              <w:tcPr>
                <w:tcW w:w="8221" w:type="dxa"/>
              </w:tcPr>
            </w:tcPrChange>
          </w:tcPr>
          <w:p w14:paraId="4693119D" w14:textId="77777777" w:rsidR="00E60ADE" w:rsidRPr="008637DD" w:rsidRDefault="00E60ADE" w:rsidP="008637DD">
            <w:pPr>
              <w:pStyle w:val="Textetableau"/>
              <w:rPr>
                <w:ins w:id="3181" w:author="14326" w:date="2011-05-19T10:03:00Z"/>
                <w:sz w:val="16"/>
                <w:szCs w:val="16"/>
                <w:lang w:val="fr-CA"/>
                <w:rPrChange w:id="3182" w:author="14326" w:date="2011-05-19T10:48:00Z">
                  <w:rPr>
                    <w:ins w:id="3183" w:author="14326" w:date="2011-05-19T10:03:00Z"/>
                    <w:sz w:val="16"/>
                    <w:szCs w:val="16"/>
                  </w:rPr>
                </w:rPrChange>
              </w:rPr>
            </w:pPr>
            <w:ins w:id="3184" w:author="14326" w:date="2011-05-19T10:08:00Z">
              <w:r>
                <w:rPr>
                  <w:sz w:val="16"/>
                  <w:szCs w:val="16"/>
                </w:rPr>
                <w:t>Un bus peut contenir plusieurs bus qui eux doivent contenir des signaux de même nature.</w:t>
              </w:r>
            </w:ins>
            <w:ins w:id="3185" w:author="14326" w:date="2011-05-19T10:47:00Z">
              <w:r>
                <w:rPr>
                  <w:sz w:val="16"/>
                  <w:szCs w:val="16"/>
                </w:rPr>
                <w:t xml:space="preserve"> EX : D [</w:t>
              </w:r>
            </w:ins>
            <w:proofErr w:type="gramStart"/>
            <w:ins w:id="3186" w:author="14326" w:date="2011-05-19T10:48:00Z">
              <w:r>
                <w:rPr>
                  <w:sz w:val="16"/>
                  <w:szCs w:val="16"/>
                </w:rPr>
                <w:t>0</w:t>
              </w:r>
            </w:ins>
            <w:ins w:id="3187" w:author="14326" w:date="2011-05-19T10:47:00Z">
              <w:r>
                <w:rPr>
                  <w:sz w:val="16"/>
                  <w:szCs w:val="16"/>
                </w:rPr>
                <w:t>..</w:t>
              </w:r>
              <w:proofErr w:type="gramEnd"/>
              <w:r>
                <w:rPr>
                  <w:sz w:val="16"/>
                  <w:szCs w:val="16"/>
                </w:rPr>
                <w:t>7</w:t>
              </w:r>
            </w:ins>
            <w:ins w:id="3188" w:author="14326" w:date="2011-05-19T10:48:00Z">
              <w:r>
                <w:rPr>
                  <w:sz w:val="16"/>
                  <w:szCs w:val="16"/>
                </w:rPr>
                <w:t>],</w:t>
              </w:r>
            </w:ins>
            <w:ins w:id="3189" w:author="14326" w:date="2011-05-19T11:07:00Z">
              <w:r>
                <w:rPr>
                  <w:sz w:val="16"/>
                  <w:szCs w:val="16"/>
                </w:rPr>
                <w:t xml:space="preserve"> </w:t>
              </w:r>
            </w:ins>
            <w:ins w:id="3190" w:author="14326" w:date="2011-05-19T10:48:00Z">
              <w:r>
                <w:rPr>
                  <w:sz w:val="16"/>
                  <w:szCs w:val="16"/>
                </w:rPr>
                <w:t xml:space="preserve"> E[0..4]</w:t>
              </w:r>
            </w:ins>
          </w:p>
        </w:tc>
      </w:tr>
      <w:tr w:rsidR="00E60ADE" w14:paraId="1BCC216C" w14:textId="77777777" w:rsidTr="00E60ADE">
        <w:trPr>
          <w:cantSplit/>
          <w:trPrChange w:id="3191" w:author="Gaston" w:date="2019-02-28T12:14:00Z">
            <w:trPr>
              <w:cantSplit/>
            </w:trPr>
          </w:trPrChange>
        </w:trPr>
        <w:tc>
          <w:tcPr>
            <w:tcW w:w="284" w:type="dxa"/>
            <w:tcPrChange w:id="3192" w:author="Gaston" w:date="2019-02-28T12:14:00Z">
              <w:tcPr>
                <w:tcW w:w="284" w:type="dxa"/>
              </w:tcPr>
            </w:tcPrChange>
          </w:tcPr>
          <w:p w14:paraId="0B76875C" w14:textId="77777777" w:rsidR="00E60ADE" w:rsidRDefault="00E60ADE">
            <w:pPr>
              <w:pStyle w:val="Textetableau"/>
              <w:numPr>
                <w:ilvl w:val="0"/>
                <w:numId w:val="3"/>
              </w:numPr>
              <w:rPr>
                <w:szCs w:val="20"/>
              </w:rPr>
            </w:pPr>
          </w:p>
        </w:tc>
        <w:tc>
          <w:tcPr>
            <w:tcW w:w="9639" w:type="dxa"/>
            <w:tcPrChange w:id="3193" w:author="Gaston" w:date="2019-02-28T12:14:00Z">
              <w:tcPr>
                <w:tcW w:w="8221" w:type="dxa"/>
              </w:tcPr>
            </w:tcPrChange>
          </w:tcPr>
          <w:p w14:paraId="5D338041" w14:textId="77777777" w:rsidR="00E60ADE" w:rsidRDefault="00E60ADE" w:rsidP="008637DD">
            <w:pPr>
              <w:pStyle w:val="Textetableau"/>
              <w:rPr>
                <w:sz w:val="16"/>
                <w:szCs w:val="16"/>
              </w:rPr>
            </w:pPr>
            <w:ins w:id="3194" w:author="14326" w:date="2011-05-19T10:50:00Z">
              <w:r>
                <w:rPr>
                  <w:sz w:val="16"/>
                  <w:szCs w:val="16"/>
                </w:rPr>
                <w:t xml:space="preserve">Lorsque </w:t>
              </w:r>
            </w:ins>
            <w:ins w:id="3195" w:author="14326" w:date="2011-05-19T10:49:00Z">
              <w:r>
                <w:rPr>
                  <w:sz w:val="16"/>
                  <w:szCs w:val="16"/>
                </w:rPr>
                <w:t>c</w:t>
              </w:r>
            </w:ins>
            <w:ins w:id="3196" w:author="14326" w:date="2011-05-19T10:50:00Z">
              <w:r>
                <w:rPr>
                  <w:sz w:val="16"/>
                  <w:szCs w:val="16"/>
                  <w:lang w:val="fr-CA"/>
                </w:rPr>
                <w:t>’</w:t>
              </w:r>
            </w:ins>
            <w:ins w:id="3197" w:author="14326" w:date="2011-05-19T10:49:00Z">
              <w:r>
                <w:rPr>
                  <w:sz w:val="16"/>
                  <w:szCs w:val="16"/>
                </w:rPr>
                <w:t xml:space="preserve">est possible </w:t>
              </w:r>
            </w:ins>
            <w:ins w:id="3198" w:author="14326" w:date="2011-05-19T10:50:00Z">
              <w:r>
                <w:rPr>
                  <w:sz w:val="16"/>
                  <w:szCs w:val="16"/>
                </w:rPr>
                <w:t xml:space="preserve">les bus ont été utilisés </w:t>
              </w:r>
            </w:ins>
            <w:del w:id="3199" w:author="14326" w:date="2011-05-19T10:50:00Z">
              <w:r w:rsidDel="008637DD">
                <w:rPr>
                  <w:sz w:val="16"/>
                  <w:szCs w:val="16"/>
                </w:rPr>
                <w:delText xml:space="preserve">On a utilisé </w:delText>
              </w:r>
            </w:del>
            <w:del w:id="3200" w:author="14326" w:date="2011-05-19T10:37:00Z">
              <w:r w:rsidDel="006F4586">
                <w:rPr>
                  <w:sz w:val="16"/>
                  <w:szCs w:val="16"/>
                </w:rPr>
                <w:delText>d</w:delText>
              </w:r>
            </w:del>
            <w:del w:id="3201" w:author="14326" w:date="2011-05-19T10:50:00Z">
              <w:r w:rsidDel="008637DD">
                <w:rPr>
                  <w:sz w:val="16"/>
                  <w:szCs w:val="16"/>
                </w:rPr>
                <w:delText xml:space="preserve">es bus </w:delText>
              </w:r>
            </w:del>
            <w:r>
              <w:rPr>
                <w:sz w:val="16"/>
                <w:szCs w:val="16"/>
              </w:rPr>
              <w:t>pour alléger le diagramme</w:t>
            </w:r>
            <w:del w:id="3202" w:author="14326" w:date="2011-05-19T10:50:00Z">
              <w:r w:rsidDel="008637DD">
                <w:rPr>
                  <w:sz w:val="16"/>
                  <w:szCs w:val="16"/>
                </w:rPr>
                <w:delText>, si requis.</w:delText>
              </w:r>
            </w:del>
            <w:ins w:id="3203" w:author="14326" w:date="2011-05-19T10:50:00Z">
              <w:r>
                <w:rPr>
                  <w:sz w:val="16"/>
                  <w:szCs w:val="16"/>
                </w:rPr>
                <w:t>.</w:t>
              </w:r>
            </w:ins>
          </w:p>
        </w:tc>
      </w:tr>
      <w:tr w:rsidR="00E60ADE" w14:paraId="62ABABCA" w14:textId="77777777" w:rsidTr="00E60ADE">
        <w:trPr>
          <w:cantSplit/>
          <w:trPrChange w:id="3204" w:author="Gaston" w:date="2019-02-28T12:14:00Z">
            <w:trPr>
              <w:cantSplit/>
            </w:trPr>
          </w:trPrChange>
        </w:trPr>
        <w:tc>
          <w:tcPr>
            <w:tcW w:w="284" w:type="dxa"/>
            <w:tcPrChange w:id="3205" w:author="Gaston" w:date="2019-02-28T12:14:00Z">
              <w:tcPr>
                <w:tcW w:w="284" w:type="dxa"/>
              </w:tcPr>
            </w:tcPrChange>
          </w:tcPr>
          <w:p w14:paraId="012ADD9E" w14:textId="77777777" w:rsidR="00E60ADE" w:rsidRDefault="00E60ADE" w:rsidP="00801FCF">
            <w:pPr>
              <w:pStyle w:val="Textetableau"/>
              <w:keepLines w:val="0"/>
              <w:widowControl/>
              <w:autoSpaceDE/>
              <w:autoSpaceDN/>
              <w:adjustRightInd/>
              <w:spacing w:before="0" w:line="240" w:lineRule="auto"/>
              <w:rPr>
                <w:szCs w:val="20"/>
              </w:rPr>
            </w:pPr>
          </w:p>
        </w:tc>
        <w:tc>
          <w:tcPr>
            <w:tcW w:w="9639" w:type="dxa"/>
            <w:tcPrChange w:id="3206" w:author="Gaston" w:date="2019-02-28T12:14:00Z">
              <w:tcPr>
                <w:tcW w:w="8221" w:type="dxa"/>
              </w:tcPr>
            </w:tcPrChange>
          </w:tcPr>
          <w:p w14:paraId="64849E69" w14:textId="77777777" w:rsidR="00E60ADE" w:rsidRPr="00446B65" w:rsidDel="006440B5" w:rsidRDefault="00E60ADE" w:rsidP="00BB69A7">
            <w:pPr>
              <w:pStyle w:val="Textetableau"/>
              <w:rPr>
                <w:del w:id="3207" w:author="14326" w:date="2011-05-19T10:52:00Z"/>
                <w:sz w:val="16"/>
                <w:szCs w:val="16"/>
              </w:rPr>
            </w:pPr>
            <w:r w:rsidRPr="00446B65">
              <w:rPr>
                <w:sz w:val="16"/>
                <w:szCs w:val="16"/>
              </w:rPr>
              <w:t xml:space="preserve">Le cartouche du diagramme </w:t>
            </w:r>
            <w:ins w:id="3208" w:author="14326" w:date="2011-05-19T10:51:00Z">
              <w:r>
                <w:rPr>
                  <w:sz w:val="16"/>
                  <w:szCs w:val="16"/>
                </w:rPr>
                <w:t>schématique</w:t>
              </w:r>
            </w:ins>
            <w:del w:id="3209" w:author="14326" w:date="2011-05-19T10:51:00Z">
              <w:r w:rsidRPr="00446B65" w:rsidDel="006440B5">
                <w:rPr>
                  <w:sz w:val="16"/>
                  <w:szCs w:val="16"/>
                </w:rPr>
                <w:delText>fonctionnel</w:delText>
              </w:r>
            </w:del>
            <w:r w:rsidRPr="00446B65">
              <w:rPr>
                <w:sz w:val="16"/>
                <w:szCs w:val="16"/>
              </w:rPr>
              <w:t> :</w:t>
            </w:r>
          </w:p>
          <w:p w14:paraId="4EBDFBD6" w14:textId="77777777" w:rsidR="00E60ADE" w:rsidRDefault="00E60ADE">
            <w:pPr>
              <w:pStyle w:val="Textetableau"/>
              <w:rPr>
                <w:ins w:id="3210" w:author="14326" w:date="2011-05-19T10:52:00Z"/>
                <w:sz w:val="16"/>
                <w:szCs w:val="16"/>
              </w:rPr>
              <w:pPrChange w:id="3211" w:author="14326" w:date="2011-05-19T10:52:00Z">
                <w:pPr>
                  <w:pStyle w:val="Textetableau"/>
                  <w:numPr>
                    <w:numId w:val="18"/>
                  </w:numPr>
                  <w:tabs>
                    <w:tab w:val="num" w:pos="720"/>
                  </w:tabs>
                  <w:ind w:left="720" w:hanging="360"/>
                </w:pPr>
              </w:pPrChange>
            </w:pPr>
          </w:p>
          <w:p w14:paraId="69730FF0" w14:textId="77777777" w:rsidR="00E60ADE" w:rsidRPr="00446B65" w:rsidRDefault="00E60ADE">
            <w:pPr>
              <w:pStyle w:val="Textetableau"/>
              <w:numPr>
                <w:ilvl w:val="0"/>
                <w:numId w:val="28"/>
              </w:numPr>
              <w:rPr>
                <w:sz w:val="16"/>
                <w:szCs w:val="16"/>
              </w:rPr>
              <w:pPrChange w:id="3212" w:author="14326" w:date="2011-05-19T10:52:00Z">
                <w:pPr>
                  <w:pStyle w:val="Textetableau"/>
                  <w:numPr>
                    <w:numId w:val="18"/>
                  </w:numPr>
                  <w:tabs>
                    <w:tab w:val="num" w:pos="720"/>
                  </w:tabs>
                  <w:ind w:left="720" w:hanging="360"/>
                </w:pPr>
              </w:pPrChange>
            </w:pPr>
            <w:r w:rsidRPr="00446B65">
              <w:rPr>
                <w:sz w:val="16"/>
                <w:szCs w:val="16"/>
              </w:rPr>
              <w:t>Respecte la norme par défaut de TSO. (Titleblock7)</w:t>
            </w:r>
            <w:r>
              <w:rPr>
                <w:sz w:val="16"/>
                <w:szCs w:val="16"/>
              </w:rPr>
              <w:t> ;</w:t>
            </w:r>
          </w:p>
          <w:p w14:paraId="7E376A29" w14:textId="77777777" w:rsidR="00E60ADE" w:rsidRPr="00446B65" w:rsidRDefault="00E60ADE" w:rsidP="00BB69A7">
            <w:pPr>
              <w:pStyle w:val="Textetableau"/>
              <w:numPr>
                <w:ilvl w:val="0"/>
                <w:numId w:val="18"/>
              </w:numPr>
              <w:rPr>
                <w:sz w:val="16"/>
                <w:szCs w:val="16"/>
              </w:rPr>
            </w:pPr>
            <w:r w:rsidRPr="00446B65">
              <w:rPr>
                <w:sz w:val="16"/>
                <w:szCs w:val="16"/>
              </w:rPr>
              <w:t>Les champs automatisés du cartouche ont été remplis par le logiciel</w:t>
            </w:r>
            <w:r>
              <w:rPr>
                <w:sz w:val="16"/>
                <w:szCs w:val="16"/>
              </w:rPr>
              <w:t> ;</w:t>
            </w:r>
          </w:p>
          <w:p w14:paraId="2EF0B064" w14:textId="77777777" w:rsidR="00E60ADE" w:rsidRPr="00446B65" w:rsidRDefault="00E60ADE" w:rsidP="006440B5">
            <w:pPr>
              <w:pStyle w:val="Textetableau"/>
              <w:numPr>
                <w:ilvl w:val="0"/>
                <w:numId w:val="18"/>
              </w:numPr>
              <w:rPr>
                <w:sz w:val="16"/>
                <w:szCs w:val="16"/>
              </w:rPr>
            </w:pPr>
            <w:r>
              <w:rPr>
                <w:sz w:val="16"/>
                <w:szCs w:val="16"/>
              </w:rPr>
              <w:t xml:space="preserve">Indique les items suivants : </w:t>
            </w:r>
            <w:r w:rsidRPr="00446B65">
              <w:rPr>
                <w:sz w:val="16"/>
                <w:szCs w:val="16"/>
              </w:rPr>
              <w:t>le nom de l’auteur du diagramme;</w:t>
            </w:r>
            <w:ins w:id="3213" w:author="14326" w:date="2011-05-19T10:53:00Z">
              <w:r>
                <w:rPr>
                  <w:sz w:val="16"/>
                  <w:szCs w:val="16"/>
                </w:rPr>
                <w:t xml:space="preserve"> </w:t>
              </w:r>
            </w:ins>
            <w:r w:rsidRPr="00446B65">
              <w:rPr>
                <w:sz w:val="16"/>
                <w:szCs w:val="16"/>
              </w:rPr>
              <w:t xml:space="preserve">le titre du </w:t>
            </w:r>
            <w:del w:id="3214" w:author="14326" w:date="2011-05-19T10:51:00Z">
              <w:r w:rsidRPr="00446B65" w:rsidDel="006440B5">
                <w:rPr>
                  <w:sz w:val="16"/>
                  <w:szCs w:val="16"/>
                </w:rPr>
                <w:delText>système</w:delText>
              </w:r>
            </w:del>
            <w:ins w:id="3215" w:author="14326" w:date="2011-05-19T10:51:00Z">
              <w:r>
                <w:rPr>
                  <w:sz w:val="16"/>
                  <w:szCs w:val="16"/>
                </w:rPr>
                <w:t>schéma</w:t>
              </w:r>
            </w:ins>
            <w:r w:rsidRPr="00446B65">
              <w:rPr>
                <w:sz w:val="16"/>
                <w:szCs w:val="16"/>
              </w:rPr>
              <w:t xml:space="preserve">; </w:t>
            </w:r>
            <w:r>
              <w:rPr>
                <w:sz w:val="16"/>
                <w:szCs w:val="16"/>
              </w:rPr>
              <w:t>le nom du cours </w:t>
            </w:r>
            <w:proofErr w:type="gramStart"/>
            <w:r>
              <w:rPr>
                <w:sz w:val="16"/>
                <w:szCs w:val="16"/>
              </w:rPr>
              <w:t xml:space="preserve">;  </w:t>
            </w:r>
            <w:r w:rsidRPr="00446B65">
              <w:rPr>
                <w:sz w:val="16"/>
                <w:szCs w:val="16"/>
              </w:rPr>
              <w:t>le</w:t>
            </w:r>
            <w:proofErr w:type="gramEnd"/>
            <w:r w:rsidRPr="00446B65">
              <w:rPr>
                <w:sz w:val="16"/>
                <w:szCs w:val="16"/>
              </w:rPr>
              <w:t xml:space="preserve"> nom du vérificateur ; le numéro de référence du dessin le reliant aux autres (futurs) dessins</w:t>
            </w:r>
            <w:ins w:id="3216" w:author="Claude Gendron" w:date="2007-02-15T09:39:00Z">
              <w:r>
                <w:rPr>
                  <w:sz w:val="16"/>
                  <w:szCs w:val="16"/>
                </w:rPr>
                <w:t xml:space="preserve">, la </w:t>
              </w:r>
            </w:ins>
            <w:ins w:id="3217" w:author="14326" w:date="2011-05-19T10:55:00Z">
              <w:r>
                <w:rPr>
                  <w:sz w:val="16"/>
                  <w:szCs w:val="16"/>
                </w:rPr>
                <w:t xml:space="preserve">bonne </w:t>
              </w:r>
            </w:ins>
            <w:ins w:id="3218" w:author="Claude Gendron" w:date="2007-02-15T09:39:00Z">
              <w:r>
                <w:rPr>
                  <w:sz w:val="16"/>
                  <w:szCs w:val="16"/>
                </w:rPr>
                <w:t>date de création</w:t>
              </w:r>
              <w:del w:id="3219" w:author="14326" w:date="2011-05-19T10:55:00Z">
                <w:r w:rsidDel="006440B5">
                  <w:rPr>
                    <w:sz w:val="16"/>
                    <w:szCs w:val="16"/>
                  </w:rPr>
                  <w:delText xml:space="preserve"> est bonne</w:delText>
                </w:r>
              </w:del>
            </w:ins>
            <w:del w:id="3220" w:author="14326" w:date="2011-05-19T10:55:00Z">
              <w:r w:rsidRPr="00446B65" w:rsidDel="006440B5">
                <w:rPr>
                  <w:sz w:val="16"/>
                  <w:szCs w:val="16"/>
                </w:rPr>
                <w:delText>.</w:delText>
              </w:r>
            </w:del>
            <w:ins w:id="3221" w:author="14326" w:date="2011-05-19T10:55:00Z">
              <w:r>
                <w:rPr>
                  <w:sz w:val="16"/>
                  <w:szCs w:val="16"/>
                </w:rPr>
                <w:t>.</w:t>
              </w:r>
            </w:ins>
          </w:p>
        </w:tc>
      </w:tr>
      <w:tr w:rsidR="00E60ADE" w14:paraId="46DC6B24" w14:textId="77777777" w:rsidTr="00E60ADE">
        <w:trPr>
          <w:cantSplit/>
          <w:trPrChange w:id="3222" w:author="Gaston" w:date="2019-02-28T12:14:00Z">
            <w:trPr>
              <w:cantSplit/>
            </w:trPr>
          </w:trPrChange>
        </w:trPr>
        <w:tc>
          <w:tcPr>
            <w:tcW w:w="284" w:type="dxa"/>
            <w:tcPrChange w:id="3223" w:author="Gaston" w:date="2019-02-28T12:14:00Z">
              <w:tcPr>
                <w:tcW w:w="284" w:type="dxa"/>
              </w:tcPr>
            </w:tcPrChange>
          </w:tcPr>
          <w:p w14:paraId="6EEA5ED0" w14:textId="77777777" w:rsidR="00E60ADE" w:rsidRDefault="00E60ADE">
            <w:pPr>
              <w:pStyle w:val="Textetableau"/>
              <w:numPr>
                <w:ilvl w:val="0"/>
                <w:numId w:val="3"/>
              </w:numPr>
              <w:rPr>
                <w:szCs w:val="20"/>
              </w:rPr>
            </w:pPr>
          </w:p>
        </w:tc>
        <w:tc>
          <w:tcPr>
            <w:tcW w:w="9639" w:type="dxa"/>
            <w:tcPrChange w:id="3224" w:author="Gaston" w:date="2019-02-28T12:14:00Z">
              <w:tcPr>
                <w:tcW w:w="8221" w:type="dxa"/>
              </w:tcPr>
            </w:tcPrChange>
          </w:tcPr>
          <w:p w14:paraId="30444A20" w14:textId="77777777" w:rsidR="00E60ADE" w:rsidRDefault="00E60ADE">
            <w:pPr>
              <w:pStyle w:val="Textetableau"/>
              <w:rPr>
                <w:sz w:val="16"/>
                <w:szCs w:val="16"/>
              </w:rPr>
            </w:pPr>
            <w:r>
              <w:rPr>
                <w:sz w:val="16"/>
                <w:szCs w:val="16"/>
              </w:rPr>
              <w:t>Tous les diagrammes schématiques doivent être faits au moyen de logiciels de DAO enseignés en TSO.</w:t>
            </w:r>
          </w:p>
        </w:tc>
      </w:tr>
      <w:tr w:rsidR="00E60ADE" w14:paraId="5EB76C47" w14:textId="77777777" w:rsidTr="00E60ADE">
        <w:trPr>
          <w:cantSplit/>
          <w:trPrChange w:id="3225" w:author="Gaston" w:date="2019-02-28T12:14:00Z">
            <w:trPr>
              <w:cantSplit/>
            </w:trPr>
          </w:trPrChange>
        </w:trPr>
        <w:tc>
          <w:tcPr>
            <w:tcW w:w="284" w:type="dxa"/>
            <w:tcPrChange w:id="3226" w:author="Gaston" w:date="2019-02-28T12:14:00Z">
              <w:tcPr>
                <w:tcW w:w="284" w:type="dxa"/>
              </w:tcPr>
            </w:tcPrChange>
          </w:tcPr>
          <w:p w14:paraId="110722CA" w14:textId="77777777" w:rsidR="00E60ADE" w:rsidRDefault="00E60ADE">
            <w:pPr>
              <w:pStyle w:val="Textetableau"/>
              <w:numPr>
                <w:ilvl w:val="0"/>
                <w:numId w:val="3"/>
              </w:numPr>
              <w:rPr>
                <w:szCs w:val="20"/>
              </w:rPr>
            </w:pPr>
          </w:p>
        </w:tc>
        <w:tc>
          <w:tcPr>
            <w:tcW w:w="9639" w:type="dxa"/>
            <w:tcPrChange w:id="3227" w:author="Gaston" w:date="2019-02-28T12:14:00Z">
              <w:tcPr>
                <w:tcW w:w="8221" w:type="dxa"/>
              </w:tcPr>
            </w:tcPrChange>
          </w:tcPr>
          <w:p w14:paraId="59CE69A3" w14:textId="77777777" w:rsidR="00E60ADE" w:rsidRDefault="00E60ADE">
            <w:pPr>
              <w:pStyle w:val="Textetableau"/>
              <w:rPr>
                <w:sz w:val="16"/>
                <w:szCs w:val="16"/>
              </w:rPr>
            </w:pPr>
            <w:r>
              <w:rPr>
                <w:sz w:val="16"/>
                <w:szCs w:val="16"/>
              </w:rPr>
              <w:t>Les diagrammes (repliés si requis) doivent être présentés sur format 8.5" x 11". Le titre doit apparaître sur la page frontispice.</w:t>
            </w:r>
          </w:p>
        </w:tc>
      </w:tr>
      <w:tr w:rsidR="00E60ADE" w14:paraId="3D9C387B" w14:textId="77777777" w:rsidTr="00E60ADE">
        <w:trPr>
          <w:cantSplit/>
          <w:trPrChange w:id="3228" w:author="Gaston" w:date="2019-02-28T12:14:00Z">
            <w:trPr>
              <w:cantSplit/>
            </w:trPr>
          </w:trPrChange>
        </w:trPr>
        <w:tc>
          <w:tcPr>
            <w:tcW w:w="284" w:type="dxa"/>
            <w:tcPrChange w:id="3229" w:author="Gaston" w:date="2019-02-28T12:14:00Z">
              <w:tcPr>
                <w:tcW w:w="284" w:type="dxa"/>
              </w:tcPr>
            </w:tcPrChange>
          </w:tcPr>
          <w:p w14:paraId="3DC1C65F" w14:textId="77777777" w:rsidR="00E60ADE" w:rsidRDefault="00E60ADE">
            <w:pPr>
              <w:pStyle w:val="Textetableau"/>
              <w:numPr>
                <w:ilvl w:val="0"/>
                <w:numId w:val="3"/>
              </w:numPr>
              <w:rPr>
                <w:szCs w:val="20"/>
              </w:rPr>
            </w:pPr>
          </w:p>
        </w:tc>
        <w:tc>
          <w:tcPr>
            <w:tcW w:w="9639" w:type="dxa"/>
            <w:tcPrChange w:id="3230" w:author="Gaston" w:date="2019-02-28T12:14:00Z">
              <w:tcPr>
                <w:tcW w:w="8221" w:type="dxa"/>
              </w:tcPr>
            </w:tcPrChange>
          </w:tcPr>
          <w:p w14:paraId="4DE3F78A" w14:textId="77777777" w:rsidR="00E60ADE" w:rsidRDefault="00E60ADE">
            <w:pPr>
              <w:pStyle w:val="Textetableau"/>
              <w:rPr>
                <w:sz w:val="16"/>
                <w:szCs w:val="16"/>
              </w:rPr>
            </w:pPr>
            <w:del w:id="3231" w:author="14326" w:date="2011-05-19T11:03:00Z">
              <w:r w:rsidDel="0027225A">
                <w:rPr>
                  <w:sz w:val="16"/>
                  <w:szCs w:val="16"/>
                </w:rPr>
                <w:delText>Divers </w:delText>
              </w:r>
            </w:del>
            <w:ins w:id="3232" w:author="14326" w:date="2011-05-19T11:03:00Z">
              <w:r>
                <w:rPr>
                  <w:sz w:val="16"/>
                  <w:szCs w:val="16"/>
                </w:rPr>
                <w:t xml:space="preserve">Autres </w:t>
              </w:r>
              <w:proofErr w:type="gramStart"/>
              <w:r>
                <w:rPr>
                  <w:sz w:val="16"/>
                  <w:szCs w:val="16"/>
                </w:rPr>
                <w:t>non conformités</w:t>
              </w:r>
              <w:proofErr w:type="gramEnd"/>
              <w:r>
                <w:rPr>
                  <w:sz w:val="16"/>
                  <w:szCs w:val="16"/>
                </w:rPr>
                <w:t> </w:t>
              </w:r>
            </w:ins>
            <w:r>
              <w:rPr>
                <w:sz w:val="16"/>
                <w:szCs w:val="16"/>
              </w:rPr>
              <w:t>:</w:t>
            </w:r>
          </w:p>
        </w:tc>
      </w:tr>
      <w:tr w:rsidR="00E60ADE" w14:paraId="193C0EB0" w14:textId="77777777" w:rsidTr="00E60ADE">
        <w:tblPrEx>
          <w:tblPrExChange w:id="3233" w:author="Gaston" w:date="2019-02-28T12:14:00Z">
            <w:tblPrEx>
              <w:tblW w:w="9639" w:type="dxa"/>
            </w:tblPrEx>
          </w:tblPrExChange>
        </w:tblPrEx>
        <w:trPr>
          <w:cantSplit/>
          <w:trPrChange w:id="3234" w:author="Gaston" w:date="2019-02-28T12:14:00Z">
            <w:trPr>
              <w:cantSplit/>
            </w:trPr>
          </w:trPrChange>
        </w:trPr>
        <w:tc>
          <w:tcPr>
            <w:tcW w:w="9923" w:type="dxa"/>
            <w:gridSpan w:val="2"/>
            <w:shd w:val="clear" w:color="auto" w:fill="E0E0E0"/>
            <w:tcPrChange w:id="3235" w:author="Gaston" w:date="2019-02-28T12:14:00Z">
              <w:tcPr>
                <w:tcW w:w="8505" w:type="dxa"/>
                <w:gridSpan w:val="2"/>
                <w:shd w:val="clear" w:color="auto" w:fill="E0E0E0"/>
              </w:tcPr>
            </w:tcPrChange>
          </w:tcPr>
          <w:p w14:paraId="2D2FAE3C" w14:textId="77777777" w:rsidR="00E60ADE" w:rsidRDefault="00E60ADE">
            <w:pPr>
              <w:pStyle w:val="Textetableau"/>
            </w:pPr>
            <w:del w:id="3236" w:author="Gaston" w:date="2019-02-28T12:17:00Z">
              <w:r w:rsidDel="008A164C">
                <w:delText>Sous-total</w:delText>
              </w:r>
            </w:del>
          </w:p>
        </w:tc>
      </w:tr>
    </w:tbl>
    <w:p w14:paraId="300C3614" w14:textId="77777777" w:rsidR="00782100" w:rsidRDefault="00782100"/>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237" w:author="Gaston" w:date="2019-02-28T12:15: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3238">
          <w:tblGrid>
            <w:gridCol w:w="284"/>
            <w:gridCol w:w="8221"/>
          </w:tblGrid>
        </w:tblGridChange>
      </w:tblGrid>
      <w:tr w:rsidR="008A164C" w14:paraId="4E863A9F" w14:textId="77777777" w:rsidTr="008A164C">
        <w:trPr>
          <w:cantSplit/>
          <w:trHeight w:val="580"/>
          <w:ins w:id="3239" w:author="Gaston" w:date="2019-02-28T12:15:00Z"/>
          <w:trPrChange w:id="3240" w:author="Gaston" w:date="2019-02-28T12:15:00Z">
            <w:trPr>
              <w:cantSplit/>
              <w:trHeight w:val="580"/>
            </w:trPr>
          </w:trPrChange>
        </w:trPr>
        <w:tc>
          <w:tcPr>
            <w:tcW w:w="9923" w:type="dxa"/>
            <w:gridSpan w:val="2"/>
            <w:tcBorders>
              <w:bottom w:val="double" w:sz="4" w:space="0" w:color="auto"/>
            </w:tcBorders>
            <w:shd w:val="clear" w:color="auto" w:fill="E0E0E0"/>
            <w:tcPrChange w:id="3241" w:author="Gaston" w:date="2019-02-28T12:15:00Z">
              <w:tcPr>
                <w:tcW w:w="8505" w:type="dxa"/>
                <w:gridSpan w:val="2"/>
                <w:tcBorders>
                  <w:bottom w:val="double" w:sz="4" w:space="0" w:color="auto"/>
                </w:tcBorders>
                <w:shd w:val="clear" w:color="auto" w:fill="E0E0E0"/>
              </w:tcPr>
            </w:tcPrChange>
          </w:tcPr>
          <w:p w14:paraId="5F836352" w14:textId="77777777" w:rsidR="008A164C" w:rsidRDefault="008A164C" w:rsidP="0032774E">
            <w:pPr>
              <w:pStyle w:val="Textetableau"/>
              <w:jc w:val="center"/>
              <w:rPr>
                <w:ins w:id="3242" w:author="Gaston" w:date="2019-02-28T12:15:00Z"/>
                <w:szCs w:val="20"/>
              </w:rPr>
            </w:pPr>
            <w:ins w:id="3243" w:author="Gaston" w:date="2019-02-28T12:15:00Z">
              <w:r w:rsidRPr="008A164C">
                <w:rPr>
                  <w:rFonts w:ascii="Arial" w:hAnsi="Arial" w:cs="Arial"/>
                  <w:b/>
                  <w:bCs/>
                  <w:i/>
                  <w:iCs/>
                  <w:color w:val="auto"/>
                  <w:sz w:val="28"/>
                  <w:szCs w:val="28"/>
                  <w:lang w:val="fr-CA"/>
                  <w:rPrChange w:id="3244" w:author="Gaston" w:date="2019-02-28T12:15:00Z">
                    <w:rPr/>
                  </w:rPrChange>
                </w:rPr>
                <w:lastRenderedPageBreak/>
                <w:t>Tableau des composants</w:t>
              </w:r>
            </w:ins>
          </w:p>
        </w:tc>
      </w:tr>
      <w:tr w:rsidR="008A164C" w14:paraId="22964F54" w14:textId="77777777" w:rsidTr="008A164C">
        <w:tblPrEx>
          <w:tblPrExChange w:id="3245" w:author="Gaston" w:date="2019-02-28T12:15:00Z">
            <w:tblPrEx>
              <w:tblW w:w="9639" w:type="dxa"/>
            </w:tblPrEx>
          </w:tblPrExChange>
        </w:tblPrEx>
        <w:trPr>
          <w:cantSplit/>
          <w:trHeight w:val="580"/>
          <w:trPrChange w:id="3246" w:author="Gaston" w:date="2019-02-28T12:15:00Z">
            <w:trPr>
              <w:cantSplit/>
              <w:trHeight w:val="580"/>
            </w:trPr>
          </w:trPrChange>
        </w:trPr>
        <w:tc>
          <w:tcPr>
            <w:tcW w:w="9923" w:type="dxa"/>
            <w:gridSpan w:val="2"/>
            <w:tcBorders>
              <w:bottom w:val="double" w:sz="4" w:space="0" w:color="auto"/>
            </w:tcBorders>
            <w:shd w:val="clear" w:color="auto" w:fill="E0E0E0"/>
            <w:tcPrChange w:id="3247" w:author="Gaston" w:date="2019-02-28T12:15:00Z">
              <w:tcPr>
                <w:tcW w:w="8505" w:type="dxa"/>
                <w:gridSpan w:val="2"/>
                <w:tcBorders>
                  <w:bottom w:val="double" w:sz="4" w:space="0" w:color="auto"/>
                </w:tcBorders>
                <w:shd w:val="clear" w:color="auto" w:fill="E0E0E0"/>
              </w:tcPr>
            </w:tcPrChange>
          </w:tcPr>
          <w:p w14:paraId="0E83CCF1" w14:textId="77777777" w:rsidR="008A164C" w:rsidRDefault="008A164C">
            <w:pPr>
              <w:pStyle w:val="Textetableau"/>
              <w:jc w:val="center"/>
            </w:pPr>
            <w:r>
              <w:rPr>
                <w:szCs w:val="20"/>
              </w:rPr>
              <w:t>Liste de critères tels que définis dans le document</w:t>
            </w:r>
          </w:p>
          <w:p w14:paraId="7159F198" w14:textId="77777777" w:rsidR="008A164C" w:rsidRDefault="008A164C">
            <w:pPr>
              <w:pStyle w:val="Textetableau"/>
              <w:jc w:val="center"/>
            </w:pPr>
            <w:r>
              <w:rPr>
                <w:szCs w:val="20"/>
              </w:rPr>
              <w:t>«Diagramme schématique» du cours Réaliser un prototype</w:t>
            </w:r>
          </w:p>
        </w:tc>
      </w:tr>
      <w:tr w:rsidR="008A164C" w14:paraId="481350FA" w14:textId="77777777" w:rsidTr="008A164C">
        <w:tblPrEx>
          <w:tblPrExChange w:id="3248" w:author="Gaston" w:date="2019-02-28T12:15:00Z">
            <w:tblPrEx>
              <w:tblW w:w="9639" w:type="dxa"/>
            </w:tblPrEx>
          </w:tblPrExChange>
        </w:tblPrEx>
        <w:trPr>
          <w:cantSplit/>
          <w:trHeight w:val="397"/>
          <w:trPrChange w:id="3249" w:author="Gaston" w:date="2019-02-28T12:15:00Z">
            <w:trPr>
              <w:cantSplit/>
              <w:trHeight w:val="397"/>
            </w:trPr>
          </w:trPrChange>
        </w:trPr>
        <w:tc>
          <w:tcPr>
            <w:tcW w:w="9923" w:type="dxa"/>
            <w:gridSpan w:val="2"/>
            <w:tcBorders>
              <w:bottom w:val="single" w:sz="4" w:space="0" w:color="auto"/>
            </w:tcBorders>
            <w:shd w:val="clear" w:color="auto" w:fill="E0E0E0"/>
            <w:tcPrChange w:id="3250" w:author="Gaston" w:date="2019-02-28T12:15:00Z">
              <w:tcPr>
                <w:tcW w:w="8505" w:type="dxa"/>
                <w:gridSpan w:val="2"/>
                <w:tcBorders>
                  <w:bottom w:val="single" w:sz="4" w:space="0" w:color="auto"/>
                </w:tcBorders>
                <w:shd w:val="clear" w:color="auto" w:fill="E0E0E0"/>
              </w:tcPr>
            </w:tcPrChange>
          </w:tcPr>
          <w:p w14:paraId="7B6E0DC6" w14:textId="77777777" w:rsidR="008A164C" w:rsidRDefault="008A164C">
            <w:pPr>
              <w:pStyle w:val="Textetableau"/>
              <w:rPr>
                <w:szCs w:val="20"/>
              </w:rPr>
            </w:pPr>
          </w:p>
        </w:tc>
      </w:tr>
      <w:tr w:rsidR="008A164C" w14:paraId="3DF35280" w14:textId="77777777" w:rsidTr="008A164C">
        <w:tblPrEx>
          <w:tblPrExChange w:id="3251" w:author="Gaston" w:date="2019-02-28T12:15:00Z">
            <w:tblPrEx>
              <w:tblW w:w="9639" w:type="dxa"/>
            </w:tblPrEx>
          </w:tblPrExChange>
        </w:tblPrEx>
        <w:trPr>
          <w:cantSplit/>
          <w:trPrChange w:id="3252" w:author="Gaston" w:date="2019-02-28T12:15:00Z">
            <w:trPr>
              <w:cantSplit/>
            </w:trPr>
          </w:trPrChange>
        </w:trPr>
        <w:tc>
          <w:tcPr>
            <w:tcW w:w="284" w:type="dxa"/>
            <w:tcBorders>
              <w:top w:val="single" w:sz="4" w:space="0" w:color="auto"/>
            </w:tcBorders>
            <w:tcPrChange w:id="3253" w:author="Gaston" w:date="2019-02-28T12:15:00Z">
              <w:tcPr>
                <w:tcW w:w="284" w:type="dxa"/>
                <w:tcBorders>
                  <w:top w:val="single" w:sz="4" w:space="0" w:color="auto"/>
                </w:tcBorders>
              </w:tcPr>
            </w:tcPrChange>
          </w:tcPr>
          <w:p w14:paraId="28165DF7" w14:textId="77777777" w:rsidR="008A164C" w:rsidRDefault="008A164C">
            <w:pPr>
              <w:pStyle w:val="Textetableau"/>
              <w:numPr>
                <w:ilvl w:val="0"/>
                <w:numId w:val="3"/>
              </w:numPr>
              <w:rPr>
                <w:szCs w:val="20"/>
              </w:rPr>
            </w:pPr>
          </w:p>
        </w:tc>
        <w:tc>
          <w:tcPr>
            <w:tcW w:w="9639" w:type="dxa"/>
            <w:tcBorders>
              <w:top w:val="single" w:sz="4" w:space="0" w:color="auto"/>
            </w:tcBorders>
            <w:tcPrChange w:id="3254" w:author="Gaston" w:date="2019-02-28T12:15:00Z">
              <w:tcPr>
                <w:tcW w:w="8221" w:type="dxa"/>
                <w:tcBorders>
                  <w:top w:val="single" w:sz="4" w:space="0" w:color="auto"/>
                </w:tcBorders>
              </w:tcPr>
            </w:tcPrChange>
          </w:tcPr>
          <w:p w14:paraId="7D1F89B8" w14:textId="77777777" w:rsidR="008A164C" w:rsidRDefault="008A164C">
            <w:pPr>
              <w:pStyle w:val="Textetableau"/>
            </w:pPr>
            <w:r>
              <w:rPr>
                <w:szCs w:val="16"/>
              </w:rPr>
              <w:t>Le code de référence de chaque composant du diagramme est présent.</w:t>
            </w:r>
          </w:p>
        </w:tc>
      </w:tr>
      <w:tr w:rsidR="008A164C" w14:paraId="44D28EB8" w14:textId="77777777" w:rsidTr="008A164C">
        <w:tblPrEx>
          <w:tblPrExChange w:id="3255" w:author="Gaston" w:date="2019-02-28T12:15:00Z">
            <w:tblPrEx>
              <w:tblW w:w="9639" w:type="dxa"/>
            </w:tblPrEx>
          </w:tblPrExChange>
        </w:tblPrEx>
        <w:trPr>
          <w:cantSplit/>
          <w:trPrChange w:id="3256" w:author="Gaston" w:date="2019-02-28T12:15:00Z">
            <w:trPr>
              <w:cantSplit/>
            </w:trPr>
          </w:trPrChange>
        </w:trPr>
        <w:tc>
          <w:tcPr>
            <w:tcW w:w="284" w:type="dxa"/>
            <w:tcPrChange w:id="3257" w:author="Gaston" w:date="2019-02-28T12:15:00Z">
              <w:tcPr>
                <w:tcW w:w="284" w:type="dxa"/>
              </w:tcPr>
            </w:tcPrChange>
          </w:tcPr>
          <w:p w14:paraId="3AB0DFAD" w14:textId="77777777" w:rsidR="008A164C" w:rsidRDefault="008A164C">
            <w:pPr>
              <w:pStyle w:val="Textetableau"/>
              <w:numPr>
                <w:ilvl w:val="0"/>
                <w:numId w:val="3"/>
              </w:numPr>
              <w:rPr>
                <w:szCs w:val="20"/>
              </w:rPr>
            </w:pPr>
          </w:p>
        </w:tc>
        <w:tc>
          <w:tcPr>
            <w:tcW w:w="9639" w:type="dxa"/>
            <w:tcPrChange w:id="3258" w:author="Gaston" w:date="2019-02-28T12:15:00Z">
              <w:tcPr>
                <w:tcW w:w="8221" w:type="dxa"/>
              </w:tcPr>
            </w:tcPrChange>
          </w:tcPr>
          <w:p w14:paraId="2E81CE42" w14:textId="77777777" w:rsidR="008A164C" w:rsidRDefault="008A164C" w:rsidP="000F7779">
            <w:pPr>
              <w:pStyle w:val="Textetableau"/>
            </w:pPr>
            <w:r>
              <w:t xml:space="preserve">Le tableau est généré </w:t>
            </w:r>
            <w:ins w:id="3259" w:author="14326" w:date="2011-05-19T11:08:00Z">
              <w:r>
                <w:t>par le logiciel</w:t>
              </w:r>
            </w:ins>
            <w:del w:id="3260" w:author="14326" w:date="2011-05-19T11:09:00Z">
              <w:r w:rsidDel="000F7779">
                <w:delText xml:space="preserve">par BOM </w:delText>
              </w:r>
            </w:del>
            <w:ins w:id="3261" w:author="14326" w:date="2011-05-19T11:09:00Z">
              <w:r>
                <w:t xml:space="preserve"> </w:t>
              </w:r>
            </w:ins>
            <w:r>
              <w:t>et toute</w:t>
            </w:r>
            <w:ins w:id="3262" w:author="14326" w:date="2011-05-19T11:09:00Z">
              <w:r>
                <w:t>s les en-têtes ont été francisées</w:t>
              </w:r>
            </w:ins>
            <w:del w:id="3263" w:author="14326" w:date="2011-05-19T11:09:00Z">
              <w:r w:rsidDel="000F7779">
                <w:delText xml:space="preserve"> l’information est en français</w:delText>
              </w:r>
            </w:del>
            <w:r>
              <w:t>.</w:t>
            </w:r>
          </w:p>
        </w:tc>
      </w:tr>
      <w:tr w:rsidR="008A164C" w14:paraId="72C318E4" w14:textId="77777777" w:rsidTr="008A164C">
        <w:tblPrEx>
          <w:tblPrExChange w:id="3264" w:author="Gaston" w:date="2019-02-28T12:15:00Z">
            <w:tblPrEx>
              <w:tblW w:w="9639" w:type="dxa"/>
            </w:tblPrEx>
          </w:tblPrExChange>
        </w:tblPrEx>
        <w:trPr>
          <w:cantSplit/>
          <w:trPrChange w:id="3265" w:author="Gaston" w:date="2019-02-28T12:15:00Z">
            <w:trPr>
              <w:cantSplit/>
            </w:trPr>
          </w:trPrChange>
        </w:trPr>
        <w:tc>
          <w:tcPr>
            <w:tcW w:w="284" w:type="dxa"/>
            <w:tcPrChange w:id="3266" w:author="Gaston" w:date="2019-02-28T12:15:00Z">
              <w:tcPr>
                <w:tcW w:w="284" w:type="dxa"/>
              </w:tcPr>
            </w:tcPrChange>
          </w:tcPr>
          <w:p w14:paraId="5CBA1364" w14:textId="77777777" w:rsidR="008A164C" w:rsidRDefault="008A164C">
            <w:pPr>
              <w:pStyle w:val="Textetableau"/>
              <w:numPr>
                <w:ilvl w:val="0"/>
                <w:numId w:val="3"/>
              </w:numPr>
              <w:rPr>
                <w:szCs w:val="20"/>
              </w:rPr>
            </w:pPr>
          </w:p>
        </w:tc>
        <w:tc>
          <w:tcPr>
            <w:tcW w:w="9639" w:type="dxa"/>
            <w:tcPrChange w:id="3267" w:author="Gaston" w:date="2019-02-28T12:15:00Z">
              <w:tcPr>
                <w:tcW w:w="8221" w:type="dxa"/>
              </w:tcPr>
            </w:tcPrChange>
          </w:tcPr>
          <w:p w14:paraId="6986C867" w14:textId="77777777" w:rsidR="008A164C" w:rsidRDefault="008A164C" w:rsidP="00716C31">
            <w:pPr>
              <w:pStyle w:val="Textetableau"/>
            </w:pPr>
            <w:r>
              <w:rPr>
                <w:szCs w:val="16"/>
              </w:rPr>
              <w:t>Le numéro du composant utilisé (lorsqu'il y en a un) est présent.</w:t>
            </w:r>
            <w:ins w:id="3268" w:author="14326" w:date="2011-05-19T11:10:00Z">
              <w:r>
                <w:rPr>
                  <w:szCs w:val="16"/>
                </w:rPr>
                <w:t xml:space="preserve"> (ex: 3348-8)</w:t>
              </w:r>
            </w:ins>
          </w:p>
        </w:tc>
      </w:tr>
      <w:tr w:rsidR="008A164C" w14:paraId="22921D07" w14:textId="77777777" w:rsidTr="008A164C">
        <w:tblPrEx>
          <w:tblPrExChange w:id="3269" w:author="Gaston" w:date="2019-02-28T12:15:00Z">
            <w:tblPrEx>
              <w:tblW w:w="9639" w:type="dxa"/>
            </w:tblPrEx>
          </w:tblPrExChange>
        </w:tblPrEx>
        <w:trPr>
          <w:cantSplit/>
          <w:trPrChange w:id="3270" w:author="Gaston" w:date="2019-02-28T12:15:00Z">
            <w:trPr>
              <w:cantSplit/>
            </w:trPr>
          </w:trPrChange>
        </w:trPr>
        <w:tc>
          <w:tcPr>
            <w:tcW w:w="284" w:type="dxa"/>
            <w:tcPrChange w:id="3271" w:author="Gaston" w:date="2019-02-28T12:15:00Z">
              <w:tcPr>
                <w:tcW w:w="284" w:type="dxa"/>
              </w:tcPr>
            </w:tcPrChange>
          </w:tcPr>
          <w:p w14:paraId="419EDE3C" w14:textId="77777777" w:rsidR="008A164C" w:rsidRDefault="008A164C">
            <w:pPr>
              <w:pStyle w:val="Textetableau"/>
              <w:numPr>
                <w:ilvl w:val="0"/>
                <w:numId w:val="3"/>
              </w:numPr>
              <w:rPr>
                <w:szCs w:val="20"/>
              </w:rPr>
            </w:pPr>
          </w:p>
        </w:tc>
        <w:tc>
          <w:tcPr>
            <w:tcW w:w="9639" w:type="dxa"/>
            <w:tcPrChange w:id="3272" w:author="Gaston" w:date="2019-02-28T12:15:00Z">
              <w:tcPr>
                <w:tcW w:w="8221" w:type="dxa"/>
              </w:tcPr>
            </w:tcPrChange>
          </w:tcPr>
          <w:p w14:paraId="06C083EF" w14:textId="77777777" w:rsidR="008A164C" w:rsidRDefault="008A164C">
            <w:pPr>
              <w:pStyle w:val="Textetableau"/>
            </w:pPr>
            <w:r>
              <w:rPr>
                <w:szCs w:val="16"/>
              </w:rPr>
              <w:t>La valeur du composant à utiliser (lorsque le composant a une valeur particulière) est indiquée.</w:t>
            </w:r>
            <w:ins w:id="3273" w:author="14326" w:date="2011-05-19T11:10:00Z">
              <w:r>
                <w:rPr>
                  <w:szCs w:val="16"/>
                </w:rPr>
                <w:t xml:space="preserve"> (4k7)</w:t>
              </w:r>
            </w:ins>
          </w:p>
        </w:tc>
      </w:tr>
      <w:tr w:rsidR="008A164C" w14:paraId="10AE20C5" w14:textId="77777777" w:rsidTr="008A164C">
        <w:tblPrEx>
          <w:tblPrExChange w:id="3274" w:author="Gaston" w:date="2019-02-28T12:15:00Z">
            <w:tblPrEx>
              <w:tblW w:w="9639" w:type="dxa"/>
            </w:tblPrEx>
          </w:tblPrExChange>
        </w:tblPrEx>
        <w:trPr>
          <w:cantSplit/>
          <w:trPrChange w:id="3275" w:author="Gaston" w:date="2019-02-28T12:15:00Z">
            <w:trPr>
              <w:cantSplit/>
            </w:trPr>
          </w:trPrChange>
        </w:trPr>
        <w:tc>
          <w:tcPr>
            <w:tcW w:w="284" w:type="dxa"/>
            <w:tcPrChange w:id="3276" w:author="Gaston" w:date="2019-02-28T12:15:00Z">
              <w:tcPr>
                <w:tcW w:w="284" w:type="dxa"/>
              </w:tcPr>
            </w:tcPrChange>
          </w:tcPr>
          <w:p w14:paraId="5A7047AB" w14:textId="77777777" w:rsidR="008A164C" w:rsidRDefault="008A164C">
            <w:pPr>
              <w:pStyle w:val="Textetableau"/>
              <w:numPr>
                <w:ilvl w:val="0"/>
                <w:numId w:val="3"/>
              </w:numPr>
              <w:rPr>
                <w:szCs w:val="20"/>
              </w:rPr>
            </w:pPr>
          </w:p>
        </w:tc>
        <w:tc>
          <w:tcPr>
            <w:tcW w:w="9639" w:type="dxa"/>
            <w:tcPrChange w:id="3277" w:author="Gaston" w:date="2019-02-28T12:15:00Z">
              <w:tcPr>
                <w:tcW w:w="8221" w:type="dxa"/>
              </w:tcPr>
            </w:tcPrChange>
          </w:tcPr>
          <w:p w14:paraId="207A58D2" w14:textId="77777777" w:rsidR="008A164C" w:rsidRDefault="008A164C">
            <w:pPr>
              <w:pStyle w:val="Textetableau"/>
              <w:rPr>
                <w:szCs w:val="16"/>
              </w:rPr>
            </w:pPr>
            <w:r>
              <w:rPr>
                <w:szCs w:val="16"/>
              </w:rPr>
              <w:t>L'unité de mesure de la valeur du composant à utiliser est présente, si elle s’applique.</w:t>
            </w:r>
            <w:ins w:id="3278" w:author="14326" w:date="2011-05-19T11:11:00Z">
              <w:r>
                <w:rPr>
                  <w:szCs w:val="16"/>
                </w:rPr>
                <w:t xml:space="preserve"> (</w:t>
              </w:r>
              <w:proofErr w:type="spellStart"/>
              <w:r>
                <w:rPr>
                  <w:szCs w:val="16"/>
                </w:rPr>
                <w:t>uF</w:t>
              </w:r>
              <w:proofErr w:type="spellEnd"/>
              <w:r>
                <w:rPr>
                  <w:szCs w:val="16"/>
                </w:rPr>
                <w:t>, Mhz)</w:t>
              </w:r>
            </w:ins>
          </w:p>
        </w:tc>
      </w:tr>
      <w:tr w:rsidR="008A164C" w14:paraId="4731CA23" w14:textId="77777777" w:rsidTr="008A164C">
        <w:tblPrEx>
          <w:tblPrExChange w:id="3279" w:author="Gaston" w:date="2019-02-28T12:15:00Z">
            <w:tblPrEx>
              <w:tblW w:w="9639" w:type="dxa"/>
            </w:tblPrEx>
          </w:tblPrExChange>
        </w:tblPrEx>
        <w:trPr>
          <w:cantSplit/>
          <w:trPrChange w:id="3280" w:author="Gaston" w:date="2019-02-28T12:15:00Z">
            <w:trPr>
              <w:cantSplit/>
            </w:trPr>
          </w:trPrChange>
        </w:trPr>
        <w:tc>
          <w:tcPr>
            <w:tcW w:w="9923" w:type="dxa"/>
            <w:gridSpan w:val="2"/>
            <w:shd w:val="clear" w:color="auto" w:fill="E0E0E0"/>
            <w:tcPrChange w:id="3281" w:author="Gaston" w:date="2019-02-28T12:15:00Z">
              <w:tcPr>
                <w:tcW w:w="8505" w:type="dxa"/>
                <w:gridSpan w:val="2"/>
                <w:shd w:val="clear" w:color="auto" w:fill="E0E0E0"/>
              </w:tcPr>
            </w:tcPrChange>
          </w:tcPr>
          <w:p w14:paraId="032BED0D" w14:textId="77777777" w:rsidR="008A164C" w:rsidRDefault="008A164C">
            <w:pPr>
              <w:pStyle w:val="Textetableau"/>
            </w:pPr>
            <w:del w:id="3282" w:author="Gaston" w:date="2019-02-28T12:16:00Z">
              <w:r w:rsidDel="008A164C">
                <w:delText>Sous-total</w:delText>
              </w:r>
            </w:del>
          </w:p>
        </w:tc>
      </w:tr>
    </w:tbl>
    <w:p w14:paraId="5C248652" w14:textId="77777777" w:rsidR="00782100" w:rsidRDefault="00782100"/>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283" w:author="Gaston" w:date="2019-02-28T12:16: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3284">
          <w:tblGrid>
            <w:gridCol w:w="284"/>
            <w:gridCol w:w="8221"/>
          </w:tblGrid>
        </w:tblGridChange>
      </w:tblGrid>
      <w:tr w:rsidR="008A164C" w14:paraId="7787057E" w14:textId="77777777" w:rsidTr="008A164C">
        <w:trPr>
          <w:cantSplit/>
          <w:trHeight w:val="580"/>
          <w:ins w:id="3285" w:author="Gaston" w:date="2019-02-28T12:15:00Z"/>
          <w:trPrChange w:id="3286" w:author="Gaston" w:date="2019-02-28T12:16:00Z">
            <w:trPr>
              <w:cantSplit/>
              <w:trHeight w:val="580"/>
            </w:trPr>
          </w:trPrChange>
        </w:trPr>
        <w:tc>
          <w:tcPr>
            <w:tcW w:w="9923" w:type="dxa"/>
            <w:gridSpan w:val="2"/>
            <w:tcBorders>
              <w:bottom w:val="double" w:sz="4" w:space="0" w:color="auto"/>
            </w:tcBorders>
            <w:shd w:val="clear" w:color="auto" w:fill="E0E0E0"/>
            <w:tcPrChange w:id="3287" w:author="Gaston" w:date="2019-02-28T12:16:00Z">
              <w:tcPr>
                <w:tcW w:w="8505" w:type="dxa"/>
                <w:gridSpan w:val="2"/>
                <w:tcBorders>
                  <w:bottom w:val="double" w:sz="4" w:space="0" w:color="auto"/>
                </w:tcBorders>
                <w:shd w:val="clear" w:color="auto" w:fill="E0E0E0"/>
              </w:tcPr>
            </w:tcPrChange>
          </w:tcPr>
          <w:p w14:paraId="0041CDF6" w14:textId="77777777" w:rsidR="008A164C" w:rsidRDefault="008A164C">
            <w:pPr>
              <w:pStyle w:val="Textetableau"/>
              <w:jc w:val="center"/>
              <w:rPr>
                <w:ins w:id="3288" w:author="Gaston" w:date="2019-02-28T12:15:00Z"/>
                <w:szCs w:val="20"/>
              </w:rPr>
            </w:pPr>
            <w:ins w:id="3289" w:author="Gaston" w:date="2019-02-28T12:15:00Z">
              <w:r w:rsidRPr="008A164C">
                <w:rPr>
                  <w:rFonts w:ascii="Arial" w:hAnsi="Arial" w:cs="Arial"/>
                  <w:b/>
                  <w:bCs/>
                  <w:i/>
                  <w:iCs/>
                  <w:color w:val="auto"/>
                  <w:sz w:val="28"/>
                  <w:szCs w:val="28"/>
                  <w:lang w:val="fr-CA"/>
                  <w:rPrChange w:id="3290" w:author="Gaston" w:date="2019-02-28T12:16:00Z">
                    <w:rPr/>
                  </w:rPrChange>
                </w:rPr>
                <w:t>Tableau des alimentations</w:t>
              </w:r>
            </w:ins>
          </w:p>
        </w:tc>
      </w:tr>
      <w:tr w:rsidR="008A164C" w14:paraId="2B66E83B" w14:textId="77777777" w:rsidTr="008A164C">
        <w:tblPrEx>
          <w:tblPrExChange w:id="3291" w:author="Gaston" w:date="2019-02-28T12:16:00Z">
            <w:tblPrEx>
              <w:tblW w:w="9639" w:type="dxa"/>
            </w:tblPrEx>
          </w:tblPrExChange>
        </w:tblPrEx>
        <w:trPr>
          <w:cantSplit/>
          <w:trHeight w:val="580"/>
          <w:trPrChange w:id="3292" w:author="Gaston" w:date="2019-02-28T12:16:00Z">
            <w:trPr>
              <w:cantSplit/>
              <w:trHeight w:val="580"/>
            </w:trPr>
          </w:trPrChange>
        </w:trPr>
        <w:tc>
          <w:tcPr>
            <w:tcW w:w="9923" w:type="dxa"/>
            <w:gridSpan w:val="2"/>
            <w:tcBorders>
              <w:bottom w:val="double" w:sz="4" w:space="0" w:color="auto"/>
            </w:tcBorders>
            <w:shd w:val="clear" w:color="auto" w:fill="E0E0E0"/>
            <w:tcPrChange w:id="3293" w:author="Gaston" w:date="2019-02-28T12:16:00Z">
              <w:tcPr>
                <w:tcW w:w="8505" w:type="dxa"/>
                <w:gridSpan w:val="2"/>
                <w:tcBorders>
                  <w:bottom w:val="double" w:sz="4" w:space="0" w:color="auto"/>
                </w:tcBorders>
                <w:shd w:val="clear" w:color="auto" w:fill="E0E0E0"/>
              </w:tcPr>
            </w:tcPrChange>
          </w:tcPr>
          <w:p w14:paraId="11EABCA5" w14:textId="77777777" w:rsidR="008A164C" w:rsidRDefault="008A164C">
            <w:pPr>
              <w:pStyle w:val="Textetableau"/>
              <w:jc w:val="center"/>
            </w:pPr>
            <w:r>
              <w:rPr>
                <w:szCs w:val="20"/>
              </w:rPr>
              <w:t>Liste de critères tels que définis dans le document</w:t>
            </w:r>
          </w:p>
          <w:p w14:paraId="7553D031" w14:textId="77777777" w:rsidR="008A164C" w:rsidRDefault="008A164C">
            <w:pPr>
              <w:pStyle w:val="Textetableau"/>
              <w:jc w:val="center"/>
            </w:pPr>
            <w:r>
              <w:rPr>
                <w:szCs w:val="20"/>
              </w:rPr>
              <w:t>«Diagramme schématique» du cours Réaliser un prototype</w:t>
            </w:r>
          </w:p>
        </w:tc>
      </w:tr>
      <w:tr w:rsidR="008A164C" w14:paraId="4B817012" w14:textId="77777777" w:rsidTr="008A164C">
        <w:tblPrEx>
          <w:tblPrExChange w:id="3294" w:author="Gaston" w:date="2019-02-28T12:16:00Z">
            <w:tblPrEx>
              <w:tblW w:w="9639" w:type="dxa"/>
            </w:tblPrEx>
          </w:tblPrExChange>
        </w:tblPrEx>
        <w:trPr>
          <w:cantSplit/>
          <w:trHeight w:val="397"/>
          <w:trPrChange w:id="3295" w:author="Gaston" w:date="2019-02-28T12:16:00Z">
            <w:trPr>
              <w:cantSplit/>
              <w:trHeight w:val="397"/>
            </w:trPr>
          </w:trPrChange>
        </w:trPr>
        <w:tc>
          <w:tcPr>
            <w:tcW w:w="9923" w:type="dxa"/>
            <w:gridSpan w:val="2"/>
            <w:tcBorders>
              <w:bottom w:val="single" w:sz="4" w:space="0" w:color="auto"/>
            </w:tcBorders>
            <w:shd w:val="clear" w:color="auto" w:fill="E0E0E0"/>
            <w:tcPrChange w:id="3296" w:author="Gaston" w:date="2019-02-28T12:16:00Z">
              <w:tcPr>
                <w:tcW w:w="8505" w:type="dxa"/>
                <w:gridSpan w:val="2"/>
                <w:tcBorders>
                  <w:bottom w:val="single" w:sz="4" w:space="0" w:color="auto"/>
                </w:tcBorders>
                <w:shd w:val="clear" w:color="auto" w:fill="E0E0E0"/>
              </w:tcPr>
            </w:tcPrChange>
          </w:tcPr>
          <w:p w14:paraId="25E7DFCD" w14:textId="77777777" w:rsidR="008A164C" w:rsidRDefault="008A164C">
            <w:pPr>
              <w:pStyle w:val="Textetableau"/>
              <w:rPr>
                <w:szCs w:val="20"/>
              </w:rPr>
            </w:pPr>
          </w:p>
        </w:tc>
      </w:tr>
      <w:tr w:rsidR="008A164C" w14:paraId="7623F162" w14:textId="77777777" w:rsidTr="008A164C">
        <w:tblPrEx>
          <w:tblPrExChange w:id="3297" w:author="Gaston" w:date="2019-02-28T12:16:00Z">
            <w:tblPrEx>
              <w:tblW w:w="9639" w:type="dxa"/>
            </w:tblPrEx>
          </w:tblPrExChange>
        </w:tblPrEx>
        <w:trPr>
          <w:cantSplit/>
          <w:trPrChange w:id="3298" w:author="Gaston" w:date="2019-02-28T12:16:00Z">
            <w:trPr>
              <w:cantSplit/>
            </w:trPr>
          </w:trPrChange>
        </w:trPr>
        <w:tc>
          <w:tcPr>
            <w:tcW w:w="284" w:type="dxa"/>
            <w:tcBorders>
              <w:top w:val="single" w:sz="4" w:space="0" w:color="auto"/>
            </w:tcBorders>
            <w:tcPrChange w:id="3299" w:author="Gaston" w:date="2019-02-28T12:16:00Z">
              <w:tcPr>
                <w:tcW w:w="284" w:type="dxa"/>
                <w:tcBorders>
                  <w:top w:val="single" w:sz="4" w:space="0" w:color="auto"/>
                </w:tcBorders>
              </w:tcPr>
            </w:tcPrChange>
          </w:tcPr>
          <w:p w14:paraId="3FB55002" w14:textId="77777777" w:rsidR="008A164C" w:rsidRDefault="008A164C">
            <w:pPr>
              <w:pStyle w:val="Textetableau"/>
              <w:numPr>
                <w:ilvl w:val="0"/>
                <w:numId w:val="3"/>
              </w:numPr>
              <w:rPr>
                <w:szCs w:val="20"/>
              </w:rPr>
            </w:pPr>
          </w:p>
        </w:tc>
        <w:tc>
          <w:tcPr>
            <w:tcW w:w="9639" w:type="dxa"/>
            <w:tcBorders>
              <w:top w:val="single" w:sz="4" w:space="0" w:color="auto"/>
            </w:tcBorders>
            <w:tcPrChange w:id="3300" w:author="Gaston" w:date="2019-02-28T12:16:00Z">
              <w:tcPr>
                <w:tcW w:w="8221" w:type="dxa"/>
                <w:tcBorders>
                  <w:top w:val="single" w:sz="4" w:space="0" w:color="auto"/>
                </w:tcBorders>
              </w:tcPr>
            </w:tcPrChange>
          </w:tcPr>
          <w:p w14:paraId="29CB4507" w14:textId="77777777" w:rsidR="008A164C" w:rsidRDefault="008A164C">
            <w:pPr>
              <w:pStyle w:val="Textetableau"/>
            </w:pPr>
            <w:r>
              <w:rPr>
                <w:szCs w:val="16"/>
              </w:rPr>
              <w:t>Les broches de mise à la masse sont présentes.</w:t>
            </w:r>
          </w:p>
        </w:tc>
      </w:tr>
      <w:tr w:rsidR="008A164C" w14:paraId="34185009" w14:textId="77777777" w:rsidTr="008A164C">
        <w:tblPrEx>
          <w:tblPrExChange w:id="3301" w:author="Gaston" w:date="2019-02-28T12:16:00Z">
            <w:tblPrEx>
              <w:tblW w:w="9639" w:type="dxa"/>
            </w:tblPrEx>
          </w:tblPrExChange>
        </w:tblPrEx>
        <w:trPr>
          <w:cantSplit/>
          <w:trPrChange w:id="3302" w:author="Gaston" w:date="2019-02-28T12:16:00Z">
            <w:trPr>
              <w:cantSplit/>
            </w:trPr>
          </w:trPrChange>
        </w:trPr>
        <w:tc>
          <w:tcPr>
            <w:tcW w:w="284" w:type="dxa"/>
            <w:tcBorders>
              <w:top w:val="single" w:sz="4" w:space="0" w:color="auto"/>
            </w:tcBorders>
            <w:tcPrChange w:id="3303" w:author="Gaston" w:date="2019-02-28T12:16:00Z">
              <w:tcPr>
                <w:tcW w:w="284" w:type="dxa"/>
                <w:tcBorders>
                  <w:top w:val="single" w:sz="4" w:space="0" w:color="auto"/>
                </w:tcBorders>
              </w:tcPr>
            </w:tcPrChange>
          </w:tcPr>
          <w:p w14:paraId="5BF0469E" w14:textId="77777777" w:rsidR="008A164C" w:rsidRDefault="008A164C">
            <w:pPr>
              <w:pStyle w:val="Textetableau"/>
              <w:numPr>
                <w:ilvl w:val="0"/>
                <w:numId w:val="3"/>
              </w:numPr>
              <w:rPr>
                <w:szCs w:val="20"/>
              </w:rPr>
            </w:pPr>
          </w:p>
        </w:tc>
        <w:tc>
          <w:tcPr>
            <w:tcW w:w="9639" w:type="dxa"/>
            <w:tcBorders>
              <w:top w:val="single" w:sz="4" w:space="0" w:color="auto"/>
            </w:tcBorders>
            <w:tcPrChange w:id="3304" w:author="Gaston" w:date="2019-02-28T12:16:00Z">
              <w:tcPr>
                <w:tcW w:w="8221" w:type="dxa"/>
                <w:tcBorders>
                  <w:top w:val="single" w:sz="4" w:space="0" w:color="auto"/>
                </w:tcBorders>
              </w:tcPr>
            </w:tcPrChange>
          </w:tcPr>
          <w:p w14:paraId="2BD20BB8" w14:textId="77777777" w:rsidR="008A164C" w:rsidRDefault="008A164C">
            <w:pPr>
              <w:pStyle w:val="Textetableau"/>
              <w:rPr>
                <w:szCs w:val="16"/>
              </w:rPr>
            </w:pPr>
            <w:r>
              <w:rPr>
                <w:szCs w:val="16"/>
              </w:rPr>
              <w:t>Les broches d'alimentation sont présentes.</w:t>
            </w:r>
          </w:p>
        </w:tc>
      </w:tr>
      <w:tr w:rsidR="008A164C" w14:paraId="23057333" w14:textId="77777777" w:rsidTr="008A164C">
        <w:tblPrEx>
          <w:tblPrExChange w:id="3305" w:author="Gaston" w:date="2019-02-28T12:16:00Z">
            <w:tblPrEx>
              <w:tblW w:w="9639" w:type="dxa"/>
            </w:tblPrEx>
          </w:tblPrExChange>
        </w:tblPrEx>
        <w:trPr>
          <w:cantSplit/>
          <w:trPrChange w:id="3306" w:author="Gaston" w:date="2019-02-28T12:16:00Z">
            <w:trPr>
              <w:cantSplit/>
            </w:trPr>
          </w:trPrChange>
        </w:trPr>
        <w:tc>
          <w:tcPr>
            <w:tcW w:w="284" w:type="dxa"/>
            <w:tcPrChange w:id="3307" w:author="Gaston" w:date="2019-02-28T12:16:00Z">
              <w:tcPr>
                <w:tcW w:w="284" w:type="dxa"/>
              </w:tcPr>
            </w:tcPrChange>
          </w:tcPr>
          <w:p w14:paraId="23C339F8" w14:textId="77777777" w:rsidR="008A164C" w:rsidRDefault="008A164C">
            <w:pPr>
              <w:pStyle w:val="Textetableau"/>
              <w:numPr>
                <w:ilvl w:val="0"/>
                <w:numId w:val="3"/>
              </w:numPr>
              <w:rPr>
                <w:szCs w:val="20"/>
              </w:rPr>
            </w:pPr>
          </w:p>
        </w:tc>
        <w:tc>
          <w:tcPr>
            <w:tcW w:w="9639" w:type="dxa"/>
            <w:tcPrChange w:id="3308" w:author="Gaston" w:date="2019-02-28T12:16:00Z">
              <w:tcPr>
                <w:tcW w:w="8221" w:type="dxa"/>
              </w:tcPr>
            </w:tcPrChange>
          </w:tcPr>
          <w:p w14:paraId="1393AAA0" w14:textId="77777777" w:rsidR="008A164C" w:rsidRDefault="008A164C">
            <w:pPr>
              <w:pStyle w:val="Textetableau"/>
            </w:pPr>
            <w:r>
              <w:rPr>
                <w:szCs w:val="16"/>
              </w:rPr>
              <w:t>La valeur des condensateurs de découplage est indiquée, s’il y a lieu.</w:t>
            </w:r>
          </w:p>
        </w:tc>
      </w:tr>
      <w:tr w:rsidR="008A164C" w14:paraId="16B5C358" w14:textId="77777777" w:rsidTr="008A164C">
        <w:tblPrEx>
          <w:tblPrExChange w:id="3309" w:author="Gaston" w:date="2019-02-28T12:16:00Z">
            <w:tblPrEx>
              <w:tblW w:w="9639" w:type="dxa"/>
            </w:tblPrEx>
          </w:tblPrExChange>
        </w:tblPrEx>
        <w:trPr>
          <w:cantSplit/>
          <w:trPrChange w:id="3310" w:author="Gaston" w:date="2019-02-28T12:16:00Z">
            <w:trPr>
              <w:cantSplit/>
            </w:trPr>
          </w:trPrChange>
        </w:trPr>
        <w:tc>
          <w:tcPr>
            <w:tcW w:w="284" w:type="dxa"/>
            <w:tcPrChange w:id="3311" w:author="Gaston" w:date="2019-02-28T12:16:00Z">
              <w:tcPr>
                <w:tcW w:w="284" w:type="dxa"/>
              </w:tcPr>
            </w:tcPrChange>
          </w:tcPr>
          <w:p w14:paraId="23213269" w14:textId="77777777" w:rsidR="008A164C" w:rsidRDefault="008A164C">
            <w:pPr>
              <w:pStyle w:val="Textetableau"/>
              <w:numPr>
                <w:ilvl w:val="0"/>
                <w:numId w:val="3"/>
              </w:numPr>
              <w:rPr>
                <w:szCs w:val="20"/>
              </w:rPr>
            </w:pPr>
          </w:p>
        </w:tc>
        <w:tc>
          <w:tcPr>
            <w:tcW w:w="9639" w:type="dxa"/>
            <w:tcPrChange w:id="3312" w:author="Gaston" w:date="2019-02-28T12:16:00Z">
              <w:tcPr>
                <w:tcW w:w="8221" w:type="dxa"/>
              </w:tcPr>
            </w:tcPrChange>
          </w:tcPr>
          <w:p w14:paraId="4B97B98A" w14:textId="77777777" w:rsidR="008A164C" w:rsidRDefault="008A164C" w:rsidP="00716C31">
            <w:pPr>
              <w:pStyle w:val="Textetableau"/>
              <w:rPr>
                <w:szCs w:val="16"/>
              </w:rPr>
            </w:pPr>
            <w:ins w:id="3313" w:author="Claude Gendron" w:date="2007-02-15T09:36:00Z">
              <w:r>
                <w:rPr>
                  <w:szCs w:val="16"/>
                </w:rPr>
                <w:t>Il n’y a pas d’erreur</w:t>
              </w:r>
              <w:del w:id="3314" w:author="14326" w:date="2011-05-19T11:11:00Z">
                <w:r w:rsidDel="00716C31">
                  <w:rPr>
                    <w:szCs w:val="16"/>
                  </w:rPr>
                  <w:delText>s</w:delText>
                </w:r>
              </w:del>
              <w:r>
                <w:rPr>
                  <w:szCs w:val="16"/>
                </w:rPr>
                <w:t xml:space="preserve"> dans le tableau.</w:t>
              </w:r>
            </w:ins>
          </w:p>
        </w:tc>
      </w:tr>
      <w:tr w:rsidR="008A164C" w14:paraId="4F31EA15" w14:textId="77777777" w:rsidTr="008A164C">
        <w:tblPrEx>
          <w:tblPrExChange w:id="3315" w:author="Gaston" w:date="2019-02-28T12:16:00Z">
            <w:tblPrEx>
              <w:tblW w:w="9639" w:type="dxa"/>
            </w:tblPrEx>
          </w:tblPrExChange>
        </w:tblPrEx>
        <w:trPr>
          <w:cantSplit/>
          <w:trPrChange w:id="3316" w:author="Gaston" w:date="2019-02-28T12:16:00Z">
            <w:trPr>
              <w:cantSplit/>
            </w:trPr>
          </w:trPrChange>
        </w:trPr>
        <w:tc>
          <w:tcPr>
            <w:tcW w:w="9923" w:type="dxa"/>
            <w:gridSpan w:val="2"/>
            <w:shd w:val="clear" w:color="auto" w:fill="E0E0E0"/>
            <w:tcPrChange w:id="3317" w:author="Gaston" w:date="2019-02-28T12:16:00Z">
              <w:tcPr>
                <w:tcW w:w="8505" w:type="dxa"/>
                <w:gridSpan w:val="2"/>
                <w:shd w:val="clear" w:color="auto" w:fill="E0E0E0"/>
              </w:tcPr>
            </w:tcPrChange>
          </w:tcPr>
          <w:p w14:paraId="5613C323" w14:textId="77777777" w:rsidR="008A164C" w:rsidRDefault="008A164C">
            <w:pPr>
              <w:pStyle w:val="Textetableau"/>
            </w:pPr>
            <w:del w:id="3318" w:author="Gaston" w:date="2019-02-28T12:16:00Z">
              <w:r w:rsidDel="008A164C">
                <w:delText>Sous-total</w:delText>
              </w:r>
            </w:del>
          </w:p>
        </w:tc>
      </w:tr>
    </w:tbl>
    <w:p w14:paraId="48EE15B3" w14:textId="77777777" w:rsidR="00782100" w:rsidRDefault="00782100"/>
    <w:p w14:paraId="70C34758" w14:textId="77777777" w:rsidR="00782100" w:rsidRDefault="00782100"/>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319" w:author="Gaston" w:date="2019-02-28T12:16: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3320">
          <w:tblGrid>
            <w:gridCol w:w="284"/>
            <w:gridCol w:w="8221"/>
          </w:tblGrid>
        </w:tblGridChange>
      </w:tblGrid>
      <w:tr w:rsidR="008A164C" w14:paraId="045D99C5" w14:textId="77777777" w:rsidTr="008A164C">
        <w:trPr>
          <w:cantSplit/>
          <w:trHeight w:val="580"/>
          <w:ins w:id="3321" w:author="Gaston" w:date="2019-02-28T12:16:00Z"/>
          <w:trPrChange w:id="3322" w:author="Gaston" w:date="2019-02-28T12:16:00Z">
            <w:trPr>
              <w:cantSplit/>
              <w:trHeight w:val="580"/>
            </w:trPr>
          </w:trPrChange>
        </w:trPr>
        <w:tc>
          <w:tcPr>
            <w:tcW w:w="9923" w:type="dxa"/>
            <w:gridSpan w:val="2"/>
            <w:tcBorders>
              <w:bottom w:val="double" w:sz="4" w:space="0" w:color="auto"/>
            </w:tcBorders>
            <w:shd w:val="clear" w:color="auto" w:fill="E0E0E0"/>
            <w:tcPrChange w:id="3323" w:author="Gaston" w:date="2019-02-28T12:16:00Z">
              <w:tcPr>
                <w:tcW w:w="8505" w:type="dxa"/>
                <w:gridSpan w:val="2"/>
                <w:tcBorders>
                  <w:bottom w:val="double" w:sz="4" w:space="0" w:color="auto"/>
                </w:tcBorders>
                <w:shd w:val="clear" w:color="auto" w:fill="E0E0E0"/>
              </w:tcPr>
            </w:tcPrChange>
          </w:tcPr>
          <w:p w14:paraId="0E94FA93" w14:textId="77777777" w:rsidR="008A164C" w:rsidRDefault="008A164C">
            <w:pPr>
              <w:pStyle w:val="Textetableau"/>
              <w:jc w:val="center"/>
              <w:rPr>
                <w:ins w:id="3324" w:author="Gaston" w:date="2019-02-28T12:16:00Z"/>
                <w:szCs w:val="20"/>
              </w:rPr>
            </w:pPr>
            <w:ins w:id="3325" w:author="Gaston" w:date="2019-02-28T12:16:00Z">
              <w:r w:rsidRPr="008A164C">
                <w:rPr>
                  <w:rFonts w:ascii="Arial" w:hAnsi="Arial" w:cs="Arial"/>
                  <w:b/>
                  <w:bCs/>
                  <w:i/>
                  <w:iCs/>
                  <w:color w:val="auto"/>
                  <w:sz w:val="28"/>
                  <w:szCs w:val="28"/>
                  <w:lang w:val="fr-CA"/>
                  <w:rPrChange w:id="3326" w:author="Gaston" w:date="2019-02-28T12:16:00Z">
                    <w:rPr/>
                  </w:rPrChange>
                </w:rPr>
                <w:t>Tableau des codes de référence</w:t>
              </w:r>
            </w:ins>
          </w:p>
        </w:tc>
      </w:tr>
      <w:tr w:rsidR="008A164C" w14:paraId="62C9A6DE" w14:textId="77777777" w:rsidTr="008A164C">
        <w:tblPrEx>
          <w:tblPrExChange w:id="3327" w:author="Gaston" w:date="2019-02-28T12:16:00Z">
            <w:tblPrEx>
              <w:tblW w:w="9639" w:type="dxa"/>
            </w:tblPrEx>
          </w:tblPrExChange>
        </w:tblPrEx>
        <w:trPr>
          <w:cantSplit/>
          <w:trHeight w:val="580"/>
          <w:trPrChange w:id="3328" w:author="Gaston" w:date="2019-02-28T12:16:00Z">
            <w:trPr>
              <w:cantSplit/>
              <w:trHeight w:val="580"/>
            </w:trPr>
          </w:trPrChange>
        </w:trPr>
        <w:tc>
          <w:tcPr>
            <w:tcW w:w="9923" w:type="dxa"/>
            <w:gridSpan w:val="2"/>
            <w:tcBorders>
              <w:bottom w:val="double" w:sz="4" w:space="0" w:color="auto"/>
            </w:tcBorders>
            <w:shd w:val="clear" w:color="auto" w:fill="E0E0E0"/>
            <w:tcPrChange w:id="3329" w:author="Gaston" w:date="2019-02-28T12:16:00Z">
              <w:tcPr>
                <w:tcW w:w="8505" w:type="dxa"/>
                <w:gridSpan w:val="2"/>
                <w:tcBorders>
                  <w:bottom w:val="double" w:sz="4" w:space="0" w:color="auto"/>
                </w:tcBorders>
                <w:shd w:val="clear" w:color="auto" w:fill="E0E0E0"/>
              </w:tcPr>
            </w:tcPrChange>
          </w:tcPr>
          <w:p w14:paraId="15E0CF2B" w14:textId="77777777" w:rsidR="008A164C" w:rsidRDefault="008A164C">
            <w:pPr>
              <w:pStyle w:val="Textetableau"/>
              <w:jc w:val="center"/>
            </w:pPr>
            <w:r>
              <w:rPr>
                <w:szCs w:val="20"/>
              </w:rPr>
              <w:t>Liste de critères tels que définis dans le document</w:t>
            </w:r>
          </w:p>
          <w:p w14:paraId="6C786BBA" w14:textId="77777777" w:rsidR="008A164C" w:rsidRDefault="008A164C">
            <w:pPr>
              <w:pStyle w:val="Textetableau"/>
              <w:jc w:val="center"/>
            </w:pPr>
            <w:r>
              <w:rPr>
                <w:szCs w:val="20"/>
              </w:rPr>
              <w:t>«Diagramme schématique» du cours Réaliser un prototype</w:t>
            </w:r>
          </w:p>
        </w:tc>
      </w:tr>
      <w:tr w:rsidR="008A164C" w14:paraId="220F9137" w14:textId="77777777" w:rsidTr="008A164C">
        <w:tblPrEx>
          <w:tblPrExChange w:id="3330" w:author="Gaston" w:date="2019-02-28T12:16:00Z">
            <w:tblPrEx>
              <w:tblW w:w="9639" w:type="dxa"/>
            </w:tblPrEx>
          </w:tblPrExChange>
        </w:tblPrEx>
        <w:trPr>
          <w:cantSplit/>
          <w:trHeight w:val="397"/>
          <w:trPrChange w:id="3331" w:author="Gaston" w:date="2019-02-28T12:16:00Z">
            <w:trPr>
              <w:cantSplit/>
              <w:trHeight w:val="397"/>
            </w:trPr>
          </w:trPrChange>
        </w:trPr>
        <w:tc>
          <w:tcPr>
            <w:tcW w:w="9923" w:type="dxa"/>
            <w:gridSpan w:val="2"/>
            <w:tcBorders>
              <w:bottom w:val="single" w:sz="4" w:space="0" w:color="auto"/>
            </w:tcBorders>
            <w:shd w:val="clear" w:color="auto" w:fill="E0E0E0"/>
            <w:tcPrChange w:id="3332" w:author="Gaston" w:date="2019-02-28T12:16:00Z">
              <w:tcPr>
                <w:tcW w:w="8505" w:type="dxa"/>
                <w:gridSpan w:val="2"/>
                <w:tcBorders>
                  <w:bottom w:val="single" w:sz="4" w:space="0" w:color="auto"/>
                </w:tcBorders>
                <w:shd w:val="clear" w:color="auto" w:fill="E0E0E0"/>
              </w:tcPr>
            </w:tcPrChange>
          </w:tcPr>
          <w:p w14:paraId="6D138CDB" w14:textId="77777777" w:rsidR="008A164C" w:rsidRDefault="008A164C">
            <w:pPr>
              <w:pStyle w:val="Textetableau"/>
              <w:rPr>
                <w:szCs w:val="20"/>
              </w:rPr>
            </w:pPr>
          </w:p>
        </w:tc>
      </w:tr>
      <w:tr w:rsidR="008A164C" w14:paraId="0FEE6EF0" w14:textId="77777777" w:rsidTr="008A164C">
        <w:tblPrEx>
          <w:tblPrExChange w:id="3333" w:author="Gaston" w:date="2019-02-28T12:16:00Z">
            <w:tblPrEx>
              <w:tblW w:w="9639" w:type="dxa"/>
            </w:tblPrEx>
          </w:tblPrExChange>
        </w:tblPrEx>
        <w:trPr>
          <w:cantSplit/>
          <w:trPrChange w:id="3334" w:author="Gaston" w:date="2019-02-28T12:16:00Z">
            <w:trPr>
              <w:cantSplit/>
            </w:trPr>
          </w:trPrChange>
        </w:trPr>
        <w:tc>
          <w:tcPr>
            <w:tcW w:w="284" w:type="dxa"/>
            <w:tcBorders>
              <w:top w:val="single" w:sz="4" w:space="0" w:color="auto"/>
            </w:tcBorders>
            <w:tcPrChange w:id="3335" w:author="Gaston" w:date="2019-02-28T12:16:00Z">
              <w:tcPr>
                <w:tcW w:w="284" w:type="dxa"/>
                <w:tcBorders>
                  <w:top w:val="single" w:sz="4" w:space="0" w:color="auto"/>
                </w:tcBorders>
              </w:tcPr>
            </w:tcPrChange>
          </w:tcPr>
          <w:p w14:paraId="4A42B4EF" w14:textId="77777777" w:rsidR="008A164C" w:rsidRDefault="008A164C">
            <w:pPr>
              <w:pStyle w:val="Textetableau"/>
              <w:numPr>
                <w:ilvl w:val="0"/>
                <w:numId w:val="3"/>
              </w:numPr>
              <w:rPr>
                <w:szCs w:val="20"/>
              </w:rPr>
            </w:pPr>
          </w:p>
        </w:tc>
        <w:tc>
          <w:tcPr>
            <w:tcW w:w="9639" w:type="dxa"/>
            <w:tcBorders>
              <w:top w:val="single" w:sz="4" w:space="0" w:color="auto"/>
            </w:tcBorders>
            <w:tcPrChange w:id="3336" w:author="Gaston" w:date="2019-02-28T12:16:00Z">
              <w:tcPr>
                <w:tcW w:w="8221" w:type="dxa"/>
                <w:tcBorders>
                  <w:top w:val="single" w:sz="4" w:space="0" w:color="auto"/>
                </w:tcBorders>
              </w:tcPr>
            </w:tcPrChange>
          </w:tcPr>
          <w:p w14:paraId="7C241960" w14:textId="77777777" w:rsidR="008A164C" w:rsidRDefault="008A164C">
            <w:pPr>
              <w:pStyle w:val="Textetableau"/>
            </w:pPr>
            <w:r>
              <w:rPr>
                <w:szCs w:val="16"/>
              </w:rPr>
              <w:t>Le dernier code de référence utilisé (pour chaque type de code) est indiqué.</w:t>
            </w:r>
          </w:p>
        </w:tc>
      </w:tr>
      <w:tr w:rsidR="008A164C" w14:paraId="38096525" w14:textId="77777777" w:rsidTr="008A164C">
        <w:tblPrEx>
          <w:tblPrExChange w:id="3337" w:author="Gaston" w:date="2019-02-28T12:16:00Z">
            <w:tblPrEx>
              <w:tblW w:w="9639" w:type="dxa"/>
            </w:tblPrEx>
          </w:tblPrExChange>
        </w:tblPrEx>
        <w:trPr>
          <w:cantSplit/>
          <w:trPrChange w:id="3338" w:author="Gaston" w:date="2019-02-28T12:16:00Z">
            <w:trPr>
              <w:cantSplit/>
            </w:trPr>
          </w:trPrChange>
        </w:trPr>
        <w:tc>
          <w:tcPr>
            <w:tcW w:w="284" w:type="dxa"/>
            <w:tcPrChange w:id="3339" w:author="Gaston" w:date="2019-02-28T12:16:00Z">
              <w:tcPr>
                <w:tcW w:w="284" w:type="dxa"/>
              </w:tcPr>
            </w:tcPrChange>
          </w:tcPr>
          <w:p w14:paraId="4922B8CA" w14:textId="77777777" w:rsidR="008A164C" w:rsidRDefault="008A164C">
            <w:pPr>
              <w:pStyle w:val="Textetableau"/>
              <w:numPr>
                <w:ilvl w:val="0"/>
                <w:numId w:val="3"/>
              </w:numPr>
              <w:rPr>
                <w:szCs w:val="20"/>
              </w:rPr>
            </w:pPr>
          </w:p>
        </w:tc>
        <w:tc>
          <w:tcPr>
            <w:tcW w:w="9639" w:type="dxa"/>
            <w:tcPrChange w:id="3340" w:author="Gaston" w:date="2019-02-28T12:16:00Z">
              <w:tcPr>
                <w:tcW w:w="8221" w:type="dxa"/>
              </w:tcPr>
            </w:tcPrChange>
          </w:tcPr>
          <w:p w14:paraId="541801C9" w14:textId="77777777" w:rsidR="008A164C" w:rsidRDefault="008A164C">
            <w:pPr>
              <w:pStyle w:val="Textetableau"/>
            </w:pPr>
            <w:r>
              <w:rPr>
                <w:szCs w:val="16"/>
              </w:rPr>
              <w:t>Les codes de référence non utilisés ou retirés sont indiqués.</w:t>
            </w:r>
          </w:p>
        </w:tc>
      </w:tr>
      <w:tr w:rsidR="008A164C" w14:paraId="6E93B242" w14:textId="77777777" w:rsidTr="008A164C">
        <w:tblPrEx>
          <w:tblPrExChange w:id="3341" w:author="Gaston" w:date="2019-02-28T12:16:00Z">
            <w:tblPrEx>
              <w:tblW w:w="9639" w:type="dxa"/>
            </w:tblPrEx>
          </w:tblPrExChange>
        </w:tblPrEx>
        <w:trPr>
          <w:cantSplit/>
          <w:trPrChange w:id="3342" w:author="Gaston" w:date="2019-02-28T12:16:00Z">
            <w:trPr>
              <w:cantSplit/>
            </w:trPr>
          </w:trPrChange>
        </w:trPr>
        <w:tc>
          <w:tcPr>
            <w:tcW w:w="284" w:type="dxa"/>
            <w:tcPrChange w:id="3343" w:author="Gaston" w:date="2019-02-28T12:16:00Z">
              <w:tcPr>
                <w:tcW w:w="284" w:type="dxa"/>
              </w:tcPr>
            </w:tcPrChange>
          </w:tcPr>
          <w:p w14:paraId="5B7A1036" w14:textId="77777777" w:rsidR="008A164C" w:rsidRDefault="008A164C">
            <w:pPr>
              <w:pStyle w:val="Textetableau"/>
              <w:numPr>
                <w:ilvl w:val="0"/>
                <w:numId w:val="3"/>
              </w:numPr>
              <w:rPr>
                <w:szCs w:val="20"/>
              </w:rPr>
            </w:pPr>
          </w:p>
        </w:tc>
        <w:tc>
          <w:tcPr>
            <w:tcW w:w="9639" w:type="dxa"/>
            <w:tcPrChange w:id="3344" w:author="Gaston" w:date="2019-02-28T12:16:00Z">
              <w:tcPr>
                <w:tcW w:w="8221" w:type="dxa"/>
              </w:tcPr>
            </w:tcPrChange>
          </w:tcPr>
          <w:p w14:paraId="74CCC44D" w14:textId="77777777" w:rsidR="008A164C" w:rsidRDefault="008A164C">
            <w:pPr>
              <w:pStyle w:val="Textetableau"/>
            </w:pPr>
            <w:r>
              <w:t>La section des codes retirés ou non utilisés est présente.</w:t>
            </w:r>
          </w:p>
        </w:tc>
      </w:tr>
      <w:tr w:rsidR="008A164C" w14:paraId="3A572A1C" w14:textId="77777777" w:rsidTr="008A164C">
        <w:tblPrEx>
          <w:tblPrExChange w:id="3345" w:author="Gaston" w:date="2019-02-28T12:16:00Z">
            <w:tblPrEx>
              <w:tblW w:w="9639" w:type="dxa"/>
            </w:tblPrEx>
          </w:tblPrExChange>
        </w:tblPrEx>
        <w:trPr>
          <w:cantSplit/>
          <w:trPrChange w:id="3346" w:author="Gaston" w:date="2019-02-28T12:16:00Z">
            <w:trPr>
              <w:cantSplit/>
            </w:trPr>
          </w:trPrChange>
        </w:trPr>
        <w:tc>
          <w:tcPr>
            <w:tcW w:w="284" w:type="dxa"/>
            <w:tcPrChange w:id="3347" w:author="Gaston" w:date="2019-02-28T12:16:00Z">
              <w:tcPr>
                <w:tcW w:w="284" w:type="dxa"/>
              </w:tcPr>
            </w:tcPrChange>
          </w:tcPr>
          <w:p w14:paraId="332A8A95" w14:textId="77777777" w:rsidR="008A164C" w:rsidRDefault="008A164C">
            <w:pPr>
              <w:pStyle w:val="Textetableau"/>
              <w:numPr>
                <w:ilvl w:val="0"/>
                <w:numId w:val="3"/>
              </w:numPr>
              <w:rPr>
                <w:szCs w:val="20"/>
              </w:rPr>
            </w:pPr>
          </w:p>
        </w:tc>
        <w:tc>
          <w:tcPr>
            <w:tcW w:w="9639" w:type="dxa"/>
            <w:tcPrChange w:id="3348" w:author="Gaston" w:date="2019-02-28T12:16:00Z">
              <w:tcPr>
                <w:tcW w:w="8221" w:type="dxa"/>
              </w:tcPr>
            </w:tcPrChange>
          </w:tcPr>
          <w:p w14:paraId="021352AB" w14:textId="77777777" w:rsidR="008A164C" w:rsidRDefault="008A164C" w:rsidP="00716C31">
            <w:pPr>
              <w:pStyle w:val="Textetableau"/>
            </w:pPr>
            <w:ins w:id="3349" w:author="Claude Gendron" w:date="2007-02-15T09:37:00Z">
              <w:r>
                <w:rPr>
                  <w:szCs w:val="16"/>
                </w:rPr>
                <w:t>Il n’y a pas d’erreur</w:t>
              </w:r>
              <w:del w:id="3350" w:author="14326" w:date="2011-05-19T11:12:00Z">
                <w:r w:rsidDel="00716C31">
                  <w:rPr>
                    <w:szCs w:val="16"/>
                  </w:rPr>
                  <w:delText>s</w:delText>
                </w:r>
              </w:del>
              <w:r>
                <w:rPr>
                  <w:szCs w:val="16"/>
                </w:rPr>
                <w:t xml:space="preserve"> dans le tableau.</w:t>
              </w:r>
            </w:ins>
          </w:p>
        </w:tc>
      </w:tr>
      <w:tr w:rsidR="008A164C" w14:paraId="772AE9BE" w14:textId="77777777" w:rsidTr="008A164C">
        <w:tblPrEx>
          <w:tblPrExChange w:id="3351" w:author="Gaston" w:date="2019-02-28T12:16:00Z">
            <w:tblPrEx>
              <w:tblW w:w="9639" w:type="dxa"/>
            </w:tblPrEx>
          </w:tblPrExChange>
        </w:tblPrEx>
        <w:trPr>
          <w:cantSplit/>
          <w:trPrChange w:id="3352" w:author="Gaston" w:date="2019-02-28T12:16:00Z">
            <w:trPr>
              <w:cantSplit/>
            </w:trPr>
          </w:trPrChange>
        </w:trPr>
        <w:tc>
          <w:tcPr>
            <w:tcW w:w="9923" w:type="dxa"/>
            <w:gridSpan w:val="2"/>
            <w:shd w:val="clear" w:color="auto" w:fill="E0E0E0"/>
            <w:tcPrChange w:id="3353" w:author="Gaston" w:date="2019-02-28T12:16:00Z">
              <w:tcPr>
                <w:tcW w:w="8505" w:type="dxa"/>
                <w:gridSpan w:val="2"/>
                <w:shd w:val="clear" w:color="auto" w:fill="E0E0E0"/>
              </w:tcPr>
            </w:tcPrChange>
          </w:tcPr>
          <w:p w14:paraId="3CF752A9" w14:textId="77777777" w:rsidR="008A164C" w:rsidRDefault="008A164C">
            <w:pPr>
              <w:pStyle w:val="Textetableau"/>
            </w:pPr>
            <w:del w:id="3354" w:author="Gaston" w:date="2019-02-28T12:16:00Z">
              <w:r w:rsidDel="008A164C">
                <w:delText>Sous-total</w:delText>
              </w:r>
            </w:del>
          </w:p>
        </w:tc>
      </w:tr>
    </w:tbl>
    <w:p w14:paraId="445621BF" w14:textId="77777777" w:rsidR="004E702A" w:rsidRDefault="004E702A"/>
    <w:p w14:paraId="375982D1" w14:textId="77777777" w:rsidR="00782100" w:rsidRDefault="004E702A">
      <w:r>
        <w:br w:type="page"/>
      </w:r>
    </w:p>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355" w:author="Gaston" w:date="2019-02-28T12:19: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3356">
          <w:tblGrid>
            <w:gridCol w:w="284"/>
            <w:gridCol w:w="8221"/>
          </w:tblGrid>
        </w:tblGridChange>
      </w:tblGrid>
      <w:tr w:rsidR="008A164C" w14:paraId="0CD6B00C" w14:textId="77777777" w:rsidTr="008A164C">
        <w:trPr>
          <w:cantSplit/>
          <w:trHeight w:val="580"/>
          <w:ins w:id="3357" w:author="Gaston" w:date="2019-02-28T12:19:00Z"/>
          <w:trPrChange w:id="3358" w:author="Gaston" w:date="2019-02-28T12:19:00Z">
            <w:trPr>
              <w:cantSplit/>
              <w:trHeight w:val="580"/>
            </w:trPr>
          </w:trPrChange>
        </w:trPr>
        <w:tc>
          <w:tcPr>
            <w:tcW w:w="9923" w:type="dxa"/>
            <w:gridSpan w:val="2"/>
            <w:tcBorders>
              <w:bottom w:val="double" w:sz="4" w:space="0" w:color="auto"/>
            </w:tcBorders>
            <w:shd w:val="clear" w:color="auto" w:fill="E0E0E0"/>
            <w:tcPrChange w:id="3359" w:author="Gaston" w:date="2019-02-28T12:19:00Z">
              <w:tcPr>
                <w:tcW w:w="8505" w:type="dxa"/>
                <w:gridSpan w:val="2"/>
                <w:tcBorders>
                  <w:bottom w:val="double" w:sz="4" w:space="0" w:color="auto"/>
                </w:tcBorders>
                <w:shd w:val="clear" w:color="auto" w:fill="E0E0E0"/>
              </w:tcPr>
            </w:tcPrChange>
          </w:tcPr>
          <w:p w14:paraId="7FFC4B03" w14:textId="77777777" w:rsidR="008A164C" w:rsidRDefault="008A164C">
            <w:pPr>
              <w:pStyle w:val="Textetableau"/>
              <w:jc w:val="center"/>
              <w:rPr>
                <w:ins w:id="3360" w:author="Gaston" w:date="2019-02-28T12:19:00Z"/>
                <w:szCs w:val="20"/>
              </w:rPr>
            </w:pPr>
            <w:ins w:id="3361" w:author="Gaston" w:date="2019-02-28T12:19:00Z">
              <w:r w:rsidRPr="008A164C">
                <w:rPr>
                  <w:rFonts w:ascii="Arial" w:hAnsi="Arial" w:cs="Arial"/>
                  <w:b/>
                  <w:bCs/>
                  <w:i/>
                  <w:iCs/>
                  <w:color w:val="auto"/>
                  <w:sz w:val="28"/>
                  <w:szCs w:val="28"/>
                  <w:lang w:val="fr-CA"/>
                  <w:rPrChange w:id="3362" w:author="Gaston" w:date="2019-02-28T12:19:00Z">
                    <w:rPr>
                      <w:caps/>
                    </w:rPr>
                  </w:rPrChange>
                </w:rPr>
                <w:lastRenderedPageBreak/>
                <w:t>Tableau des connecteurs</w:t>
              </w:r>
            </w:ins>
          </w:p>
        </w:tc>
      </w:tr>
      <w:tr w:rsidR="008A164C" w14:paraId="54CF52DF" w14:textId="77777777" w:rsidTr="008A164C">
        <w:tblPrEx>
          <w:tblPrExChange w:id="3363" w:author="Gaston" w:date="2019-02-28T12:19:00Z">
            <w:tblPrEx>
              <w:tblW w:w="9639" w:type="dxa"/>
            </w:tblPrEx>
          </w:tblPrExChange>
        </w:tblPrEx>
        <w:trPr>
          <w:cantSplit/>
          <w:trHeight w:val="580"/>
          <w:trPrChange w:id="3364" w:author="Gaston" w:date="2019-02-28T12:19:00Z">
            <w:trPr>
              <w:cantSplit/>
              <w:trHeight w:val="580"/>
            </w:trPr>
          </w:trPrChange>
        </w:trPr>
        <w:tc>
          <w:tcPr>
            <w:tcW w:w="9923" w:type="dxa"/>
            <w:gridSpan w:val="2"/>
            <w:tcBorders>
              <w:bottom w:val="double" w:sz="4" w:space="0" w:color="auto"/>
            </w:tcBorders>
            <w:shd w:val="clear" w:color="auto" w:fill="E0E0E0"/>
            <w:tcPrChange w:id="3365" w:author="Gaston" w:date="2019-02-28T12:19:00Z">
              <w:tcPr>
                <w:tcW w:w="8505" w:type="dxa"/>
                <w:gridSpan w:val="2"/>
                <w:tcBorders>
                  <w:bottom w:val="double" w:sz="4" w:space="0" w:color="auto"/>
                </w:tcBorders>
                <w:shd w:val="clear" w:color="auto" w:fill="E0E0E0"/>
              </w:tcPr>
            </w:tcPrChange>
          </w:tcPr>
          <w:p w14:paraId="232C7CE0" w14:textId="77777777" w:rsidR="008A164C" w:rsidRDefault="008A164C">
            <w:pPr>
              <w:pStyle w:val="Textetableau"/>
              <w:jc w:val="center"/>
            </w:pPr>
            <w:r>
              <w:rPr>
                <w:szCs w:val="20"/>
              </w:rPr>
              <w:t>Liste de critères tels que définis dans le document</w:t>
            </w:r>
          </w:p>
          <w:p w14:paraId="7CBF5FE8" w14:textId="77777777" w:rsidR="008A164C" w:rsidRDefault="008A164C">
            <w:pPr>
              <w:pStyle w:val="Textetableau"/>
              <w:jc w:val="center"/>
            </w:pPr>
            <w:r>
              <w:rPr>
                <w:szCs w:val="20"/>
              </w:rPr>
              <w:t>«Diagramme schématique» du cours Réaliser un prototype</w:t>
            </w:r>
          </w:p>
        </w:tc>
      </w:tr>
      <w:tr w:rsidR="008A164C" w14:paraId="2FAFF87C" w14:textId="77777777" w:rsidTr="008A164C">
        <w:tblPrEx>
          <w:tblPrExChange w:id="3366" w:author="Gaston" w:date="2019-02-28T12:19:00Z">
            <w:tblPrEx>
              <w:tblW w:w="9639" w:type="dxa"/>
            </w:tblPrEx>
          </w:tblPrExChange>
        </w:tblPrEx>
        <w:trPr>
          <w:cantSplit/>
          <w:trHeight w:val="397"/>
          <w:trPrChange w:id="3367" w:author="Gaston" w:date="2019-02-28T12:19:00Z">
            <w:trPr>
              <w:cantSplit/>
              <w:trHeight w:val="397"/>
            </w:trPr>
          </w:trPrChange>
        </w:trPr>
        <w:tc>
          <w:tcPr>
            <w:tcW w:w="9923" w:type="dxa"/>
            <w:gridSpan w:val="2"/>
            <w:tcBorders>
              <w:bottom w:val="single" w:sz="4" w:space="0" w:color="auto"/>
            </w:tcBorders>
            <w:shd w:val="clear" w:color="auto" w:fill="E0E0E0"/>
            <w:tcPrChange w:id="3368" w:author="Gaston" w:date="2019-02-28T12:19:00Z">
              <w:tcPr>
                <w:tcW w:w="8505" w:type="dxa"/>
                <w:gridSpan w:val="2"/>
                <w:tcBorders>
                  <w:bottom w:val="single" w:sz="4" w:space="0" w:color="auto"/>
                </w:tcBorders>
                <w:shd w:val="clear" w:color="auto" w:fill="E0E0E0"/>
              </w:tcPr>
            </w:tcPrChange>
          </w:tcPr>
          <w:p w14:paraId="30AB1E23" w14:textId="77777777" w:rsidR="008A164C" w:rsidRDefault="008A164C">
            <w:pPr>
              <w:pStyle w:val="Textetableau"/>
              <w:rPr>
                <w:szCs w:val="20"/>
              </w:rPr>
            </w:pPr>
          </w:p>
        </w:tc>
      </w:tr>
      <w:tr w:rsidR="008A164C" w14:paraId="2F60C3F3" w14:textId="77777777" w:rsidTr="008A164C">
        <w:tblPrEx>
          <w:tblPrExChange w:id="3369" w:author="Gaston" w:date="2019-02-28T12:19:00Z">
            <w:tblPrEx>
              <w:tblW w:w="9639" w:type="dxa"/>
            </w:tblPrEx>
          </w:tblPrExChange>
        </w:tblPrEx>
        <w:trPr>
          <w:cantSplit/>
          <w:trPrChange w:id="3370" w:author="Gaston" w:date="2019-02-28T12:19:00Z">
            <w:trPr>
              <w:cantSplit/>
            </w:trPr>
          </w:trPrChange>
        </w:trPr>
        <w:tc>
          <w:tcPr>
            <w:tcW w:w="284" w:type="dxa"/>
            <w:tcBorders>
              <w:top w:val="single" w:sz="4" w:space="0" w:color="auto"/>
            </w:tcBorders>
            <w:tcPrChange w:id="3371" w:author="Gaston" w:date="2019-02-28T12:19:00Z">
              <w:tcPr>
                <w:tcW w:w="284" w:type="dxa"/>
                <w:tcBorders>
                  <w:top w:val="single" w:sz="4" w:space="0" w:color="auto"/>
                </w:tcBorders>
              </w:tcPr>
            </w:tcPrChange>
          </w:tcPr>
          <w:p w14:paraId="0CDC89BD" w14:textId="77777777" w:rsidR="008A164C" w:rsidRDefault="008A164C">
            <w:pPr>
              <w:pStyle w:val="Textetableau"/>
              <w:numPr>
                <w:ilvl w:val="0"/>
                <w:numId w:val="3"/>
              </w:numPr>
              <w:rPr>
                <w:szCs w:val="20"/>
              </w:rPr>
            </w:pPr>
          </w:p>
        </w:tc>
        <w:tc>
          <w:tcPr>
            <w:tcW w:w="9639" w:type="dxa"/>
            <w:tcBorders>
              <w:top w:val="single" w:sz="4" w:space="0" w:color="auto"/>
            </w:tcBorders>
            <w:tcPrChange w:id="3372" w:author="Gaston" w:date="2019-02-28T12:19:00Z">
              <w:tcPr>
                <w:tcW w:w="8221" w:type="dxa"/>
                <w:tcBorders>
                  <w:top w:val="single" w:sz="4" w:space="0" w:color="auto"/>
                </w:tcBorders>
              </w:tcPr>
            </w:tcPrChange>
          </w:tcPr>
          <w:p w14:paraId="039CBF3A" w14:textId="77777777" w:rsidR="008A164C" w:rsidRDefault="008A164C">
            <w:pPr>
              <w:pStyle w:val="Textetableau"/>
            </w:pPr>
            <w:r>
              <w:t>Le code de référence est présent.</w:t>
            </w:r>
            <w:ins w:id="3373" w:author="14326" w:date="2011-05-19T11:13:00Z">
              <w:r>
                <w:t xml:space="preserve"> (P1, J1)</w:t>
              </w:r>
            </w:ins>
          </w:p>
        </w:tc>
      </w:tr>
      <w:tr w:rsidR="008A164C" w14:paraId="490B779A" w14:textId="77777777" w:rsidTr="008A164C">
        <w:tblPrEx>
          <w:tblPrExChange w:id="3374" w:author="Gaston" w:date="2019-02-28T12:19:00Z">
            <w:tblPrEx>
              <w:tblW w:w="9639" w:type="dxa"/>
            </w:tblPrEx>
          </w:tblPrExChange>
        </w:tblPrEx>
        <w:trPr>
          <w:cantSplit/>
          <w:trPrChange w:id="3375" w:author="Gaston" w:date="2019-02-28T12:19:00Z">
            <w:trPr>
              <w:cantSplit/>
            </w:trPr>
          </w:trPrChange>
        </w:trPr>
        <w:tc>
          <w:tcPr>
            <w:tcW w:w="284" w:type="dxa"/>
            <w:tcPrChange w:id="3376" w:author="Gaston" w:date="2019-02-28T12:19:00Z">
              <w:tcPr>
                <w:tcW w:w="284" w:type="dxa"/>
              </w:tcPr>
            </w:tcPrChange>
          </w:tcPr>
          <w:p w14:paraId="2E4A1DBE" w14:textId="77777777" w:rsidR="008A164C" w:rsidRDefault="008A164C">
            <w:pPr>
              <w:pStyle w:val="Textetableau"/>
              <w:numPr>
                <w:ilvl w:val="0"/>
                <w:numId w:val="3"/>
              </w:numPr>
              <w:rPr>
                <w:szCs w:val="20"/>
              </w:rPr>
            </w:pPr>
          </w:p>
        </w:tc>
        <w:tc>
          <w:tcPr>
            <w:tcW w:w="9639" w:type="dxa"/>
            <w:tcPrChange w:id="3377" w:author="Gaston" w:date="2019-02-28T12:19:00Z">
              <w:tcPr>
                <w:tcW w:w="8221" w:type="dxa"/>
              </w:tcPr>
            </w:tcPrChange>
          </w:tcPr>
          <w:p w14:paraId="6C63BB0B" w14:textId="77777777" w:rsidR="008A164C" w:rsidRDefault="008A164C">
            <w:pPr>
              <w:pStyle w:val="Textetableau"/>
            </w:pPr>
            <w:r>
              <w:t>Le nom du connecteur est présent et est représentatif de sa fonction.</w:t>
            </w:r>
          </w:p>
        </w:tc>
      </w:tr>
      <w:tr w:rsidR="008A164C" w14:paraId="16403D82" w14:textId="77777777" w:rsidTr="008A164C">
        <w:tblPrEx>
          <w:tblPrExChange w:id="3378" w:author="Gaston" w:date="2019-02-28T12:19:00Z">
            <w:tblPrEx>
              <w:tblW w:w="9639" w:type="dxa"/>
            </w:tblPrEx>
          </w:tblPrExChange>
        </w:tblPrEx>
        <w:trPr>
          <w:cantSplit/>
          <w:trPrChange w:id="3379" w:author="Gaston" w:date="2019-02-28T12:19:00Z">
            <w:trPr>
              <w:cantSplit/>
            </w:trPr>
          </w:trPrChange>
        </w:trPr>
        <w:tc>
          <w:tcPr>
            <w:tcW w:w="284" w:type="dxa"/>
            <w:tcPrChange w:id="3380" w:author="Gaston" w:date="2019-02-28T12:19:00Z">
              <w:tcPr>
                <w:tcW w:w="284" w:type="dxa"/>
              </w:tcPr>
            </w:tcPrChange>
          </w:tcPr>
          <w:p w14:paraId="57F82A48" w14:textId="77777777" w:rsidR="008A164C" w:rsidRDefault="008A164C">
            <w:pPr>
              <w:pStyle w:val="Textetableau"/>
              <w:numPr>
                <w:ilvl w:val="0"/>
                <w:numId w:val="3"/>
              </w:numPr>
              <w:rPr>
                <w:szCs w:val="20"/>
              </w:rPr>
            </w:pPr>
          </w:p>
        </w:tc>
        <w:tc>
          <w:tcPr>
            <w:tcW w:w="9639" w:type="dxa"/>
            <w:tcPrChange w:id="3381" w:author="Gaston" w:date="2019-02-28T12:19:00Z">
              <w:tcPr>
                <w:tcW w:w="8221" w:type="dxa"/>
              </w:tcPr>
            </w:tcPrChange>
          </w:tcPr>
          <w:p w14:paraId="667AF61A" w14:textId="77777777" w:rsidR="008A164C" w:rsidRDefault="008A164C">
            <w:pPr>
              <w:pStyle w:val="Textetableau"/>
            </w:pPr>
            <w:r>
              <w:t>La direction de chaque signal est indiquée et est valide.</w:t>
            </w:r>
          </w:p>
        </w:tc>
      </w:tr>
      <w:tr w:rsidR="008A164C" w14:paraId="75A88D36" w14:textId="77777777" w:rsidTr="008A164C">
        <w:tblPrEx>
          <w:tblPrExChange w:id="3382" w:author="Gaston" w:date="2019-02-28T12:19:00Z">
            <w:tblPrEx>
              <w:tblW w:w="9639" w:type="dxa"/>
            </w:tblPrEx>
          </w:tblPrExChange>
        </w:tblPrEx>
        <w:trPr>
          <w:cantSplit/>
          <w:trPrChange w:id="3383" w:author="Gaston" w:date="2019-02-28T12:19:00Z">
            <w:trPr>
              <w:cantSplit/>
            </w:trPr>
          </w:trPrChange>
        </w:trPr>
        <w:tc>
          <w:tcPr>
            <w:tcW w:w="284" w:type="dxa"/>
            <w:tcPrChange w:id="3384" w:author="Gaston" w:date="2019-02-28T12:19:00Z">
              <w:tcPr>
                <w:tcW w:w="284" w:type="dxa"/>
              </w:tcPr>
            </w:tcPrChange>
          </w:tcPr>
          <w:p w14:paraId="39845395" w14:textId="77777777" w:rsidR="008A164C" w:rsidRDefault="008A164C">
            <w:pPr>
              <w:pStyle w:val="Textetableau"/>
              <w:numPr>
                <w:ilvl w:val="0"/>
                <w:numId w:val="3"/>
              </w:numPr>
              <w:rPr>
                <w:szCs w:val="20"/>
              </w:rPr>
            </w:pPr>
          </w:p>
        </w:tc>
        <w:tc>
          <w:tcPr>
            <w:tcW w:w="9639" w:type="dxa"/>
            <w:tcPrChange w:id="3385" w:author="Gaston" w:date="2019-02-28T12:19:00Z">
              <w:tcPr>
                <w:tcW w:w="8221" w:type="dxa"/>
              </w:tcPr>
            </w:tcPrChange>
          </w:tcPr>
          <w:p w14:paraId="24874D2D" w14:textId="77777777" w:rsidR="008A164C" w:rsidRDefault="008A164C">
            <w:pPr>
              <w:pStyle w:val="Textetableau"/>
            </w:pPr>
            <w:r>
              <w:t>Le numéro de broche apparaît pour chaque signal.</w:t>
            </w:r>
          </w:p>
        </w:tc>
      </w:tr>
      <w:tr w:rsidR="008A164C" w14:paraId="0FABD6AA" w14:textId="77777777" w:rsidTr="008A164C">
        <w:tblPrEx>
          <w:tblPrExChange w:id="3386" w:author="Gaston" w:date="2019-02-28T12:19:00Z">
            <w:tblPrEx>
              <w:tblW w:w="9639" w:type="dxa"/>
            </w:tblPrEx>
          </w:tblPrExChange>
        </w:tblPrEx>
        <w:trPr>
          <w:cantSplit/>
          <w:trPrChange w:id="3387" w:author="Gaston" w:date="2019-02-28T12:19:00Z">
            <w:trPr>
              <w:cantSplit/>
            </w:trPr>
          </w:trPrChange>
        </w:trPr>
        <w:tc>
          <w:tcPr>
            <w:tcW w:w="284" w:type="dxa"/>
            <w:tcPrChange w:id="3388" w:author="Gaston" w:date="2019-02-28T12:19:00Z">
              <w:tcPr>
                <w:tcW w:w="284" w:type="dxa"/>
              </w:tcPr>
            </w:tcPrChange>
          </w:tcPr>
          <w:p w14:paraId="5E3E56F6" w14:textId="77777777" w:rsidR="008A164C" w:rsidRDefault="008A164C">
            <w:pPr>
              <w:pStyle w:val="Textetableau"/>
              <w:numPr>
                <w:ilvl w:val="0"/>
                <w:numId w:val="3"/>
              </w:numPr>
              <w:rPr>
                <w:szCs w:val="20"/>
              </w:rPr>
            </w:pPr>
          </w:p>
        </w:tc>
        <w:tc>
          <w:tcPr>
            <w:tcW w:w="9639" w:type="dxa"/>
            <w:tcPrChange w:id="3389" w:author="Gaston" w:date="2019-02-28T12:19:00Z">
              <w:tcPr>
                <w:tcW w:w="8221" w:type="dxa"/>
              </w:tcPr>
            </w:tcPrChange>
          </w:tcPr>
          <w:p w14:paraId="189B0F6F" w14:textId="77777777" w:rsidR="008A164C" w:rsidRDefault="008A164C">
            <w:pPr>
              <w:pStyle w:val="Textetableau"/>
            </w:pPr>
            <w:r>
              <w:t>Le nom du signal apparaît pour chaque signal.</w:t>
            </w:r>
          </w:p>
        </w:tc>
      </w:tr>
      <w:tr w:rsidR="008A164C" w14:paraId="5885451D" w14:textId="77777777" w:rsidTr="008A164C">
        <w:tblPrEx>
          <w:tblPrExChange w:id="3390" w:author="Gaston" w:date="2019-02-28T12:19:00Z">
            <w:tblPrEx>
              <w:tblW w:w="9639" w:type="dxa"/>
            </w:tblPrEx>
          </w:tblPrExChange>
        </w:tblPrEx>
        <w:trPr>
          <w:cantSplit/>
          <w:trPrChange w:id="3391" w:author="Gaston" w:date="2019-02-28T12:19:00Z">
            <w:trPr>
              <w:cantSplit/>
            </w:trPr>
          </w:trPrChange>
        </w:trPr>
        <w:tc>
          <w:tcPr>
            <w:tcW w:w="284" w:type="dxa"/>
            <w:tcPrChange w:id="3392" w:author="Gaston" w:date="2019-02-28T12:19:00Z">
              <w:tcPr>
                <w:tcW w:w="284" w:type="dxa"/>
              </w:tcPr>
            </w:tcPrChange>
          </w:tcPr>
          <w:p w14:paraId="4E56FA38" w14:textId="77777777" w:rsidR="008A164C" w:rsidRDefault="008A164C">
            <w:pPr>
              <w:pStyle w:val="Textetableau"/>
              <w:numPr>
                <w:ilvl w:val="0"/>
                <w:numId w:val="3"/>
              </w:numPr>
              <w:rPr>
                <w:szCs w:val="20"/>
              </w:rPr>
            </w:pPr>
          </w:p>
        </w:tc>
        <w:tc>
          <w:tcPr>
            <w:tcW w:w="9639" w:type="dxa"/>
            <w:tcPrChange w:id="3393" w:author="Gaston" w:date="2019-02-28T12:19:00Z">
              <w:tcPr>
                <w:tcW w:w="8221" w:type="dxa"/>
              </w:tcPr>
            </w:tcPrChange>
          </w:tcPr>
          <w:p w14:paraId="79CA149A" w14:textId="77777777" w:rsidR="008A164C" w:rsidRDefault="008A164C" w:rsidP="00716C31">
            <w:pPr>
              <w:pStyle w:val="Textetableau"/>
            </w:pPr>
            <w:ins w:id="3394" w:author="Claude Gendron" w:date="2007-02-15T09:38:00Z">
              <w:r>
                <w:rPr>
                  <w:szCs w:val="16"/>
                </w:rPr>
                <w:t>Il n’y a pas d’erreur</w:t>
              </w:r>
              <w:del w:id="3395" w:author="14326" w:date="2011-05-19T11:13:00Z">
                <w:r w:rsidDel="00716C31">
                  <w:rPr>
                    <w:szCs w:val="16"/>
                  </w:rPr>
                  <w:delText>s</w:delText>
                </w:r>
              </w:del>
              <w:r>
                <w:rPr>
                  <w:szCs w:val="16"/>
                </w:rPr>
                <w:t xml:space="preserve"> dans le tableau.</w:t>
              </w:r>
            </w:ins>
          </w:p>
        </w:tc>
      </w:tr>
      <w:tr w:rsidR="008A164C" w14:paraId="611AA05A" w14:textId="77777777" w:rsidTr="008A164C">
        <w:tblPrEx>
          <w:tblPrExChange w:id="3396" w:author="Gaston" w:date="2019-02-28T12:19:00Z">
            <w:tblPrEx>
              <w:tblW w:w="9639" w:type="dxa"/>
            </w:tblPrEx>
          </w:tblPrExChange>
        </w:tblPrEx>
        <w:trPr>
          <w:cantSplit/>
          <w:trPrChange w:id="3397" w:author="Gaston" w:date="2019-02-28T12:19:00Z">
            <w:trPr>
              <w:cantSplit/>
            </w:trPr>
          </w:trPrChange>
        </w:trPr>
        <w:tc>
          <w:tcPr>
            <w:tcW w:w="9923" w:type="dxa"/>
            <w:gridSpan w:val="2"/>
            <w:shd w:val="clear" w:color="auto" w:fill="E0E0E0"/>
            <w:tcPrChange w:id="3398" w:author="Gaston" w:date="2019-02-28T12:19:00Z">
              <w:tcPr>
                <w:tcW w:w="8505" w:type="dxa"/>
                <w:gridSpan w:val="2"/>
                <w:shd w:val="clear" w:color="auto" w:fill="E0E0E0"/>
              </w:tcPr>
            </w:tcPrChange>
          </w:tcPr>
          <w:p w14:paraId="0BB95C67" w14:textId="77777777" w:rsidR="008A164C" w:rsidRDefault="008A164C">
            <w:pPr>
              <w:pStyle w:val="Textetableau"/>
            </w:pPr>
            <w:del w:id="3399" w:author="Gaston" w:date="2019-02-28T12:20:00Z">
              <w:r w:rsidDel="008A164C">
                <w:delText>Sous-total</w:delText>
              </w:r>
            </w:del>
          </w:p>
        </w:tc>
      </w:tr>
    </w:tbl>
    <w:p w14:paraId="55867ABB" w14:textId="77777777" w:rsidR="00782100" w:rsidRDefault="00782100">
      <w:pPr>
        <w:numPr>
          <w:ins w:id="3400" w:author="Manaï Bilal" w:date="2006-12-12T08:46:00Z"/>
        </w:numPr>
        <w:rPr>
          <w:ins w:id="3401" w:author="Claude Gendron" w:date="2006-12-12T08:46:00Z"/>
        </w:rPr>
      </w:pPr>
    </w:p>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402" w:author="Gaston" w:date="2019-02-28T12:19: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3403">
          <w:tblGrid>
            <w:gridCol w:w="284"/>
            <w:gridCol w:w="8221"/>
          </w:tblGrid>
        </w:tblGridChange>
      </w:tblGrid>
      <w:tr w:rsidR="008A164C" w14:paraId="7E88ED50" w14:textId="77777777" w:rsidTr="008A164C">
        <w:trPr>
          <w:cantSplit/>
          <w:trHeight w:val="580"/>
          <w:ins w:id="3404" w:author="Gaston" w:date="2019-02-28T12:19:00Z"/>
          <w:trPrChange w:id="3405" w:author="Gaston" w:date="2019-02-28T12:19:00Z">
            <w:trPr>
              <w:cantSplit/>
              <w:trHeight w:val="580"/>
            </w:trPr>
          </w:trPrChange>
        </w:trPr>
        <w:tc>
          <w:tcPr>
            <w:tcW w:w="9923" w:type="dxa"/>
            <w:gridSpan w:val="2"/>
            <w:tcBorders>
              <w:bottom w:val="double" w:sz="4" w:space="0" w:color="auto"/>
            </w:tcBorders>
            <w:shd w:val="clear" w:color="auto" w:fill="E0E0E0"/>
            <w:tcPrChange w:id="3406" w:author="Gaston" w:date="2019-02-28T12:19:00Z">
              <w:tcPr>
                <w:tcW w:w="8505" w:type="dxa"/>
                <w:gridSpan w:val="2"/>
                <w:tcBorders>
                  <w:bottom w:val="double" w:sz="4" w:space="0" w:color="auto"/>
                </w:tcBorders>
                <w:shd w:val="clear" w:color="auto" w:fill="E0E0E0"/>
              </w:tcPr>
            </w:tcPrChange>
          </w:tcPr>
          <w:p w14:paraId="231F3034" w14:textId="77777777" w:rsidR="008A164C" w:rsidRDefault="008A164C" w:rsidP="00227426">
            <w:pPr>
              <w:pStyle w:val="Textetableau"/>
              <w:jc w:val="center"/>
              <w:rPr>
                <w:ins w:id="3407" w:author="Gaston" w:date="2019-02-28T12:19:00Z"/>
                <w:szCs w:val="20"/>
              </w:rPr>
            </w:pPr>
            <w:ins w:id="3408" w:author="Gaston" w:date="2019-02-28T12:19:00Z">
              <w:r w:rsidRPr="008A164C">
                <w:rPr>
                  <w:rFonts w:ascii="Arial" w:hAnsi="Arial" w:cs="Arial"/>
                  <w:b/>
                  <w:bCs/>
                  <w:i/>
                  <w:iCs/>
                  <w:color w:val="auto"/>
                  <w:sz w:val="28"/>
                  <w:szCs w:val="28"/>
                  <w:lang w:val="fr-CA"/>
                  <w:rPrChange w:id="3409" w:author="Gaston" w:date="2019-02-28T12:19:00Z">
                    <w:rPr/>
                  </w:rPrChange>
                </w:rPr>
                <w:t>Tableau des cavaliers</w:t>
              </w:r>
            </w:ins>
          </w:p>
        </w:tc>
      </w:tr>
      <w:tr w:rsidR="008A164C" w14:paraId="7A60F098" w14:textId="77777777" w:rsidTr="008A164C">
        <w:tblPrEx>
          <w:tblPrExChange w:id="3410" w:author="Gaston" w:date="2019-02-28T12:19:00Z">
            <w:tblPrEx>
              <w:tblW w:w="9639" w:type="dxa"/>
            </w:tblPrEx>
          </w:tblPrExChange>
        </w:tblPrEx>
        <w:trPr>
          <w:cantSplit/>
          <w:trHeight w:val="580"/>
          <w:ins w:id="3411" w:author="Claude Gendron" w:date="2006-12-12T08:46:00Z"/>
          <w:trPrChange w:id="3412" w:author="Gaston" w:date="2019-02-28T12:19:00Z">
            <w:trPr>
              <w:cantSplit/>
              <w:trHeight w:val="580"/>
            </w:trPr>
          </w:trPrChange>
        </w:trPr>
        <w:tc>
          <w:tcPr>
            <w:tcW w:w="9923" w:type="dxa"/>
            <w:gridSpan w:val="2"/>
            <w:tcBorders>
              <w:bottom w:val="double" w:sz="4" w:space="0" w:color="auto"/>
            </w:tcBorders>
            <w:shd w:val="clear" w:color="auto" w:fill="E0E0E0"/>
            <w:tcPrChange w:id="3413" w:author="Gaston" w:date="2019-02-28T12:19:00Z">
              <w:tcPr>
                <w:tcW w:w="8505" w:type="dxa"/>
                <w:gridSpan w:val="2"/>
                <w:tcBorders>
                  <w:bottom w:val="double" w:sz="4" w:space="0" w:color="auto"/>
                </w:tcBorders>
                <w:shd w:val="clear" w:color="auto" w:fill="E0E0E0"/>
              </w:tcPr>
            </w:tcPrChange>
          </w:tcPr>
          <w:p w14:paraId="66051FA1" w14:textId="77777777" w:rsidR="008A164C" w:rsidRDefault="008A164C" w:rsidP="00227426">
            <w:pPr>
              <w:pStyle w:val="Textetableau"/>
              <w:numPr>
                <w:ins w:id="3414" w:author="Manaï Bilal" w:date="2006-12-12T08:46:00Z"/>
              </w:numPr>
              <w:jc w:val="center"/>
              <w:rPr>
                <w:ins w:id="3415" w:author="Claude Gendron" w:date="2006-12-12T08:46:00Z"/>
              </w:rPr>
            </w:pPr>
            <w:ins w:id="3416" w:author="Claude Gendron" w:date="2006-12-12T08:46:00Z">
              <w:r>
                <w:rPr>
                  <w:szCs w:val="20"/>
                </w:rPr>
                <w:t>Liste de critères tels que définis dans le document</w:t>
              </w:r>
            </w:ins>
          </w:p>
          <w:p w14:paraId="6D9B5035" w14:textId="77777777" w:rsidR="008A164C" w:rsidRDefault="008A164C" w:rsidP="00227426">
            <w:pPr>
              <w:pStyle w:val="Textetableau"/>
              <w:numPr>
                <w:ins w:id="3417" w:author="Manaï Bilal" w:date="2006-12-12T08:46:00Z"/>
              </w:numPr>
              <w:jc w:val="center"/>
              <w:rPr>
                <w:ins w:id="3418" w:author="Claude Gendron" w:date="2006-12-12T08:46:00Z"/>
              </w:rPr>
            </w:pPr>
            <w:ins w:id="3419" w:author="Claude Gendron" w:date="2006-12-12T08:46:00Z">
              <w:r>
                <w:rPr>
                  <w:szCs w:val="20"/>
                </w:rPr>
                <w:t xml:space="preserve">«Diagramme schématique» du cours </w:t>
              </w:r>
            </w:ins>
            <w:r>
              <w:rPr>
                <w:szCs w:val="20"/>
              </w:rPr>
              <w:t>Réaliser un prototype</w:t>
            </w:r>
          </w:p>
        </w:tc>
      </w:tr>
      <w:tr w:rsidR="008A164C" w14:paraId="7D7FC127" w14:textId="77777777" w:rsidTr="008A164C">
        <w:tblPrEx>
          <w:tblPrExChange w:id="3420" w:author="Gaston" w:date="2019-02-28T12:19:00Z">
            <w:tblPrEx>
              <w:tblW w:w="9639" w:type="dxa"/>
            </w:tblPrEx>
          </w:tblPrExChange>
        </w:tblPrEx>
        <w:trPr>
          <w:cantSplit/>
          <w:trHeight w:val="397"/>
          <w:ins w:id="3421" w:author="Claude Gendron" w:date="2006-12-12T08:46:00Z"/>
          <w:trPrChange w:id="3422" w:author="Gaston" w:date="2019-02-28T12:19:00Z">
            <w:trPr>
              <w:cantSplit/>
              <w:trHeight w:val="397"/>
            </w:trPr>
          </w:trPrChange>
        </w:trPr>
        <w:tc>
          <w:tcPr>
            <w:tcW w:w="9923" w:type="dxa"/>
            <w:gridSpan w:val="2"/>
            <w:tcBorders>
              <w:bottom w:val="single" w:sz="4" w:space="0" w:color="auto"/>
            </w:tcBorders>
            <w:shd w:val="clear" w:color="auto" w:fill="E0E0E0"/>
            <w:tcPrChange w:id="3423" w:author="Gaston" w:date="2019-02-28T12:19:00Z">
              <w:tcPr>
                <w:tcW w:w="8505" w:type="dxa"/>
                <w:gridSpan w:val="2"/>
                <w:tcBorders>
                  <w:bottom w:val="single" w:sz="4" w:space="0" w:color="auto"/>
                </w:tcBorders>
                <w:shd w:val="clear" w:color="auto" w:fill="E0E0E0"/>
              </w:tcPr>
            </w:tcPrChange>
          </w:tcPr>
          <w:p w14:paraId="73FAF46C" w14:textId="77777777" w:rsidR="008A164C" w:rsidRDefault="008A164C" w:rsidP="00227426">
            <w:pPr>
              <w:pStyle w:val="Textetableau"/>
              <w:numPr>
                <w:ins w:id="3424" w:author="Manaï Bilal" w:date="2006-12-12T08:46:00Z"/>
              </w:numPr>
              <w:rPr>
                <w:ins w:id="3425" w:author="Claude Gendron" w:date="2006-12-12T08:46:00Z"/>
                <w:szCs w:val="20"/>
              </w:rPr>
            </w:pPr>
          </w:p>
        </w:tc>
      </w:tr>
      <w:tr w:rsidR="008A164C" w14:paraId="75B8B512" w14:textId="77777777" w:rsidTr="008A164C">
        <w:tblPrEx>
          <w:tblPrExChange w:id="3426" w:author="Gaston" w:date="2019-02-28T12:19:00Z">
            <w:tblPrEx>
              <w:tblW w:w="9639" w:type="dxa"/>
            </w:tblPrEx>
          </w:tblPrExChange>
        </w:tblPrEx>
        <w:trPr>
          <w:cantSplit/>
          <w:trPrChange w:id="3427" w:author="Gaston" w:date="2019-02-28T12:19:00Z">
            <w:trPr>
              <w:cantSplit/>
            </w:trPr>
          </w:trPrChange>
        </w:trPr>
        <w:tc>
          <w:tcPr>
            <w:tcW w:w="284" w:type="dxa"/>
            <w:tcBorders>
              <w:top w:val="single" w:sz="4" w:space="0" w:color="auto"/>
            </w:tcBorders>
            <w:tcPrChange w:id="3428" w:author="Gaston" w:date="2019-02-28T12:19:00Z">
              <w:tcPr>
                <w:tcW w:w="284" w:type="dxa"/>
                <w:tcBorders>
                  <w:top w:val="single" w:sz="4" w:space="0" w:color="auto"/>
                </w:tcBorders>
              </w:tcPr>
            </w:tcPrChange>
          </w:tcPr>
          <w:p w14:paraId="2921E0FE" w14:textId="77777777" w:rsidR="008A164C" w:rsidRDefault="008A164C" w:rsidP="00227426">
            <w:pPr>
              <w:pStyle w:val="Textetableau"/>
              <w:numPr>
                <w:ilvl w:val="0"/>
                <w:numId w:val="3"/>
              </w:numPr>
              <w:rPr>
                <w:szCs w:val="20"/>
              </w:rPr>
            </w:pPr>
          </w:p>
        </w:tc>
        <w:tc>
          <w:tcPr>
            <w:tcW w:w="9639" w:type="dxa"/>
            <w:tcBorders>
              <w:top w:val="single" w:sz="4" w:space="0" w:color="auto"/>
            </w:tcBorders>
            <w:tcPrChange w:id="3429" w:author="Gaston" w:date="2019-02-28T12:19:00Z">
              <w:tcPr>
                <w:tcW w:w="8221" w:type="dxa"/>
                <w:tcBorders>
                  <w:top w:val="single" w:sz="4" w:space="0" w:color="auto"/>
                </w:tcBorders>
              </w:tcPr>
            </w:tcPrChange>
          </w:tcPr>
          <w:p w14:paraId="13C13270" w14:textId="77777777" w:rsidR="008A164C" w:rsidRDefault="008A164C" w:rsidP="00227426">
            <w:pPr>
              <w:pStyle w:val="Textetableau"/>
              <w:rPr>
                <w:szCs w:val="16"/>
              </w:rPr>
            </w:pPr>
            <w:r>
              <w:rPr>
                <w:szCs w:val="16"/>
              </w:rPr>
              <w:t>Le nom du support/cavalier est indiqué.</w:t>
            </w:r>
          </w:p>
        </w:tc>
      </w:tr>
      <w:tr w:rsidR="008A164C" w14:paraId="618C82A4" w14:textId="77777777" w:rsidTr="008A164C">
        <w:tblPrEx>
          <w:tblPrExChange w:id="3430" w:author="Gaston" w:date="2019-02-28T12:19:00Z">
            <w:tblPrEx>
              <w:tblW w:w="9639" w:type="dxa"/>
            </w:tblPrEx>
          </w:tblPrExChange>
        </w:tblPrEx>
        <w:trPr>
          <w:cantSplit/>
          <w:trPrChange w:id="3431" w:author="Gaston" w:date="2019-02-28T12:19:00Z">
            <w:trPr>
              <w:cantSplit/>
            </w:trPr>
          </w:trPrChange>
        </w:trPr>
        <w:tc>
          <w:tcPr>
            <w:tcW w:w="284" w:type="dxa"/>
            <w:tcBorders>
              <w:top w:val="single" w:sz="4" w:space="0" w:color="auto"/>
            </w:tcBorders>
            <w:tcPrChange w:id="3432" w:author="Gaston" w:date="2019-02-28T12:19:00Z">
              <w:tcPr>
                <w:tcW w:w="284" w:type="dxa"/>
                <w:tcBorders>
                  <w:top w:val="single" w:sz="4" w:space="0" w:color="auto"/>
                </w:tcBorders>
              </w:tcPr>
            </w:tcPrChange>
          </w:tcPr>
          <w:p w14:paraId="4A077132" w14:textId="77777777" w:rsidR="008A164C" w:rsidRDefault="008A164C" w:rsidP="00227426">
            <w:pPr>
              <w:pStyle w:val="Textetableau"/>
              <w:numPr>
                <w:ilvl w:val="0"/>
                <w:numId w:val="3"/>
              </w:numPr>
              <w:rPr>
                <w:szCs w:val="20"/>
              </w:rPr>
            </w:pPr>
          </w:p>
        </w:tc>
        <w:tc>
          <w:tcPr>
            <w:tcW w:w="9639" w:type="dxa"/>
            <w:tcBorders>
              <w:top w:val="single" w:sz="4" w:space="0" w:color="auto"/>
            </w:tcBorders>
            <w:tcPrChange w:id="3433" w:author="Gaston" w:date="2019-02-28T12:19:00Z">
              <w:tcPr>
                <w:tcW w:w="8221" w:type="dxa"/>
                <w:tcBorders>
                  <w:top w:val="single" w:sz="4" w:space="0" w:color="auto"/>
                </w:tcBorders>
              </w:tcPr>
            </w:tcPrChange>
          </w:tcPr>
          <w:p w14:paraId="1A8E562B" w14:textId="77777777" w:rsidR="008A164C" w:rsidRDefault="008A164C" w:rsidP="004508D0">
            <w:pPr>
              <w:pStyle w:val="Textetableau"/>
            </w:pPr>
            <w:r>
              <w:rPr>
                <w:szCs w:val="16"/>
              </w:rPr>
              <w:t>Le code de référence est indiqué.</w:t>
            </w:r>
            <w:ins w:id="3434" w:author="14326" w:date="2011-05-19T11:16:00Z">
              <w:r>
                <w:rPr>
                  <w:szCs w:val="16"/>
                </w:rPr>
                <w:t xml:space="preserve"> (EX: P1)</w:t>
              </w:r>
            </w:ins>
          </w:p>
        </w:tc>
      </w:tr>
      <w:tr w:rsidR="008A164C" w14:paraId="31719874" w14:textId="77777777" w:rsidTr="008A164C">
        <w:tblPrEx>
          <w:tblPrExChange w:id="3435" w:author="Gaston" w:date="2019-02-28T12:19:00Z">
            <w:tblPrEx>
              <w:tblW w:w="9639" w:type="dxa"/>
            </w:tblPrEx>
          </w:tblPrExChange>
        </w:tblPrEx>
        <w:trPr>
          <w:cantSplit/>
          <w:trPrChange w:id="3436" w:author="Gaston" w:date="2019-02-28T12:19:00Z">
            <w:trPr>
              <w:cantSplit/>
            </w:trPr>
          </w:trPrChange>
        </w:trPr>
        <w:tc>
          <w:tcPr>
            <w:tcW w:w="284" w:type="dxa"/>
            <w:tcPrChange w:id="3437" w:author="Gaston" w:date="2019-02-28T12:19:00Z">
              <w:tcPr>
                <w:tcW w:w="284" w:type="dxa"/>
              </w:tcPr>
            </w:tcPrChange>
          </w:tcPr>
          <w:p w14:paraId="667CB14E" w14:textId="77777777" w:rsidR="008A164C" w:rsidRDefault="008A164C" w:rsidP="00227426">
            <w:pPr>
              <w:pStyle w:val="Textetableau"/>
              <w:numPr>
                <w:ilvl w:val="0"/>
                <w:numId w:val="3"/>
              </w:numPr>
              <w:rPr>
                <w:szCs w:val="20"/>
              </w:rPr>
            </w:pPr>
          </w:p>
        </w:tc>
        <w:tc>
          <w:tcPr>
            <w:tcW w:w="9639" w:type="dxa"/>
            <w:tcPrChange w:id="3438" w:author="Gaston" w:date="2019-02-28T12:19:00Z">
              <w:tcPr>
                <w:tcW w:w="8221" w:type="dxa"/>
              </w:tcPr>
            </w:tcPrChange>
          </w:tcPr>
          <w:p w14:paraId="58AAF479" w14:textId="77777777" w:rsidR="008A164C" w:rsidRDefault="008A164C" w:rsidP="004508D0">
            <w:pPr>
              <w:pStyle w:val="Textetableau"/>
            </w:pPr>
            <w:r>
              <w:rPr>
                <w:szCs w:val="16"/>
              </w:rPr>
              <w:t>Le nombre de broches est indiqué</w:t>
            </w:r>
            <w:del w:id="3439" w:author="14326" w:date="2011-05-19T11:16:00Z">
              <w:r w:rsidDel="004508D0">
                <w:rPr>
                  <w:szCs w:val="16"/>
                </w:rPr>
                <w:delText>s</w:delText>
              </w:r>
            </w:del>
            <w:r>
              <w:rPr>
                <w:szCs w:val="16"/>
              </w:rPr>
              <w:t>.</w:t>
            </w:r>
          </w:p>
        </w:tc>
      </w:tr>
      <w:tr w:rsidR="008A164C" w14:paraId="142A06CB" w14:textId="77777777" w:rsidTr="008A164C">
        <w:tblPrEx>
          <w:tblPrExChange w:id="3440" w:author="Gaston" w:date="2019-02-28T12:19:00Z">
            <w:tblPrEx>
              <w:tblW w:w="9639" w:type="dxa"/>
            </w:tblPrEx>
          </w:tblPrExChange>
        </w:tblPrEx>
        <w:trPr>
          <w:cantSplit/>
          <w:trPrChange w:id="3441" w:author="Gaston" w:date="2019-02-28T12:19:00Z">
            <w:trPr>
              <w:cantSplit/>
            </w:trPr>
          </w:trPrChange>
        </w:trPr>
        <w:tc>
          <w:tcPr>
            <w:tcW w:w="284" w:type="dxa"/>
            <w:tcPrChange w:id="3442" w:author="Gaston" w:date="2019-02-28T12:19:00Z">
              <w:tcPr>
                <w:tcW w:w="284" w:type="dxa"/>
              </w:tcPr>
            </w:tcPrChange>
          </w:tcPr>
          <w:p w14:paraId="6DF27374" w14:textId="77777777" w:rsidR="008A164C" w:rsidRDefault="008A164C" w:rsidP="00227426">
            <w:pPr>
              <w:pStyle w:val="Textetableau"/>
              <w:numPr>
                <w:ilvl w:val="0"/>
                <w:numId w:val="3"/>
              </w:numPr>
              <w:rPr>
                <w:szCs w:val="20"/>
              </w:rPr>
            </w:pPr>
          </w:p>
        </w:tc>
        <w:tc>
          <w:tcPr>
            <w:tcW w:w="9639" w:type="dxa"/>
            <w:tcPrChange w:id="3443" w:author="Gaston" w:date="2019-02-28T12:19:00Z">
              <w:tcPr>
                <w:tcW w:w="8221" w:type="dxa"/>
              </w:tcPr>
            </w:tcPrChange>
          </w:tcPr>
          <w:p w14:paraId="094416C4" w14:textId="77777777" w:rsidR="008A164C" w:rsidRDefault="008A164C" w:rsidP="00227426">
            <w:pPr>
              <w:pStyle w:val="Textetableau"/>
            </w:pPr>
            <w:r>
              <w:t>Le nom du signal est présent.</w:t>
            </w:r>
          </w:p>
        </w:tc>
      </w:tr>
      <w:tr w:rsidR="008A164C" w:rsidRPr="00092D37" w14:paraId="4C18243C" w14:textId="77777777" w:rsidTr="008A164C">
        <w:tblPrEx>
          <w:tblPrExChange w:id="3444" w:author="Gaston" w:date="2019-02-28T12:19:00Z">
            <w:tblPrEx>
              <w:tblW w:w="9639" w:type="dxa"/>
            </w:tblPrEx>
          </w:tblPrExChange>
        </w:tblPrEx>
        <w:trPr>
          <w:cantSplit/>
          <w:trPrChange w:id="3445" w:author="Gaston" w:date="2019-02-28T12:19:00Z">
            <w:trPr>
              <w:cantSplit/>
            </w:trPr>
          </w:trPrChange>
        </w:trPr>
        <w:tc>
          <w:tcPr>
            <w:tcW w:w="284" w:type="dxa"/>
            <w:tcPrChange w:id="3446" w:author="Gaston" w:date="2019-02-28T12:19:00Z">
              <w:tcPr>
                <w:tcW w:w="284" w:type="dxa"/>
              </w:tcPr>
            </w:tcPrChange>
          </w:tcPr>
          <w:p w14:paraId="2B5345F5" w14:textId="77777777" w:rsidR="008A164C" w:rsidRDefault="008A164C" w:rsidP="00227426">
            <w:pPr>
              <w:pStyle w:val="Textetableau"/>
              <w:numPr>
                <w:ilvl w:val="0"/>
                <w:numId w:val="3"/>
              </w:numPr>
              <w:rPr>
                <w:szCs w:val="20"/>
              </w:rPr>
            </w:pPr>
          </w:p>
        </w:tc>
        <w:tc>
          <w:tcPr>
            <w:tcW w:w="9639" w:type="dxa"/>
            <w:tcPrChange w:id="3447" w:author="Gaston" w:date="2019-02-28T12:19:00Z">
              <w:tcPr>
                <w:tcW w:w="8221" w:type="dxa"/>
              </w:tcPr>
            </w:tcPrChange>
          </w:tcPr>
          <w:p w14:paraId="34AF81ED" w14:textId="77777777" w:rsidR="008A164C" w:rsidRDefault="008A164C" w:rsidP="00227426">
            <w:pPr>
              <w:pStyle w:val="Textetableau"/>
            </w:pPr>
            <w:r>
              <w:t>L’indication de l’effet du positionnement du cavalier est indiqué</w:t>
            </w:r>
            <w:ins w:id="3448" w:author="14326" w:date="2011-05-19T11:17:00Z">
              <w:r>
                <w:t>e</w:t>
              </w:r>
            </w:ins>
            <w:r>
              <w:t>.</w:t>
            </w:r>
          </w:p>
        </w:tc>
      </w:tr>
      <w:tr w:rsidR="008A164C" w:rsidRPr="00092D37" w14:paraId="2D2EF4DA" w14:textId="77777777" w:rsidTr="008A164C">
        <w:tblPrEx>
          <w:tblPrExChange w:id="3449" w:author="Gaston" w:date="2019-02-28T12:19:00Z">
            <w:tblPrEx>
              <w:tblW w:w="9639" w:type="dxa"/>
            </w:tblPrEx>
          </w:tblPrExChange>
        </w:tblPrEx>
        <w:trPr>
          <w:cantSplit/>
          <w:trPrChange w:id="3450" w:author="Gaston" w:date="2019-02-28T12:19:00Z">
            <w:trPr>
              <w:cantSplit/>
            </w:trPr>
          </w:trPrChange>
        </w:trPr>
        <w:tc>
          <w:tcPr>
            <w:tcW w:w="284" w:type="dxa"/>
            <w:tcPrChange w:id="3451" w:author="Gaston" w:date="2019-02-28T12:19:00Z">
              <w:tcPr>
                <w:tcW w:w="284" w:type="dxa"/>
              </w:tcPr>
            </w:tcPrChange>
          </w:tcPr>
          <w:p w14:paraId="5532E20B" w14:textId="77777777" w:rsidR="008A164C" w:rsidRDefault="008A164C" w:rsidP="00227426">
            <w:pPr>
              <w:pStyle w:val="Textetableau"/>
              <w:numPr>
                <w:ilvl w:val="0"/>
                <w:numId w:val="3"/>
              </w:numPr>
              <w:rPr>
                <w:szCs w:val="20"/>
              </w:rPr>
            </w:pPr>
          </w:p>
        </w:tc>
        <w:tc>
          <w:tcPr>
            <w:tcW w:w="9639" w:type="dxa"/>
            <w:tcPrChange w:id="3452" w:author="Gaston" w:date="2019-02-28T12:19:00Z">
              <w:tcPr>
                <w:tcW w:w="8221" w:type="dxa"/>
              </w:tcPr>
            </w:tcPrChange>
          </w:tcPr>
          <w:p w14:paraId="1C16AE71" w14:textId="77777777" w:rsidR="008A164C" w:rsidRDefault="008A164C" w:rsidP="004508D0">
            <w:pPr>
              <w:pStyle w:val="Textetableau"/>
            </w:pPr>
            <w:ins w:id="3453" w:author="Claude Gendron" w:date="2007-02-15T09:38:00Z">
              <w:r>
                <w:rPr>
                  <w:szCs w:val="16"/>
                </w:rPr>
                <w:t>Il n’y a pas d’erreur</w:t>
              </w:r>
              <w:del w:id="3454" w:author="14326" w:date="2011-05-19T11:17:00Z">
                <w:r w:rsidDel="004508D0">
                  <w:rPr>
                    <w:szCs w:val="16"/>
                  </w:rPr>
                  <w:delText>s</w:delText>
                </w:r>
              </w:del>
              <w:r>
                <w:rPr>
                  <w:szCs w:val="16"/>
                </w:rPr>
                <w:t xml:space="preserve"> dans le tableau.</w:t>
              </w:r>
            </w:ins>
          </w:p>
        </w:tc>
      </w:tr>
      <w:tr w:rsidR="008A164C" w14:paraId="6929948A" w14:textId="77777777" w:rsidTr="008A164C">
        <w:tblPrEx>
          <w:tblPrExChange w:id="3455" w:author="Gaston" w:date="2019-02-28T12:19:00Z">
            <w:tblPrEx>
              <w:tblW w:w="9639" w:type="dxa"/>
            </w:tblPrEx>
          </w:tblPrExChange>
        </w:tblPrEx>
        <w:trPr>
          <w:cantSplit/>
          <w:ins w:id="3456" w:author="Claude Gendron" w:date="2006-12-12T08:46:00Z"/>
          <w:trPrChange w:id="3457" w:author="Gaston" w:date="2019-02-28T12:19:00Z">
            <w:trPr>
              <w:cantSplit/>
            </w:trPr>
          </w:trPrChange>
        </w:trPr>
        <w:tc>
          <w:tcPr>
            <w:tcW w:w="9923" w:type="dxa"/>
            <w:gridSpan w:val="2"/>
            <w:shd w:val="clear" w:color="auto" w:fill="E0E0E0"/>
            <w:tcPrChange w:id="3458" w:author="Gaston" w:date="2019-02-28T12:19:00Z">
              <w:tcPr>
                <w:tcW w:w="8505" w:type="dxa"/>
                <w:gridSpan w:val="2"/>
                <w:shd w:val="clear" w:color="auto" w:fill="E0E0E0"/>
              </w:tcPr>
            </w:tcPrChange>
          </w:tcPr>
          <w:p w14:paraId="7D7413D4" w14:textId="77777777" w:rsidR="008A164C" w:rsidRDefault="008A164C" w:rsidP="00227426">
            <w:pPr>
              <w:pStyle w:val="Textetableau"/>
              <w:numPr>
                <w:ins w:id="3459" w:author="Manaï Bilal" w:date="2006-12-12T08:46:00Z"/>
              </w:numPr>
              <w:rPr>
                <w:ins w:id="3460" w:author="Claude Gendron" w:date="2006-12-12T08:46:00Z"/>
              </w:rPr>
            </w:pPr>
            <w:ins w:id="3461" w:author="Claude Gendron" w:date="2006-12-12T08:46:00Z">
              <w:del w:id="3462" w:author="Gaston" w:date="2019-02-28T12:20:00Z">
                <w:r w:rsidDel="008A164C">
                  <w:delText>Sous-total</w:delText>
                </w:r>
              </w:del>
            </w:ins>
          </w:p>
        </w:tc>
      </w:tr>
    </w:tbl>
    <w:p w14:paraId="7B345AF4" w14:textId="77777777" w:rsidR="00092D37" w:rsidRDefault="00092D37">
      <w:pPr>
        <w:numPr>
          <w:ins w:id="3463" w:author="Manaï Bilal" w:date="2006-12-12T08:46:00Z"/>
        </w:numPr>
        <w:rPr>
          <w:ins w:id="3464" w:author="Claude Gendron" w:date="2006-12-12T08:46:00Z"/>
        </w:rPr>
      </w:pPr>
    </w:p>
    <w:p w14:paraId="22924744" w14:textId="77777777" w:rsidR="00092D37" w:rsidRDefault="00092D37"/>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8505"/>
        <w:gridCol w:w="1134"/>
      </w:tblGrid>
      <w:tr w:rsidR="00782100" w:rsidDel="008A164C" w14:paraId="776CA7C1" w14:textId="77777777">
        <w:trPr>
          <w:cantSplit/>
          <w:del w:id="3465" w:author="Gaston" w:date="2019-02-28T12:20:00Z"/>
        </w:trPr>
        <w:tc>
          <w:tcPr>
            <w:tcW w:w="9639" w:type="dxa"/>
            <w:gridSpan w:val="2"/>
            <w:shd w:val="clear" w:color="auto" w:fill="E0E0E0"/>
          </w:tcPr>
          <w:p w14:paraId="60C4C2A9" w14:textId="77777777" w:rsidR="00782100" w:rsidDel="008A164C" w:rsidRDefault="00782100" w:rsidP="00D6103F">
            <w:pPr>
              <w:pStyle w:val="Titre1"/>
              <w:rPr>
                <w:del w:id="3466" w:author="Gaston" w:date="2019-02-28T12:20:00Z"/>
              </w:rPr>
            </w:pPr>
            <w:del w:id="3467" w:author="Gaston" w:date="2019-02-28T12:20:00Z">
              <w:r w:rsidDel="008A164C">
                <w:delText>Diagramme schématique- résultat final</w:delText>
              </w:r>
            </w:del>
          </w:p>
        </w:tc>
      </w:tr>
      <w:tr w:rsidR="00782100" w:rsidDel="008A164C" w14:paraId="4B807110" w14:textId="77777777">
        <w:trPr>
          <w:cantSplit/>
          <w:del w:id="3468" w:author="Gaston" w:date="2019-02-28T12:20:00Z"/>
        </w:trPr>
        <w:tc>
          <w:tcPr>
            <w:tcW w:w="8505" w:type="dxa"/>
            <w:shd w:val="clear" w:color="auto" w:fill="E0E0E0"/>
          </w:tcPr>
          <w:p w14:paraId="1E6C9991" w14:textId="77777777" w:rsidR="00782100" w:rsidDel="008A164C" w:rsidRDefault="00782100">
            <w:pPr>
              <w:pStyle w:val="Textetableau"/>
              <w:rPr>
                <w:del w:id="3469" w:author="Gaston" w:date="2019-02-28T12:20:00Z"/>
                <w:b/>
                <w:bCs/>
                <w:sz w:val="24"/>
              </w:rPr>
            </w:pPr>
            <w:del w:id="3470" w:author="Gaston" w:date="2019-02-28T12:20:00Z">
              <w:r w:rsidDel="008A164C">
                <w:rPr>
                  <w:b/>
                  <w:bCs/>
                  <w:sz w:val="24"/>
                </w:rPr>
                <w:delText>Grand total</w:delText>
              </w:r>
            </w:del>
          </w:p>
        </w:tc>
        <w:tc>
          <w:tcPr>
            <w:tcW w:w="1134" w:type="dxa"/>
            <w:shd w:val="clear" w:color="auto" w:fill="E0E0E0"/>
          </w:tcPr>
          <w:p w14:paraId="474C0C4B" w14:textId="77777777" w:rsidR="00782100" w:rsidDel="008A164C" w:rsidRDefault="00782100">
            <w:pPr>
              <w:pStyle w:val="Textetableau"/>
              <w:jc w:val="right"/>
              <w:rPr>
                <w:del w:id="3471" w:author="Gaston" w:date="2019-02-28T12:20:00Z"/>
              </w:rPr>
            </w:pPr>
            <w:del w:id="3472" w:author="Gaston" w:date="2019-02-28T12:20:00Z">
              <w:r w:rsidDel="008A164C">
                <w:delText>/18</w:delText>
              </w:r>
            </w:del>
            <w:ins w:id="3473" w:author="Claude Gendron" w:date="2007-02-06T10:01:00Z">
              <w:del w:id="3474" w:author="Gaston" w:date="2019-02-28T12:20:00Z">
                <w:r w:rsidR="004A4A2C" w:rsidDel="008A164C">
                  <w:delText>20</w:delText>
                </w:r>
              </w:del>
            </w:ins>
          </w:p>
        </w:tc>
      </w:tr>
    </w:tbl>
    <w:p w14:paraId="197E4829" w14:textId="77777777" w:rsidR="00782100" w:rsidRDefault="00782100"/>
    <w:p w14:paraId="1CA2FC1A" w14:textId="77777777" w:rsidR="00782100" w:rsidRDefault="00782100">
      <w:r>
        <w:br w:type="page"/>
      </w:r>
    </w:p>
    <w:tbl>
      <w:tblPr>
        <w:tblW w:w="9781"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475" w:author="Gaston" w:date="2019-02-28T12:21:00Z">
          <w:tblPr>
            <w:tblW w:w="9072"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497"/>
        <w:tblGridChange w:id="3476">
          <w:tblGrid>
            <w:gridCol w:w="284"/>
            <w:gridCol w:w="8221"/>
          </w:tblGrid>
        </w:tblGridChange>
      </w:tblGrid>
      <w:tr w:rsidR="008A164C" w14:paraId="3D4966B2" w14:textId="77777777" w:rsidTr="008A164C">
        <w:trPr>
          <w:cantSplit/>
          <w:trHeight w:val="230"/>
          <w:ins w:id="3477" w:author="Gaston" w:date="2019-02-28T12:20:00Z"/>
          <w:trPrChange w:id="3478" w:author="Gaston" w:date="2019-02-28T12:21:00Z">
            <w:trPr>
              <w:wAfter w:w="567" w:type="dxa"/>
              <w:cantSplit/>
              <w:trHeight w:val="230"/>
            </w:trPr>
          </w:trPrChange>
        </w:trPr>
        <w:tc>
          <w:tcPr>
            <w:tcW w:w="9781" w:type="dxa"/>
            <w:gridSpan w:val="2"/>
            <w:shd w:val="clear" w:color="auto" w:fill="E0E0E0"/>
            <w:tcPrChange w:id="3479" w:author="Gaston" w:date="2019-02-28T12:21:00Z">
              <w:tcPr>
                <w:tcW w:w="8505" w:type="dxa"/>
                <w:gridSpan w:val="2"/>
                <w:shd w:val="clear" w:color="auto" w:fill="E0E0E0"/>
              </w:tcPr>
            </w:tcPrChange>
          </w:tcPr>
          <w:p w14:paraId="33AE358E" w14:textId="77777777" w:rsidR="008A164C" w:rsidRDefault="008A164C">
            <w:pPr>
              <w:pStyle w:val="Textetableau"/>
              <w:jc w:val="center"/>
              <w:rPr>
                <w:ins w:id="3480" w:author="Gaston" w:date="2019-02-28T12:20:00Z"/>
                <w:szCs w:val="20"/>
              </w:rPr>
            </w:pPr>
            <w:ins w:id="3481" w:author="Gaston" w:date="2019-02-28T12:20:00Z">
              <w:r w:rsidRPr="008A164C">
                <w:rPr>
                  <w:rFonts w:ascii="Arial" w:hAnsi="Arial" w:cs="Arial"/>
                  <w:b/>
                  <w:bCs/>
                  <w:i/>
                  <w:iCs/>
                  <w:color w:val="auto"/>
                  <w:sz w:val="28"/>
                  <w:szCs w:val="28"/>
                  <w:lang w:val="fr-CA"/>
                  <w:rPrChange w:id="3482" w:author="Gaston" w:date="2019-02-28T12:20:00Z">
                    <w:rPr/>
                  </w:rPrChange>
                </w:rPr>
                <w:lastRenderedPageBreak/>
                <w:t>Liste de raccord produite par logiciel</w:t>
              </w:r>
            </w:ins>
          </w:p>
        </w:tc>
      </w:tr>
      <w:tr w:rsidR="008A164C" w14:paraId="401DE139" w14:textId="77777777" w:rsidTr="008A164C">
        <w:tblPrEx>
          <w:tblPrExChange w:id="3483" w:author="Gaston" w:date="2019-02-28T12:21:00Z">
            <w:tblPrEx>
              <w:tblW w:w="9639" w:type="dxa"/>
            </w:tblPrEx>
          </w:tblPrExChange>
        </w:tblPrEx>
        <w:trPr>
          <w:cantSplit/>
          <w:trHeight w:val="230"/>
          <w:trPrChange w:id="3484" w:author="Gaston" w:date="2019-02-28T12:21:00Z">
            <w:trPr>
              <w:cantSplit/>
            </w:trPr>
          </w:trPrChange>
        </w:trPr>
        <w:tc>
          <w:tcPr>
            <w:tcW w:w="9781" w:type="dxa"/>
            <w:gridSpan w:val="2"/>
            <w:vMerge w:val="restart"/>
            <w:shd w:val="clear" w:color="auto" w:fill="E0E0E0"/>
            <w:tcPrChange w:id="3485" w:author="Gaston" w:date="2019-02-28T12:21:00Z">
              <w:tcPr>
                <w:tcW w:w="8505" w:type="dxa"/>
                <w:gridSpan w:val="2"/>
                <w:vMerge w:val="restart"/>
                <w:shd w:val="clear" w:color="auto" w:fill="E0E0E0"/>
              </w:tcPr>
            </w:tcPrChange>
          </w:tcPr>
          <w:p w14:paraId="43F599E6" w14:textId="77777777" w:rsidR="008A164C" w:rsidRDefault="008A164C">
            <w:pPr>
              <w:pStyle w:val="Textetableau"/>
              <w:jc w:val="center"/>
            </w:pPr>
            <w:r>
              <w:rPr>
                <w:szCs w:val="20"/>
              </w:rPr>
              <w:t>Liste de critères tels que définis dans le cours Réaliser un prototype</w:t>
            </w:r>
          </w:p>
        </w:tc>
      </w:tr>
      <w:tr w:rsidR="008A164C" w14:paraId="65C778B8" w14:textId="77777777" w:rsidTr="008A164C">
        <w:trPr>
          <w:cantSplit/>
          <w:trHeight w:val="286"/>
          <w:trPrChange w:id="3486" w:author="Gaston" w:date="2019-02-28T12:21:00Z">
            <w:trPr>
              <w:cantSplit/>
            </w:trPr>
          </w:trPrChange>
        </w:trPr>
        <w:tc>
          <w:tcPr>
            <w:tcW w:w="9781" w:type="dxa"/>
            <w:gridSpan w:val="2"/>
            <w:vMerge/>
            <w:tcPrChange w:id="3487" w:author="Gaston" w:date="2019-02-28T12:21:00Z">
              <w:tcPr>
                <w:tcW w:w="8505" w:type="dxa"/>
                <w:gridSpan w:val="2"/>
                <w:vMerge/>
              </w:tcPr>
            </w:tcPrChange>
          </w:tcPr>
          <w:p w14:paraId="55562B49" w14:textId="77777777" w:rsidR="008A164C" w:rsidRDefault="008A164C">
            <w:pPr>
              <w:pStyle w:val="Textetableau"/>
              <w:jc w:val="center"/>
            </w:pPr>
          </w:p>
        </w:tc>
      </w:tr>
      <w:tr w:rsidR="008A164C" w14:paraId="3BD1CD74" w14:textId="77777777" w:rsidTr="008A164C">
        <w:tc>
          <w:tcPr>
            <w:tcW w:w="284" w:type="dxa"/>
            <w:tcPrChange w:id="3488" w:author="Gaston" w:date="2019-02-28T12:21:00Z">
              <w:tcPr>
                <w:tcW w:w="284" w:type="dxa"/>
              </w:tcPr>
            </w:tcPrChange>
          </w:tcPr>
          <w:p w14:paraId="306F0595" w14:textId="77777777" w:rsidR="008A164C" w:rsidRDefault="008A164C">
            <w:pPr>
              <w:pStyle w:val="Textetableau"/>
              <w:numPr>
                <w:ilvl w:val="0"/>
                <w:numId w:val="4"/>
              </w:numPr>
              <w:rPr>
                <w:szCs w:val="20"/>
              </w:rPr>
            </w:pPr>
          </w:p>
        </w:tc>
        <w:tc>
          <w:tcPr>
            <w:tcW w:w="9497" w:type="dxa"/>
            <w:tcPrChange w:id="3489" w:author="Gaston" w:date="2019-02-28T12:21:00Z">
              <w:tcPr>
                <w:tcW w:w="8221" w:type="dxa"/>
              </w:tcPr>
            </w:tcPrChange>
          </w:tcPr>
          <w:p w14:paraId="2E35FDB2" w14:textId="77777777" w:rsidR="008A164C" w:rsidRDefault="008A164C" w:rsidP="00E40BEA">
            <w:pPr>
              <w:pStyle w:val="Textetableau"/>
              <w:rPr>
                <w:ins w:id="3490" w:author="14217" w:date="2012-02-06T16:01:00Z"/>
              </w:rPr>
            </w:pPr>
            <w:r>
              <w:t xml:space="preserve">La liste de raccord provient bien de </w:t>
            </w:r>
            <w:ins w:id="3491" w:author="14217" w:date="2012-02-06T15:59:00Z">
              <w:r>
                <w:t xml:space="preserve">File, export, </w:t>
              </w:r>
            </w:ins>
          </w:p>
          <w:p w14:paraId="685263F6" w14:textId="77777777" w:rsidR="008A164C" w:rsidRDefault="008A164C" w:rsidP="00E40BEA">
            <w:pPr>
              <w:pStyle w:val="Textetableau"/>
            </w:pPr>
            <w:r>
              <w:t>«</w:t>
            </w:r>
            <w:proofErr w:type="spellStart"/>
            <w:r>
              <w:t>Netlist</w:t>
            </w:r>
            <w:proofErr w:type="spellEnd"/>
            <w:r>
              <w:t>» d</w:t>
            </w:r>
            <w:ins w:id="3492" w:author="14217" w:date="2012-02-06T15:59:00Z">
              <w:r>
                <w:t>’</w:t>
              </w:r>
            </w:ins>
            <w:del w:id="3493" w:author="14217" w:date="2012-02-06T15:59:00Z">
              <w:r w:rsidDel="007E048A">
                <w:delText xml:space="preserve">e </w:delText>
              </w:r>
            </w:del>
            <w:r>
              <w:t>EAGLE, et porte l’extension .net.</w:t>
            </w:r>
          </w:p>
        </w:tc>
      </w:tr>
      <w:tr w:rsidR="008A164C" w14:paraId="3E50F1E5" w14:textId="77777777" w:rsidTr="008A164C">
        <w:tblPrEx>
          <w:tblPrExChange w:id="3494" w:author="Gaston" w:date="2019-02-28T12:21:00Z">
            <w:tblPrEx>
              <w:tblW w:w="9639" w:type="dxa"/>
            </w:tblPrEx>
          </w:tblPrExChange>
        </w:tblPrEx>
        <w:trPr>
          <w:cantSplit/>
          <w:trHeight w:val="397"/>
          <w:trPrChange w:id="3495" w:author="Gaston" w:date="2019-02-28T12:21:00Z">
            <w:trPr>
              <w:cantSplit/>
              <w:trHeight w:val="397"/>
            </w:trPr>
          </w:trPrChange>
        </w:trPr>
        <w:tc>
          <w:tcPr>
            <w:tcW w:w="9781" w:type="dxa"/>
            <w:gridSpan w:val="2"/>
            <w:tcBorders>
              <w:bottom w:val="single" w:sz="4" w:space="0" w:color="auto"/>
            </w:tcBorders>
            <w:shd w:val="clear" w:color="auto" w:fill="E0E0E0"/>
            <w:tcPrChange w:id="3496" w:author="Gaston" w:date="2019-02-28T12:21:00Z">
              <w:tcPr>
                <w:tcW w:w="8505" w:type="dxa"/>
                <w:gridSpan w:val="2"/>
                <w:tcBorders>
                  <w:bottom w:val="single" w:sz="4" w:space="0" w:color="auto"/>
                </w:tcBorders>
                <w:shd w:val="clear" w:color="auto" w:fill="E0E0E0"/>
              </w:tcPr>
            </w:tcPrChange>
          </w:tcPr>
          <w:p w14:paraId="7AC3A2FE" w14:textId="77777777" w:rsidR="008A164C" w:rsidRDefault="008A164C">
            <w:pPr>
              <w:pStyle w:val="Textetableau"/>
              <w:rPr>
                <w:szCs w:val="20"/>
              </w:rPr>
            </w:pPr>
          </w:p>
        </w:tc>
      </w:tr>
      <w:tr w:rsidR="008A164C" w14:paraId="628EF7D6" w14:textId="77777777" w:rsidTr="008A164C">
        <w:tblPrEx>
          <w:tblPrExChange w:id="3497" w:author="Gaston" w:date="2019-02-28T12:21:00Z">
            <w:tblPrEx>
              <w:tblW w:w="9639" w:type="dxa"/>
            </w:tblPrEx>
          </w:tblPrExChange>
        </w:tblPrEx>
        <w:trPr>
          <w:cantSplit/>
          <w:trPrChange w:id="3498" w:author="Gaston" w:date="2019-02-28T12:21:00Z">
            <w:trPr>
              <w:cantSplit/>
            </w:trPr>
          </w:trPrChange>
        </w:trPr>
        <w:tc>
          <w:tcPr>
            <w:tcW w:w="284" w:type="dxa"/>
            <w:tcPrChange w:id="3499" w:author="Gaston" w:date="2019-02-28T12:21:00Z">
              <w:tcPr>
                <w:tcW w:w="284" w:type="dxa"/>
              </w:tcPr>
            </w:tcPrChange>
          </w:tcPr>
          <w:p w14:paraId="425CAF57" w14:textId="77777777" w:rsidR="008A164C" w:rsidRDefault="008A164C">
            <w:pPr>
              <w:pStyle w:val="Textetableau"/>
              <w:numPr>
                <w:ilvl w:val="0"/>
                <w:numId w:val="3"/>
              </w:numPr>
              <w:rPr>
                <w:szCs w:val="20"/>
              </w:rPr>
            </w:pPr>
          </w:p>
        </w:tc>
        <w:tc>
          <w:tcPr>
            <w:tcW w:w="9497" w:type="dxa"/>
            <w:tcPrChange w:id="3500" w:author="Gaston" w:date="2019-02-28T12:21:00Z">
              <w:tcPr>
                <w:tcW w:w="8221" w:type="dxa"/>
              </w:tcPr>
            </w:tcPrChange>
          </w:tcPr>
          <w:p w14:paraId="78BF6B94" w14:textId="77777777" w:rsidR="008A164C" w:rsidRDefault="008A164C" w:rsidP="003B576A">
            <w:pPr>
              <w:pStyle w:val="Textetableau"/>
            </w:pPr>
            <w:r>
              <w:t>L’en-tête donne l’information pertinente et inclus le nom du concepteur.</w:t>
            </w:r>
          </w:p>
        </w:tc>
      </w:tr>
      <w:tr w:rsidR="008A164C" w14:paraId="21B84D28" w14:textId="77777777" w:rsidTr="008A164C">
        <w:tblPrEx>
          <w:tblPrExChange w:id="3501" w:author="Gaston" w:date="2019-02-28T12:21:00Z">
            <w:tblPrEx>
              <w:tblW w:w="9639" w:type="dxa"/>
            </w:tblPrEx>
          </w:tblPrExChange>
        </w:tblPrEx>
        <w:trPr>
          <w:cantSplit/>
          <w:trPrChange w:id="3502" w:author="Gaston" w:date="2019-02-28T12:21:00Z">
            <w:trPr>
              <w:cantSplit/>
            </w:trPr>
          </w:trPrChange>
        </w:trPr>
        <w:tc>
          <w:tcPr>
            <w:tcW w:w="284" w:type="dxa"/>
            <w:tcPrChange w:id="3503" w:author="Gaston" w:date="2019-02-28T12:21:00Z">
              <w:tcPr>
                <w:tcW w:w="284" w:type="dxa"/>
              </w:tcPr>
            </w:tcPrChange>
          </w:tcPr>
          <w:p w14:paraId="21C6BC50" w14:textId="77777777" w:rsidR="008A164C" w:rsidRDefault="008A164C">
            <w:pPr>
              <w:pStyle w:val="Textetableau"/>
              <w:numPr>
                <w:ilvl w:val="0"/>
                <w:numId w:val="3"/>
              </w:numPr>
              <w:rPr>
                <w:szCs w:val="20"/>
              </w:rPr>
            </w:pPr>
          </w:p>
        </w:tc>
        <w:tc>
          <w:tcPr>
            <w:tcW w:w="9497" w:type="dxa"/>
            <w:tcPrChange w:id="3504" w:author="Gaston" w:date="2019-02-28T12:21:00Z">
              <w:tcPr>
                <w:tcW w:w="8221" w:type="dxa"/>
              </w:tcPr>
            </w:tcPrChange>
          </w:tcPr>
          <w:p w14:paraId="60330E4B" w14:textId="77777777" w:rsidR="008A164C" w:rsidRDefault="008A164C" w:rsidP="003B576A">
            <w:pPr>
              <w:pStyle w:val="Textetableau"/>
            </w:pPr>
            <w:r>
              <w:t>L’en-tête est francisé.</w:t>
            </w:r>
          </w:p>
        </w:tc>
      </w:tr>
      <w:tr w:rsidR="008A164C" w14:paraId="16B763D1" w14:textId="77777777" w:rsidTr="008A164C">
        <w:tblPrEx>
          <w:tblPrExChange w:id="3505" w:author="Gaston" w:date="2019-02-28T12:21:00Z">
            <w:tblPrEx>
              <w:tblW w:w="9639" w:type="dxa"/>
            </w:tblPrEx>
          </w:tblPrExChange>
        </w:tblPrEx>
        <w:trPr>
          <w:cantSplit/>
          <w:trPrChange w:id="3506" w:author="Gaston" w:date="2019-02-28T12:21:00Z">
            <w:trPr>
              <w:cantSplit/>
            </w:trPr>
          </w:trPrChange>
        </w:trPr>
        <w:tc>
          <w:tcPr>
            <w:tcW w:w="284" w:type="dxa"/>
            <w:tcPrChange w:id="3507" w:author="Gaston" w:date="2019-02-28T12:21:00Z">
              <w:tcPr>
                <w:tcW w:w="284" w:type="dxa"/>
              </w:tcPr>
            </w:tcPrChange>
          </w:tcPr>
          <w:p w14:paraId="3674BF50" w14:textId="77777777" w:rsidR="008A164C" w:rsidRDefault="008A164C">
            <w:pPr>
              <w:pStyle w:val="Textetableau"/>
              <w:numPr>
                <w:ilvl w:val="0"/>
                <w:numId w:val="3"/>
              </w:numPr>
              <w:rPr>
                <w:szCs w:val="20"/>
              </w:rPr>
            </w:pPr>
          </w:p>
        </w:tc>
        <w:tc>
          <w:tcPr>
            <w:tcW w:w="9497" w:type="dxa"/>
            <w:tcPrChange w:id="3508" w:author="Gaston" w:date="2019-02-28T12:21:00Z">
              <w:tcPr>
                <w:tcW w:w="8221" w:type="dxa"/>
              </w:tcPr>
            </w:tcPrChange>
          </w:tcPr>
          <w:p w14:paraId="37DC3A5A" w14:textId="77777777" w:rsidR="008A164C" w:rsidRDefault="008A164C">
            <w:pPr>
              <w:pStyle w:val="Textetableau"/>
            </w:pPr>
            <w:r>
              <w:t>Les nœuds importants doivent avoir un nom descriptif.</w:t>
            </w:r>
          </w:p>
        </w:tc>
      </w:tr>
      <w:tr w:rsidR="008A164C" w14:paraId="56909180" w14:textId="77777777" w:rsidTr="008A164C">
        <w:tblPrEx>
          <w:tblPrExChange w:id="3509" w:author="Gaston" w:date="2019-02-28T12:21:00Z">
            <w:tblPrEx>
              <w:tblW w:w="9639" w:type="dxa"/>
            </w:tblPrEx>
          </w:tblPrExChange>
        </w:tblPrEx>
        <w:trPr>
          <w:cantSplit/>
          <w:trPrChange w:id="3510" w:author="Gaston" w:date="2019-02-28T12:21:00Z">
            <w:trPr>
              <w:cantSplit/>
            </w:trPr>
          </w:trPrChange>
        </w:trPr>
        <w:tc>
          <w:tcPr>
            <w:tcW w:w="284" w:type="dxa"/>
            <w:tcPrChange w:id="3511" w:author="Gaston" w:date="2019-02-28T12:21:00Z">
              <w:tcPr>
                <w:tcW w:w="284" w:type="dxa"/>
              </w:tcPr>
            </w:tcPrChange>
          </w:tcPr>
          <w:p w14:paraId="147D0998" w14:textId="77777777" w:rsidR="008A164C" w:rsidRDefault="008A164C">
            <w:pPr>
              <w:pStyle w:val="Textetableau"/>
              <w:numPr>
                <w:ilvl w:val="0"/>
                <w:numId w:val="3"/>
              </w:numPr>
              <w:rPr>
                <w:szCs w:val="20"/>
              </w:rPr>
            </w:pPr>
          </w:p>
        </w:tc>
        <w:tc>
          <w:tcPr>
            <w:tcW w:w="9497" w:type="dxa"/>
            <w:tcPrChange w:id="3512" w:author="Gaston" w:date="2019-02-28T12:21:00Z">
              <w:tcPr>
                <w:tcW w:w="8221" w:type="dxa"/>
              </w:tcPr>
            </w:tcPrChange>
          </w:tcPr>
          <w:p w14:paraId="1BE5B655" w14:textId="77777777" w:rsidR="008A164C" w:rsidRDefault="008A164C">
            <w:pPr>
              <w:pStyle w:val="Textetableau"/>
            </w:pPr>
            <w:r>
              <w:t>Les nœuds ne sont pas séparés, sauf si requis et on doit en donner l’explication dans le même fichier.</w:t>
            </w:r>
          </w:p>
        </w:tc>
      </w:tr>
      <w:tr w:rsidR="008A164C" w14:paraId="19BD43E6" w14:textId="77777777" w:rsidTr="008A164C">
        <w:tblPrEx>
          <w:tblPrExChange w:id="3513" w:author="Gaston" w:date="2019-02-28T12:21:00Z">
            <w:tblPrEx>
              <w:tblW w:w="9639" w:type="dxa"/>
            </w:tblPrEx>
          </w:tblPrExChange>
        </w:tblPrEx>
        <w:trPr>
          <w:cantSplit/>
          <w:trPrChange w:id="3514" w:author="Gaston" w:date="2019-02-28T12:21:00Z">
            <w:trPr>
              <w:cantSplit/>
            </w:trPr>
          </w:trPrChange>
        </w:trPr>
        <w:tc>
          <w:tcPr>
            <w:tcW w:w="284" w:type="dxa"/>
            <w:tcPrChange w:id="3515" w:author="Gaston" w:date="2019-02-28T12:21:00Z">
              <w:tcPr>
                <w:tcW w:w="284" w:type="dxa"/>
              </w:tcPr>
            </w:tcPrChange>
          </w:tcPr>
          <w:p w14:paraId="032AC54E" w14:textId="77777777" w:rsidR="008A164C" w:rsidRDefault="008A164C">
            <w:pPr>
              <w:pStyle w:val="Textetableau"/>
              <w:numPr>
                <w:ilvl w:val="0"/>
                <w:numId w:val="3"/>
              </w:numPr>
              <w:rPr>
                <w:szCs w:val="20"/>
              </w:rPr>
            </w:pPr>
          </w:p>
        </w:tc>
        <w:tc>
          <w:tcPr>
            <w:tcW w:w="9497" w:type="dxa"/>
            <w:tcPrChange w:id="3516" w:author="Gaston" w:date="2019-02-28T12:21:00Z">
              <w:tcPr>
                <w:tcW w:w="8221" w:type="dxa"/>
              </w:tcPr>
            </w:tcPrChange>
          </w:tcPr>
          <w:p w14:paraId="1ADFE0BC" w14:textId="77777777" w:rsidR="008A164C" w:rsidRDefault="008A164C" w:rsidP="003B576A">
            <w:pPr>
              <w:pStyle w:val="Textetableau"/>
            </w:pPr>
            <w:r>
              <w:t>Les champs : nom de nœud, pièce, beigne, broche et feuille sont clairement indiqués.</w:t>
            </w:r>
          </w:p>
        </w:tc>
      </w:tr>
      <w:tr w:rsidR="008A164C" w14:paraId="7CBA620D" w14:textId="77777777" w:rsidTr="008A164C">
        <w:tblPrEx>
          <w:tblPrExChange w:id="3517" w:author="Gaston" w:date="2019-02-28T12:21:00Z">
            <w:tblPrEx>
              <w:tblW w:w="9639" w:type="dxa"/>
            </w:tblPrEx>
          </w:tblPrExChange>
        </w:tblPrEx>
        <w:trPr>
          <w:cantSplit/>
          <w:trPrChange w:id="3518" w:author="Gaston" w:date="2019-02-28T12:21:00Z">
            <w:trPr>
              <w:cantSplit/>
            </w:trPr>
          </w:trPrChange>
        </w:trPr>
        <w:tc>
          <w:tcPr>
            <w:tcW w:w="284" w:type="dxa"/>
            <w:tcPrChange w:id="3519" w:author="Gaston" w:date="2019-02-28T12:21:00Z">
              <w:tcPr>
                <w:tcW w:w="284" w:type="dxa"/>
              </w:tcPr>
            </w:tcPrChange>
          </w:tcPr>
          <w:p w14:paraId="0CE2907F" w14:textId="77777777" w:rsidR="008A164C" w:rsidRDefault="008A164C">
            <w:pPr>
              <w:pStyle w:val="Textetableau"/>
              <w:numPr>
                <w:ilvl w:val="0"/>
                <w:numId w:val="3"/>
              </w:numPr>
              <w:rPr>
                <w:szCs w:val="20"/>
              </w:rPr>
            </w:pPr>
          </w:p>
        </w:tc>
        <w:tc>
          <w:tcPr>
            <w:tcW w:w="9497" w:type="dxa"/>
            <w:tcPrChange w:id="3520" w:author="Gaston" w:date="2019-02-28T12:21:00Z">
              <w:tcPr>
                <w:tcW w:w="8221" w:type="dxa"/>
              </w:tcPr>
            </w:tcPrChange>
          </w:tcPr>
          <w:p w14:paraId="6ACE059E" w14:textId="77777777" w:rsidR="008A164C" w:rsidRDefault="008A164C" w:rsidP="00991780">
            <w:pPr>
              <w:pStyle w:val="Textetableau"/>
            </w:pPr>
            <w:r>
              <w:t>Il ne manque pas d’information suite à un mauvais formatage du texte.</w:t>
            </w:r>
          </w:p>
        </w:tc>
      </w:tr>
      <w:tr w:rsidR="008A164C" w14:paraId="4BD9CD43" w14:textId="77777777" w:rsidTr="008A164C">
        <w:tblPrEx>
          <w:tblPrExChange w:id="3521" w:author="Gaston" w:date="2019-02-28T12:21:00Z">
            <w:tblPrEx>
              <w:tblW w:w="9639" w:type="dxa"/>
            </w:tblPrEx>
          </w:tblPrExChange>
        </w:tblPrEx>
        <w:trPr>
          <w:cantSplit/>
          <w:trPrChange w:id="3522" w:author="Gaston" w:date="2019-02-28T12:21:00Z">
            <w:trPr>
              <w:cantSplit/>
            </w:trPr>
          </w:trPrChange>
        </w:trPr>
        <w:tc>
          <w:tcPr>
            <w:tcW w:w="9781" w:type="dxa"/>
            <w:gridSpan w:val="2"/>
            <w:shd w:val="clear" w:color="auto" w:fill="E0E0E0"/>
            <w:tcPrChange w:id="3523" w:author="Gaston" w:date="2019-02-28T12:21:00Z">
              <w:tcPr>
                <w:tcW w:w="8505" w:type="dxa"/>
                <w:gridSpan w:val="2"/>
                <w:shd w:val="clear" w:color="auto" w:fill="E0E0E0"/>
              </w:tcPr>
            </w:tcPrChange>
          </w:tcPr>
          <w:p w14:paraId="15507D0B" w14:textId="77777777" w:rsidR="008A164C" w:rsidRDefault="008A164C">
            <w:pPr>
              <w:pStyle w:val="Textetableau"/>
            </w:pPr>
            <w:del w:id="3524" w:author="Gaston" w:date="2019-02-28T12:23:00Z">
              <w:r w:rsidDel="008A164C">
                <w:delText>TOTAL</w:delText>
              </w:r>
            </w:del>
          </w:p>
        </w:tc>
      </w:tr>
    </w:tbl>
    <w:p w14:paraId="7DA45B01" w14:textId="77777777" w:rsidR="00782100" w:rsidRDefault="00782100"/>
    <w:p w14:paraId="25442323" w14:textId="77777777" w:rsidR="00782100" w:rsidRDefault="00782100">
      <w:r>
        <w:br w:type="page"/>
      </w:r>
    </w:p>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84"/>
        <w:gridCol w:w="8221"/>
        <w:gridCol w:w="567"/>
        <w:gridCol w:w="567"/>
      </w:tblGrid>
      <w:tr w:rsidR="00782100" w:rsidDel="00E44C81" w14:paraId="4876C77D" w14:textId="77777777">
        <w:trPr>
          <w:cantSplit/>
          <w:del w:id="3525" w:author="Claude Gendron" w:date="2006-06-15T08:06:00Z"/>
        </w:trPr>
        <w:tc>
          <w:tcPr>
            <w:tcW w:w="9639" w:type="dxa"/>
            <w:gridSpan w:val="4"/>
            <w:shd w:val="clear" w:color="auto" w:fill="E0E0E0"/>
          </w:tcPr>
          <w:p w14:paraId="4204AD3D" w14:textId="77777777" w:rsidR="00782100" w:rsidDel="00E44C81" w:rsidRDefault="00782100">
            <w:pPr>
              <w:pStyle w:val="Titre1"/>
              <w:rPr>
                <w:del w:id="3526" w:author="Claude Gendron" w:date="2006-06-15T08:06:00Z"/>
              </w:rPr>
            </w:pPr>
            <w:del w:id="3527" w:author="Claude Gendron" w:date="2006-06-15T08:06:00Z">
              <w:r w:rsidDel="00E44C81">
                <w:br w:type="page"/>
              </w:r>
              <w:bookmarkStart w:id="3528" w:name="_Toc497549207"/>
              <w:r w:rsidDel="00E44C81">
                <w:delText>Circuit imprimé</w:delText>
              </w:r>
              <w:bookmarkEnd w:id="3528"/>
            </w:del>
          </w:p>
        </w:tc>
      </w:tr>
      <w:tr w:rsidR="00782100" w:rsidDel="00E44C81" w14:paraId="22C294A1" w14:textId="77777777">
        <w:trPr>
          <w:cantSplit/>
          <w:del w:id="3529" w:author="Claude Gendron" w:date="2006-06-15T08:06:00Z"/>
        </w:trPr>
        <w:tc>
          <w:tcPr>
            <w:tcW w:w="8505" w:type="dxa"/>
            <w:gridSpan w:val="2"/>
            <w:vMerge w:val="restart"/>
            <w:shd w:val="clear" w:color="auto" w:fill="E0E0E0"/>
          </w:tcPr>
          <w:p w14:paraId="0FCFE772" w14:textId="77777777" w:rsidR="00782100" w:rsidDel="00E44C81" w:rsidRDefault="00782100">
            <w:pPr>
              <w:pStyle w:val="Textetableau"/>
              <w:jc w:val="center"/>
              <w:rPr>
                <w:del w:id="3530" w:author="Claude Gendron" w:date="2006-06-15T08:06:00Z"/>
              </w:rPr>
            </w:pPr>
            <w:del w:id="3531" w:author="Claude Gendron" w:date="2006-06-15T08:06:00Z">
              <w:r w:rsidDel="00E44C81">
                <w:rPr>
                  <w:szCs w:val="20"/>
                </w:rPr>
                <w:delText>Liste de critères tels que définis dans le cours  «Signaux numérique rapide»</w:delText>
              </w:r>
            </w:del>
          </w:p>
        </w:tc>
        <w:tc>
          <w:tcPr>
            <w:tcW w:w="1134" w:type="dxa"/>
            <w:gridSpan w:val="2"/>
            <w:tcBorders>
              <w:bottom w:val="single" w:sz="4" w:space="0" w:color="auto"/>
            </w:tcBorders>
            <w:shd w:val="clear" w:color="auto" w:fill="E0E0E0"/>
          </w:tcPr>
          <w:p w14:paraId="35EEBC82" w14:textId="77777777" w:rsidR="00782100" w:rsidDel="00E44C81" w:rsidRDefault="00782100">
            <w:pPr>
              <w:pStyle w:val="Textetableau"/>
              <w:jc w:val="center"/>
              <w:rPr>
                <w:del w:id="3532" w:author="Claude Gendron" w:date="2006-06-15T08:06:00Z"/>
              </w:rPr>
            </w:pPr>
            <w:del w:id="3533" w:author="Claude Gendron" w:date="2006-06-15T08:06:00Z">
              <w:r w:rsidDel="00E44C81">
                <w:rPr>
                  <w:b/>
                  <w:bCs/>
                </w:rPr>
                <w:delText>Note</w:delText>
              </w:r>
            </w:del>
          </w:p>
        </w:tc>
      </w:tr>
      <w:tr w:rsidR="00782100" w:rsidDel="00E44C81" w14:paraId="465BFD53" w14:textId="77777777">
        <w:trPr>
          <w:cantSplit/>
          <w:del w:id="3534" w:author="Claude Gendron" w:date="2006-06-15T08:06:00Z"/>
        </w:trPr>
        <w:tc>
          <w:tcPr>
            <w:tcW w:w="8505" w:type="dxa"/>
            <w:gridSpan w:val="2"/>
            <w:vMerge/>
          </w:tcPr>
          <w:p w14:paraId="1DCCB051" w14:textId="77777777" w:rsidR="00782100" w:rsidDel="00E44C81" w:rsidRDefault="00782100">
            <w:pPr>
              <w:pStyle w:val="Textetableau"/>
              <w:jc w:val="center"/>
              <w:rPr>
                <w:del w:id="3535" w:author="Claude Gendron" w:date="2006-06-15T08:06:00Z"/>
              </w:rPr>
            </w:pPr>
          </w:p>
        </w:tc>
        <w:tc>
          <w:tcPr>
            <w:tcW w:w="567" w:type="dxa"/>
            <w:tcBorders>
              <w:top w:val="single" w:sz="4" w:space="0" w:color="auto"/>
              <w:bottom w:val="single" w:sz="4" w:space="0" w:color="auto"/>
            </w:tcBorders>
            <w:shd w:val="clear" w:color="auto" w:fill="E0E0E0"/>
          </w:tcPr>
          <w:p w14:paraId="5094E65F" w14:textId="77777777" w:rsidR="00782100" w:rsidDel="00E44C81" w:rsidRDefault="00782100">
            <w:pPr>
              <w:pStyle w:val="Textetableau"/>
              <w:jc w:val="center"/>
              <w:rPr>
                <w:del w:id="3536" w:author="Claude Gendron" w:date="2006-06-15T08:06:00Z"/>
              </w:rPr>
            </w:pPr>
            <w:del w:id="3537" w:author="Claude Gendron" w:date="2006-06-15T08:06:00Z">
              <w:r w:rsidDel="00E44C81">
                <w:rPr>
                  <w:sz w:val="22"/>
                  <w:szCs w:val="22"/>
                </w:rPr>
                <w:delText>Oui</w:delText>
              </w:r>
            </w:del>
          </w:p>
        </w:tc>
        <w:tc>
          <w:tcPr>
            <w:tcW w:w="567" w:type="dxa"/>
            <w:tcBorders>
              <w:top w:val="single" w:sz="4" w:space="0" w:color="auto"/>
              <w:bottom w:val="single" w:sz="4" w:space="0" w:color="auto"/>
            </w:tcBorders>
            <w:shd w:val="clear" w:color="auto" w:fill="E0E0E0"/>
          </w:tcPr>
          <w:p w14:paraId="7B56A745" w14:textId="77777777" w:rsidR="00782100" w:rsidDel="00E44C81" w:rsidRDefault="00782100">
            <w:pPr>
              <w:pStyle w:val="Textetableau"/>
              <w:jc w:val="center"/>
              <w:rPr>
                <w:del w:id="3538" w:author="Claude Gendron" w:date="2006-06-15T08:06:00Z"/>
              </w:rPr>
            </w:pPr>
            <w:del w:id="3539" w:author="Claude Gendron" w:date="2006-06-15T08:06:00Z">
              <w:r w:rsidDel="00E44C81">
                <w:rPr>
                  <w:sz w:val="22"/>
                  <w:szCs w:val="22"/>
                </w:rPr>
                <w:delText>Non</w:delText>
              </w:r>
            </w:del>
          </w:p>
        </w:tc>
      </w:tr>
      <w:tr w:rsidR="00782100" w:rsidDel="00E44C81" w14:paraId="7E5E526D" w14:textId="77777777">
        <w:trPr>
          <w:del w:id="3540" w:author="Claude Gendron" w:date="2006-06-15T08:06:00Z"/>
        </w:trPr>
        <w:tc>
          <w:tcPr>
            <w:tcW w:w="284" w:type="dxa"/>
          </w:tcPr>
          <w:p w14:paraId="52122B59" w14:textId="77777777" w:rsidR="00782100" w:rsidDel="00E44C81" w:rsidRDefault="00782100">
            <w:pPr>
              <w:pStyle w:val="Textetableau"/>
              <w:numPr>
                <w:ilvl w:val="0"/>
                <w:numId w:val="4"/>
                <w:numberingChange w:id="3541" w:author="Manaï Bilal" w:date="2006-06-13T14:20:00Z" w:original=""/>
              </w:numPr>
              <w:rPr>
                <w:del w:id="3542" w:author="Claude Gendron" w:date="2006-06-15T08:06:00Z"/>
                <w:szCs w:val="20"/>
              </w:rPr>
            </w:pPr>
          </w:p>
        </w:tc>
        <w:tc>
          <w:tcPr>
            <w:tcW w:w="8221" w:type="dxa"/>
          </w:tcPr>
          <w:p w14:paraId="1E15D924" w14:textId="77777777" w:rsidR="00782100" w:rsidDel="00E44C81" w:rsidRDefault="00782100">
            <w:pPr>
              <w:pStyle w:val="Textetableau"/>
              <w:rPr>
                <w:del w:id="3543" w:author="Claude Gendron" w:date="2006-06-15T08:06:00Z"/>
              </w:rPr>
            </w:pPr>
            <w:del w:id="3544" w:author="Claude Gendron" w:date="2006-06-15T08:06:00Z">
              <w:r w:rsidDel="00E44C81">
                <w:delText>La plaquette respecte les règles de l’art.</w:delText>
              </w:r>
            </w:del>
          </w:p>
        </w:tc>
        <w:tc>
          <w:tcPr>
            <w:tcW w:w="567" w:type="dxa"/>
            <w:tcBorders>
              <w:top w:val="single" w:sz="4" w:space="0" w:color="auto"/>
            </w:tcBorders>
          </w:tcPr>
          <w:p w14:paraId="4737EB75" w14:textId="77777777" w:rsidR="00782100" w:rsidDel="00E44C81" w:rsidRDefault="00782100">
            <w:pPr>
              <w:pStyle w:val="Textetableau"/>
              <w:jc w:val="center"/>
              <w:rPr>
                <w:del w:id="3545" w:author="Claude Gendron" w:date="2006-06-15T08:06:00Z"/>
              </w:rPr>
            </w:pPr>
            <w:del w:id="3546" w:author="Claude Gendron" w:date="2006-06-15T08:06:00Z">
              <w:r w:rsidDel="00E44C81">
                <w:delText>0</w:delText>
              </w:r>
            </w:del>
          </w:p>
        </w:tc>
        <w:tc>
          <w:tcPr>
            <w:tcW w:w="567" w:type="dxa"/>
            <w:tcBorders>
              <w:top w:val="single" w:sz="4" w:space="0" w:color="auto"/>
            </w:tcBorders>
          </w:tcPr>
          <w:p w14:paraId="4750B5E1" w14:textId="77777777" w:rsidR="00782100" w:rsidDel="00E44C81" w:rsidRDefault="00782100">
            <w:pPr>
              <w:pStyle w:val="Textetableau"/>
              <w:jc w:val="center"/>
              <w:rPr>
                <w:del w:id="3547" w:author="Claude Gendron" w:date="2006-06-15T08:06:00Z"/>
              </w:rPr>
            </w:pPr>
            <w:del w:id="3548" w:author="Claude Gendron" w:date="2006-06-15T08:06:00Z">
              <w:r w:rsidDel="00E44C81">
                <w:rPr>
                  <w:szCs w:val="20"/>
                </w:rPr>
                <w:delText>-</w:delText>
              </w:r>
              <w:r w:rsidR="004206DC" w:rsidDel="00E44C81">
                <w:rPr>
                  <w:szCs w:val="20"/>
                </w:rPr>
                <w:delText>2</w:delText>
              </w:r>
            </w:del>
          </w:p>
        </w:tc>
      </w:tr>
      <w:tr w:rsidR="00782100" w:rsidDel="00E44C81" w14:paraId="54B9D34B" w14:textId="77777777">
        <w:trPr>
          <w:cantSplit/>
          <w:trHeight w:val="397"/>
          <w:del w:id="3549" w:author="Claude Gendron" w:date="2006-06-15T08:06:00Z"/>
        </w:trPr>
        <w:tc>
          <w:tcPr>
            <w:tcW w:w="9639" w:type="dxa"/>
            <w:gridSpan w:val="4"/>
            <w:tcBorders>
              <w:bottom w:val="single" w:sz="4" w:space="0" w:color="auto"/>
            </w:tcBorders>
            <w:shd w:val="clear" w:color="auto" w:fill="E0E0E0"/>
          </w:tcPr>
          <w:p w14:paraId="038D09B3" w14:textId="77777777" w:rsidR="00782100" w:rsidDel="00E44C81" w:rsidRDefault="00782100">
            <w:pPr>
              <w:pStyle w:val="Textetableau"/>
              <w:rPr>
                <w:del w:id="3550" w:author="Claude Gendron" w:date="2006-06-15T08:06:00Z"/>
                <w:b/>
                <w:bCs/>
                <w:sz w:val="16"/>
                <w:szCs w:val="16"/>
              </w:rPr>
            </w:pPr>
          </w:p>
        </w:tc>
      </w:tr>
      <w:tr w:rsidR="00726E5B" w:rsidDel="00E44C81" w14:paraId="1179C55D" w14:textId="77777777">
        <w:trPr>
          <w:cantSplit/>
          <w:del w:id="3551" w:author="Claude Gendron" w:date="2006-06-15T08:06:00Z"/>
        </w:trPr>
        <w:tc>
          <w:tcPr>
            <w:tcW w:w="284" w:type="dxa"/>
          </w:tcPr>
          <w:p w14:paraId="77EBD815" w14:textId="77777777" w:rsidR="00726E5B" w:rsidDel="00E44C81" w:rsidRDefault="00726E5B">
            <w:pPr>
              <w:pStyle w:val="Textetableau"/>
              <w:numPr>
                <w:ilvl w:val="0"/>
                <w:numId w:val="3"/>
                <w:numberingChange w:id="3552" w:author="Manaï Bilal" w:date="2006-06-13T14:20:00Z" w:original=""/>
              </w:numPr>
              <w:rPr>
                <w:del w:id="3553" w:author="Claude Gendron" w:date="2006-06-15T08:06:00Z"/>
                <w:szCs w:val="20"/>
              </w:rPr>
            </w:pPr>
          </w:p>
        </w:tc>
        <w:tc>
          <w:tcPr>
            <w:tcW w:w="8221" w:type="dxa"/>
          </w:tcPr>
          <w:p w14:paraId="2DCD96CA" w14:textId="77777777" w:rsidR="00726E5B" w:rsidDel="00E44C81" w:rsidRDefault="00726E5B" w:rsidP="00182400">
            <w:pPr>
              <w:rPr>
                <w:del w:id="3554" w:author="Claude Gendron" w:date="2006-06-15T08:06:00Z"/>
                <w:sz w:val="20"/>
              </w:rPr>
            </w:pPr>
            <w:del w:id="3555" w:author="Claude Gendron" w:date="2006-06-15T08:06:00Z">
              <w:r w:rsidDel="00E44C81">
                <w:rPr>
                  <w:sz w:val="20"/>
                </w:rPr>
                <w:delText>L’emplacement de chaque composante a été bien pensé; par exemples…le cristal est très près du microcontrôleur, la batterie, s’il y en a une,  est facilement accessible, etc. :</w:delText>
              </w:r>
            </w:del>
          </w:p>
          <w:p w14:paraId="431E9248" w14:textId="77777777" w:rsidR="00726E5B" w:rsidDel="00E44C81" w:rsidRDefault="00726E5B">
            <w:pPr>
              <w:rPr>
                <w:del w:id="3556" w:author="Claude Gendron" w:date="2006-06-15T08:06:00Z"/>
                <w:sz w:val="20"/>
              </w:rPr>
            </w:pPr>
            <w:del w:id="3557" w:author="Claude Gendron" w:date="2006-06-15T08:06:00Z">
              <w:r w:rsidDel="00E44C81">
                <w:rPr>
                  <w:sz w:val="20"/>
                </w:rPr>
                <w:delText>Très bien … 2</w:delText>
              </w:r>
            </w:del>
          </w:p>
          <w:p w14:paraId="06DEB844" w14:textId="77777777" w:rsidR="00726E5B" w:rsidDel="00E44C81" w:rsidRDefault="00726E5B">
            <w:pPr>
              <w:rPr>
                <w:del w:id="3558" w:author="Claude Gendron" w:date="2006-06-15T08:06:00Z"/>
                <w:sz w:val="20"/>
              </w:rPr>
            </w:pPr>
            <w:del w:id="3559" w:author="Claude Gendron" w:date="2006-06-15T08:06:00Z">
              <w:r w:rsidDel="00E44C81">
                <w:rPr>
                  <w:sz w:val="20"/>
                </w:rPr>
                <w:delText>Bien…1</w:delText>
              </w:r>
            </w:del>
          </w:p>
          <w:p w14:paraId="294FAF98" w14:textId="77777777" w:rsidR="00726E5B" w:rsidDel="00E44C81" w:rsidRDefault="00726E5B">
            <w:pPr>
              <w:rPr>
                <w:del w:id="3560" w:author="Claude Gendron" w:date="2006-06-15T08:06:00Z"/>
                <w:sz w:val="20"/>
              </w:rPr>
            </w:pPr>
            <w:del w:id="3561" w:author="Claude Gendron" w:date="2006-06-15T08:06:00Z">
              <w:r w:rsidDel="00E44C81">
                <w:rPr>
                  <w:sz w:val="20"/>
                </w:rPr>
                <w:delText>Pas du tout…0</w:delText>
              </w:r>
            </w:del>
          </w:p>
        </w:tc>
        <w:tc>
          <w:tcPr>
            <w:tcW w:w="1134" w:type="dxa"/>
            <w:gridSpan w:val="2"/>
          </w:tcPr>
          <w:p w14:paraId="7110181B" w14:textId="77777777" w:rsidR="00726E5B" w:rsidDel="00E44C81" w:rsidRDefault="00726E5B">
            <w:pPr>
              <w:pStyle w:val="Textetableau"/>
              <w:rPr>
                <w:del w:id="3562" w:author="Claude Gendron" w:date="2006-06-15T08:06:00Z"/>
              </w:rPr>
            </w:pPr>
          </w:p>
        </w:tc>
      </w:tr>
      <w:tr w:rsidR="00726E5B" w:rsidDel="00726E5B" w14:paraId="598A13DB" w14:textId="77777777">
        <w:trPr>
          <w:cantSplit/>
          <w:del w:id="3563" w:author="Claude Gendron" w:date="2006-06-13T15:15:00Z"/>
        </w:trPr>
        <w:tc>
          <w:tcPr>
            <w:tcW w:w="284" w:type="dxa"/>
          </w:tcPr>
          <w:p w14:paraId="07953683" w14:textId="77777777" w:rsidR="00726E5B" w:rsidDel="00726E5B" w:rsidRDefault="00726E5B">
            <w:pPr>
              <w:pStyle w:val="Textetableau"/>
              <w:numPr>
                <w:ilvl w:val="0"/>
                <w:numId w:val="3"/>
                <w:numberingChange w:id="3564" w:author="Manaï Bilal" w:date="2006-06-13T14:20:00Z" w:original=""/>
              </w:numPr>
              <w:rPr>
                <w:del w:id="3565" w:author="Claude Gendron" w:date="2006-06-13T15:15:00Z"/>
                <w:szCs w:val="20"/>
              </w:rPr>
            </w:pPr>
          </w:p>
        </w:tc>
        <w:tc>
          <w:tcPr>
            <w:tcW w:w="8221" w:type="dxa"/>
          </w:tcPr>
          <w:p w14:paraId="0258FC23" w14:textId="77777777" w:rsidR="00726E5B" w:rsidDel="00726E5B" w:rsidRDefault="00726E5B">
            <w:pPr>
              <w:rPr>
                <w:del w:id="3566" w:author="Claude Gendron" w:date="2006-06-13T15:14:00Z"/>
                <w:sz w:val="20"/>
              </w:rPr>
            </w:pPr>
            <w:del w:id="3567" w:author="Claude Gendron" w:date="2006-06-13T15:14:00Z">
              <w:r w:rsidDel="00726E5B">
                <w:rPr>
                  <w:sz w:val="20"/>
                </w:rPr>
                <w:delText>Le nombre de modifications du à une erreur de conception, est au minimum :</w:delText>
              </w:r>
            </w:del>
          </w:p>
          <w:p w14:paraId="2ACD7533" w14:textId="77777777" w:rsidR="00726E5B" w:rsidDel="00726E5B" w:rsidRDefault="00726E5B">
            <w:pPr>
              <w:rPr>
                <w:del w:id="3568" w:author="Claude Gendron" w:date="2006-06-13T15:14:00Z"/>
                <w:sz w:val="20"/>
              </w:rPr>
            </w:pPr>
            <w:del w:id="3569" w:author="Claude Gendron" w:date="2006-06-13T15:14:00Z">
              <w:r w:rsidDel="00726E5B">
                <w:rPr>
                  <w:sz w:val="20"/>
                </w:rPr>
                <w:delText>Pas de modification…2</w:delText>
              </w:r>
            </w:del>
          </w:p>
          <w:p w14:paraId="2715FEFF" w14:textId="77777777" w:rsidR="00726E5B" w:rsidDel="00726E5B" w:rsidRDefault="00726E5B">
            <w:pPr>
              <w:rPr>
                <w:del w:id="3570" w:author="Claude Gendron" w:date="2006-06-13T15:14:00Z"/>
                <w:sz w:val="20"/>
              </w:rPr>
            </w:pPr>
            <w:del w:id="3571" w:author="Claude Gendron" w:date="2006-06-13T15:14:00Z">
              <w:r w:rsidDel="00726E5B">
                <w:rPr>
                  <w:sz w:val="20"/>
                </w:rPr>
                <w:delText>Une modification…1</w:delText>
              </w:r>
            </w:del>
          </w:p>
          <w:p w14:paraId="11E44279" w14:textId="77777777" w:rsidR="00726E5B" w:rsidDel="00726E5B" w:rsidRDefault="00726E5B">
            <w:pPr>
              <w:rPr>
                <w:del w:id="3572" w:author="Claude Gendron" w:date="2006-06-13T15:15:00Z"/>
                <w:sz w:val="20"/>
              </w:rPr>
            </w:pPr>
            <w:del w:id="3573" w:author="Claude Gendron" w:date="2006-06-13T15:14:00Z">
              <w:r w:rsidDel="00726E5B">
                <w:rPr>
                  <w:sz w:val="20"/>
                </w:rPr>
                <w:delText>Plus de 1…0</w:delText>
              </w:r>
            </w:del>
          </w:p>
        </w:tc>
        <w:tc>
          <w:tcPr>
            <w:tcW w:w="1134" w:type="dxa"/>
            <w:gridSpan w:val="2"/>
          </w:tcPr>
          <w:p w14:paraId="7CD6DA85" w14:textId="77777777" w:rsidR="00726E5B" w:rsidDel="00726E5B" w:rsidRDefault="00726E5B">
            <w:pPr>
              <w:pStyle w:val="Textetableau"/>
              <w:rPr>
                <w:del w:id="3574" w:author="Claude Gendron" w:date="2006-06-13T15:15:00Z"/>
              </w:rPr>
            </w:pPr>
          </w:p>
        </w:tc>
      </w:tr>
      <w:tr w:rsidR="00726E5B" w:rsidDel="00E44C81" w14:paraId="4A9E3B9F" w14:textId="77777777">
        <w:trPr>
          <w:cantSplit/>
          <w:del w:id="3575" w:author="Claude Gendron" w:date="2006-06-15T08:06:00Z"/>
        </w:trPr>
        <w:tc>
          <w:tcPr>
            <w:tcW w:w="284" w:type="dxa"/>
          </w:tcPr>
          <w:p w14:paraId="212895FF" w14:textId="77777777" w:rsidR="00726E5B" w:rsidDel="00E44C81" w:rsidRDefault="00726E5B">
            <w:pPr>
              <w:pStyle w:val="Textetableau"/>
              <w:numPr>
                <w:ilvl w:val="0"/>
                <w:numId w:val="3"/>
                <w:numberingChange w:id="3576" w:author="Manaï Bilal" w:date="2006-06-13T14:20:00Z" w:original=""/>
              </w:numPr>
              <w:rPr>
                <w:del w:id="3577" w:author="Claude Gendron" w:date="2006-06-15T08:06:00Z"/>
                <w:szCs w:val="20"/>
              </w:rPr>
            </w:pPr>
          </w:p>
        </w:tc>
        <w:tc>
          <w:tcPr>
            <w:tcW w:w="8221" w:type="dxa"/>
          </w:tcPr>
          <w:p w14:paraId="2D0F1E85" w14:textId="77777777" w:rsidR="00726E5B" w:rsidDel="00E44C81" w:rsidRDefault="00726E5B">
            <w:pPr>
              <w:rPr>
                <w:del w:id="3578" w:author="Claude Gendron" w:date="2006-06-15T08:06:00Z"/>
                <w:sz w:val="20"/>
                <w:lang w:val="fr-FR"/>
              </w:rPr>
            </w:pPr>
            <w:del w:id="3579" w:author="Claude Gendron" w:date="2006-06-15T08:06:00Z">
              <w:r w:rsidDel="00E44C81">
                <w:rPr>
                  <w:sz w:val="20"/>
                  <w:lang w:val="fr-FR"/>
                </w:rPr>
                <w:delText>Les fils ajoutés pour modification non originalement prévues, sont solidement attachés au circuit imprimé :</w:delText>
              </w:r>
            </w:del>
          </w:p>
          <w:p w14:paraId="3812A7B6" w14:textId="77777777" w:rsidR="00726E5B" w:rsidDel="00E44C81" w:rsidRDefault="00726E5B">
            <w:pPr>
              <w:rPr>
                <w:del w:id="3580" w:author="Claude Gendron" w:date="2006-06-15T08:06:00Z"/>
                <w:sz w:val="20"/>
                <w:lang w:val="fr-FR"/>
              </w:rPr>
            </w:pPr>
            <w:del w:id="3581" w:author="Claude Gendron" w:date="2006-06-15T08:06:00Z">
              <w:r w:rsidDel="00E44C81">
                <w:rPr>
                  <w:sz w:val="20"/>
                  <w:lang w:val="fr-FR"/>
                </w:rPr>
                <w:delText>Très bien…2</w:delText>
              </w:r>
            </w:del>
          </w:p>
          <w:p w14:paraId="3EB8D153" w14:textId="77777777" w:rsidR="00726E5B" w:rsidDel="00E44C81" w:rsidRDefault="00726E5B">
            <w:pPr>
              <w:rPr>
                <w:del w:id="3582" w:author="Claude Gendron" w:date="2006-06-15T08:06:00Z"/>
                <w:sz w:val="20"/>
                <w:lang w:val="fr-FR"/>
              </w:rPr>
            </w:pPr>
            <w:del w:id="3583" w:author="Claude Gendron" w:date="2006-06-15T08:06:00Z">
              <w:r w:rsidDel="00E44C81">
                <w:rPr>
                  <w:sz w:val="20"/>
                  <w:lang w:val="fr-FR"/>
                </w:rPr>
                <w:delText>Bien…1</w:delText>
              </w:r>
            </w:del>
          </w:p>
          <w:p w14:paraId="53433FAF" w14:textId="77777777" w:rsidR="00726E5B" w:rsidDel="00E44C81" w:rsidRDefault="00726E5B">
            <w:pPr>
              <w:rPr>
                <w:del w:id="3584" w:author="Claude Gendron" w:date="2006-06-15T08:06:00Z"/>
                <w:sz w:val="20"/>
                <w:lang w:val="fr-FR"/>
              </w:rPr>
            </w:pPr>
            <w:del w:id="3585" w:author="Claude Gendron" w:date="2006-06-15T08:06:00Z">
              <w:r w:rsidDel="00E44C81">
                <w:rPr>
                  <w:sz w:val="20"/>
                  <w:lang w:val="fr-FR"/>
                </w:rPr>
                <w:delText>Pas bien…0</w:delText>
              </w:r>
            </w:del>
          </w:p>
        </w:tc>
        <w:tc>
          <w:tcPr>
            <w:tcW w:w="1134" w:type="dxa"/>
            <w:gridSpan w:val="2"/>
          </w:tcPr>
          <w:p w14:paraId="55EEF0F1" w14:textId="77777777" w:rsidR="00726E5B" w:rsidDel="00E44C81" w:rsidRDefault="00726E5B">
            <w:pPr>
              <w:pStyle w:val="Textetableau"/>
              <w:rPr>
                <w:del w:id="3586" w:author="Claude Gendron" w:date="2006-06-15T08:06:00Z"/>
              </w:rPr>
            </w:pPr>
          </w:p>
        </w:tc>
      </w:tr>
      <w:tr w:rsidR="00726E5B" w:rsidDel="00E44C81" w14:paraId="15E00FBE" w14:textId="77777777">
        <w:trPr>
          <w:cantSplit/>
          <w:del w:id="3587" w:author="Claude Gendron" w:date="2006-06-15T08:06:00Z"/>
        </w:trPr>
        <w:tc>
          <w:tcPr>
            <w:tcW w:w="284" w:type="dxa"/>
          </w:tcPr>
          <w:p w14:paraId="33621615" w14:textId="77777777" w:rsidR="00726E5B" w:rsidDel="00E44C81" w:rsidRDefault="00726E5B">
            <w:pPr>
              <w:pStyle w:val="Textetableau"/>
              <w:numPr>
                <w:ilvl w:val="0"/>
                <w:numId w:val="3"/>
                <w:numberingChange w:id="3588" w:author="Manaï Bilal" w:date="2006-06-13T14:20:00Z" w:original=""/>
              </w:numPr>
              <w:rPr>
                <w:del w:id="3589" w:author="Claude Gendron" w:date="2006-06-15T08:06:00Z"/>
                <w:szCs w:val="20"/>
              </w:rPr>
            </w:pPr>
          </w:p>
        </w:tc>
        <w:tc>
          <w:tcPr>
            <w:tcW w:w="8221" w:type="dxa"/>
          </w:tcPr>
          <w:p w14:paraId="54F5FCDE" w14:textId="77777777" w:rsidR="00726E5B" w:rsidDel="00E44C81" w:rsidRDefault="00726E5B">
            <w:pPr>
              <w:rPr>
                <w:del w:id="3590" w:author="Claude Gendron" w:date="2006-06-15T08:06:00Z"/>
                <w:sz w:val="20"/>
              </w:rPr>
            </w:pPr>
            <w:del w:id="3591" w:author="Claude Gendron" w:date="2006-06-15T08:06:00Z">
              <w:r w:rsidDel="00E44C81">
                <w:rPr>
                  <w:sz w:val="20"/>
                </w:rPr>
                <w:delText>Le circuit imprimé a été taillé adéquatement :</w:delText>
              </w:r>
            </w:del>
          </w:p>
          <w:p w14:paraId="7BF2B74C" w14:textId="77777777" w:rsidR="00726E5B" w:rsidDel="00E44C81" w:rsidRDefault="00726E5B">
            <w:pPr>
              <w:rPr>
                <w:del w:id="3592" w:author="Claude Gendron" w:date="2006-06-15T08:06:00Z"/>
                <w:sz w:val="20"/>
              </w:rPr>
            </w:pPr>
            <w:del w:id="3593" w:author="Claude Gendron" w:date="2006-06-15T08:06:00Z">
              <w:r w:rsidDel="00E44C81">
                <w:rPr>
                  <w:sz w:val="20"/>
                </w:rPr>
                <w:delText>Très bien…2</w:delText>
              </w:r>
            </w:del>
          </w:p>
          <w:p w14:paraId="296ED8F8" w14:textId="77777777" w:rsidR="00726E5B" w:rsidDel="00E44C81" w:rsidRDefault="00726E5B">
            <w:pPr>
              <w:rPr>
                <w:del w:id="3594" w:author="Claude Gendron" w:date="2006-06-15T08:06:00Z"/>
                <w:sz w:val="20"/>
              </w:rPr>
            </w:pPr>
            <w:del w:id="3595" w:author="Claude Gendron" w:date="2006-06-15T08:06:00Z">
              <w:r w:rsidDel="00E44C81">
                <w:rPr>
                  <w:sz w:val="20"/>
                </w:rPr>
                <w:delText>Bien..1</w:delText>
              </w:r>
            </w:del>
          </w:p>
          <w:p w14:paraId="1C866D66" w14:textId="77777777" w:rsidR="00726E5B" w:rsidDel="00E44C81" w:rsidRDefault="00726E5B">
            <w:pPr>
              <w:rPr>
                <w:del w:id="3596" w:author="Claude Gendron" w:date="2006-06-15T08:06:00Z"/>
                <w:sz w:val="20"/>
              </w:rPr>
            </w:pPr>
            <w:del w:id="3597" w:author="Claude Gendron" w:date="2006-06-15T08:06:00Z">
              <w:r w:rsidDel="00E44C81">
                <w:rPr>
                  <w:sz w:val="20"/>
                </w:rPr>
                <w:delText>Pas du tout…0</w:delText>
              </w:r>
            </w:del>
          </w:p>
        </w:tc>
        <w:tc>
          <w:tcPr>
            <w:tcW w:w="1134" w:type="dxa"/>
            <w:gridSpan w:val="2"/>
          </w:tcPr>
          <w:p w14:paraId="6C1FAA95" w14:textId="77777777" w:rsidR="00726E5B" w:rsidDel="00E44C81" w:rsidRDefault="00726E5B">
            <w:pPr>
              <w:pStyle w:val="Textetableau"/>
              <w:rPr>
                <w:del w:id="3598" w:author="Claude Gendron" w:date="2006-06-15T08:06:00Z"/>
              </w:rPr>
            </w:pPr>
          </w:p>
        </w:tc>
      </w:tr>
      <w:tr w:rsidR="00726E5B" w:rsidDel="00E44C81" w14:paraId="41678C4D" w14:textId="77777777">
        <w:trPr>
          <w:cantSplit/>
          <w:del w:id="3599" w:author="Claude Gendron" w:date="2006-06-15T08:06:00Z"/>
        </w:trPr>
        <w:tc>
          <w:tcPr>
            <w:tcW w:w="284" w:type="dxa"/>
          </w:tcPr>
          <w:p w14:paraId="4FC89801" w14:textId="77777777" w:rsidR="00726E5B" w:rsidDel="00E44C81" w:rsidRDefault="00726E5B">
            <w:pPr>
              <w:pStyle w:val="Textetableau"/>
              <w:numPr>
                <w:ilvl w:val="0"/>
                <w:numId w:val="3"/>
                <w:numberingChange w:id="3600" w:author="Manaï Bilal" w:date="2006-06-13T14:20:00Z" w:original=""/>
              </w:numPr>
              <w:rPr>
                <w:del w:id="3601" w:author="Claude Gendron" w:date="2006-06-15T08:06:00Z"/>
                <w:szCs w:val="20"/>
              </w:rPr>
            </w:pPr>
          </w:p>
        </w:tc>
        <w:tc>
          <w:tcPr>
            <w:tcW w:w="8221" w:type="dxa"/>
          </w:tcPr>
          <w:p w14:paraId="5D7C501A" w14:textId="77777777" w:rsidR="00726E5B" w:rsidDel="00E44C81" w:rsidRDefault="00726E5B">
            <w:pPr>
              <w:rPr>
                <w:del w:id="3602" w:author="Claude Gendron" w:date="2006-06-15T08:06:00Z"/>
                <w:sz w:val="20"/>
                <w:lang w:val="fr-FR"/>
              </w:rPr>
            </w:pPr>
            <w:del w:id="3603" w:author="Claude Gendron" w:date="2006-06-15T08:06:00Z">
              <w:r w:rsidDel="00E44C81">
                <w:rPr>
                  <w:sz w:val="20"/>
                  <w:lang w:val="fr-FR"/>
                </w:rPr>
                <w:delText>La finition du circuit est sans faille :</w:delText>
              </w:r>
            </w:del>
          </w:p>
          <w:p w14:paraId="0519EB50" w14:textId="77777777" w:rsidR="00726E5B" w:rsidDel="00E44C81" w:rsidRDefault="00726E5B">
            <w:pPr>
              <w:rPr>
                <w:del w:id="3604" w:author="Claude Gendron" w:date="2006-06-15T08:06:00Z"/>
                <w:sz w:val="20"/>
                <w:lang w:val="fr-FR"/>
              </w:rPr>
            </w:pPr>
            <w:del w:id="3605" w:author="Claude Gendron" w:date="2006-06-15T08:06:00Z">
              <w:r w:rsidDel="00E44C81">
                <w:rPr>
                  <w:sz w:val="20"/>
                  <w:lang w:val="fr-FR"/>
                </w:rPr>
                <w:delText>Très bien…2</w:delText>
              </w:r>
            </w:del>
          </w:p>
          <w:p w14:paraId="4E6504D3" w14:textId="77777777" w:rsidR="00726E5B" w:rsidDel="00E44C81" w:rsidRDefault="00726E5B">
            <w:pPr>
              <w:rPr>
                <w:del w:id="3606" w:author="Claude Gendron" w:date="2006-06-15T08:06:00Z"/>
                <w:sz w:val="20"/>
                <w:lang w:val="fr-FR"/>
              </w:rPr>
            </w:pPr>
            <w:del w:id="3607" w:author="Claude Gendron" w:date="2006-06-15T08:06:00Z">
              <w:r w:rsidDel="00E44C81">
                <w:rPr>
                  <w:sz w:val="20"/>
                  <w:lang w:val="fr-FR"/>
                </w:rPr>
                <w:delText>Bien..1</w:delText>
              </w:r>
            </w:del>
          </w:p>
          <w:p w14:paraId="1476E54D" w14:textId="77777777" w:rsidR="00726E5B" w:rsidDel="00E44C81" w:rsidRDefault="00726E5B">
            <w:pPr>
              <w:rPr>
                <w:del w:id="3608" w:author="Claude Gendron" w:date="2006-06-15T08:06:00Z"/>
                <w:sz w:val="20"/>
                <w:lang w:val="fr-FR"/>
              </w:rPr>
            </w:pPr>
            <w:del w:id="3609" w:author="Claude Gendron" w:date="2006-06-15T08:06:00Z">
              <w:r w:rsidDel="00E44C81">
                <w:rPr>
                  <w:sz w:val="20"/>
                  <w:lang w:val="fr-FR"/>
                </w:rPr>
                <w:delText>Pas du tout…0</w:delText>
              </w:r>
            </w:del>
          </w:p>
        </w:tc>
        <w:tc>
          <w:tcPr>
            <w:tcW w:w="1134" w:type="dxa"/>
            <w:gridSpan w:val="2"/>
          </w:tcPr>
          <w:p w14:paraId="30477BDD" w14:textId="77777777" w:rsidR="00726E5B" w:rsidDel="00E44C81" w:rsidRDefault="00726E5B">
            <w:pPr>
              <w:pStyle w:val="Textetableau"/>
              <w:rPr>
                <w:del w:id="3610" w:author="Claude Gendron" w:date="2006-06-15T08:06:00Z"/>
              </w:rPr>
            </w:pPr>
          </w:p>
        </w:tc>
      </w:tr>
      <w:tr w:rsidR="00726E5B" w:rsidDel="00726E5B" w14:paraId="6C17F08F" w14:textId="77777777">
        <w:trPr>
          <w:cantSplit/>
          <w:del w:id="3611" w:author="Claude Gendron" w:date="2006-06-13T15:15:00Z"/>
        </w:trPr>
        <w:tc>
          <w:tcPr>
            <w:tcW w:w="284" w:type="dxa"/>
            <w:tcBorders>
              <w:bottom w:val="single" w:sz="4" w:space="0" w:color="auto"/>
            </w:tcBorders>
          </w:tcPr>
          <w:p w14:paraId="3C7E3699" w14:textId="77777777" w:rsidR="00726E5B" w:rsidDel="00726E5B" w:rsidRDefault="00726E5B">
            <w:pPr>
              <w:pStyle w:val="Textetableau"/>
              <w:numPr>
                <w:ilvl w:val="0"/>
                <w:numId w:val="3"/>
                <w:numberingChange w:id="3612" w:author="Manaï Bilal" w:date="2006-06-13T14:20:00Z" w:original=""/>
              </w:numPr>
              <w:rPr>
                <w:del w:id="3613" w:author="Claude Gendron" w:date="2006-06-13T15:15:00Z"/>
                <w:szCs w:val="20"/>
              </w:rPr>
            </w:pPr>
          </w:p>
        </w:tc>
        <w:tc>
          <w:tcPr>
            <w:tcW w:w="8221" w:type="dxa"/>
            <w:tcBorders>
              <w:bottom w:val="single" w:sz="4" w:space="0" w:color="auto"/>
            </w:tcBorders>
          </w:tcPr>
          <w:p w14:paraId="51015024" w14:textId="77777777" w:rsidR="00726E5B" w:rsidDel="00726E5B" w:rsidRDefault="00726E5B">
            <w:pPr>
              <w:rPr>
                <w:del w:id="3614" w:author="Claude Gendron" w:date="2006-06-13T15:13:00Z"/>
                <w:sz w:val="20"/>
              </w:rPr>
            </w:pPr>
            <w:del w:id="3615" w:author="Claude Gendron" w:date="2006-06-13T15:13:00Z">
              <w:r w:rsidDel="00726E5B">
                <w:rPr>
                  <w:sz w:val="20"/>
                </w:rPr>
                <w:delText>Il n’y a pas d’erreurs de conception :</w:delText>
              </w:r>
            </w:del>
          </w:p>
          <w:p w14:paraId="3A6C56A3" w14:textId="77777777" w:rsidR="00726E5B" w:rsidDel="00726E5B" w:rsidRDefault="00726E5B">
            <w:pPr>
              <w:rPr>
                <w:del w:id="3616" w:author="Claude Gendron" w:date="2006-06-13T15:13:00Z"/>
                <w:sz w:val="20"/>
              </w:rPr>
            </w:pPr>
            <w:del w:id="3617" w:author="Claude Gendron" w:date="2006-06-13T15:13:00Z">
              <w:r w:rsidDel="00726E5B">
                <w:rPr>
                  <w:sz w:val="20"/>
                </w:rPr>
                <w:delText>Aucune…2</w:delText>
              </w:r>
            </w:del>
          </w:p>
          <w:p w14:paraId="694471B8" w14:textId="77777777" w:rsidR="00726E5B" w:rsidDel="00726E5B" w:rsidRDefault="00726E5B">
            <w:pPr>
              <w:rPr>
                <w:del w:id="3618" w:author="Claude Gendron" w:date="2006-06-13T15:13:00Z"/>
                <w:sz w:val="20"/>
              </w:rPr>
            </w:pPr>
            <w:del w:id="3619" w:author="Claude Gendron" w:date="2006-06-13T15:13:00Z">
              <w:r w:rsidDel="00726E5B">
                <w:rPr>
                  <w:sz w:val="20"/>
                </w:rPr>
                <w:delText>Une…1</w:delText>
              </w:r>
            </w:del>
          </w:p>
          <w:p w14:paraId="01CB9D21" w14:textId="77777777" w:rsidR="00726E5B" w:rsidDel="00726E5B" w:rsidRDefault="00726E5B">
            <w:pPr>
              <w:rPr>
                <w:del w:id="3620" w:author="Claude Gendron" w:date="2006-06-13T15:15:00Z"/>
                <w:sz w:val="20"/>
              </w:rPr>
            </w:pPr>
            <w:del w:id="3621" w:author="Claude Gendron" w:date="2006-06-13T15:13:00Z">
              <w:r w:rsidDel="00726E5B">
                <w:rPr>
                  <w:sz w:val="20"/>
                </w:rPr>
                <w:delText>Deux et +..0</w:delText>
              </w:r>
            </w:del>
          </w:p>
        </w:tc>
        <w:tc>
          <w:tcPr>
            <w:tcW w:w="1134" w:type="dxa"/>
            <w:gridSpan w:val="2"/>
            <w:tcBorders>
              <w:bottom w:val="single" w:sz="4" w:space="0" w:color="auto"/>
            </w:tcBorders>
          </w:tcPr>
          <w:p w14:paraId="7B57A312" w14:textId="77777777" w:rsidR="00726E5B" w:rsidDel="00726E5B" w:rsidRDefault="00726E5B">
            <w:pPr>
              <w:pStyle w:val="Textetableau"/>
              <w:rPr>
                <w:del w:id="3622" w:author="Claude Gendron" w:date="2006-06-13T15:15:00Z"/>
              </w:rPr>
            </w:pPr>
          </w:p>
        </w:tc>
      </w:tr>
      <w:tr w:rsidR="00726E5B" w:rsidDel="00E44C81" w14:paraId="09B60509" w14:textId="77777777">
        <w:trPr>
          <w:cantSplit/>
          <w:del w:id="3623" w:author="Claude Gendron" w:date="2006-06-15T08:06:00Z"/>
        </w:trPr>
        <w:tc>
          <w:tcPr>
            <w:tcW w:w="8505" w:type="dxa"/>
            <w:gridSpan w:val="2"/>
            <w:tcBorders>
              <w:top w:val="single" w:sz="4" w:space="0" w:color="auto"/>
              <w:bottom w:val="single" w:sz="4" w:space="0" w:color="auto"/>
            </w:tcBorders>
            <w:shd w:val="clear" w:color="auto" w:fill="E6E6E6"/>
          </w:tcPr>
          <w:p w14:paraId="6D749B01" w14:textId="77777777" w:rsidR="00726E5B" w:rsidDel="00E44C81" w:rsidRDefault="00726E5B">
            <w:pPr>
              <w:rPr>
                <w:del w:id="3624" w:author="Claude Gendron" w:date="2006-06-15T08:06:00Z"/>
              </w:rPr>
            </w:pPr>
          </w:p>
        </w:tc>
        <w:tc>
          <w:tcPr>
            <w:tcW w:w="1134" w:type="dxa"/>
            <w:gridSpan w:val="2"/>
            <w:tcBorders>
              <w:top w:val="single" w:sz="4" w:space="0" w:color="auto"/>
              <w:bottom w:val="single" w:sz="4" w:space="0" w:color="auto"/>
            </w:tcBorders>
            <w:shd w:val="clear" w:color="auto" w:fill="E6E6E6"/>
          </w:tcPr>
          <w:p w14:paraId="2D6B5559" w14:textId="77777777" w:rsidR="00726E5B" w:rsidDel="00E44C81" w:rsidRDefault="00726E5B">
            <w:pPr>
              <w:pStyle w:val="Textetableau"/>
              <w:jc w:val="right"/>
              <w:rPr>
                <w:del w:id="3625" w:author="Claude Gendron" w:date="2006-06-15T08:06:00Z"/>
              </w:rPr>
            </w:pPr>
            <w:del w:id="3626" w:author="Claude Gendron" w:date="2006-06-15T08:06:00Z">
              <w:r w:rsidDel="00E44C81">
                <w:delText>/12</w:delText>
              </w:r>
            </w:del>
          </w:p>
        </w:tc>
      </w:tr>
      <w:tr w:rsidR="00726E5B" w:rsidDel="00E44C81" w14:paraId="43BA8222" w14:textId="77777777">
        <w:trPr>
          <w:cantSplit/>
          <w:trHeight w:val="151"/>
          <w:del w:id="3627" w:author="Claude Gendron" w:date="2006-06-15T08:06:00Z"/>
        </w:trPr>
        <w:tc>
          <w:tcPr>
            <w:tcW w:w="9639" w:type="dxa"/>
            <w:gridSpan w:val="4"/>
            <w:tcBorders>
              <w:top w:val="single" w:sz="4" w:space="0" w:color="auto"/>
              <w:bottom w:val="single" w:sz="4" w:space="0" w:color="auto"/>
            </w:tcBorders>
            <w:shd w:val="clear" w:color="auto" w:fill="C0C0C0"/>
          </w:tcPr>
          <w:p w14:paraId="26EBEB9C" w14:textId="77777777" w:rsidR="00726E5B" w:rsidDel="00E44C81" w:rsidRDefault="00726E5B">
            <w:pPr>
              <w:pStyle w:val="Textetableau"/>
              <w:jc w:val="right"/>
              <w:rPr>
                <w:del w:id="3628" w:author="Claude Gendron" w:date="2006-06-15T08:06:00Z"/>
              </w:rPr>
            </w:pPr>
          </w:p>
        </w:tc>
      </w:tr>
      <w:tr w:rsidR="00726E5B" w:rsidDel="00E44C81" w14:paraId="16B7D3E6" w14:textId="77777777">
        <w:trPr>
          <w:cantSplit/>
          <w:del w:id="3629" w:author="Claude Gendron" w:date="2006-06-15T08:06:00Z"/>
        </w:trPr>
        <w:tc>
          <w:tcPr>
            <w:tcW w:w="8505" w:type="dxa"/>
            <w:gridSpan w:val="2"/>
            <w:tcBorders>
              <w:top w:val="single" w:sz="4" w:space="0" w:color="auto"/>
              <w:bottom w:val="single" w:sz="4" w:space="0" w:color="auto"/>
            </w:tcBorders>
            <w:shd w:val="clear" w:color="auto" w:fill="E6E6E6"/>
          </w:tcPr>
          <w:p w14:paraId="651F309C" w14:textId="77777777" w:rsidR="00726E5B" w:rsidDel="00E44C81" w:rsidRDefault="00726E5B">
            <w:pPr>
              <w:rPr>
                <w:del w:id="3630" w:author="Claude Gendron" w:date="2006-06-15T08:06:00Z"/>
              </w:rPr>
            </w:pPr>
          </w:p>
        </w:tc>
        <w:tc>
          <w:tcPr>
            <w:tcW w:w="1134" w:type="dxa"/>
            <w:gridSpan w:val="2"/>
            <w:tcBorders>
              <w:top w:val="single" w:sz="4" w:space="0" w:color="auto"/>
              <w:bottom w:val="single" w:sz="4" w:space="0" w:color="auto"/>
            </w:tcBorders>
            <w:shd w:val="clear" w:color="auto" w:fill="E6E6E6"/>
          </w:tcPr>
          <w:p w14:paraId="7898BDD7" w14:textId="77777777" w:rsidR="00726E5B" w:rsidDel="00E44C81" w:rsidRDefault="00726E5B">
            <w:pPr>
              <w:pStyle w:val="Textetableau"/>
              <w:jc w:val="center"/>
              <w:rPr>
                <w:del w:id="3631" w:author="Claude Gendron" w:date="2006-06-15T08:06:00Z"/>
                <w:sz w:val="16"/>
              </w:rPr>
            </w:pPr>
            <w:del w:id="3632" w:author="Claude Gendron" w:date="2006-06-15T08:06:00Z">
              <w:r w:rsidDel="00E44C81">
                <w:rPr>
                  <w:b/>
                  <w:bCs/>
                  <w:sz w:val="16"/>
                  <w:szCs w:val="16"/>
                </w:rPr>
                <w:delText>-1 par  erreur</w:delText>
              </w:r>
            </w:del>
          </w:p>
        </w:tc>
      </w:tr>
      <w:tr w:rsidR="00726E5B" w:rsidDel="00E44C81" w14:paraId="0241A6C3" w14:textId="77777777">
        <w:trPr>
          <w:cantSplit/>
          <w:del w:id="3633" w:author="Claude Gendron" w:date="2006-06-15T08:06:00Z"/>
        </w:trPr>
        <w:tc>
          <w:tcPr>
            <w:tcW w:w="284" w:type="dxa"/>
          </w:tcPr>
          <w:p w14:paraId="2548DC86" w14:textId="77777777" w:rsidR="00726E5B" w:rsidDel="00E44C81" w:rsidRDefault="00726E5B">
            <w:pPr>
              <w:pStyle w:val="Textetableau"/>
              <w:numPr>
                <w:ilvl w:val="0"/>
                <w:numId w:val="3"/>
                <w:numberingChange w:id="3634" w:author="Manaï Bilal" w:date="2006-06-13T14:20:00Z" w:original=""/>
              </w:numPr>
              <w:rPr>
                <w:del w:id="3635" w:author="Claude Gendron" w:date="2006-06-15T08:06:00Z"/>
                <w:szCs w:val="20"/>
              </w:rPr>
            </w:pPr>
          </w:p>
        </w:tc>
        <w:tc>
          <w:tcPr>
            <w:tcW w:w="8221" w:type="dxa"/>
          </w:tcPr>
          <w:p w14:paraId="7740BC78" w14:textId="77777777" w:rsidR="00726E5B" w:rsidDel="00E44C81" w:rsidRDefault="00726E5B">
            <w:pPr>
              <w:rPr>
                <w:del w:id="3636" w:author="Claude Gendron" w:date="2006-06-15T08:06:00Z"/>
              </w:rPr>
            </w:pPr>
            <w:del w:id="3637" w:author="Claude Gendron" w:date="2006-06-15T08:06:00Z">
              <w:r w:rsidDel="00E44C81">
                <w:delText>Les dimensions maximales de la plaquette ont été respectées;</w:delText>
              </w:r>
            </w:del>
          </w:p>
        </w:tc>
        <w:tc>
          <w:tcPr>
            <w:tcW w:w="567" w:type="dxa"/>
          </w:tcPr>
          <w:p w14:paraId="098B45DA" w14:textId="77777777" w:rsidR="00726E5B" w:rsidDel="00E44C81" w:rsidRDefault="00726E5B">
            <w:pPr>
              <w:pStyle w:val="Textetableau"/>
              <w:rPr>
                <w:del w:id="3638" w:author="Claude Gendron" w:date="2006-06-15T08:06:00Z"/>
              </w:rPr>
            </w:pPr>
          </w:p>
        </w:tc>
        <w:tc>
          <w:tcPr>
            <w:tcW w:w="567" w:type="dxa"/>
          </w:tcPr>
          <w:p w14:paraId="3F037238" w14:textId="77777777" w:rsidR="00726E5B" w:rsidDel="00E44C81" w:rsidRDefault="00726E5B">
            <w:pPr>
              <w:pStyle w:val="Textetableau"/>
              <w:rPr>
                <w:del w:id="3639" w:author="Claude Gendron" w:date="2006-06-15T08:06:00Z"/>
              </w:rPr>
            </w:pPr>
          </w:p>
        </w:tc>
      </w:tr>
      <w:tr w:rsidR="00726E5B" w:rsidDel="00E44C81" w14:paraId="497331BA" w14:textId="77777777">
        <w:trPr>
          <w:cantSplit/>
          <w:del w:id="3640" w:author="Claude Gendron" w:date="2006-06-15T08:06:00Z"/>
        </w:trPr>
        <w:tc>
          <w:tcPr>
            <w:tcW w:w="284" w:type="dxa"/>
          </w:tcPr>
          <w:p w14:paraId="2BA74734" w14:textId="77777777" w:rsidR="00726E5B" w:rsidDel="00E44C81" w:rsidRDefault="00726E5B">
            <w:pPr>
              <w:pStyle w:val="Textetableau"/>
              <w:numPr>
                <w:ilvl w:val="0"/>
                <w:numId w:val="3"/>
                <w:numberingChange w:id="3641" w:author="Manaï Bilal" w:date="2006-06-13T14:20:00Z" w:original=""/>
              </w:numPr>
              <w:rPr>
                <w:del w:id="3642" w:author="Claude Gendron" w:date="2006-06-15T08:06:00Z"/>
                <w:szCs w:val="20"/>
              </w:rPr>
            </w:pPr>
          </w:p>
        </w:tc>
        <w:tc>
          <w:tcPr>
            <w:tcW w:w="8221" w:type="dxa"/>
          </w:tcPr>
          <w:p w14:paraId="4B6370DB" w14:textId="77777777" w:rsidR="00726E5B" w:rsidDel="00E44C81" w:rsidRDefault="00726E5B">
            <w:pPr>
              <w:rPr>
                <w:del w:id="3643" w:author="Claude Gendron" w:date="2006-06-15T08:06:00Z"/>
              </w:rPr>
            </w:pPr>
            <w:del w:id="3644" w:author="Claude Gendron" w:date="2006-06-15T08:06:00Z">
              <w:r w:rsidDel="00E44C81">
                <w:delText>Les cavaliers sont tous présent et facilement ajustables;</w:delText>
              </w:r>
            </w:del>
          </w:p>
        </w:tc>
        <w:tc>
          <w:tcPr>
            <w:tcW w:w="567" w:type="dxa"/>
          </w:tcPr>
          <w:p w14:paraId="40ED5FAB" w14:textId="77777777" w:rsidR="00726E5B" w:rsidDel="00E44C81" w:rsidRDefault="00726E5B">
            <w:pPr>
              <w:pStyle w:val="Textetableau"/>
              <w:rPr>
                <w:del w:id="3645" w:author="Claude Gendron" w:date="2006-06-15T08:06:00Z"/>
              </w:rPr>
            </w:pPr>
          </w:p>
        </w:tc>
        <w:tc>
          <w:tcPr>
            <w:tcW w:w="567" w:type="dxa"/>
          </w:tcPr>
          <w:p w14:paraId="6D7C025A" w14:textId="77777777" w:rsidR="00726E5B" w:rsidDel="00E44C81" w:rsidRDefault="00726E5B">
            <w:pPr>
              <w:pStyle w:val="Textetableau"/>
              <w:rPr>
                <w:del w:id="3646" w:author="Claude Gendron" w:date="2006-06-15T08:06:00Z"/>
              </w:rPr>
            </w:pPr>
          </w:p>
        </w:tc>
      </w:tr>
      <w:tr w:rsidR="00726E5B" w:rsidDel="00E44C81" w14:paraId="395C5621" w14:textId="77777777">
        <w:trPr>
          <w:cantSplit/>
          <w:del w:id="3647" w:author="Claude Gendron" w:date="2006-06-15T08:06:00Z"/>
        </w:trPr>
        <w:tc>
          <w:tcPr>
            <w:tcW w:w="284" w:type="dxa"/>
          </w:tcPr>
          <w:p w14:paraId="6347904C" w14:textId="77777777" w:rsidR="00726E5B" w:rsidDel="00E44C81" w:rsidRDefault="00726E5B">
            <w:pPr>
              <w:pStyle w:val="Textetableau"/>
              <w:numPr>
                <w:ilvl w:val="0"/>
                <w:numId w:val="3"/>
                <w:numberingChange w:id="3648" w:author="Manaï Bilal" w:date="2006-06-13T14:20:00Z" w:original=""/>
              </w:numPr>
              <w:rPr>
                <w:del w:id="3649" w:author="Claude Gendron" w:date="2006-06-15T08:06:00Z"/>
                <w:szCs w:val="20"/>
              </w:rPr>
            </w:pPr>
          </w:p>
        </w:tc>
        <w:tc>
          <w:tcPr>
            <w:tcW w:w="8221" w:type="dxa"/>
          </w:tcPr>
          <w:p w14:paraId="4B77AABF" w14:textId="77777777" w:rsidR="00726E5B" w:rsidDel="00E44C81" w:rsidRDefault="00726E5B">
            <w:pPr>
              <w:rPr>
                <w:del w:id="3650" w:author="Claude Gendron" w:date="2006-06-15T08:06:00Z"/>
              </w:rPr>
            </w:pPr>
            <w:del w:id="3651" w:author="Claude Gendron" w:date="2006-06-15T08:06:00Z">
              <w:r w:rsidDel="00E44C81">
                <w:delText>Les circuits intégrés sont tous orientés dans le même sens;</w:delText>
              </w:r>
            </w:del>
          </w:p>
        </w:tc>
        <w:tc>
          <w:tcPr>
            <w:tcW w:w="567" w:type="dxa"/>
          </w:tcPr>
          <w:p w14:paraId="48DE33E2" w14:textId="77777777" w:rsidR="00726E5B" w:rsidDel="00E44C81" w:rsidRDefault="00726E5B">
            <w:pPr>
              <w:pStyle w:val="Textetableau"/>
              <w:rPr>
                <w:del w:id="3652" w:author="Claude Gendron" w:date="2006-06-15T08:06:00Z"/>
              </w:rPr>
            </w:pPr>
          </w:p>
        </w:tc>
        <w:tc>
          <w:tcPr>
            <w:tcW w:w="567" w:type="dxa"/>
          </w:tcPr>
          <w:p w14:paraId="0F793E6B" w14:textId="77777777" w:rsidR="00726E5B" w:rsidDel="00E44C81" w:rsidRDefault="00726E5B">
            <w:pPr>
              <w:pStyle w:val="Textetableau"/>
              <w:rPr>
                <w:del w:id="3653" w:author="Claude Gendron" w:date="2006-06-15T08:06:00Z"/>
              </w:rPr>
            </w:pPr>
          </w:p>
        </w:tc>
      </w:tr>
      <w:tr w:rsidR="00726E5B" w:rsidDel="00E44C81" w14:paraId="1371BCB4" w14:textId="77777777">
        <w:trPr>
          <w:cantSplit/>
          <w:del w:id="3654" w:author="Claude Gendron" w:date="2006-06-15T08:06:00Z"/>
        </w:trPr>
        <w:tc>
          <w:tcPr>
            <w:tcW w:w="284" w:type="dxa"/>
          </w:tcPr>
          <w:p w14:paraId="2660FFDD" w14:textId="77777777" w:rsidR="00726E5B" w:rsidDel="00E44C81" w:rsidRDefault="00726E5B">
            <w:pPr>
              <w:pStyle w:val="Textetableau"/>
              <w:numPr>
                <w:ilvl w:val="0"/>
                <w:numId w:val="3"/>
                <w:numberingChange w:id="3655" w:author="Manaï Bilal" w:date="2006-06-13T14:20:00Z" w:original=""/>
              </w:numPr>
              <w:rPr>
                <w:del w:id="3656" w:author="Claude Gendron" w:date="2006-06-15T08:06:00Z"/>
                <w:szCs w:val="20"/>
              </w:rPr>
            </w:pPr>
          </w:p>
        </w:tc>
        <w:tc>
          <w:tcPr>
            <w:tcW w:w="8221" w:type="dxa"/>
          </w:tcPr>
          <w:p w14:paraId="72448CE3" w14:textId="77777777" w:rsidR="00726E5B" w:rsidDel="00E44C81" w:rsidRDefault="00726E5B">
            <w:pPr>
              <w:rPr>
                <w:del w:id="3657" w:author="Claude Gendron" w:date="2006-06-15T08:06:00Z"/>
              </w:rPr>
            </w:pPr>
            <w:del w:id="3658" w:author="Claude Gendron" w:date="2006-06-15T08:06:00Z">
              <w:r w:rsidDel="00E44C81">
                <w:delText>Les composants ont été soudés correctement;</w:delText>
              </w:r>
            </w:del>
          </w:p>
        </w:tc>
        <w:tc>
          <w:tcPr>
            <w:tcW w:w="567" w:type="dxa"/>
          </w:tcPr>
          <w:p w14:paraId="4ADDC4DE" w14:textId="77777777" w:rsidR="00726E5B" w:rsidDel="00E44C81" w:rsidRDefault="00726E5B">
            <w:pPr>
              <w:pStyle w:val="Textetableau"/>
              <w:rPr>
                <w:del w:id="3659" w:author="Claude Gendron" w:date="2006-06-15T08:06:00Z"/>
              </w:rPr>
            </w:pPr>
          </w:p>
        </w:tc>
        <w:tc>
          <w:tcPr>
            <w:tcW w:w="567" w:type="dxa"/>
          </w:tcPr>
          <w:p w14:paraId="38D661C6" w14:textId="77777777" w:rsidR="00726E5B" w:rsidDel="00E44C81" w:rsidRDefault="00726E5B">
            <w:pPr>
              <w:pStyle w:val="Textetableau"/>
              <w:rPr>
                <w:del w:id="3660" w:author="Claude Gendron" w:date="2006-06-15T08:06:00Z"/>
              </w:rPr>
            </w:pPr>
          </w:p>
        </w:tc>
      </w:tr>
      <w:tr w:rsidR="00726E5B" w:rsidDel="00E44C81" w14:paraId="6740C5F6" w14:textId="77777777">
        <w:trPr>
          <w:cantSplit/>
          <w:del w:id="3661" w:author="Claude Gendron" w:date="2006-06-15T08:06:00Z"/>
        </w:trPr>
        <w:tc>
          <w:tcPr>
            <w:tcW w:w="284" w:type="dxa"/>
          </w:tcPr>
          <w:p w14:paraId="0D60FBB8" w14:textId="77777777" w:rsidR="00726E5B" w:rsidDel="00E44C81" w:rsidRDefault="00726E5B">
            <w:pPr>
              <w:pStyle w:val="Textetableau"/>
              <w:numPr>
                <w:ilvl w:val="0"/>
                <w:numId w:val="3"/>
                <w:numberingChange w:id="3662" w:author="Manaï Bilal" w:date="2006-06-13T14:20:00Z" w:original=""/>
              </w:numPr>
              <w:rPr>
                <w:del w:id="3663" w:author="Claude Gendron" w:date="2006-06-15T08:06:00Z"/>
                <w:szCs w:val="20"/>
              </w:rPr>
            </w:pPr>
          </w:p>
        </w:tc>
        <w:tc>
          <w:tcPr>
            <w:tcW w:w="8221" w:type="dxa"/>
          </w:tcPr>
          <w:p w14:paraId="5CA56968" w14:textId="77777777" w:rsidR="00726E5B" w:rsidDel="00E44C81" w:rsidRDefault="00726E5B">
            <w:pPr>
              <w:rPr>
                <w:del w:id="3664" w:author="Claude Gendron" w:date="2006-06-15T08:06:00Z"/>
              </w:rPr>
            </w:pPr>
            <w:del w:id="3665" w:author="Claude Gendron" w:date="2006-06-15T08:06:00Z">
              <w:r w:rsidDel="00E44C81">
                <w:delText>Les «footprints» ont été bien choisis;</w:delText>
              </w:r>
            </w:del>
          </w:p>
        </w:tc>
        <w:tc>
          <w:tcPr>
            <w:tcW w:w="567" w:type="dxa"/>
          </w:tcPr>
          <w:p w14:paraId="50C99106" w14:textId="77777777" w:rsidR="00726E5B" w:rsidDel="00E44C81" w:rsidRDefault="00726E5B">
            <w:pPr>
              <w:pStyle w:val="Textetableau"/>
              <w:rPr>
                <w:del w:id="3666" w:author="Claude Gendron" w:date="2006-06-15T08:06:00Z"/>
              </w:rPr>
            </w:pPr>
          </w:p>
        </w:tc>
        <w:tc>
          <w:tcPr>
            <w:tcW w:w="567" w:type="dxa"/>
          </w:tcPr>
          <w:p w14:paraId="5FCD6FA4" w14:textId="77777777" w:rsidR="00726E5B" w:rsidDel="00E44C81" w:rsidRDefault="00726E5B">
            <w:pPr>
              <w:pStyle w:val="Textetableau"/>
              <w:rPr>
                <w:del w:id="3667" w:author="Claude Gendron" w:date="2006-06-15T08:06:00Z"/>
              </w:rPr>
            </w:pPr>
          </w:p>
        </w:tc>
      </w:tr>
      <w:tr w:rsidR="00726E5B" w:rsidDel="00E44C81" w14:paraId="62E60324" w14:textId="77777777">
        <w:trPr>
          <w:cantSplit/>
          <w:del w:id="3668" w:author="Claude Gendron" w:date="2006-06-15T08:06:00Z"/>
        </w:trPr>
        <w:tc>
          <w:tcPr>
            <w:tcW w:w="284" w:type="dxa"/>
          </w:tcPr>
          <w:p w14:paraId="3AF750F9" w14:textId="77777777" w:rsidR="00726E5B" w:rsidDel="00E44C81" w:rsidRDefault="00726E5B">
            <w:pPr>
              <w:pStyle w:val="Textetableau"/>
              <w:numPr>
                <w:ilvl w:val="0"/>
                <w:numId w:val="3"/>
                <w:numberingChange w:id="3669" w:author="Manaï Bilal" w:date="2006-06-13T14:20:00Z" w:original=""/>
              </w:numPr>
              <w:rPr>
                <w:del w:id="3670" w:author="Claude Gendron" w:date="2006-06-15T08:06:00Z"/>
                <w:szCs w:val="20"/>
              </w:rPr>
            </w:pPr>
          </w:p>
        </w:tc>
        <w:tc>
          <w:tcPr>
            <w:tcW w:w="8221" w:type="dxa"/>
          </w:tcPr>
          <w:p w14:paraId="3CEA3BCC" w14:textId="77777777" w:rsidR="00726E5B" w:rsidDel="00E44C81" w:rsidRDefault="00726E5B">
            <w:pPr>
              <w:rPr>
                <w:del w:id="3671" w:author="Claude Gendron" w:date="2006-06-15T08:06:00Z"/>
              </w:rPr>
            </w:pPr>
            <w:del w:id="3672" w:author="Claude Gendron" w:date="2006-06-15T08:06:00Z">
              <w:r w:rsidDel="00E44C81">
                <w:delText>Les connecteurs sont faciles d’accès;</w:delText>
              </w:r>
            </w:del>
          </w:p>
        </w:tc>
        <w:tc>
          <w:tcPr>
            <w:tcW w:w="567" w:type="dxa"/>
          </w:tcPr>
          <w:p w14:paraId="0104C4B3" w14:textId="77777777" w:rsidR="00726E5B" w:rsidDel="00E44C81" w:rsidRDefault="00726E5B">
            <w:pPr>
              <w:pStyle w:val="Textetableau"/>
              <w:rPr>
                <w:del w:id="3673" w:author="Claude Gendron" w:date="2006-06-15T08:06:00Z"/>
              </w:rPr>
            </w:pPr>
          </w:p>
        </w:tc>
        <w:tc>
          <w:tcPr>
            <w:tcW w:w="567" w:type="dxa"/>
          </w:tcPr>
          <w:p w14:paraId="2EFAB45C" w14:textId="77777777" w:rsidR="00726E5B" w:rsidDel="00E44C81" w:rsidRDefault="00726E5B">
            <w:pPr>
              <w:pStyle w:val="Textetableau"/>
              <w:rPr>
                <w:del w:id="3674" w:author="Claude Gendron" w:date="2006-06-15T08:06:00Z"/>
              </w:rPr>
            </w:pPr>
          </w:p>
        </w:tc>
      </w:tr>
      <w:tr w:rsidR="00726E5B" w:rsidDel="00E44C81" w14:paraId="794ECD6B" w14:textId="77777777">
        <w:trPr>
          <w:cantSplit/>
          <w:del w:id="3675" w:author="Claude Gendron" w:date="2006-06-15T08:06:00Z"/>
        </w:trPr>
        <w:tc>
          <w:tcPr>
            <w:tcW w:w="284" w:type="dxa"/>
          </w:tcPr>
          <w:p w14:paraId="2D1359A1" w14:textId="77777777" w:rsidR="00726E5B" w:rsidDel="00E44C81" w:rsidRDefault="00726E5B">
            <w:pPr>
              <w:pStyle w:val="Textetableau"/>
              <w:numPr>
                <w:ilvl w:val="0"/>
                <w:numId w:val="3"/>
                <w:numberingChange w:id="3676" w:author="Manaï Bilal" w:date="2006-06-13T14:20:00Z" w:original=""/>
              </w:numPr>
              <w:rPr>
                <w:del w:id="3677" w:author="Claude Gendron" w:date="2006-06-15T08:06:00Z"/>
                <w:szCs w:val="20"/>
              </w:rPr>
            </w:pPr>
          </w:p>
        </w:tc>
        <w:tc>
          <w:tcPr>
            <w:tcW w:w="8221" w:type="dxa"/>
          </w:tcPr>
          <w:p w14:paraId="5A6233AD" w14:textId="77777777" w:rsidR="00726E5B" w:rsidDel="00E44C81" w:rsidRDefault="00726E5B">
            <w:pPr>
              <w:rPr>
                <w:del w:id="3678" w:author="Claude Gendron" w:date="2006-06-15T08:06:00Z"/>
              </w:rPr>
            </w:pPr>
            <w:del w:id="3679" w:author="Claude Gendron" w:date="2006-06-15T08:06:00Z">
              <w:r w:rsidDel="00E44C81">
                <w:delText>Les broches des composants sont bien formées mécaniquement;</w:delText>
              </w:r>
            </w:del>
          </w:p>
        </w:tc>
        <w:tc>
          <w:tcPr>
            <w:tcW w:w="567" w:type="dxa"/>
          </w:tcPr>
          <w:p w14:paraId="04656AEA" w14:textId="77777777" w:rsidR="00726E5B" w:rsidDel="00E44C81" w:rsidRDefault="00726E5B">
            <w:pPr>
              <w:pStyle w:val="Textetableau"/>
              <w:rPr>
                <w:del w:id="3680" w:author="Claude Gendron" w:date="2006-06-15T08:06:00Z"/>
              </w:rPr>
            </w:pPr>
          </w:p>
        </w:tc>
        <w:tc>
          <w:tcPr>
            <w:tcW w:w="567" w:type="dxa"/>
          </w:tcPr>
          <w:p w14:paraId="41C3382C" w14:textId="77777777" w:rsidR="00726E5B" w:rsidDel="00E44C81" w:rsidRDefault="00726E5B">
            <w:pPr>
              <w:pStyle w:val="Textetableau"/>
              <w:rPr>
                <w:del w:id="3681" w:author="Claude Gendron" w:date="2006-06-15T08:06:00Z"/>
              </w:rPr>
            </w:pPr>
          </w:p>
        </w:tc>
      </w:tr>
      <w:tr w:rsidR="00726E5B" w:rsidDel="00E44C81" w14:paraId="61B2ED42" w14:textId="77777777">
        <w:trPr>
          <w:cantSplit/>
          <w:del w:id="3682" w:author="Claude Gendron" w:date="2006-06-15T08:06:00Z"/>
        </w:trPr>
        <w:tc>
          <w:tcPr>
            <w:tcW w:w="284" w:type="dxa"/>
          </w:tcPr>
          <w:p w14:paraId="5F2B6F1D" w14:textId="77777777" w:rsidR="00726E5B" w:rsidDel="00E44C81" w:rsidRDefault="00726E5B">
            <w:pPr>
              <w:pStyle w:val="Textetableau"/>
              <w:numPr>
                <w:ilvl w:val="0"/>
                <w:numId w:val="3"/>
                <w:numberingChange w:id="3683" w:author="Manaï Bilal" w:date="2006-06-13T14:20:00Z" w:original=""/>
              </w:numPr>
              <w:rPr>
                <w:del w:id="3684" w:author="Claude Gendron" w:date="2006-06-15T08:06:00Z"/>
                <w:szCs w:val="20"/>
              </w:rPr>
            </w:pPr>
          </w:p>
        </w:tc>
        <w:tc>
          <w:tcPr>
            <w:tcW w:w="8221" w:type="dxa"/>
          </w:tcPr>
          <w:p w14:paraId="2052A572" w14:textId="77777777" w:rsidR="00726E5B" w:rsidDel="00E44C81" w:rsidRDefault="00726E5B">
            <w:pPr>
              <w:rPr>
                <w:del w:id="3685" w:author="Claude Gendron" w:date="2006-06-15T08:06:00Z"/>
              </w:rPr>
            </w:pPr>
            <w:del w:id="3686" w:author="Claude Gendron" w:date="2006-06-15T08:06:00Z">
              <w:r w:rsidDel="00E44C81">
                <w:delText xml:space="preserve">La plaquette est identifiée correctement; </w:delText>
              </w:r>
            </w:del>
          </w:p>
        </w:tc>
        <w:tc>
          <w:tcPr>
            <w:tcW w:w="567" w:type="dxa"/>
          </w:tcPr>
          <w:p w14:paraId="1DA1CE33" w14:textId="77777777" w:rsidR="00726E5B" w:rsidDel="00E44C81" w:rsidRDefault="00726E5B">
            <w:pPr>
              <w:pStyle w:val="Textetableau"/>
              <w:rPr>
                <w:del w:id="3687" w:author="Claude Gendron" w:date="2006-06-15T08:06:00Z"/>
              </w:rPr>
            </w:pPr>
          </w:p>
        </w:tc>
        <w:tc>
          <w:tcPr>
            <w:tcW w:w="567" w:type="dxa"/>
          </w:tcPr>
          <w:p w14:paraId="63702E73" w14:textId="77777777" w:rsidR="00726E5B" w:rsidDel="00E44C81" w:rsidRDefault="00726E5B">
            <w:pPr>
              <w:pStyle w:val="Textetableau"/>
              <w:rPr>
                <w:del w:id="3688" w:author="Claude Gendron" w:date="2006-06-15T08:06:00Z"/>
              </w:rPr>
            </w:pPr>
          </w:p>
        </w:tc>
      </w:tr>
      <w:tr w:rsidR="00726E5B" w:rsidDel="00E44C81" w14:paraId="1C2CB738" w14:textId="77777777">
        <w:trPr>
          <w:cantSplit/>
          <w:del w:id="3689" w:author="Claude Gendron" w:date="2006-06-15T08:06:00Z"/>
        </w:trPr>
        <w:tc>
          <w:tcPr>
            <w:tcW w:w="284" w:type="dxa"/>
          </w:tcPr>
          <w:p w14:paraId="2844E401" w14:textId="77777777" w:rsidR="00726E5B" w:rsidDel="00E44C81" w:rsidRDefault="00726E5B">
            <w:pPr>
              <w:pStyle w:val="Textetableau"/>
              <w:numPr>
                <w:ilvl w:val="0"/>
                <w:numId w:val="3"/>
                <w:numberingChange w:id="3690" w:author="Manaï Bilal" w:date="2006-06-13T14:20:00Z" w:original=""/>
              </w:numPr>
              <w:rPr>
                <w:del w:id="3691" w:author="Claude Gendron" w:date="2006-06-15T08:06:00Z"/>
                <w:szCs w:val="20"/>
              </w:rPr>
            </w:pPr>
          </w:p>
        </w:tc>
        <w:tc>
          <w:tcPr>
            <w:tcW w:w="8221" w:type="dxa"/>
          </w:tcPr>
          <w:p w14:paraId="75EBCAD5" w14:textId="77777777" w:rsidR="00726E5B" w:rsidDel="00E44C81" w:rsidRDefault="00726E5B">
            <w:pPr>
              <w:rPr>
                <w:del w:id="3692" w:author="Claude Gendron" w:date="2006-06-15T08:06:00Z"/>
              </w:rPr>
            </w:pPr>
            <w:del w:id="3693" w:author="Claude Gendron" w:date="2006-06-15T08:06:00Z">
              <w:r w:rsidDel="00E44C81">
                <w:delText>Rien ne gène la lecture d’information importante;</w:delText>
              </w:r>
            </w:del>
          </w:p>
        </w:tc>
        <w:tc>
          <w:tcPr>
            <w:tcW w:w="567" w:type="dxa"/>
          </w:tcPr>
          <w:p w14:paraId="71D150BA" w14:textId="77777777" w:rsidR="00726E5B" w:rsidDel="00E44C81" w:rsidRDefault="00726E5B">
            <w:pPr>
              <w:pStyle w:val="Textetableau"/>
              <w:rPr>
                <w:del w:id="3694" w:author="Claude Gendron" w:date="2006-06-15T08:06:00Z"/>
              </w:rPr>
            </w:pPr>
          </w:p>
        </w:tc>
        <w:tc>
          <w:tcPr>
            <w:tcW w:w="567" w:type="dxa"/>
          </w:tcPr>
          <w:p w14:paraId="0612D973" w14:textId="77777777" w:rsidR="00726E5B" w:rsidDel="00E44C81" w:rsidRDefault="00726E5B">
            <w:pPr>
              <w:pStyle w:val="Textetableau"/>
              <w:rPr>
                <w:del w:id="3695" w:author="Claude Gendron" w:date="2006-06-15T08:06:00Z"/>
              </w:rPr>
            </w:pPr>
          </w:p>
        </w:tc>
      </w:tr>
      <w:tr w:rsidR="00726E5B" w:rsidDel="00E44C81" w14:paraId="70E0517F" w14:textId="77777777">
        <w:trPr>
          <w:cantSplit/>
          <w:del w:id="3696" w:author="Claude Gendron" w:date="2006-06-15T08:06:00Z"/>
        </w:trPr>
        <w:tc>
          <w:tcPr>
            <w:tcW w:w="284" w:type="dxa"/>
          </w:tcPr>
          <w:p w14:paraId="7A7D99C9" w14:textId="77777777" w:rsidR="00726E5B" w:rsidDel="00E44C81" w:rsidRDefault="00726E5B">
            <w:pPr>
              <w:pStyle w:val="Textetableau"/>
              <w:numPr>
                <w:ilvl w:val="0"/>
                <w:numId w:val="3"/>
                <w:numberingChange w:id="3697" w:author="Manaï Bilal" w:date="2006-06-13T14:20:00Z" w:original=""/>
              </w:numPr>
              <w:rPr>
                <w:del w:id="3698" w:author="Claude Gendron" w:date="2006-06-15T08:06:00Z"/>
                <w:szCs w:val="20"/>
              </w:rPr>
            </w:pPr>
          </w:p>
        </w:tc>
        <w:tc>
          <w:tcPr>
            <w:tcW w:w="8221" w:type="dxa"/>
          </w:tcPr>
          <w:p w14:paraId="3F81A7EF" w14:textId="77777777" w:rsidR="00726E5B" w:rsidDel="00E44C81" w:rsidRDefault="00726E5B">
            <w:pPr>
              <w:rPr>
                <w:del w:id="3699" w:author="Claude Gendron" w:date="2006-06-15T08:06:00Z"/>
              </w:rPr>
            </w:pPr>
            <w:del w:id="3700" w:author="Claude Gendron" w:date="2006-06-15T08:06:00Z">
              <w:r w:rsidDel="00E44C81">
                <w:delText>Les trous de montage ont été correctement réalisés;</w:delText>
              </w:r>
            </w:del>
          </w:p>
        </w:tc>
        <w:tc>
          <w:tcPr>
            <w:tcW w:w="567" w:type="dxa"/>
          </w:tcPr>
          <w:p w14:paraId="6C1455A9" w14:textId="77777777" w:rsidR="00726E5B" w:rsidDel="00E44C81" w:rsidRDefault="00726E5B">
            <w:pPr>
              <w:pStyle w:val="Textetableau"/>
              <w:rPr>
                <w:del w:id="3701" w:author="Claude Gendron" w:date="2006-06-15T08:06:00Z"/>
              </w:rPr>
            </w:pPr>
          </w:p>
        </w:tc>
        <w:tc>
          <w:tcPr>
            <w:tcW w:w="567" w:type="dxa"/>
          </w:tcPr>
          <w:p w14:paraId="63272C6E" w14:textId="77777777" w:rsidR="00726E5B" w:rsidDel="00E44C81" w:rsidRDefault="00726E5B">
            <w:pPr>
              <w:pStyle w:val="Textetableau"/>
              <w:rPr>
                <w:del w:id="3702" w:author="Claude Gendron" w:date="2006-06-15T08:06:00Z"/>
              </w:rPr>
            </w:pPr>
          </w:p>
        </w:tc>
      </w:tr>
      <w:tr w:rsidR="00726E5B" w:rsidDel="00E44C81" w14:paraId="246FD092" w14:textId="77777777">
        <w:trPr>
          <w:cantSplit/>
          <w:del w:id="3703" w:author="Claude Gendron" w:date="2006-06-15T08:06:00Z"/>
        </w:trPr>
        <w:tc>
          <w:tcPr>
            <w:tcW w:w="284" w:type="dxa"/>
          </w:tcPr>
          <w:p w14:paraId="68A377A9" w14:textId="77777777" w:rsidR="00726E5B" w:rsidDel="00E44C81" w:rsidRDefault="00726E5B">
            <w:pPr>
              <w:pStyle w:val="Textetableau"/>
              <w:numPr>
                <w:ilvl w:val="0"/>
                <w:numId w:val="3"/>
                <w:numberingChange w:id="3704" w:author="Manaï Bilal" w:date="2006-06-13T14:20:00Z" w:original=""/>
              </w:numPr>
              <w:rPr>
                <w:del w:id="3705" w:author="Claude Gendron" w:date="2006-06-15T08:06:00Z"/>
                <w:szCs w:val="20"/>
              </w:rPr>
            </w:pPr>
          </w:p>
        </w:tc>
        <w:tc>
          <w:tcPr>
            <w:tcW w:w="8221" w:type="dxa"/>
          </w:tcPr>
          <w:p w14:paraId="6232786B" w14:textId="77777777" w:rsidR="00726E5B" w:rsidDel="00E44C81" w:rsidRDefault="00726E5B">
            <w:pPr>
              <w:rPr>
                <w:del w:id="3706" w:author="Claude Gendron" w:date="2006-06-15T08:06:00Z"/>
                <w:sz w:val="16"/>
              </w:rPr>
            </w:pPr>
            <w:del w:id="3707" w:author="Claude Gendron" w:date="2006-06-15T08:06:00Z">
              <w:r w:rsidDel="00E44C81">
                <w:rPr>
                  <w:sz w:val="16"/>
                </w:rPr>
                <w:delText>Les cavaliers prévus lors de la conception de la plaquette sont sur le coté composant, les cavaliers des modifications (erreurs) sont sur le coté soudure.</w:delText>
              </w:r>
            </w:del>
          </w:p>
        </w:tc>
        <w:tc>
          <w:tcPr>
            <w:tcW w:w="567" w:type="dxa"/>
          </w:tcPr>
          <w:p w14:paraId="45427B89" w14:textId="77777777" w:rsidR="00726E5B" w:rsidDel="00E44C81" w:rsidRDefault="00726E5B">
            <w:pPr>
              <w:pStyle w:val="Textetableau"/>
              <w:rPr>
                <w:del w:id="3708" w:author="Claude Gendron" w:date="2006-06-15T08:06:00Z"/>
              </w:rPr>
            </w:pPr>
          </w:p>
        </w:tc>
        <w:tc>
          <w:tcPr>
            <w:tcW w:w="567" w:type="dxa"/>
          </w:tcPr>
          <w:p w14:paraId="228A085E" w14:textId="77777777" w:rsidR="00726E5B" w:rsidDel="00E44C81" w:rsidRDefault="00726E5B">
            <w:pPr>
              <w:pStyle w:val="Textetableau"/>
              <w:rPr>
                <w:del w:id="3709" w:author="Claude Gendron" w:date="2006-06-15T08:06:00Z"/>
              </w:rPr>
            </w:pPr>
          </w:p>
        </w:tc>
      </w:tr>
      <w:tr w:rsidR="00726E5B" w:rsidDel="00E44C81" w14:paraId="081E179F" w14:textId="77777777">
        <w:trPr>
          <w:cantSplit/>
          <w:del w:id="3710" w:author="Claude Gendron" w:date="2006-06-15T08:06:00Z"/>
        </w:trPr>
        <w:tc>
          <w:tcPr>
            <w:tcW w:w="8505" w:type="dxa"/>
            <w:gridSpan w:val="2"/>
            <w:shd w:val="clear" w:color="auto" w:fill="E0E0E0"/>
          </w:tcPr>
          <w:p w14:paraId="70A14362" w14:textId="77777777" w:rsidR="00726E5B" w:rsidDel="00E44C81" w:rsidRDefault="00726E5B">
            <w:pPr>
              <w:pStyle w:val="Textetableau"/>
              <w:rPr>
                <w:del w:id="3711" w:author="Claude Gendron" w:date="2006-06-15T08:06:00Z"/>
              </w:rPr>
            </w:pPr>
            <w:del w:id="3712" w:author="Claude Gendron" w:date="2006-06-15T08:06:00Z">
              <w:r w:rsidDel="00E44C81">
                <w:delText>TOTAL</w:delText>
              </w:r>
            </w:del>
          </w:p>
        </w:tc>
        <w:tc>
          <w:tcPr>
            <w:tcW w:w="1134" w:type="dxa"/>
            <w:gridSpan w:val="2"/>
            <w:shd w:val="clear" w:color="auto" w:fill="E0E0E0"/>
          </w:tcPr>
          <w:p w14:paraId="75A2F857" w14:textId="77777777" w:rsidR="00726E5B" w:rsidDel="00E44C81" w:rsidRDefault="00726E5B">
            <w:pPr>
              <w:pStyle w:val="Textetableau"/>
              <w:jc w:val="right"/>
              <w:rPr>
                <w:del w:id="3713" w:author="Claude Gendron" w:date="2006-06-15T08:06:00Z"/>
              </w:rPr>
            </w:pPr>
            <w:del w:id="3714" w:author="Claude Gendron" w:date="2006-06-15T08:06:00Z">
              <w:r w:rsidDel="00E44C81">
                <w:delText>/10</w:delText>
              </w:r>
            </w:del>
          </w:p>
        </w:tc>
      </w:tr>
    </w:tbl>
    <w:p w14:paraId="057CE58A" w14:textId="77777777" w:rsidR="00782100" w:rsidRDefault="00782100">
      <w:del w:id="3715" w:author="Claude Gendron" w:date="2006-06-15T08:07:00Z">
        <w:r w:rsidDel="00E44C81">
          <w:lastRenderedPageBreak/>
          <w:br w:type="page"/>
        </w:r>
      </w:del>
    </w:p>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716" w:author="Gaston" w:date="2019-02-28T12:23: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3717">
          <w:tblGrid>
            <w:gridCol w:w="284"/>
            <w:gridCol w:w="8221"/>
          </w:tblGrid>
        </w:tblGridChange>
      </w:tblGrid>
      <w:tr w:rsidR="008A164C" w14:paraId="48866AF5" w14:textId="77777777" w:rsidTr="008A164C">
        <w:trPr>
          <w:cantSplit/>
          <w:trHeight w:val="230"/>
          <w:ins w:id="3718" w:author="Gaston" w:date="2019-02-28T12:23:00Z"/>
          <w:trPrChange w:id="3719" w:author="Gaston" w:date="2019-02-28T12:23:00Z">
            <w:trPr>
              <w:cantSplit/>
              <w:trHeight w:val="230"/>
            </w:trPr>
          </w:trPrChange>
        </w:trPr>
        <w:tc>
          <w:tcPr>
            <w:tcW w:w="9923" w:type="dxa"/>
            <w:gridSpan w:val="2"/>
            <w:shd w:val="clear" w:color="auto" w:fill="E0E0E0"/>
            <w:tcPrChange w:id="3720" w:author="Gaston" w:date="2019-02-28T12:23:00Z">
              <w:tcPr>
                <w:tcW w:w="8505" w:type="dxa"/>
                <w:gridSpan w:val="2"/>
                <w:shd w:val="clear" w:color="auto" w:fill="E0E0E0"/>
              </w:tcPr>
            </w:tcPrChange>
          </w:tcPr>
          <w:p w14:paraId="237E8A25" w14:textId="77777777" w:rsidR="008A164C" w:rsidRDefault="008A164C">
            <w:pPr>
              <w:pStyle w:val="Titre1"/>
              <w:rPr>
                <w:ins w:id="3721" w:author="Gaston" w:date="2019-02-28T12:23:00Z"/>
                <w:szCs w:val="20"/>
              </w:rPr>
              <w:pPrChange w:id="3722" w:author="Gaston" w:date="2019-02-28T17:06:00Z">
                <w:pPr>
                  <w:pStyle w:val="Textetableau"/>
                  <w:jc w:val="center"/>
                </w:pPr>
              </w:pPrChange>
            </w:pPr>
            <w:bookmarkStart w:id="3723" w:name="_Toc125966405"/>
            <w:bookmarkStart w:id="3724" w:name="_Toc2273853"/>
            <w:ins w:id="3725" w:author="Gaston" w:date="2019-02-28T12:23:00Z">
              <w:r w:rsidRPr="0032774E">
                <w:t>Diagramme de montage «</w:t>
              </w:r>
              <w:proofErr w:type="spellStart"/>
              <w:r w:rsidRPr="0032774E">
                <w:t>silkscreen</w:t>
              </w:r>
              <w:proofErr w:type="spellEnd"/>
              <w:r w:rsidRPr="0032774E">
                <w:t>»</w:t>
              </w:r>
              <w:bookmarkEnd w:id="3723"/>
              <w:bookmarkEnd w:id="3724"/>
            </w:ins>
          </w:p>
        </w:tc>
      </w:tr>
      <w:tr w:rsidR="008A164C" w14:paraId="5C27B35C" w14:textId="77777777" w:rsidTr="008A164C">
        <w:tblPrEx>
          <w:tblPrExChange w:id="3726" w:author="Gaston" w:date="2019-02-28T12:23:00Z">
            <w:tblPrEx>
              <w:tblW w:w="9639" w:type="dxa"/>
            </w:tblPrEx>
          </w:tblPrExChange>
        </w:tblPrEx>
        <w:trPr>
          <w:cantSplit/>
          <w:trHeight w:val="230"/>
          <w:trPrChange w:id="3727" w:author="Gaston" w:date="2019-02-28T12:23:00Z">
            <w:trPr>
              <w:cantSplit/>
            </w:trPr>
          </w:trPrChange>
        </w:trPr>
        <w:tc>
          <w:tcPr>
            <w:tcW w:w="9923" w:type="dxa"/>
            <w:gridSpan w:val="2"/>
            <w:vMerge w:val="restart"/>
            <w:shd w:val="clear" w:color="auto" w:fill="E0E0E0"/>
            <w:tcPrChange w:id="3728" w:author="Gaston" w:date="2019-02-28T12:23:00Z">
              <w:tcPr>
                <w:tcW w:w="8505" w:type="dxa"/>
                <w:gridSpan w:val="2"/>
                <w:vMerge w:val="restart"/>
                <w:shd w:val="clear" w:color="auto" w:fill="E0E0E0"/>
              </w:tcPr>
            </w:tcPrChange>
          </w:tcPr>
          <w:p w14:paraId="67C217B6" w14:textId="77777777" w:rsidR="008A164C" w:rsidRDefault="008A164C" w:rsidP="00776934">
            <w:pPr>
              <w:pStyle w:val="Textetableau"/>
              <w:jc w:val="center"/>
            </w:pPr>
            <w:r>
              <w:rPr>
                <w:szCs w:val="20"/>
              </w:rPr>
              <w:t>Liste de critères tels que définis dans le document</w:t>
            </w:r>
          </w:p>
          <w:p w14:paraId="1C1491BD" w14:textId="77777777" w:rsidR="008A164C" w:rsidRDefault="008A164C" w:rsidP="00776934">
            <w:pPr>
              <w:pStyle w:val="Textetableau"/>
              <w:jc w:val="center"/>
            </w:pPr>
            <w:r>
              <w:rPr>
                <w:szCs w:val="20"/>
              </w:rPr>
              <w:t>«Le diagramme de montage » du cours «Réaliser un prototype».</w:t>
            </w:r>
          </w:p>
        </w:tc>
      </w:tr>
      <w:tr w:rsidR="008A164C" w14:paraId="21314807" w14:textId="77777777" w:rsidTr="008A164C">
        <w:tblPrEx>
          <w:tblPrExChange w:id="3729" w:author="Gaston" w:date="2019-02-28T12:23:00Z">
            <w:tblPrEx>
              <w:tblW w:w="9639" w:type="dxa"/>
            </w:tblPrEx>
          </w:tblPrExChange>
        </w:tblPrEx>
        <w:trPr>
          <w:cantSplit/>
          <w:trHeight w:val="286"/>
          <w:trPrChange w:id="3730" w:author="Gaston" w:date="2019-02-28T12:23:00Z">
            <w:trPr>
              <w:cantSplit/>
            </w:trPr>
          </w:trPrChange>
        </w:trPr>
        <w:tc>
          <w:tcPr>
            <w:tcW w:w="9923" w:type="dxa"/>
            <w:gridSpan w:val="2"/>
            <w:vMerge/>
            <w:tcPrChange w:id="3731" w:author="Gaston" w:date="2019-02-28T12:23:00Z">
              <w:tcPr>
                <w:tcW w:w="8505" w:type="dxa"/>
                <w:gridSpan w:val="2"/>
                <w:vMerge/>
              </w:tcPr>
            </w:tcPrChange>
          </w:tcPr>
          <w:p w14:paraId="7A18B6FF" w14:textId="77777777" w:rsidR="008A164C" w:rsidRDefault="008A164C" w:rsidP="00776934">
            <w:pPr>
              <w:pStyle w:val="Textetableau"/>
              <w:jc w:val="center"/>
            </w:pPr>
          </w:p>
        </w:tc>
      </w:tr>
      <w:tr w:rsidR="008A164C" w14:paraId="53A74946" w14:textId="77777777" w:rsidTr="008A164C">
        <w:tblPrEx>
          <w:tblPrExChange w:id="3732" w:author="Gaston" w:date="2019-02-28T12:23:00Z">
            <w:tblPrEx>
              <w:tblW w:w="9639" w:type="dxa"/>
            </w:tblPrEx>
          </w:tblPrExChange>
        </w:tblPrEx>
        <w:tc>
          <w:tcPr>
            <w:tcW w:w="284" w:type="dxa"/>
            <w:tcPrChange w:id="3733" w:author="Gaston" w:date="2019-02-28T12:23:00Z">
              <w:tcPr>
                <w:tcW w:w="284" w:type="dxa"/>
              </w:tcPr>
            </w:tcPrChange>
          </w:tcPr>
          <w:p w14:paraId="7AA503E4" w14:textId="77777777" w:rsidR="008A164C" w:rsidRDefault="008A164C" w:rsidP="00776934">
            <w:pPr>
              <w:pStyle w:val="Textetableau"/>
              <w:numPr>
                <w:ilvl w:val="0"/>
                <w:numId w:val="4"/>
              </w:numPr>
              <w:rPr>
                <w:szCs w:val="20"/>
              </w:rPr>
            </w:pPr>
          </w:p>
        </w:tc>
        <w:tc>
          <w:tcPr>
            <w:tcW w:w="9639" w:type="dxa"/>
            <w:tcPrChange w:id="3734" w:author="Gaston" w:date="2019-02-28T12:23:00Z">
              <w:tcPr>
                <w:tcW w:w="8221" w:type="dxa"/>
              </w:tcPr>
            </w:tcPrChange>
          </w:tcPr>
          <w:p w14:paraId="27932961" w14:textId="77777777" w:rsidR="008A164C" w:rsidRDefault="008A164C" w:rsidP="00776934">
            <w:pPr>
              <w:pStyle w:val="Textetableau"/>
            </w:pPr>
            <w:r>
              <w:t>Le diagramme doit être suffisamment bien fait pour être évalué.</w:t>
            </w:r>
          </w:p>
        </w:tc>
      </w:tr>
      <w:tr w:rsidR="008A164C" w14:paraId="3602473C" w14:textId="77777777" w:rsidTr="008A164C">
        <w:tblPrEx>
          <w:tblPrExChange w:id="3735" w:author="Gaston" w:date="2019-02-28T12:23:00Z">
            <w:tblPrEx>
              <w:tblW w:w="9639" w:type="dxa"/>
            </w:tblPrEx>
          </w:tblPrExChange>
        </w:tblPrEx>
        <w:trPr>
          <w:ins w:id="3736" w:author="14217" w:date="2012-02-06T16:01:00Z"/>
        </w:trPr>
        <w:tc>
          <w:tcPr>
            <w:tcW w:w="284" w:type="dxa"/>
            <w:tcPrChange w:id="3737" w:author="Gaston" w:date="2019-02-28T12:23:00Z">
              <w:tcPr>
                <w:tcW w:w="284" w:type="dxa"/>
              </w:tcPr>
            </w:tcPrChange>
          </w:tcPr>
          <w:p w14:paraId="53B2F6DE" w14:textId="77777777" w:rsidR="008A164C" w:rsidRDefault="008A164C" w:rsidP="00776934">
            <w:pPr>
              <w:pStyle w:val="Textetableau"/>
              <w:numPr>
                <w:ilvl w:val="0"/>
                <w:numId w:val="4"/>
              </w:numPr>
              <w:rPr>
                <w:ins w:id="3738" w:author="14217" w:date="2012-02-06T16:01:00Z"/>
                <w:szCs w:val="20"/>
              </w:rPr>
            </w:pPr>
          </w:p>
        </w:tc>
        <w:tc>
          <w:tcPr>
            <w:tcW w:w="9639" w:type="dxa"/>
            <w:tcPrChange w:id="3739" w:author="Gaston" w:date="2019-02-28T12:23:00Z">
              <w:tcPr>
                <w:tcW w:w="8221" w:type="dxa"/>
              </w:tcPr>
            </w:tcPrChange>
          </w:tcPr>
          <w:p w14:paraId="13B586D5" w14:textId="77777777" w:rsidR="008A164C" w:rsidRDefault="008A164C" w:rsidP="00776934">
            <w:pPr>
              <w:pStyle w:val="Textetableau"/>
              <w:rPr>
                <w:ins w:id="3740" w:author="14217" w:date="2012-02-06T16:01:00Z"/>
              </w:rPr>
            </w:pPr>
            <w:ins w:id="3741" w:author="14217" w:date="2012-02-06T16:01:00Z">
              <w:r>
                <w:t>Seule</w:t>
              </w:r>
            </w:ins>
            <w:ins w:id="3742" w:author="14217" w:date="2012-02-28T09:57:00Z">
              <w:r>
                <w:t>s</w:t>
              </w:r>
            </w:ins>
            <w:ins w:id="3743" w:author="14217" w:date="2012-02-06T16:01:00Z">
              <w:r>
                <w:t xml:space="preserve"> les couches </w:t>
              </w:r>
              <w:proofErr w:type="spellStart"/>
              <w:r>
                <w:t>tPlace</w:t>
              </w:r>
              <w:proofErr w:type="spellEnd"/>
              <w:r>
                <w:t xml:space="preserve"> et </w:t>
              </w:r>
              <w:proofErr w:type="spellStart"/>
              <w:r>
                <w:t>bPlace</w:t>
              </w:r>
              <w:proofErr w:type="spellEnd"/>
              <w:r>
                <w:t xml:space="preserve"> contiennent des éléments de pourtour de pièces.</w:t>
              </w:r>
            </w:ins>
          </w:p>
        </w:tc>
      </w:tr>
      <w:tr w:rsidR="008A164C" w14:paraId="40248E06" w14:textId="77777777" w:rsidTr="008A164C">
        <w:tblPrEx>
          <w:tblPrExChange w:id="3744" w:author="Gaston" w:date="2019-02-28T12:23:00Z">
            <w:tblPrEx>
              <w:tblW w:w="9639" w:type="dxa"/>
            </w:tblPrEx>
          </w:tblPrExChange>
        </w:tblPrEx>
        <w:trPr>
          <w:cantSplit/>
          <w:trHeight w:val="397"/>
          <w:trPrChange w:id="3745" w:author="Gaston" w:date="2019-02-28T12:23:00Z">
            <w:trPr>
              <w:cantSplit/>
              <w:trHeight w:val="397"/>
            </w:trPr>
          </w:trPrChange>
        </w:trPr>
        <w:tc>
          <w:tcPr>
            <w:tcW w:w="9923" w:type="dxa"/>
            <w:gridSpan w:val="2"/>
            <w:tcBorders>
              <w:bottom w:val="single" w:sz="4" w:space="0" w:color="auto"/>
            </w:tcBorders>
            <w:shd w:val="clear" w:color="auto" w:fill="E0E0E0"/>
            <w:tcPrChange w:id="3746" w:author="Gaston" w:date="2019-02-28T12:23:00Z">
              <w:tcPr>
                <w:tcW w:w="8505" w:type="dxa"/>
                <w:gridSpan w:val="2"/>
                <w:tcBorders>
                  <w:bottom w:val="single" w:sz="4" w:space="0" w:color="auto"/>
                </w:tcBorders>
                <w:shd w:val="clear" w:color="auto" w:fill="E0E0E0"/>
              </w:tcPr>
            </w:tcPrChange>
          </w:tcPr>
          <w:p w14:paraId="1073A8EF" w14:textId="77777777" w:rsidR="008A164C" w:rsidRDefault="008A164C" w:rsidP="00776934">
            <w:pPr>
              <w:pStyle w:val="Textetableau"/>
              <w:rPr>
                <w:szCs w:val="20"/>
              </w:rPr>
            </w:pPr>
          </w:p>
        </w:tc>
      </w:tr>
      <w:tr w:rsidR="008A164C" w14:paraId="2FD255C5" w14:textId="77777777" w:rsidTr="008A164C">
        <w:tblPrEx>
          <w:tblPrExChange w:id="3747" w:author="Gaston" w:date="2019-02-28T12:23:00Z">
            <w:tblPrEx>
              <w:tblW w:w="9639" w:type="dxa"/>
            </w:tblPrEx>
          </w:tblPrExChange>
        </w:tblPrEx>
        <w:trPr>
          <w:cantSplit/>
          <w:trPrChange w:id="3748" w:author="Gaston" w:date="2019-02-28T12:23:00Z">
            <w:trPr>
              <w:cantSplit/>
            </w:trPr>
          </w:trPrChange>
        </w:trPr>
        <w:tc>
          <w:tcPr>
            <w:tcW w:w="284" w:type="dxa"/>
            <w:tcPrChange w:id="3749" w:author="Gaston" w:date="2019-02-28T12:23:00Z">
              <w:tcPr>
                <w:tcW w:w="284" w:type="dxa"/>
              </w:tcPr>
            </w:tcPrChange>
          </w:tcPr>
          <w:p w14:paraId="556954AB" w14:textId="77777777" w:rsidR="008A164C" w:rsidRDefault="008A164C" w:rsidP="00776934">
            <w:pPr>
              <w:pStyle w:val="Textetableau"/>
              <w:numPr>
                <w:ilvl w:val="0"/>
                <w:numId w:val="3"/>
              </w:numPr>
              <w:rPr>
                <w:szCs w:val="20"/>
              </w:rPr>
            </w:pPr>
          </w:p>
        </w:tc>
        <w:tc>
          <w:tcPr>
            <w:tcW w:w="9639" w:type="dxa"/>
            <w:tcPrChange w:id="3750" w:author="Gaston" w:date="2019-02-28T12:23:00Z">
              <w:tcPr>
                <w:tcW w:w="8221" w:type="dxa"/>
              </w:tcPr>
            </w:tcPrChange>
          </w:tcPr>
          <w:p w14:paraId="44E211D1" w14:textId="77777777" w:rsidR="008A164C" w:rsidRDefault="008A164C" w:rsidP="00776934">
            <w:pPr>
              <w:pStyle w:val="Textetableau"/>
            </w:pPr>
            <w:r>
              <w:rPr>
                <w:szCs w:val="20"/>
              </w:rPr>
              <w:t>Les numéros de codes de références «</w:t>
            </w:r>
            <w:proofErr w:type="spellStart"/>
            <w:r>
              <w:rPr>
                <w:szCs w:val="20"/>
              </w:rPr>
              <w:t>t&amp;bName</w:t>
            </w:r>
            <w:proofErr w:type="spellEnd"/>
            <w:r>
              <w:rPr>
                <w:szCs w:val="20"/>
              </w:rPr>
              <w:t>» sont sur l'axe des x (horizontal).</w:t>
            </w:r>
          </w:p>
        </w:tc>
      </w:tr>
      <w:tr w:rsidR="008A164C" w14:paraId="70418F51" w14:textId="77777777" w:rsidTr="008A164C">
        <w:tblPrEx>
          <w:tblPrExChange w:id="3751" w:author="Gaston" w:date="2019-02-28T12:23:00Z">
            <w:tblPrEx>
              <w:tblW w:w="9639" w:type="dxa"/>
            </w:tblPrEx>
          </w:tblPrExChange>
        </w:tblPrEx>
        <w:trPr>
          <w:cantSplit/>
          <w:trPrChange w:id="3752" w:author="Gaston" w:date="2019-02-28T12:23:00Z">
            <w:trPr>
              <w:cantSplit/>
            </w:trPr>
          </w:trPrChange>
        </w:trPr>
        <w:tc>
          <w:tcPr>
            <w:tcW w:w="284" w:type="dxa"/>
            <w:tcPrChange w:id="3753" w:author="Gaston" w:date="2019-02-28T12:23:00Z">
              <w:tcPr>
                <w:tcW w:w="284" w:type="dxa"/>
              </w:tcPr>
            </w:tcPrChange>
          </w:tcPr>
          <w:p w14:paraId="33312E0D" w14:textId="77777777" w:rsidR="008A164C" w:rsidRDefault="008A164C" w:rsidP="00776934">
            <w:pPr>
              <w:pStyle w:val="Textetableau"/>
              <w:numPr>
                <w:ilvl w:val="0"/>
                <w:numId w:val="3"/>
              </w:numPr>
              <w:rPr>
                <w:szCs w:val="20"/>
              </w:rPr>
            </w:pPr>
          </w:p>
        </w:tc>
        <w:tc>
          <w:tcPr>
            <w:tcW w:w="9639" w:type="dxa"/>
            <w:tcPrChange w:id="3754" w:author="Gaston" w:date="2019-02-28T12:23:00Z">
              <w:tcPr>
                <w:tcW w:w="8221" w:type="dxa"/>
              </w:tcPr>
            </w:tcPrChange>
          </w:tcPr>
          <w:p w14:paraId="00C06724" w14:textId="77777777" w:rsidR="008A164C" w:rsidRDefault="008A164C" w:rsidP="000845D9">
            <w:pPr>
              <w:pStyle w:val="Textetableau"/>
            </w:pPr>
            <w:r>
              <w:rPr>
                <w:szCs w:val="20"/>
              </w:rPr>
              <w:t xml:space="preserve">Les </w:t>
            </w:r>
            <w:del w:id="3755" w:author="14217" w:date="2012-02-28T09:56:00Z">
              <w:r w:rsidDel="00081093">
                <w:rPr>
                  <w:szCs w:val="20"/>
                </w:rPr>
                <w:delText xml:space="preserve">noms </w:delText>
              </w:r>
            </w:del>
            <w:ins w:id="3756" w:author="14217" w:date="2012-02-28T09:56:00Z">
              <w:r>
                <w:rPr>
                  <w:szCs w:val="20"/>
                </w:rPr>
                <w:t xml:space="preserve">valeurs </w:t>
              </w:r>
            </w:ins>
            <w:r>
              <w:rPr>
                <w:szCs w:val="20"/>
              </w:rPr>
              <w:t>de pièces «</w:t>
            </w:r>
            <w:proofErr w:type="spellStart"/>
            <w:r>
              <w:rPr>
                <w:szCs w:val="20"/>
              </w:rPr>
              <w:t>t&amp;bValue</w:t>
            </w:r>
            <w:proofErr w:type="spellEnd"/>
            <w:r>
              <w:rPr>
                <w:szCs w:val="20"/>
              </w:rPr>
              <w:t xml:space="preserve">» sont sur l'axe des x. </w:t>
            </w:r>
          </w:p>
        </w:tc>
      </w:tr>
      <w:tr w:rsidR="008A164C" w14:paraId="53D07929" w14:textId="77777777" w:rsidTr="008A164C">
        <w:tblPrEx>
          <w:tblPrExChange w:id="3757" w:author="Gaston" w:date="2019-02-28T12:23:00Z">
            <w:tblPrEx>
              <w:tblW w:w="9639" w:type="dxa"/>
            </w:tblPrEx>
          </w:tblPrExChange>
        </w:tblPrEx>
        <w:trPr>
          <w:cantSplit/>
          <w:trPrChange w:id="3758" w:author="Gaston" w:date="2019-02-28T12:23:00Z">
            <w:trPr>
              <w:cantSplit/>
            </w:trPr>
          </w:trPrChange>
        </w:trPr>
        <w:tc>
          <w:tcPr>
            <w:tcW w:w="284" w:type="dxa"/>
            <w:tcPrChange w:id="3759" w:author="Gaston" w:date="2019-02-28T12:23:00Z">
              <w:tcPr>
                <w:tcW w:w="284" w:type="dxa"/>
              </w:tcPr>
            </w:tcPrChange>
          </w:tcPr>
          <w:p w14:paraId="1E23FBF5" w14:textId="77777777" w:rsidR="008A164C" w:rsidRDefault="008A164C" w:rsidP="00776934">
            <w:pPr>
              <w:pStyle w:val="Textetableau"/>
              <w:numPr>
                <w:ilvl w:val="0"/>
                <w:numId w:val="3"/>
              </w:numPr>
              <w:rPr>
                <w:szCs w:val="20"/>
              </w:rPr>
            </w:pPr>
          </w:p>
        </w:tc>
        <w:tc>
          <w:tcPr>
            <w:tcW w:w="9639" w:type="dxa"/>
            <w:tcPrChange w:id="3760" w:author="Gaston" w:date="2019-02-28T12:23:00Z">
              <w:tcPr>
                <w:tcW w:w="8221" w:type="dxa"/>
              </w:tcPr>
            </w:tcPrChange>
          </w:tcPr>
          <w:p w14:paraId="6585A9D0" w14:textId="77777777" w:rsidR="008A164C" w:rsidRDefault="008A164C" w:rsidP="00776934">
            <w:pPr>
              <w:pStyle w:val="Textetableau"/>
            </w:pPr>
            <w:r>
              <w:rPr>
                <w:szCs w:val="20"/>
              </w:rPr>
              <w:t xml:space="preserve">Les éléments graphiques n'interfèrent pas les uns avec les autres. </w:t>
            </w:r>
          </w:p>
        </w:tc>
      </w:tr>
      <w:tr w:rsidR="008A164C" w14:paraId="5CFE7FB5" w14:textId="77777777" w:rsidTr="008A164C">
        <w:tblPrEx>
          <w:tblPrExChange w:id="3761" w:author="Gaston" w:date="2019-02-28T12:23:00Z">
            <w:tblPrEx>
              <w:tblW w:w="9639" w:type="dxa"/>
            </w:tblPrEx>
          </w:tblPrExChange>
        </w:tblPrEx>
        <w:trPr>
          <w:cantSplit/>
          <w:trPrChange w:id="3762" w:author="Gaston" w:date="2019-02-28T12:23:00Z">
            <w:trPr>
              <w:cantSplit/>
            </w:trPr>
          </w:trPrChange>
        </w:trPr>
        <w:tc>
          <w:tcPr>
            <w:tcW w:w="284" w:type="dxa"/>
            <w:tcPrChange w:id="3763" w:author="Gaston" w:date="2019-02-28T12:23:00Z">
              <w:tcPr>
                <w:tcW w:w="284" w:type="dxa"/>
              </w:tcPr>
            </w:tcPrChange>
          </w:tcPr>
          <w:p w14:paraId="7FC5099C" w14:textId="77777777" w:rsidR="008A164C" w:rsidRDefault="008A164C" w:rsidP="00776934">
            <w:pPr>
              <w:pStyle w:val="Textetableau"/>
              <w:numPr>
                <w:ilvl w:val="0"/>
                <w:numId w:val="3"/>
              </w:numPr>
              <w:rPr>
                <w:szCs w:val="20"/>
              </w:rPr>
            </w:pPr>
          </w:p>
        </w:tc>
        <w:tc>
          <w:tcPr>
            <w:tcW w:w="9639" w:type="dxa"/>
            <w:tcPrChange w:id="3764" w:author="Gaston" w:date="2019-02-28T12:23:00Z">
              <w:tcPr>
                <w:tcW w:w="8221" w:type="dxa"/>
              </w:tcPr>
            </w:tcPrChange>
          </w:tcPr>
          <w:p w14:paraId="450E9F35" w14:textId="77777777" w:rsidR="008A164C" w:rsidRDefault="008A164C" w:rsidP="00776934">
            <w:pPr>
              <w:pStyle w:val="Textetableau"/>
            </w:pPr>
            <w:r>
              <w:rPr>
                <w:szCs w:val="20"/>
              </w:rPr>
              <w:t>Le diagramme de montage tient sur une seule feuille 81/2 x 11(pouces), une fois repliée, si requis.</w:t>
            </w:r>
          </w:p>
        </w:tc>
      </w:tr>
      <w:tr w:rsidR="008A164C" w14:paraId="4AB49B23" w14:textId="77777777" w:rsidTr="008A164C">
        <w:tblPrEx>
          <w:tblPrExChange w:id="3765" w:author="Gaston" w:date="2019-02-28T12:23:00Z">
            <w:tblPrEx>
              <w:tblW w:w="9639" w:type="dxa"/>
            </w:tblPrEx>
          </w:tblPrExChange>
        </w:tblPrEx>
        <w:trPr>
          <w:cantSplit/>
          <w:trPrChange w:id="3766" w:author="Gaston" w:date="2019-02-28T12:23:00Z">
            <w:trPr>
              <w:cantSplit/>
            </w:trPr>
          </w:trPrChange>
        </w:trPr>
        <w:tc>
          <w:tcPr>
            <w:tcW w:w="284" w:type="dxa"/>
            <w:tcPrChange w:id="3767" w:author="Gaston" w:date="2019-02-28T12:23:00Z">
              <w:tcPr>
                <w:tcW w:w="284" w:type="dxa"/>
              </w:tcPr>
            </w:tcPrChange>
          </w:tcPr>
          <w:p w14:paraId="2A761939" w14:textId="77777777" w:rsidR="008A164C" w:rsidRDefault="008A164C" w:rsidP="00776934">
            <w:pPr>
              <w:pStyle w:val="Textetableau"/>
              <w:numPr>
                <w:ilvl w:val="0"/>
                <w:numId w:val="3"/>
              </w:numPr>
              <w:rPr>
                <w:szCs w:val="20"/>
              </w:rPr>
            </w:pPr>
          </w:p>
        </w:tc>
        <w:tc>
          <w:tcPr>
            <w:tcW w:w="9639" w:type="dxa"/>
            <w:tcPrChange w:id="3768" w:author="Gaston" w:date="2019-02-28T12:23:00Z">
              <w:tcPr>
                <w:tcW w:w="8221" w:type="dxa"/>
              </w:tcPr>
            </w:tcPrChange>
          </w:tcPr>
          <w:p w14:paraId="0FB26AB7" w14:textId="77777777" w:rsidR="008A164C" w:rsidRDefault="008A164C" w:rsidP="002C6D1D">
            <w:pPr>
              <w:pStyle w:val="Textetableau"/>
            </w:pPr>
            <w:r>
              <w:rPr>
                <w:szCs w:val="20"/>
              </w:rPr>
              <w:t>Les codes de référence, les noms et les empreintes des pièces «</w:t>
            </w:r>
            <w:proofErr w:type="spellStart"/>
            <w:r>
              <w:rPr>
                <w:szCs w:val="20"/>
              </w:rPr>
              <w:t>t&amp;bKeepout</w:t>
            </w:r>
            <w:proofErr w:type="spellEnd"/>
            <w:r>
              <w:rPr>
                <w:szCs w:val="20"/>
              </w:rPr>
              <w:t>», sont les seuls éléments figurant sur le diagramme</w:t>
            </w:r>
            <w:ins w:id="3769" w:author="14217" w:date="2012-02-06T16:14:00Z">
              <w:r>
                <w:rPr>
                  <w:szCs w:val="20"/>
                </w:rPr>
                <w:t xml:space="preserve">, </w:t>
              </w:r>
            </w:ins>
            <w:del w:id="3770" w:author="14217" w:date="2012-02-06T16:14:00Z">
              <w:r w:rsidDel="002C6D1D">
                <w:rPr>
                  <w:szCs w:val="20"/>
                </w:rPr>
                <w:delText xml:space="preserve">. Evidemment </w:delText>
              </w:r>
            </w:del>
            <w:r>
              <w:rPr>
                <w:szCs w:val="20"/>
              </w:rPr>
              <w:t>mis à part le cadre et le cartouche.</w:t>
            </w:r>
          </w:p>
        </w:tc>
      </w:tr>
      <w:tr w:rsidR="008A164C" w14:paraId="370A4AEF" w14:textId="77777777" w:rsidTr="008A164C">
        <w:tblPrEx>
          <w:tblPrExChange w:id="3771" w:author="Gaston" w:date="2019-02-28T12:23:00Z">
            <w:tblPrEx>
              <w:tblW w:w="9639" w:type="dxa"/>
            </w:tblPrEx>
          </w:tblPrExChange>
        </w:tblPrEx>
        <w:trPr>
          <w:cantSplit/>
          <w:trPrChange w:id="3772" w:author="Gaston" w:date="2019-02-28T12:23:00Z">
            <w:trPr>
              <w:cantSplit/>
            </w:trPr>
          </w:trPrChange>
        </w:trPr>
        <w:tc>
          <w:tcPr>
            <w:tcW w:w="284" w:type="dxa"/>
            <w:tcPrChange w:id="3773" w:author="Gaston" w:date="2019-02-28T12:23:00Z">
              <w:tcPr>
                <w:tcW w:w="284" w:type="dxa"/>
              </w:tcPr>
            </w:tcPrChange>
          </w:tcPr>
          <w:p w14:paraId="0DB07173" w14:textId="77777777" w:rsidR="008A164C" w:rsidRDefault="008A164C" w:rsidP="00776934">
            <w:pPr>
              <w:pStyle w:val="Textetableau"/>
              <w:numPr>
                <w:ilvl w:val="0"/>
                <w:numId w:val="3"/>
              </w:numPr>
              <w:rPr>
                <w:szCs w:val="20"/>
              </w:rPr>
            </w:pPr>
          </w:p>
        </w:tc>
        <w:tc>
          <w:tcPr>
            <w:tcW w:w="9639" w:type="dxa"/>
            <w:tcPrChange w:id="3774" w:author="Gaston" w:date="2019-02-28T12:23:00Z">
              <w:tcPr>
                <w:tcW w:w="8221" w:type="dxa"/>
              </w:tcPr>
            </w:tcPrChange>
          </w:tcPr>
          <w:p w14:paraId="44FCF330" w14:textId="77777777" w:rsidR="008A164C" w:rsidRDefault="008A164C" w:rsidP="00776934">
            <w:pPr>
              <w:pStyle w:val="Textetableau"/>
            </w:pPr>
            <w:r>
              <w:rPr>
                <w:szCs w:val="20"/>
              </w:rPr>
              <w:t xml:space="preserve">Dans le cas d'un composant qui ne provient pas d'une bibliothèque d’EAGLE, elle </w:t>
            </w:r>
            <w:del w:id="3775" w:author="14217" w:date="2012-02-06T16:14:00Z">
              <w:r w:rsidDel="002C6D1D">
                <w:rPr>
                  <w:szCs w:val="20"/>
                </w:rPr>
                <w:delText xml:space="preserve"> </w:delText>
              </w:r>
            </w:del>
            <w:r>
              <w:rPr>
                <w:szCs w:val="20"/>
              </w:rPr>
              <w:t>doit être polarisée, s'il y a lieu.</w:t>
            </w:r>
          </w:p>
        </w:tc>
      </w:tr>
      <w:tr w:rsidR="008A164C" w14:paraId="5AF69B1D" w14:textId="77777777" w:rsidTr="008A164C">
        <w:tblPrEx>
          <w:tblPrExChange w:id="3776" w:author="Gaston" w:date="2019-02-28T12:23:00Z">
            <w:tblPrEx>
              <w:tblW w:w="9639" w:type="dxa"/>
            </w:tblPrEx>
          </w:tblPrExChange>
        </w:tblPrEx>
        <w:trPr>
          <w:cantSplit/>
          <w:trPrChange w:id="3777" w:author="Gaston" w:date="2019-02-28T12:23:00Z">
            <w:trPr>
              <w:cantSplit/>
            </w:trPr>
          </w:trPrChange>
        </w:trPr>
        <w:tc>
          <w:tcPr>
            <w:tcW w:w="284" w:type="dxa"/>
            <w:tcPrChange w:id="3778" w:author="Gaston" w:date="2019-02-28T12:23:00Z">
              <w:tcPr>
                <w:tcW w:w="284" w:type="dxa"/>
              </w:tcPr>
            </w:tcPrChange>
          </w:tcPr>
          <w:p w14:paraId="20E98C24" w14:textId="77777777" w:rsidR="008A164C" w:rsidRDefault="008A164C" w:rsidP="00776934">
            <w:pPr>
              <w:pStyle w:val="Textetableau"/>
              <w:numPr>
                <w:ilvl w:val="0"/>
                <w:numId w:val="3"/>
              </w:numPr>
              <w:rPr>
                <w:szCs w:val="20"/>
              </w:rPr>
            </w:pPr>
          </w:p>
        </w:tc>
        <w:tc>
          <w:tcPr>
            <w:tcW w:w="9639" w:type="dxa"/>
            <w:tcPrChange w:id="3779" w:author="Gaston" w:date="2019-02-28T12:23:00Z">
              <w:tcPr>
                <w:tcW w:w="8221" w:type="dxa"/>
              </w:tcPr>
            </w:tcPrChange>
          </w:tcPr>
          <w:p w14:paraId="3AB20856" w14:textId="77777777" w:rsidR="008A164C" w:rsidRDefault="008A164C" w:rsidP="00776934">
            <w:pPr>
              <w:pStyle w:val="Textetableau"/>
              <w:rPr>
                <w:szCs w:val="20"/>
              </w:rPr>
            </w:pPr>
            <w:r>
              <w:rPr>
                <w:szCs w:val="20"/>
              </w:rPr>
              <w:t>Le texte est à l’endroit, par rapport au cartouche. (par ex. code de référence)</w:t>
            </w:r>
          </w:p>
        </w:tc>
      </w:tr>
      <w:tr w:rsidR="008A164C" w14:paraId="23A0320B" w14:textId="77777777" w:rsidTr="008A164C">
        <w:tblPrEx>
          <w:tblPrExChange w:id="3780" w:author="Gaston" w:date="2019-02-28T12:23:00Z">
            <w:tblPrEx>
              <w:tblW w:w="9639" w:type="dxa"/>
            </w:tblPrEx>
          </w:tblPrExChange>
        </w:tblPrEx>
        <w:trPr>
          <w:cantSplit/>
          <w:trPrChange w:id="3781" w:author="Gaston" w:date="2019-02-28T12:23:00Z">
            <w:trPr>
              <w:cantSplit/>
            </w:trPr>
          </w:trPrChange>
        </w:trPr>
        <w:tc>
          <w:tcPr>
            <w:tcW w:w="284" w:type="dxa"/>
            <w:tcPrChange w:id="3782" w:author="Gaston" w:date="2019-02-28T12:23:00Z">
              <w:tcPr>
                <w:tcW w:w="284" w:type="dxa"/>
              </w:tcPr>
            </w:tcPrChange>
          </w:tcPr>
          <w:p w14:paraId="41A99980" w14:textId="77777777" w:rsidR="008A164C" w:rsidRDefault="008A164C" w:rsidP="00776934">
            <w:pPr>
              <w:pStyle w:val="Textetableau"/>
              <w:numPr>
                <w:ilvl w:val="0"/>
                <w:numId w:val="3"/>
              </w:numPr>
              <w:rPr>
                <w:szCs w:val="20"/>
              </w:rPr>
            </w:pPr>
          </w:p>
        </w:tc>
        <w:tc>
          <w:tcPr>
            <w:tcW w:w="9639" w:type="dxa"/>
            <w:tcPrChange w:id="3783" w:author="Gaston" w:date="2019-02-28T12:23:00Z">
              <w:tcPr>
                <w:tcW w:w="8221" w:type="dxa"/>
              </w:tcPr>
            </w:tcPrChange>
          </w:tcPr>
          <w:p w14:paraId="2272A7E8" w14:textId="77777777" w:rsidR="008A164C" w:rsidRDefault="008A164C" w:rsidP="00776934">
            <w:pPr>
              <w:pStyle w:val="Textetableau"/>
            </w:pPr>
            <w:r>
              <w:rPr>
                <w:szCs w:val="20"/>
              </w:rPr>
              <w:t>Il y a une empreinte de pièce par composante.</w:t>
            </w:r>
          </w:p>
        </w:tc>
      </w:tr>
      <w:tr w:rsidR="008A164C" w14:paraId="022B62C2" w14:textId="77777777" w:rsidTr="008A164C">
        <w:tblPrEx>
          <w:tblPrExChange w:id="3784" w:author="Gaston" w:date="2019-02-28T12:23:00Z">
            <w:tblPrEx>
              <w:tblW w:w="9639" w:type="dxa"/>
            </w:tblPrEx>
          </w:tblPrExChange>
        </w:tblPrEx>
        <w:trPr>
          <w:cantSplit/>
          <w:trPrChange w:id="3785" w:author="Gaston" w:date="2019-02-28T12:23:00Z">
            <w:trPr>
              <w:cantSplit/>
            </w:trPr>
          </w:trPrChange>
        </w:trPr>
        <w:tc>
          <w:tcPr>
            <w:tcW w:w="284" w:type="dxa"/>
            <w:tcPrChange w:id="3786" w:author="Gaston" w:date="2019-02-28T12:23:00Z">
              <w:tcPr>
                <w:tcW w:w="284" w:type="dxa"/>
              </w:tcPr>
            </w:tcPrChange>
          </w:tcPr>
          <w:p w14:paraId="53ACA3C4" w14:textId="77777777" w:rsidR="008A164C" w:rsidRDefault="008A164C" w:rsidP="00776934">
            <w:pPr>
              <w:pStyle w:val="Textetableau"/>
              <w:numPr>
                <w:ilvl w:val="0"/>
                <w:numId w:val="3"/>
              </w:numPr>
              <w:rPr>
                <w:szCs w:val="20"/>
              </w:rPr>
            </w:pPr>
          </w:p>
        </w:tc>
        <w:tc>
          <w:tcPr>
            <w:tcW w:w="9639" w:type="dxa"/>
            <w:tcPrChange w:id="3787" w:author="Gaston" w:date="2019-02-28T12:23:00Z">
              <w:tcPr>
                <w:tcW w:w="8221" w:type="dxa"/>
              </w:tcPr>
            </w:tcPrChange>
          </w:tcPr>
          <w:p w14:paraId="211372E4" w14:textId="77777777" w:rsidR="008A164C" w:rsidRDefault="008A164C" w:rsidP="00776934">
            <w:pPr>
              <w:pStyle w:val="Textetableau"/>
              <w:rPr>
                <w:szCs w:val="20"/>
              </w:rPr>
            </w:pPr>
            <w:r>
              <w:rPr>
                <w:szCs w:val="20"/>
              </w:rPr>
              <w:t>Le diagramme possède un cadre numéroté.</w:t>
            </w:r>
          </w:p>
        </w:tc>
      </w:tr>
      <w:tr w:rsidR="008A164C" w14:paraId="43840572" w14:textId="77777777" w:rsidTr="008A164C">
        <w:tblPrEx>
          <w:tblPrExChange w:id="3788" w:author="Gaston" w:date="2019-02-28T12:23:00Z">
            <w:tblPrEx>
              <w:tblW w:w="9639" w:type="dxa"/>
            </w:tblPrEx>
          </w:tblPrExChange>
        </w:tblPrEx>
        <w:trPr>
          <w:cantSplit/>
          <w:trPrChange w:id="3789" w:author="Gaston" w:date="2019-02-28T12:23:00Z">
            <w:trPr>
              <w:cantSplit/>
            </w:trPr>
          </w:trPrChange>
        </w:trPr>
        <w:tc>
          <w:tcPr>
            <w:tcW w:w="284" w:type="dxa"/>
            <w:tcPrChange w:id="3790" w:author="Gaston" w:date="2019-02-28T12:23:00Z">
              <w:tcPr>
                <w:tcW w:w="284" w:type="dxa"/>
              </w:tcPr>
            </w:tcPrChange>
          </w:tcPr>
          <w:p w14:paraId="55785C5B" w14:textId="77777777" w:rsidR="008A164C" w:rsidRDefault="008A164C">
            <w:pPr>
              <w:pStyle w:val="Textetableau"/>
              <w:keepLines w:val="0"/>
              <w:widowControl/>
              <w:autoSpaceDE/>
              <w:autoSpaceDN/>
              <w:adjustRightInd/>
              <w:spacing w:before="0" w:line="240" w:lineRule="auto"/>
              <w:rPr>
                <w:szCs w:val="20"/>
              </w:rPr>
              <w:pPrChange w:id="3791" w:author="Gaston" w:date="2019-02-27T05:05:00Z">
                <w:pPr>
                  <w:pStyle w:val="Textetableau"/>
                  <w:keepLines w:val="0"/>
                  <w:widowControl/>
                  <w:numPr>
                    <w:numId w:val="39"/>
                  </w:numPr>
                  <w:tabs>
                    <w:tab w:val="num" w:pos="360"/>
                    <w:tab w:val="num" w:pos="720"/>
                  </w:tabs>
                  <w:autoSpaceDE/>
                  <w:autoSpaceDN/>
                  <w:adjustRightInd/>
                  <w:spacing w:before="0" w:line="240" w:lineRule="auto"/>
                  <w:ind w:left="720" w:hanging="720"/>
                </w:pPr>
              </w:pPrChange>
            </w:pPr>
          </w:p>
        </w:tc>
        <w:tc>
          <w:tcPr>
            <w:tcW w:w="9639" w:type="dxa"/>
            <w:tcPrChange w:id="3792" w:author="Gaston" w:date="2019-02-28T12:23:00Z">
              <w:tcPr>
                <w:tcW w:w="8221" w:type="dxa"/>
              </w:tcPr>
            </w:tcPrChange>
          </w:tcPr>
          <w:p w14:paraId="057BEB87" w14:textId="77777777" w:rsidR="008A164C" w:rsidRDefault="008A164C" w:rsidP="00776934">
            <w:pPr>
              <w:pStyle w:val="Textetableau"/>
              <w:rPr>
                <w:szCs w:val="20"/>
              </w:rPr>
            </w:pPr>
            <w:r>
              <w:rPr>
                <w:szCs w:val="20"/>
              </w:rPr>
              <w:t>Le cartouche du diagramme:</w:t>
            </w:r>
          </w:p>
          <w:p w14:paraId="7E0743B3" w14:textId="77777777" w:rsidR="008A164C" w:rsidRPr="00AA3A87" w:rsidRDefault="008A164C" w:rsidP="00776934">
            <w:pPr>
              <w:pStyle w:val="Textetableau"/>
              <w:numPr>
                <w:ilvl w:val="0"/>
                <w:numId w:val="18"/>
              </w:numPr>
            </w:pPr>
            <w:r>
              <w:rPr>
                <w:szCs w:val="20"/>
              </w:rPr>
              <w:t>Respecte la norme par défaut de TSO. (Titleblock7)</w:t>
            </w:r>
          </w:p>
          <w:p w14:paraId="77BD29ED" w14:textId="77777777" w:rsidR="008A164C" w:rsidRDefault="008A164C" w:rsidP="00776934">
            <w:pPr>
              <w:pStyle w:val="Textetableau"/>
              <w:numPr>
                <w:ilvl w:val="0"/>
                <w:numId w:val="18"/>
              </w:numPr>
            </w:pPr>
            <w:r>
              <w:rPr>
                <w:szCs w:val="20"/>
              </w:rPr>
              <w:t>Indique les items suivants :</w:t>
            </w:r>
          </w:p>
          <w:p w14:paraId="2EFE6BB3" w14:textId="77777777" w:rsidR="008A164C" w:rsidRDefault="008A164C" w:rsidP="00776934">
            <w:pPr>
              <w:pStyle w:val="Textetableau"/>
              <w:numPr>
                <w:ilvl w:val="1"/>
                <w:numId w:val="18"/>
              </w:numPr>
              <w:rPr>
                <w:szCs w:val="20"/>
              </w:rPr>
            </w:pPr>
            <w:r>
              <w:rPr>
                <w:szCs w:val="20"/>
              </w:rPr>
              <w:t>le nom de l’auteur du diagramme;</w:t>
            </w:r>
          </w:p>
          <w:p w14:paraId="71767C94" w14:textId="77777777" w:rsidR="008A164C" w:rsidRDefault="008A164C" w:rsidP="00776934">
            <w:pPr>
              <w:pStyle w:val="Textetableau"/>
              <w:numPr>
                <w:ilvl w:val="1"/>
                <w:numId w:val="18"/>
              </w:numPr>
              <w:rPr>
                <w:szCs w:val="20"/>
              </w:rPr>
            </w:pPr>
            <w:r>
              <w:rPr>
                <w:szCs w:val="20"/>
              </w:rPr>
              <w:t xml:space="preserve">le titre du système; </w:t>
            </w:r>
          </w:p>
          <w:p w14:paraId="69962FB3" w14:textId="77777777" w:rsidR="008A164C" w:rsidRDefault="008A164C" w:rsidP="00776934">
            <w:pPr>
              <w:pStyle w:val="Textetableau"/>
              <w:numPr>
                <w:ilvl w:val="1"/>
                <w:numId w:val="18"/>
              </w:numPr>
            </w:pPr>
            <w:r>
              <w:rPr>
                <w:szCs w:val="20"/>
              </w:rPr>
              <w:t xml:space="preserve">le nom du cours ;                                                                      </w:t>
            </w:r>
          </w:p>
          <w:p w14:paraId="41B0E2A2" w14:textId="77777777" w:rsidR="008A164C" w:rsidRDefault="008A164C" w:rsidP="00776934">
            <w:pPr>
              <w:pStyle w:val="Textetableau"/>
              <w:numPr>
                <w:ilvl w:val="1"/>
                <w:numId w:val="18"/>
              </w:numPr>
            </w:pPr>
            <w:r>
              <w:rPr>
                <w:szCs w:val="20"/>
              </w:rPr>
              <w:t xml:space="preserve">le nom du vérificateur ;                                          </w:t>
            </w:r>
          </w:p>
          <w:p w14:paraId="39F33D50" w14:textId="77777777" w:rsidR="008A164C" w:rsidRDefault="008A164C" w:rsidP="00776934">
            <w:pPr>
              <w:pStyle w:val="Textetableau"/>
              <w:numPr>
                <w:ilvl w:val="1"/>
                <w:numId w:val="18"/>
              </w:numPr>
            </w:pPr>
            <w:r>
              <w:rPr>
                <w:szCs w:val="20"/>
              </w:rPr>
              <w:t>le numéro de référence du dessin le reliant aux autres (futurs) dessins.</w:t>
            </w:r>
          </w:p>
        </w:tc>
      </w:tr>
      <w:tr w:rsidR="008A164C" w14:paraId="7B21E21D" w14:textId="77777777" w:rsidTr="008A164C">
        <w:tblPrEx>
          <w:tblPrExChange w:id="3793" w:author="Gaston" w:date="2019-02-28T12:23:00Z">
            <w:tblPrEx>
              <w:tblW w:w="9639" w:type="dxa"/>
            </w:tblPrEx>
          </w:tblPrExChange>
        </w:tblPrEx>
        <w:trPr>
          <w:cantSplit/>
          <w:trPrChange w:id="3794" w:author="Gaston" w:date="2019-02-28T12:23:00Z">
            <w:trPr>
              <w:cantSplit/>
            </w:trPr>
          </w:trPrChange>
        </w:trPr>
        <w:tc>
          <w:tcPr>
            <w:tcW w:w="284" w:type="dxa"/>
            <w:tcPrChange w:id="3795" w:author="Gaston" w:date="2019-02-28T12:23:00Z">
              <w:tcPr>
                <w:tcW w:w="284" w:type="dxa"/>
              </w:tcPr>
            </w:tcPrChange>
          </w:tcPr>
          <w:p w14:paraId="3AD1C905" w14:textId="77777777" w:rsidR="008A164C" w:rsidRDefault="008A164C" w:rsidP="00776934">
            <w:pPr>
              <w:pStyle w:val="Textetableau"/>
              <w:numPr>
                <w:ilvl w:val="0"/>
                <w:numId w:val="3"/>
              </w:numPr>
              <w:rPr>
                <w:szCs w:val="20"/>
              </w:rPr>
            </w:pPr>
          </w:p>
        </w:tc>
        <w:tc>
          <w:tcPr>
            <w:tcW w:w="9639" w:type="dxa"/>
            <w:tcPrChange w:id="3796" w:author="Gaston" w:date="2019-02-28T12:23:00Z">
              <w:tcPr>
                <w:tcW w:w="8221" w:type="dxa"/>
              </w:tcPr>
            </w:tcPrChange>
          </w:tcPr>
          <w:p w14:paraId="1D19A028" w14:textId="77777777" w:rsidR="008A164C" w:rsidRDefault="008A164C" w:rsidP="00776934">
            <w:pPr>
              <w:pStyle w:val="Textetableau"/>
              <w:rPr>
                <w:szCs w:val="20"/>
              </w:rPr>
            </w:pPr>
            <w:r>
              <w:rPr>
                <w:szCs w:val="20"/>
              </w:rPr>
              <w:t>Le pourtour « </w:t>
            </w:r>
            <w:proofErr w:type="spellStart"/>
            <w:r>
              <w:rPr>
                <w:szCs w:val="20"/>
              </w:rPr>
              <w:t>board</w:t>
            </w:r>
            <w:proofErr w:type="spellEnd"/>
            <w:r>
              <w:rPr>
                <w:szCs w:val="20"/>
              </w:rPr>
              <w:t xml:space="preserve"> </w:t>
            </w:r>
            <w:proofErr w:type="spellStart"/>
            <w:r>
              <w:rPr>
                <w:szCs w:val="20"/>
              </w:rPr>
              <w:t>outline</w:t>
            </w:r>
            <w:proofErr w:type="spellEnd"/>
            <w:r>
              <w:rPr>
                <w:szCs w:val="20"/>
              </w:rPr>
              <w:t> » sur la couche «Dimension» de la plaquette est visible.</w:t>
            </w:r>
          </w:p>
        </w:tc>
      </w:tr>
      <w:tr w:rsidR="008A164C" w14:paraId="1EA8211B" w14:textId="77777777" w:rsidTr="008A164C">
        <w:tblPrEx>
          <w:tblPrExChange w:id="3797" w:author="Gaston" w:date="2019-02-28T12:23:00Z">
            <w:tblPrEx>
              <w:tblW w:w="9639" w:type="dxa"/>
            </w:tblPrEx>
          </w:tblPrExChange>
        </w:tblPrEx>
        <w:trPr>
          <w:cantSplit/>
          <w:trPrChange w:id="3798" w:author="Gaston" w:date="2019-02-28T12:23:00Z">
            <w:trPr>
              <w:cantSplit/>
            </w:trPr>
          </w:trPrChange>
        </w:trPr>
        <w:tc>
          <w:tcPr>
            <w:tcW w:w="284" w:type="dxa"/>
            <w:tcPrChange w:id="3799" w:author="Gaston" w:date="2019-02-28T12:23:00Z">
              <w:tcPr>
                <w:tcW w:w="284" w:type="dxa"/>
              </w:tcPr>
            </w:tcPrChange>
          </w:tcPr>
          <w:p w14:paraId="5DEC6C98" w14:textId="77777777" w:rsidR="008A164C" w:rsidRDefault="008A164C" w:rsidP="00776934">
            <w:pPr>
              <w:pStyle w:val="Textetableau"/>
              <w:numPr>
                <w:ilvl w:val="0"/>
                <w:numId w:val="3"/>
              </w:numPr>
              <w:rPr>
                <w:szCs w:val="20"/>
              </w:rPr>
            </w:pPr>
          </w:p>
        </w:tc>
        <w:tc>
          <w:tcPr>
            <w:tcW w:w="9639" w:type="dxa"/>
            <w:tcPrChange w:id="3800" w:author="Gaston" w:date="2019-02-28T12:23:00Z">
              <w:tcPr>
                <w:tcW w:w="8221" w:type="dxa"/>
              </w:tcPr>
            </w:tcPrChange>
          </w:tcPr>
          <w:p w14:paraId="520ED903" w14:textId="77777777" w:rsidR="008A164C" w:rsidRDefault="008A164C" w:rsidP="00776934">
            <w:pPr>
              <w:pStyle w:val="Textetableau"/>
            </w:pPr>
            <w:r>
              <w:rPr>
                <w:szCs w:val="20"/>
              </w:rPr>
              <w:t xml:space="preserve">Le diagramme ne comprend pas d'items qui ne doivent pas apparaître dans un diagramme de montage.  (par exemple : nom de l’auteur, pads, </w:t>
            </w:r>
            <w:proofErr w:type="spellStart"/>
            <w:r>
              <w:rPr>
                <w:szCs w:val="20"/>
              </w:rPr>
              <w:t>vias</w:t>
            </w:r>
            <w:proofErr w:type="spellEnd"/>
            <w:r>
              <w:rPr>
                <w:szCs w:val="20"/>
              </w:rPr>
              <w:t>, traces de cuivre, etc.)</w:t>
            </w:r>
          </w:p>
        </w:tc>
      </w:tr>
      <w:tr w:rsidR="008A164C" w14:paraId="426F59F2" w14:textId="77777777" w:rsidTr="008A164C">
        <w:tblPrEx>
          <w:tblPrExChange w:id="3801" w:author="Gaston" w:date="2019-02-28T12:23:00Z">
            <w:tblPrEx>
              <w:tblW w:w="9639" w:type="dxa"/>
            </w:tblPrEx>
          </w:tblPrExChange>
        </w:tblPrEx>
        <w:trPr>
          <w:cantSplit/>
          <w:trPrChange w:id="3802" w:author="Gaston" w:date="2019-02-28T12:23:00Z">
            <w:trPr>
              <w:cantSplit/>
            </w:trPr>
          </w:trPrChange>
        </w:trPr>
        <w:tc>
          <w:tcPr>
            <w:tcW w:w="9923" w:type="dxa"/>
            <w:gridSpan w:val="2"/>
            <w:shd w:val="clear" w:color="auto" w:fill="E0E0E0"/>
            <w:tcPrChange w:id="3803" w:author="Gaston" w:date="2019-02-28T12:23:00Z">
              <w:tcPr>
                <w:tcW w:w="8505" w:type="dxa"/>
                <w:gridSpan w:val="2"/>
                <w:shd w:val="clear" w:color="auto" w:fill="E0E0E0"/>
              </w:tcPr>
            </w:tcPrChange>
          </w:tcPr>
          <w:p w14:paraId="330ADA8E" w14:textId="77777777" w:rsidR="008A164C" w:rsidRDefault="008A164C" w:rsidP="00776934">
            <w:pPr>
              <w:pStyle w:val="Textetableau"/>
            </w:pPr>
            <w:del w:id="3804" w:author="Gaston" w:date="2019-02-28T12:23:00Z">
              <w:r w:rsidDel="008A164C">
                <w:delText>TOTAL</w:delText>
              </w:r>
            </w:del>
          </w:p>
        </w:tc>
      </w:tr>
    </w:tbl>
    <w:p w14:paraId="44DA6305" w14:textId="77777777" w:rsidR="00782100" w:rsidRDefault="00782100"/>
    <w:p w14:paraId="091582F2" w14:textId="77777777" w:rsidR="0063163B" w:rsidRDefault="0063163B">
      <w:r>
        <w:br w:type="page"/>
      </w:r>
    </w:p>
    <w:tbl>
      <w:tblPr>
        <w:tblW w:w="9781"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805" w:author="Gaston" w:date="2019-02-28T12:28: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497"/>
        <w:tblGridChange w:id="3806">
          <w:tblGrid>
            <w:gridCol w:w="284"/>
            <w:gridCol w:w="8221"/>
          </w:tblGrid>
        </w:tblGridChange>
      </w:tblGrid>
      <w:tr w:rsidR="00724F5F" w14:paraId="449176CA" w14:textId="77777777" w:rsidTr="00724F5F">
        <w:trPr>
          <w:cantSplit/>
          <w:trHeight w:val="230"/>
          <w:ins w:id="3807" w:author="Gaston" w:date="2019-02-28T12:28:00Z"/>
          <w:trPrChange w:id="3808" w:author="Gaston" w:date="2019-02-28T12:28:00Z">
            <w:trPr>
              <w:cantSplit/>
              <w:trHeight w:val="230"/>
            </w:trPr>
          </w:trPrChange>
        </w:trPr>
        <w:tc>
          <w:tcPr>
            <w:tcW w:w="9781" w:type="dxa"/>
            <w:gridSpan w:val="2"/>
            <w:shd w:val="clear" w:color="auto" w:fill="E0E0E0"/>
            <w:tcPrChange w:id="3809" w:author="Gaston" w:date="2019-02-28T12:28:00Z">
              <w:tcPr>
                <w:tcW w:w="8505" w:type="dxa"/>
                <w:gridSpan w:val="2"/>
                <w:shd w:val="clear" w:color="auto" w:fill="E0E0E0"/>
              </w:tcPr>
            </w:tcPrChange>
          </w:tcPr>
          <w:p w14:paraId="194D465F" w14:textId="77777777" w:rsidR="00724F5F" w:rsidRDefault="00724F5F">
            <w:pPr>
              <w:pStyle w:val="Titre1"/>
              <w:rPr>
                <w:ins w:id="3810" w:author="Gaston" w:date="2019-02-28T12:28:00Z"/>
                <w:szCs w:val="20"/>
              </w:rPr>
              <w:pPrChange w:id="3811" w:author="Gaston" w:date="2019-02-28T17:06:00Z">
                <w:pPr>
                  <w:pStyle w:val="Textetableau"/>
                  <w:jc w:val="center"/>
                </w:pPr>
              </w:pPrChange>
            </w:pPr>
            <w:bookmarkStart w:id="3812" w:name="_Toc2273854"/>
            <w:proofErr w:type="gramStart"/>
            <w:ins w:id="3813" w:author="Gaston" w:date="2019-02-28T12:28:00Z">
              <w:r w:rsidRPr="0032774E">
                <w:lastRenderedPageBreak/>
                <w:t>Diagramme  matriciel</w:t>
              </w:r>
              <w:bookmarkEnd w:id="3812"/>
              <w:proofErr w:type="gramEnd"/>
            </w:ins>
          </w:p>
        </w:tc>
      </w:tr>
      <w:tr w:rsidR="00724F5F" w14:paraId="55A46CA8" w14:textId="77777777" w:rsidTr="00724F5F">
        <w:tblPrEx>
          <w:tblPrExChange w:id="3814" w:author="Gaston" w:date="2019-02-28T12:28:00Z">
            <w:tblPrEx>
              <w:tblW w:w="9639" w:type="dxa"/>
            </w:tblPrEx>
          </w:tblPrExChange>
        </w:tblPrEx>
        <w:trPr>
          <w:cantSplit/>
          <w:trHeight w:val="230"/>
          <w:trPrChange w:id="3815" w:author="Gaston" w:date="2019-02-28T12:28:00Z">
            <w:trPr>
              <w:cantSplit/>
            </w:trPr>
          </w:trPrChange>
        </w:trPr>
        <w:tc>
          <w:tcPr>
            <w:tcW w:w="9781" w:type="dxa"/>
            <w:gridSpan w:val="2"/>
            <w:vMerge w:val="restart"/>
            <w:shd w:val="clear" w:color="auto" w:fill="E0E0E0"/>
            <w:tcPrChange w:id="3816" w:author="Gaston" w:date="2019-02-28T12:28:00Z">
              <w:tcPr>
                <w:tcW w:w="8505" w:type="dxa"/>
                <w:gridSpan w:val="2"/>
                <w:vMerge w:val="restart"/>
                <w:shd w:val="clear" w:color="auto" w:fill="E0E0E0"/>
              </w:tcPr>
            </w:tcPrChange>
          </w:tcPr>
          <w:p w14:paraId="1B86F9C7" w14:textId="77777777" w:rsidR="00724F5F" w:rsidRDefault="00724F5F" w:rsidP="00DC584E">
            <w:pPr>
              <w:pStyle w:val="Textetableau"/>
              <w:jc w:val="center"/>
            </w:pPr>
            <w:r>
              <w:rPr>
                <w:szCs w:val="20"/>
              </w:rPr>
              <w:t>Liste de critères tels que définis dans le document</w:t>
            </w:r>
          </w:p>
          <w:p w14:paraId="24290B54" w14:textId="77777777" w:rsidR="00724F5F" w:rsidRDefault="00724F5F" w:rsidP="00DC584E">
            <w:pPr>
              <w:pStyle w:val="Textetableau"/>
              <w:jc w:val="center"/>
            </w:pPr>
            <w:r>
              <w:rPr>
                <w:szCs w:val="20"/>
              </w:rPr>
              <w:t xml:space="preserve">«Le diagramme matriciel» du </w:t>
            </w:r>
            <w:proofErr w:type="gramStart"/>
            <w:r>
              <w:rPr>
                <w:szCs w:val="20"/>
              </w:rPr>
              <w:t>cours  Numérique</w:t>
            </w:r>
            <w:proofErr w:type="gramEnd"/>
            <w:r>
              <w:rPr>
                <w:szCs w:val="20"/>
              </w:rPr>
              <w:t xml:space="preserve"> 4. </w:t>
            </w:r>
          </w:p>
        </w:tc>
      </w:tr>
      <w:tr w:rsidR="00724F5F" w14:paraId="54244642" w14:textId="77777777" w:rsidTr="00724F5F">
        <w:tblPrEx>
          <w:tblPrExChange w:id="3817" w:author="Gaston" w:date="2019-02-28T12:28:00Z">
            <w:tblPrEx>
              <w:tblW w:w="9639" w:type="dxa"/>
            </w:tblPrEx>
          </w:tblPrExChange>
        </w:tblPrEx>
        <w:trPr>
          <w:cantSplit/>
          <w:trHeight w:val="286"/>
          <w:trPrChange w:id="3818" w:author="Gaston" w:date="2019-02-28T12:28:00Z">
            <w:trPr>
              <w:cantSplit/>
            </w:trPr>
          </w:trPrChange>
        </w:trPr>
        <w:tc>
          <w:tcPr>
            <w:tcW w:w="9781" w:type="dxa"/>
            <w:gridSpan w:val="2"/>
            <w:vMerge/>
            <w:tcPrChange w:id="3819" w:author="Gaston" w:date="2019-02-28T12:28:00Z">
              <w:tcPr>
                <w:tcW w:w="8505" w:type="dxa"/>
                <w:gridSpan w:val="2"/>
                <w:vMerge/>
              </w:tcPr>
            </w:tcPrChange>
          </w:tcPr>
          <w:p w14:paraId="1FE94C63" w14:textId="77777777" w:rsidR="00724F5F" w:rsidRDefault="00724F5F" w:rsidP="00DC584E">
            <w:pPr>
              <w:pStyle w:val="Textetableau"/>
              <w:jc w:val="center"/>
            </w:pPr>
          </w:p>
        </w:tc>
      </w:tr>
      <w:tr w:rsidR="00724F5F" w14:paraId="04D6779F" w14:textId="77777777" w:rsidTr="00724F5F">
        <w:tblPrEx>
          <w:tblPrExChange w:id="3820" w:author="Gaston" w:date="2019-02-28T12:28:00Z">
            <w:tblPrEx>
              <w:tblW w:w="9639" w:type="dxa"/>
            </w:tblPrEx>
          </w:tblPrExChange>
        </w:tblPrEx>
        <w:tc>
          <w:tcPr>
            <w:tcW w:w="284" w:type="dxa"/>
            <w:tcPrChange w:id="3821" w:author="Gaston" w:date="2019-02-28T12:28:00Z">
              <w:tcPr>
                <w:tcW w:w="284" w:type="dxa"/>
              </w:tcPr>
            </w:tcPrChange>
          </w:tcPr>
          <w:p w14:paraId="0EA83915" w14:textId="77777777" w:rsidR="00724F5F" w:rsidRDefault="00724F5F" w:rsidP="00DC584E">
            <w:pPr>
              <w:pStyle w:val="Textetableau"/>
              <w:numPr>
                <w:ilvl w:val="0"/>
                <w:numId w:val="4"/>
              </w:numPr>
              <w:rPr>
                <w:szCs w:val="20"/>
              </w:rPr>
            </w:pPr>
          </w:p>
        </w:tc>
        <w:tc>
          <w:tcPr>
            <w:tcW w:w="9497" w:type="dxa"/>
            <w:tcPrChange w:id="3822" w:author="Gaston" w:date="2019-02-28T12:28:00Z">
              <w:tcPr>
                <w:tcW w:w="8221" w:type="dxa"/>
              </w:tcPr>
            </w:tcPrChange>
          </w:tcPr>
          <w:p w14:paraId="66A28BB4" w14:textId="77777777" w:rsidR="00724F5F" w:rsidRDefault="00724F5F" w:rsidP="00DC584E">
            <w:pPr>
              <w:pStyle w:val="Textetableau"/>
            </w:pPr>
            <w:r>
              <w:t>Le diagramme doit être suffisamment bien fait pour être évalué.</w:t>
            </w:r>
          </w:p>
        </w:tc>
      </w:tr>
      <w:tr w:rsidR="00724F5F" w14:paraId="511613A3" w14:textId="77777777" w:rsidTr="00724F5F">
        <w:tblPrEx>
          <w:tblPrExChange w:id="3823" w:author="Gaston" w:date="2019-02-28T12:28:00Z">
            <w:tblPrEx>
              <w:tblW w:w="9639" w:type="dxa"/>
            </w:tblPrEx>
          </w:tblPrExChange>
        </w:tblPrEx>
        <w:trPr>
          <w:cantSplit/>
          <w:trHeight w:val="397"/>
          <w:trPrChange w:id="3824" w:author="Gaston" w:date="2019-02-28T12:28:00Z">
            <w:trPr>
              <w:cantSplit/>
              <w:trHeight w:val="397"/>
            </w:trPr>
          </w:trPrChange>
        </w:trPr>
        <w:tc>
          <w:tcPr>
            <w:tcW w:w="9781" w:type="dxa"/>
            <w:gridSpan w:val="2"/>
            <w:tcBorders>
              <w:bottom w:val="single" w:sz="4" w:space="0" w:color="auto"/>
            </w:tcBorders>
            <w:shd w:val="clear" w:color="auto" w:fill="E0E0E0"/>
            <w:tcPrChange w:id="3825" w:author="Gaston" w:date="2019-02-28T12:28:00Z">
              <w:tcPr>
                <w:tcW w:w="8505" w:type="dxa"/>
                <w:gridSpan w:val="2"/>
                <w:tcBorders>
                  <w:bottom w:val="single" w:sz="4" w:space="0" w:color="auto"/>
                </w:tcBorders>
                <w:shd w:val="clear" w:color="auto" w:fill="E0E0E0"/>
              </w:tcPr>
            </w:tcPrChange>
          </w:tcPr>
          <w:p w14:paraId="32B7D293" w14:textId="77777777" w:rsidR="00724F5F" w:rsidRDefault="00724F5F" w:rsidP="00DC584E">
            <w:pPr>
              <w:pStyle w:val="Textetableau"/>
              <w:rPr>
                <w:szCs w:val="20"/>
              </w:rPr>
            </w:pPr>
          </w:p>
        </w:tc>
      </w:tr>
      <w:tr w:rsidR="00724F5F" w14:paraId="3A97D3F1" w14:textId="77777777" w:rsidTr="00724F5F">
        <w:tblPrEx>
          <w:tblPrExChange w:id="3826" w:author="Gaston" w:date="2019-02-28T12:28:00Z">
            <w:tblPrEx>
              <w:tblW w:w="9639" w:type="dxa"/>
            </w:tblPrEx>
          </w:tblPrExChange>
        </w:tblPrEx>
        <w:trPr>
          <w:cantSplit/>
          <w:trPrChange w:id="3827" w:author="Gaston" w:date="2019-02-28T12:28:00Z">
            <w:trPr>
              <w:cantSplit/>
            </w:trPr>
          </w:trPrChange>
        </w:trPr>
        <w:tc>
          <w:tcPr>
            <w:tcW w:w="284" w:type="dxa"/>
            <w:tcPrChange w:id="3828" w:author="Gaston" w:date="2019-02-28T12:28:00Z">
              <w:tcPr>
                <w:tcW w:w="284" w:type="dxa"/>
              </w:tcPr>
            </w:tcPrChange>
          </w:tcPr>
          <w:p w14:paraId="56FC43EF" w14:textId="77777777" w:rsidR="00724F5F" w:rsidRDefault="00724F5F" w:rsidP="00DC584E">
            <w:pPr>
              <w:pStyle w:val="Textetableau"/>
              <w:numPr>
                <w:ilvl w:val="0"/>
                <w:numId w:val="3"/>
              </w:numPr>
              <w:rPr>
                <w:szCs w:val="20"/>
              </w:rPr>
            </w:pPr>
          </w:p>
        </w:tc>
        <w:tc>
          <w:tcPr>
            <w:tcW w:w="9497" w:type="dxa"/>
            <w:tcPrChange w:id="3829" w:author="Gaston" w:date="2019-02-28T12:28:00Z">
              <w:tcPr>
                <w:tcW w:w="8221" w:type="dxa"/>
              </w:tcPr>
            </w:tcPrChange>
          </w:tcPr>
          <w:p w14:paraId="26C6FAFF" w14:textId="77777777" w:rsidR="00724F5F" w:rsidRDefault="00724F5F" w:rsidP="00DC584E">
            <w:pPr>
              <w:pStyle w:val="Textetableau"/>
            </w:pPr>
            <w:r>
              <w:rPr>
                <w:szCs w:val="20"/>
              </w:rPr>
              <w:t>Le diagramme matriciel tient sur une seule feuille 8</w:t>
            </w:r>
            <w:r>
              <w:rPr>
                <w:szCs w:val="20"/>
                <w:vertAlign w:val="superscript"/>
              </w:rPr>
              <w:t>1/2</w:t>
            </w:r>
            <w:r>
              <w:rPr>
                <w:szCs w:val="20"/>
              </w:rPr>
              <w:t xml:space="preserve"> x 11(pouces).</w:t>
            </w:r>
          </w:p>
        </w:tc>
      </w:tr>
      <w:tr w:rsidR="00724F5F" w14:paraId="06CD30BA" w14:textId="77777777" w:rsidTr="00724F5F">
        <w:tblPrEx>
          <w:tblPrExChange w:id="3830" w:author="Gaston" w:date="2019-02-28T12:28:00Z">
            <w:tblPrEx>
              <w:tblW w:w="9639" w:type="dxa"/>
            </w:tblPrEx>
          </w:tblPrExChange>
        </w:tblPrEx>
        <w:trPr>
          <w:cantSplit/>
          <w:trPrChange w:id="3831" w:author="Gaston" w:date="2019-02-28T12:28:00Z">
            <w:trPr>
              <w:cantSplit/>
            </w:trPr>
          </w:trPrChange>
        </w:trPr>
        <w:tc>
          <w:tcPr>
            <w:tcW w:w="284" w:type="dxa"/>
            <w:tcPrChange w:id="3832" w:author="Gaston" w:date="2019-02-28T12:28:00Z">
              <w:tcPr>
                <w:tcW w:w="284" w:type="dxa"/>
              </w:tcPr>
            </w:tcPrChange>
          </w:tcPr>
          <w:p w14:paraId="6DAA8D14" w14:textId="77777777" w:rsidR="00724F5F" w:rsidRDefault="00724F5F" w:rsidP="00DC584E">
            <w:pPr>
              <w:pStyle w:val="Textetableau"/>
              <w:numPr>
                <w:ilvl w:val="0"/>
                <w:numId w:val="3"/>
              </w:numPr>
              <w:rPr>
                <w:szCs w:val="20"/>
              </w:rPr>
            </w:pPr>
          </w:p>
        </w:tc>
        <w:tc>
          <w:tcPr>
            <w:tcW w:w="9497" w:type="dxa"/>
            <w:tcPrChange w:id="3833" w:author="Gaston" w:date="2019-02-28T12:28:00Z">
              <w:tcPr>
                <w:tcW w:w="8221" w:type="dxa"/>
              </w:tcPr>
            </w:tcPrChange>
          </w:tcPr>
          <w:p w14:paraId="42F331E0" w14:textId="77777777" w:rsidR="00724F5F" w:rsidRDefault="00724F5F" w:rsidP="00DC584E">
            <w:pPr>
              <w:pStyle w:val="Textetableau"/>
            </w:pPr>
            <w:r>
              <w:rPr>
                <w:szCs w:val="20"/>
              </w:rPr>
              <w:t>La surface utilisée n'est pas exagérée. (ceci ne s’applique que si la surface n’est pas imposée)</w:t>
            </w:r>
          </w:p>
        </w:tc>
      </w:tr>
      <w:tr w:rsidR="00724F5F" w14:paraId="6B9FF865" w14:textId="77777777" w:rsidTr="00724F5F">
        <w:tblPrEx>
          <w:tblPrExChange w:id="3834" w:author="Gaston" w:date="2019-02-28T12:28:00Z">
            <w:tblPrEx>
              <w:tblW w:w="9639" w:type="dxa"/>
            </w:tblPrEx>
          </w:tblPrExChange>
        </w:tblPrEx>
        <w:trPr>
          <w:cantSplit/>
          <w:trPrChange w:id="3835" w:author="Gaston" w:date="2019-02-28T12:28:00Z">
            <w:trPr>
              <w:cantSplit/>
            </w:trPr>
          </w:trPrChange>
        </w:trPr>
        <w:tc>
          <w:tcPr>
            <w:tcW w:w="284" w:type="dxa"/>
            <w:tcPrChange w:id="3836" w:author="Gaston" w:date="2019-02-28T12:28:00Z">
              <w:tcPr>
                <w:tcW w:w="284" w:type="dxa"/>
              </w:tcPr>
            </w:tcPrChange>
          </w:tcPr>
          <w:p w14:paraId="08D2F497" w14:textId="77777777" w:rsidR="00724F5F" w:rsidRDefault="00724F5F" w:rsidP="00DC584E">
            <w:pPr>
              <w:pStyle w:val="Textetableau"/>
              <w:numPr>
                <w:ilvl w:val="0"/>
                <w:numId w:val="3"/>
              </w:numPr>
              <w:rPr>
                <w:szCs w:val="20"/>
              </w:rPr>
            </w:pPr>
          </w:p>
        </w:tc>
        <w:tc>
          <w:tcPr>
            <w:tcW w:w="9497" w:type="dxa"/>
            <w:tcPrChange w:id="3837" w:author="Gaston" w:date="2019-02-28T12:28:00Z">
              <w:tcPr>
                <w:tcW w:w="8221" w:type="dxa"/>
              </w:tcPr>
            </w:tcPrChange>
          </w:tcPr>
          <w:p w14:paraId="1FFDEDFE" w14:textId="77777777" w:rsidR="00724F5F" w:rsidRDefault="00724F5F" w:rsidP="00DC584E">
            <w:pPr>
              <w:pStyle w:val="Textetableau"/>
            </w:pPr>
            <w:r>
              <w:rPr>
                <w:szCs w:val="20"/>
              </w:rPr>
              <w:t>L'espace entre les traces respecte les standards.</w:t>
            </w:r>
          </w:p>
        </w:tc>
      </w:tr>
      <w:tr w:rsidR="00724F5F" w14:paraId="0805061F" w14:textId="77777777" w:rsidTr="00724F5F">
        <w:tblPrEx>
          <w:tblPrExChange w:id="3838" w:author="Gaston" w:date="2019-02-28T12:28:00Z">
            <w:tblPrEx>
              <w:tblW w:w="9639" w:type="dxa"/>
            </w:tblPrEx>
          </w:tblPrExChange>
        </w:tblPrEx>
        <w:trPr>
          <w:cantSplit/>
          <w:trPrChange w:id="3839" w:author="Gaston" w:date="2019-02-28T12:28:00Z">
            <w:trPr>
              <w:cantSplit/>
            </w:trPr>
          </w:trPrChange>
        </w:trPr>
        <w:tc>
          <w:tcPr>
            <w:tcW w:w="284" w:type="dxa"/>
            <w:tcPrChange w:id="3840" w:author="Gaston" w:date="2019-02-28T12:28:00Z">
              <w:tcPr>
                <w:tcW w:w="284" w:type="dxa"/>
              </w:tcPr>
            </w:tcPrChange>
          </w:tcPr>
          <w:p w14:paraId="730933B3" w14:textId="77777777" w:rsidR="00724F5F" w:rsidRDefault="00724F5F" w:rsidP="00DC584E">
            <w:pPr>
              <w:pStyle w:val="Textetableau"/>
              <w:numPr>
                <w:ilvl w:val="0"/>
                <w:numId w:val="3"/>
              </w:numPr>
              <w:rPr>
                <w:szCs w:val="20"/>
              </w:rPr>
            </w:pPr>
          </w:p>
        </w:tc>
        <w:tc>
          <w:tcPr>
            <w:tcW w:w="9497" w:type="dxa"/>
            <w:tcPrChange w:id="3841" w:author="Gaston" w:date="2019-02-28T12:28:00Z">
              <w:tcPr>
                <w:tcW w:w="8221" w:type="dxa"/>
              </w:tcPr>
            </w:tcPrChange>
          </w:tcPr>
          <w:p w14:paraId="4311415B" w14:textId="77777777" w:rsidR="00724F5F" w:rsidRDefault="00724F5F" w:rsidP="00DC584E">
            <w:pPr>
              <w:pStyle w:val="Textetableau"/>
            </w:pPr>
            <w:r>
              <w:rPr>
                <w:szCs w:val="20"/>
              </w:rPr>
              <w:t>La largeur des traces respecte les standards.</w:t>
            </w:r>
          </w:p>
        </w:tc>
      </w:tr>
      <w:tr w:rsidR="00724F5F" w14:paraId="3461B790" w14:textId="77777777" w:rsidTr="00724F5F">
        <w:tblPrEx>
          <w:tblPrExChange w:id="3842" w:author="Gaston" w:date="2019-02-28T12:28:00Z">
            <w:tblPrEx>
              <w:tblW w:w="9639" w:type="dxa"/>
            </w:tblPrEx>
          </w:tblPrExChange>
        </w:tblPrEx>
        <w:trPr>
          <w:cantSplit/>
          <w:trPrChange w:id="3843" w:author="Gaston" w:date="2019-02-28T12:28:00Z">
            <w:trPr>
              <w:cantSplit/>
            </w:trPr>
          </w:trPrChange>
        </w:trPr>
        <w:tc>
          <w:tcPr>
            <w:tcW w:w="284" w:type="dxa"/>
            <w:tcPrChange w:id="3844" w:author="Gaston" w:date="2019-02-28T12:28:00Z">
              <w:tcPr>
                <w:tcW w:w="284" w:type="dxa"/>
              </w:tcPr>
            </w:tcPrChange>
          </w:tcPr>
          <w:p w14:paraId="43C8805E" w14:textId="77777777" w:rsidR="00724F5F" w:rsidRDefault="00724F5F" w:rsidP="00DC584E">
            <w:pPr>
              <w:pStyle w:val="Textetableau"/>
              <w:numPr>
                <w:ilvl w:val="0"/>
                <w:numId w:val="3"/>
              </w:numPr>
              <w:rPr>
                <w:szCs w:val="20"/>
              </w:rPr>
            </w:pPr>
          </w:p>
        </w:tc>
        <w:tc>
          <w:tcPr>
            <w:tcW w:w="9497" w:type="dxa"/>
            <w:tcPrChange w:id="3845" w:author="Gaston" w:date="2019-02-28T12:28:00Z">
              <w:tcPr>
                <w:tcW w:w="8221" w:type="dxa"/>
              </w:tcPr>
            </w:tcPrChange>
          </w:tcPr>
          <w:p w14:paraId="7DF17D52" w14:textId="77777777" w:rsidR="00724F5F" w:rsidRDefault="00724F5F" w:rsidP="00DC584E">
            <w:pPr>
              <w:pStyle w:val="Textetableau"/>
              <w:rPr>
                <w:szCs w:val="20"/>
              </w:rPr>
            </w:pPr>
            <w:r>
              <w:rPr>
                <w:szCs w:val="20"/>
              </w:rPr>
              <w:t>Le circuit possède un «</w:t>
            </w:r>
            <w:proofErr w:type="spellStart"/>
            <w:r>
              <w:rPr>
                <w:szCs w:val="20"/>
              </w:rPr>
              <w:t>copper</w:t>
            </w:r>
            <w:proofErr w:type="spellEnd"/>
            <w:r>
              <w:rPr>
                <w:szCs w:val="20"/>
              </w:rPr>
              <w:t xml:space="preserve"> pour»  fonctionnel, si requis.</w:t>
            </w:r>
          </w:p>
        </w:tc>
      </w:tr>
      <w:tr w:rsidR="00724F5F" w14:paraId="687546ED" w14:textId="77777777" w:rsidTr="00724F5F">
        <w:tblPrEx>
          <w:tblPrExChange w:id="3846" w:author="Gaston" w:date="2019-02-28T12:28:00Z">
            <w:tblPrEx>
              <w:tblW w:w="9639" w:type="dxa"/>
            </w:tblPrEx>
          </w:tblPrExChange>
        </w:tblPrEx>
        <w:trPr>
          <w:cantSplit/>
          <w:trPrChange w:id="3847" w:author="Gaston" w:date="2019-02-28T12:28:00Z">
            <w:trPr>
              <w:cantSplit/>
            </w:trPr>
          </w:trPrChange>
        </w:trPr>
        <w:tc>
          <w:tcPr>
            <w:tcW w:w="284" w:type="dxa"/>
            <w:tcPrChange w:id="3848" w:author="Gaston" w:date="2019-02-28T12:28:00Z">
              <w:tcPr>
                <w:tcW w:w="284" w:type="dxa"/>
              </w:tcPr>
            </w:tcPrChange>
          </w:tcPr>
          <w:p w14:paraId="23CBE40F" w14:textId="77777777" w:rsidR="00724F5F" w:rsidRDefault="00724F5F" w:rsidP="00DC584E">
            <w:pPr>
              <w:pStyle w:val="Textetableau"/>
              <w:numPr>
                <w:ilvl w:val="0"/>
                <w:numId w:val="3"/>
              </w:numPr>
              <w:rPr>
                <w:szCs w:val="20"/>
              </w:rPr>
            </w:pPr>
          </w:p>
        </w:tc>
        <w:tc>
          <w:tcPr>
            <w:tcW w:w="9497" w:type="dxa"/>
            <w:tcPrChange w:id="3849" w:author="Gaston" w:date="2019-02-28T12:28:00Z">
              <w:tcPr>
                <w:tcW w:w="8221" w:type="dxa"/>
              </w:tcPr>
            </w:tcPrChange>
          </w:tcPr>
          <w:p w14:paraId="5FF8D7A2" w14:textId="77777777" w:rsidR="00724F5F" w:rsidRDefault="00724F5F" w:rsidP="00DC584E">
            <w:pPr>
              <w:pStyle w:val="Textetableau"/>
              <w:rPr>
                <w:szCs w:val="20"/>
              </w:rPr>
            </w:pPr>
            <w:r>
              <w:rPr>
                <w:szCs w:val="20"/>
              </w:rPr>
              <w:t xml:space="preserve">Dans le cas d’un circuit simple face, les </w:t>
            </w:r>
            <w:ins w:id="3850" w:author="Gaston" w:date="2019-02-28T12:30:00Z">
              <w:r>
                <w:rPr>
                  <w:szCs w:val="20"/>
                </w:rPr>
                <w:t xml:space="preserve">cavaliers </w:t>
              </w:r>
            </w:ins>
            <w:r>
              <w:rPr>
                <w:szCs w:val="20"/>
              </w:rPr>
              <w:t>«jumpers» sont au minimum.</w:t>
            </w:r>
          </w:p>
        </w:tc>
      </w:tr>
      <w:tr w:rsidR="00724F5F" w14:paraId="64B3AC8C" w14:textId="77777777" w:rsidTr="00724F5F">
        <w:tblPrEx>
          <w:tblPrExChange w:id="3851" w:author="Gaston" w:date="2019-02-28T12:28:00Z">
            <w:tblPrEx>
              <w:tblW w:w="9639" w:type="dxa"/>
            </w:tblPrEx>
          </w:tblPrExChange>
        </w:tblPrEx>
        <w:trPr>
          <w:cantSplit/>
          <w:trPrChange w:id="3852" w:author="Gaston" w:date="2019-02-28T12:28:00Z">
            <w:trPr>
              <w:cantSplit/>
            </w:trPr>
          </w:trPrChange>
        </w:trPr>
        <w:tc>
          <w:tcPr>
            <w:tcW w:w="284" w:type="dxa"/>
            <w:tcPrChange w:id="3853" w:author="Gaston" w:date="2019-02-28T12:28:00Z">
              <w:tcPr>
                <w:tcW w:w="284" w:type="dxa"/>
              </w:tcPr>
            </w:tcPrChange>
          </w:tcPr>
          <w:p w14:paraId="762EF392" w14:textId="77777777" w:rsidR="00724F5F" w:rsidRDefault="00724F5F" w:rsidP="00DC584E">
            <w:pPr>
              <w:pStyle w:val="Textetableau"/>
              <w:numPr>
                <w:ilvl w:val="0"/>
                <w:numId w:val="3"/>
              </w:numPr>
              <w:rPr>
                <w:szCs w:val="20"/>
              </w:rPr>
            </w:pPr>
          </w:p>
        </w:tc>
        <w:tc>
          <w:tcPr>
            <w:tcW w:w="9497" w:type="dxa"/>
            <w:tcPrChange w:id="3854" w:author="Gaston" w:date="2019-02-28T12:28:00Z">
              <w:tcPr>
                <w:tcW w:w="8221" w:type="dxa"/>
              </w:tcPr>
            </w:tcPrChange>
          </w:tcPr>
          <w:p w14:paraId="02432373" w14:textId="77777777" w:rsidR="00724F5F" w:rsidRDefault="00724F5F" w:rsidP="00DC584E">
            <w:pPr>
              <w:pStyle w:val="Textetableau"/>
            </w:pPr>
            <w:r>
              <w:rPr>
                <w:szCs w:val="20"/>
              </w:rPr>
              <w:t>Les éléments graphiques n'interfèrent pas les uns avec les autres.</w:t>
            </w:r>
          </w:p>
        </w:tc>
      </w:tr>
      <w:tr w:rsidR="00724F5F" w14:paraId="53A20C33" w14:textId="77777777" w:rsidTr="00724F5F">
        <w:tblPrEx>
          <w:tblPrExChange w:id="3855" w:author="Gaston" w:date="2019-02-28T12:28:00Z">
            <w:tblPrEx>
              <w:tblW w:w="9639" w:type="dxa"/>
            </w:tblPrEx>
          </w:tblPrExChange>
        </w:tblPrEx>
        <w:trPr>
          <w:cantSplit/>
          <w:trPrChange w:id="3856" w:author="Gaston" w:date="2019-02-28T12:28:00Z">
            <w:trPr>
              <w:cantSplit/>
            </w:trPr>
          </w:trPrChange>
        </w:trPr>
        <w:tc>
          <w:tcPr>
            <w:tcW w:w="284" w:type="dxa"/>
            <w:tcPrChange w:id="3857" w:author="Gaston" w:date="2019-02-28T12:28:00Z">
              <w:tcPr>
                <w:tcW w:w="284" w:type="dxa"/>
              </w:tcPr>
            </w:tcPrChange>
          </w:tcPr>
          <w:p w14:paraId="5BEF526C" w14:textId="77777777" w:rsidR="00724F5F" w:rsidRDefault="00724F5F" w:rsidP="00DC584E">
            <w:pPr>
              <w:pStyle w:val="Textetableau"/>
              <w:numPr>
                <w:ilvl w:val="0"/>
                <w:numId w:val="3"/>
              </w:numPr>
              <w:rPr>
                <w:szCs w:val="20"/>
              </w:rPr>
            </w:pPr>
          </w:p>
        </w:tc>
        <w:tc>
          <w:tcPr>
            <w:tcW w:w="9497" w:type="dxa"/>
            <w:tcPrChange w:id="3858" w:author="Gaston" w:date="2019-02-28T12:28:00Z">
              <w:tcPr>
                <w:tcW w:w="8221" w:type="dxa"/>
              </w:tcPr>
            </w:tcPrChange>
          </w:tcPr>
          <w:p w14:paraId="0739E8BB" w14:textId="77777777" w:rsidR="00724F5F" w:rsidRDefault="00724F5F" w:rsidP="00DC584E">
            <w:pPr>
              <w:pStyle w:val="Textetableau"/>
            </w:pPr>
            <w:r>
              <w:rPr>
                <w:szCs w:val="20"/>
              </w:rPr>
              <w:t xml:space="preserve">Les grosseurs des beignets «pad» sont </w:t>
            </w:r>
            <w:proofErr w:type="gramStart"/>
            <w:r>
              <w:rPr>
                <w:szCs w:val="20"/>
              </w:rPr>
              <w:t>biens</w:t>
            </w:r>
            <w:proofErr w:type="gramEnd"/>
            <w:r>
              <w:rPr>
                <w:szCs w:val="20"/>
              </w:rPr>
              <w:t xml:space="preserve"> choisies.</w:t>
            </w:r>
          </w:p>
        </w:tc>
      </w:tr>
      <w:tr w:rsidR="00724F5F" w14:paraId="79E967D9" w14:textId="77777777" w:rsidTr="00724F5F">
        <w:tblPrEx>
          <w:tblPrExChange w:id="3859" w:author="Gaston" w:date="2019-02-28T12:28:00Z">
            <w:tblPrEx>
              <w:tblW w:w="9639" w:type="dxa"/>
            </w:tblPrEx>
          </w:tblPrExChange>
        </w:tblPrEx>
        <w:trPr>
          <w:cantSplit/>
          <w:trPrChange w:id="3860" w:author="Gaston" w:date="2019-02-28T12:28:00Z">
            <w:trPr>
              <w:cantSplit/>
            </w:trPr>
          </w:trPrChange>
        </w:trPr>
        <w:tc>
          <w:tcPr>
            <w:tcW w:w="284" w:type="dxa"/>
            <w:tcPrChange w:id="3861" w:author="Gaston" w:date="2019-02-28T12:28:00Z">
              <w:tcPr>
                <w:tcW w:w="284" w:type="dxa"/>
              </w:tcPr>
            </w:tcPrChange>
          </w:tcPr>
          <w:p w14:paraId="0ABAD832" w14:textId="77777777" w:rsidR="00724F5F" w:rsidRDefault="00724F5F" w:rsidP="00DC584E">
            <w:pPr>
              <w:pStyle w:val="Textetableau"/>
              <w:numPr>
                <w:ilvl w:val="0"/>
                <w:numId w:val="3"/>
              </w:numPr>
              <w:rPr>
                <w:szCs w:val="20"/>
              </w:rPr>
            </w:pPr>
          </w:p>
        </w:tc>
        <w:tc>
          <w:tcPr>
            <w:tcW w:w="9497" w:type="dxa"/>
            <w:tcPrChange w:id="3862" w:author="Gaston" w:date="2019-02-28T12:28:00Z">
              <w:tcPr>
                <w:tcW w:w="8221" w:type="dxa"/>
              </w:tcPr>
            </w:tcPrChange>
          </w:tcPr>
          <w:p w14:paraId="3D04BD92" w14:textId="77777777" w:rsidR="00724F5F" w:rsidRDefault="00724F5F" w:rsidP="00DC584E">
            <w:pPr>
              <w:pStyle w:val="Textetableau"/>
              <w:rPr>
                <w:szCs w:val="20"/>
              </w:rPr>
            </w:pPr>
            <w:r>
              <w:rPr>
                <w:szCs w:val="20"/>
              </w:rPr>
              <w:t>Les trous sont apparents.</w:t>
            </w:r>
          </w:p>
        </w:tc>
      </w:tr>
      <w:tr w:rsidR="00724F5F" w14:paraId="1B06719D" w14:textId="77777777" w:rsidTr="00724F5F">
        <w:tblPrEx>
          <w:tblPrExChange w:id="3863" w:author="Gaston" w:date="2019-02-28T12:28:00Z">
            <w:tblPrEx>
              <w:tblW w:w="9639" w:type="dxa"/>
            </w:tblPrEx>
          </w:tblPrExChange>
        </w:tblPrEx>
        <w:trPr>
          <w:cantSplit/>
          <w:trPrChange w:id="3864" w:author="Gaston" w:date="2019-02-28T12:28:00Z">
            <w:trPr>
              <w:cantSplit/>
            </w:trPr>
          </w:trPrChange>
        </w:trPr>
        <w:tc>
          <w:tcPr>
            <w:tcW w:w="284" w:type="dxa"/>
            <w:tcPrChange w:id="3865" w:author="Gaston" w:date="2019-02-28T12:28:00Z">
              <w:tcPr>
                <w:tcW w:w="284" w:type="dxa"/>
              </w:tcPr>
            </w:tcPrChange>
          </w:tcPr>
          <w:p w14:paraId="0A41D98F" w14:textId="77777777" w:rsidR="00724F5F" w:rsidRDefault="00724F5F" w:rsidP="00DC584E">
            <w:pPr>
              <w:pStyle w:val="Textetableau"/>
              <w:numPr>
                <w:ilvl w:val="0"/>
                <w:numId w:val="3"/>
              </w:numPr>
              <w:rPr>
                <w:szCs w:val="20"/>
              </w:rPr>
            </w:pPr>
          </w:p>
        </w:tc>
        <w:tc>
          <w:tcPr>
            <w:tcW w:w="9497" w:type="dxa"/>
            <w:tcPrChange w:id="3866" w:author="Gaston" w:date="2019-02-28T12:28:00Z">
              <w:tcPr>
                <w:tcW w:w="8221" w:type="dxa"/>
              </w:tcPr>
            </w:tcPrChange>
          </w:tcPr>
          <w:p w14:paraId="1B4401D1" w14:textId="77777777" w:rsidR="00724F5F" w:rsidRDefault="00724F5F" w:rsidP="00DC584E">
            <w:pPr>
              <w:pStyle w:val="Textetableau"/>
            </w:pPr>
            <w:r>
              <w:rPr>
                <w:szCs w:val="20"/>
              </w:rPr>
              <w:t>Le nom du concepteur doit être sur le diagramme, ainsi que la date et la révision du prototype.</w:t>
            </w:r>
          </w:p>
        </w:tc>
      </w:tr>
      <w:tr w:rsidR="00724F5F" w14:paraId="669638C5" w14:textId="77777777" w:rsidTr="00724F5F">
        <w:tblPrEx>
          <w:tblPrExChange w:id="3867" w:author="Gaston" w:date="2019-02-28T12:28:00Z">
            <w:tblPrEx>
              <w:tblW w:w="9639" w:type="dxa"/>
            </w:tblPrEx>
          </w:tblPrExChange>
        </w:tblPrEx>
        <w:trPr>
          <w:cantSplit/>
          <w:trPrChange w:id="3868" w:author="Gaston" w:date="2019-02-28T12:28:00Z">
            <w:trPr>
              <w:cantSplit/>
            </w:trPr>
          </w:trPrChange>
        </w:trPr>
        <w:tc>
          <w:tcPr>
            <w:tcW w:w="284" w:type="dxa"/>
            <w:tcPrChange w:id="3869" w:author="Gaston" w:date="2019-02-28T12:28:00Z">
              <w:tcPr>
                <w:tcW w:w="284" w:type="dxa"/>
              </w:tcPr>
            </w:tcPrChange>
          </w:tcPr>
          <w:p w14:paraId="614160D6" w14:textId="77777777" w:rsidR="00724F5F" w:rsidRDefault="00724F5F" w:rsidP="00DC584E">
            <w:pPr>
              <w:pStyle w:val="Textetableau"/>
              <w:numPr>
                <w:ilvl w:val="0"/>
                <w:numId w:val="3"/>
              </w:numPr>
              <w:rPr>
                <w:szCs w:val="20"/>
              </w:rPr>
            </w:pPr>
          </w:p>
        </w:tc>
        <w:tc>
          <w:tcPr>
            <w:tcW w:w="9497" w:type="dxa"/>
            <w:tcPrChange w:id="3870" w:author="Gaston" w:date="2019-02-28T12:28:00Z">
              <w:tcPr>
                <w:tcW w:w="8221" w:type="dxa"/>
              </w:tcPr>
            </w:tcPrChange>
          </w:tcPr>
          <w:p w14:paraId="242CD28D" w14:textId="77777777" w:rsidR="00724F5F" w:rsidRDefault="00724F5F" w:rsidP="00962664">
            <w:pPr>
              <w:pStyle w:val="Textetableau"/>
            </w:pPr>
            <w:r>
              <w:rPr>
                <w:szCs w:val="20"/>
              </w:rPr>
              <w:t>Dans le cas d'une composante qui ne provient pas d'une bibliothèque d’EAGLE, elle doit être polarisée, s'il y a lieu.</w:t>
            </w:r>
          </w:p>
        </w:tc>
      </w:tr>
      <w:tr w:rsidR="00724F5F" w14:paraId="4C5DB3A9" w14:textId="77777777" w:rsidTr="00724F5F">
        <w:tblPrEx>
          <w:tblPrExChange w:id="3871" w:author="Gaston" w:date="2019-02-28T12:28:00Z">
            <w:tblPrEx>
              <w:tblW w:w="9639" w:type="dxa"/>
            </w:tblPrEx>
          </w:tblPrExChange>
        </w:tblPrEx>
        <w:trPr>
          <w:cantSplit/>
          <w:trPrChange w:id="3872" w:author="Gaston" w:date="2019-02-28T12:28:00Z">
            <w:trPr>
              <w:cantSplit/>
            </w:trPr>
          </w:trPrChange>
        </w:trPr>
        <w:tc>
          <w:tcPr>
            <w:tcW w:w="284" w:type="dxa"/>
            <w:tcPrChange w:id="3873" w:author="Gaston" w:date="2019-02-28T12:28:00Z">
              <w:tcPr>
                <w:tcW w:w="284" w:type="dxa"/>
              </w:tcPr>
            </w:tcPrChange>
          </w:tcPr>
          <w:p w14:paraId="2C0CDDB2" w14:textId="77777777" w:rsidR="00724F5F" w:rsidRDefault="00724F5F" w:rsidP="00DC584E">
            <w:pPr>
              <w:pStyle w:val="Textetableau"/>
              <w:numPr>
                <w:ilvl w:val="0"/>
                <w:numId w:val="3"/>
              </w:numPr>
              <w:rPr>
                <w:szCs w:val="20"/>
              </w:rPr>
            </w:pPr>
          </w:p>
        </w:tc>
        <w:tc>
          <w:tcPr>
            <w:tcW w:w="9497" w:type="dxa"/>
            <w:tcPrChange w:id="3874" w:author="Gaston" w:date="2019-02-28T12:28:00Z">
              <w:tcPr>
                <w:tcW w:w="8221" w:type="dxa"/>
              </w:tcPr>
            </w:tcPrChange>
          </w:tcPr>
          <w:p w14:paraId="04A1C05F" w14:textId="77777777" w:rsidR="00724F5F" w:rsidRDefault="00724F5F" w:rsidP="00DC584E">
            <w:pPr>
              <w:pStyle w:val="Textetableau"/>
              <w:rPr>
                <w:szCs w:val="20"/>
              </w:rPr>
            </w:pPr>
            <w:r>
              <w:rPr>
                <w:szCs w:val="20"/>
              </w:rPr>
              <w:t>Les broches 1 sont correctement identifiées.</w:t>
            </w:r>
          </w:p>
        </w:tc>
      </w:tr>
      <w:tr w:rsidR="00724F5F" w14:paraId="10A1AD7B" w14:textId="77777777" w:rsidTr="00724F5F">
        <w:tblPrEx>
          <w:tblPrExChange w:id="3875" w:author="Gaston" w:date="2019-02-28T12:28:00Z">
            <w:tblPrEx>
              <w:tblW w:w="9639" w:type="dxa"/>
            </w:tblPrEx>
          </w:tblPrExChange>
        </w:tblPrEx>
        <w:trPr>
          <w:cantSplit/>
          <w:trPrChange w:id="3876" w:author="Gaston" w:date="2019-02-28T12:28:00Z">
            <w:trPr>
              <w:cantSplit/>
            </w:trPr>
          </w:trPrChange>
        </w:trPr>
        <w:tc>
          <w:tcPr>
            <w:tcW w:w="284" w:type="dxa"/>
            <w:tcPrChange w:id="3877" w:author="Gaston" w:date="2019-02-28T12:28:00Z">
              <w:tcPr>
                <w:tcW w:w="284" w:type="dxa"/>
              </w:tcPr>
            </w:tcPrChange>
          </w:tcPr>
          <w:p w14:paraId="41C2283F" w14:textId="77777777" w:rsidR="00724F5F" w:rsidRDefault="00724F5F" w:rsidP="00DC584E">
            <w:pPr>
              <w:pStyle w:val="Textetableau"/>
              <w:numPr>
                <w:ilvl w:val="0"/>
                <w:numId w:val="3"/>
              </w:numPr>
              <w:rPr>
                <w:szCs w:val="20"/>
              </w:rPr>
            </w:pPr>
          </w:p>
        </w:tc>
        <w:tc>
          <w:tcPr>
            <w:tcW w:w="9497" w:type="dxa"/>
            <w:tcPrChange w:id="3878" w:author="Gaston" w:date="2019-02-28T12:28:00Z">
              <w:tcPr>
                <w:tcW w:w="8221" w:type="dxa"/>
              </w:tcPr>
            </w:tcPrChange>
          </w:tcPr>
          <w:p w14:paraId="508EC829" w14:textId="77777777" w:rsidR="00724F5F" w:rsidRDefault="00724F5F" w:rsidP="00DC584E">
            <w:pPr>
              <w:pStyle w:val="Textetableau"/>
            </w:pPr>
            <w:r>
              <w:rPr>
                <w:szCs w:val="20"/>
              </w:rPr>
              <w:t xml:space="preserve">Les trous de montage du circuit imprimé ou des </w:t>
            </w:r>
            <w:proofErr w:type="gramStart"/>
            <w:r>
              <w:rPr>
                <w:szCs w:val="20"/>
              </w:rPr>
              <w:t>composants  figurent</w:t>
            </w:r>
            <w:proofErr w:type="gramEnd"/>
            <w:r>
              <w:rPr>
                <w:szCs w:val="20"/>
              </w:rPr>
              <w:t xml:space="preserve"> sur le diagramme matriciel imprimé.</w:t>
            </w:r>
          </w:p>
        </w:tc>
      </w:tr>
      <w:tr w:rsidR="00724F5F" w14:paraId="2B96E23B" w14:textId="77777777" w:rsidTr="00724F5F">
        <w:tblPrEx>
          <w:tblPrExChange w:id="3879" w:author="Gaston" w:date="2019-02-28T12:28:00Z">
            <w:tblPrEx>
              <w:tblW w:w="9639" w:type="dxa"/>
            </w:tblPrEx>
          </w:tblPrExChange>
        </w:tblPrEx>
        <w:trPr>
          <w:cantSplit/>
          <w:trPrChange w:id="3880" w:author="Gaston" w:date="2019-02-28T12:28:00Z">
            <w:trPr>
              <w:cantSplit/>
            </w:trPr>
          </w:trPrChange>
        </w:trPr>
        <w:tc>
          <w:tcPr>
            <w:tcW w:w="284" w:type="dxa"/>
            <w:tcPrChange w:id="3881" w:author="Gaston" w:date="2019-02-28T12:28:00Z">
              <w:tcPr>
                <w:tcW w:w="284" w:type="dxa"/>
              </w:tcPr>
            </w:tcPrChange>
          </w:tcPr>
          <w:p w14:paraId="25890055" w14:textId="77777777" w:rsidR="00724F5F" w:rsidRDefault="00724F5F" w:rsidP="00801FCF">
            <w:pPr>
              <w:pStyle w:val="Textetableau"/>
              <w:keepLines w:val="0"/>
              <w:widowControl/>
              <w:autoSpaceDE/>
              <w:autoSpaceDN/>
              <w:adjustRightInd/>
              <w:spacing w:before="0" w:line="240" w:lineRule="auto"/>
              <w:rPr>
                <w:szCs w:val="20"/>
              </w:rPr>
            </w:pPr>
          </w:p>
        </w:tc>
        <w:tc>
          <w:tcPr>
            <w:tcW w:w="9497" w:type="dxa"/>
            <w:tcPrChange w:id="3882" w:author="Gaston" w:date="2019-02-28T12:28:00Z">
              <w:tcPr>
                <w:tcW w:w="8221" w:type="dxa"/>
              </w:tcPr>
            </w:tcPrChange>
          </w:tcPr>
          <w:p w14:paraId="13DE7CA5" w14:textId="77777777" w:rsidR="00724F5F" w:rsidRDefault="00724F5F" w:rsidP="00DC584E">
            <w:pPr>
              <w:pStyle w:val="Textetableau"/>
              <w:rPr>
                <w:szCs w:val="20"/>
              </w:rPr>
            </w:pPr>
            <w:r>
              <w:rPr>
                <w:szCs w:val="20"/>
              </w:rPr>
              <w:t xml:space="preserve">Le cartouche du diagramme </w:t>
            </w:r>
            <w:del w:id="3883" w:author="Claude Gendron" w:date="2007-01-29T12:54:00Z">
              <w:r w:rsidDel="002A1D0D">
                <w:rPr>
                  <w:szCs w:val="20"/>
                </w:rPr>
                <w:delText>fonctionnel </w:delText>
              </w:r>
            </w:del>
            <w:ins w:id="3884" w:author="Claude Gendron" w:date="2007-01-29T12:54:00Z">
              <w:r>
                <w:rPr>
                  <w:szCs w:val="20"/>
                </w:rPr>
                <w:t>matriciel </w:t>
              </w:r>
            </w:ins>
            <w:r>
              <w:rPr>
                <w:szCs w:val="20"/>
              </w:rPr>
              <w:t>:</w:t>
            </w:r>
          </w:p>
          <w:p w14:paraId="59608F85" w14:textId="77777777" w:rsidR="00724F5F" w:rsidRPr="00AA3A87" w:rsidRDefault="00724F5F" w:rsidP="00DC584E">
            <w:pPr>
              <w:pStyle w:val="Textetableau"/>
              <w:numPr>
                <w:ilvl w:val="0"/>
                <w:numId w:val="18"/>
              </w:numPr>
            </w:pPr>
            <w:r>
              <w:rPr>
                <w:szCs w:val="20"/>
              </w:rPr>
              <w:t>Respecte la norme par défaut de TSO. (Titleblock7)</w:t>
            </w:r>
          </w:p>
          <w:p w14:paraId="686EC964" w14:textId="77777777" w:rsidR="00724F5F" w:rsidRPr="00AA3A87" w:rsidDel="00885542" w:rsidRDefault="00724F5F" w:rsidP="00DC584E">
            <w:pPr>
              <w:pStyle w:val="Textetableau"/>
              <w:numPr>
                <w:ilvl w:val="0"/>
                <w:numId w:val="18"/>
              </w:numPr>
              <w:rPr>
                <w:del w:id="3885" w:author="Claude Gendron" w:date="2007-01-29T11:49:00Z"/>
              </w:rPr>
            </w:pPr>
            <w:del w:id="3886" w:author="Claude Gendron" w:date="2007-01-29T11:49:00Z">
              <w:r w:rsidDel="00885542">
                <w:rPr>
                  <w:szCs w:val="20"/>
                </w:rPr>
                <w:delText>Les champs automatisés du cartouche ont été remplis par le logiciel</w:delText>
              </w:r>
            </w:del>
          </w:p>
          <w:p w14:paraId="7D30E6A1" w14:textId="77777777" w:rsidR="00724F5F" w:rsidRDefault="00724F5F" w:rsidP="00DC584E">
            <w:pPr>
              <w:pStyle w:val="Textetableau"/>
              <w:numPr>
                <w:ilvl w:val="0"/>
                <w:numId w:val="18"/>
              </w:numPr>
            </w:pPr>
            <w:r>
              <w:rPr>
                <w:szCs w:val="20"/>
              </w:rPr>
              <w:t>Indique les items suivants :</w:t>
            </w:r>
          </w:p>
          <w:p w14:paraId="580C9E81" w14:textId="77777777" w:rsidR="00724F5F" w:rsidRDefault="00724F5F" w:rsidP="00DC584E">
            <w:pPr>
              <w:pStyle w:val="Textetableau"/>
              <w:numPr>
                <w:ilvl w:val="1"/>
                <w:numId w:val="18"/>
              </w:numPr>
              <w:rPr>
                <w:szCs w:val="20"/>
              </w:rPr>
            </w:pPr>
            <w:r>
              <w:rPr>
                <w:szCs w:val="20"/>
              </w:rPr>
              <w:t>le nom de l’auteur du diagramme;</w:t>
            </w:r>
          </w:p>
          <w:p w14:paraId="7729A9FB" w14:textId="77777777" w:rsidR="00724F5F" w:rsidRDefault="00724F5F" w:rsidP="00DC584E">
            <w:pPr>
              <w:pStyle w:val="Textetableau"/>
              <w:numPr>
                <w:ilvl w:val="1"/>
                <w:numId w:val="18"/>
              </w:numPr>
              <w:rPr>
                <w:szCs w:val="20"/>
              </w:rPr>
            </w:pPr>
            <w:r>
              <w:rPr>
                <w:szCs w:val="20"/>
              </w:rPr>
              <w:t xml:space="preserve">le titre du système; </w:t>
            </w:r>
          </w:p>
          <w:p w14:paraId="146AEA56" w14:textId="77777777" w:rsidR="00724F5F" w:rsidRDefault="00724F5F" w:rsidP="00DC584E">
            <w:pPr>
              <w:pStyle w:val="Textetableau"/>
              <w:numPr>
                <w:ilvl w:val="1"/>
                <w:numId w:val="18"/>
              </w:numPr>
            </w:pPr>
            <w:r>
              <w:rPr>
                <w:szCs w:val="20"/>
              </w:rPr>
              <w:t xml:space="preserve">le nom du cours ;                                                                      </w:t>
            </w:r>
          </w:p>
          <w:p w14:paraId="64ACAB4C" w14:textId="77777777" w:rsidR="00724F5F" w:rsidRDefault="00724F5F" w:rsidP="00DC584E">
            <w:pPr>
              <w:pStyle w:val="Textetableau"/>
              <w:numPr>
                <w:ilvl w:val="1"/>
                <w:numId w:val="18"/>
              </w:numPr>
            </w:pPr>
            <w:r>
              <w:rPr>
                <w:szCs w:val="20"/>
              </w:rPr>
              <w:t xml:space="preserve">le nom du vérificateur ;                                          </w:t>
            </w:r>
          </w:p>
          <w:p w14:paraId="4F347C71" w14:textId="77777777" w:rsidR="00724F5F" w:rsidRDefault="00724F5F" w:rsidP="00DC584E">
            <w:pPr>
              <w:pStyle w:val="Textetableau"/>
              <w:numPr>
                <w:ilvl w:val="1"/>
                <w:numId w:val="18"/>
              </w:numPr>
            </w:pPr>
            <w:r>
              <w:rPr>
                <w:szCs w:val="20"/>
              </w:rPr>
              <w:t>le numéro de référence du dessin le reliant aux autres (futurs) dessins.</w:t>
            </w:r>
          </w:p>
        </w:tc>
      </w:tr>
      <w:tr w:rsidR="00724F5F" w14:paraId="796D4824" w14:textId="77777777" w:rsidTr="00724F5F">
        <w:tblPrEx>
          <w:tblPrExChange w:id="3887" w:author="Gaston" w:date="2019-02-28T12:28:00Z">
            <w:tblPrEx>
              <w:tblW w:w="9639" w:type="dxa"/>
            </w:tblPrEx>
          </w:tblPrExChange>
        </w:tblPrEx>
        <w:trPr>
          <w:cantSplit/>
          <w:trPrChange w:id="3888" w:author="Gaston" w:date="2019-02-28T12:28:00Z">
            <w:trPr>
              <w:cantSplit/>
            </w:trPr>
          </w:trPrChange>
        </w:trPr>
        <w:tc>
          <w:tcPr>
            <w:tcW w:w="284" w:type="dxa"/>
            <w:tcPrChange w:id="3889" w:author="Gaston" w:date="2019-02-28T12:28:00Z">
              <w:tcPr>
                <w:tcW w:w="284" w:type="dxa"/>
              </w:tcPr>
            </w:tcPrChange>
          </w:tcPr>
          <w:p w14:paraId="5671A97B" w14:textId="77777777" w:rsidR="00724F5F" w:rsidRDefault="00724F5F" w:rsidP="00DC584E">
            <w:pPr>
              <w:pStyle w:val="Textetableau"/>
              <w:numPr>
                <w:ilvl w:val="0"/>
                <w:numId w:val="3"/>
              </w:numPr>
              <w:rPr>
                <w:szCs w:val="20"/>
              </w:rPr>
            </w:pPr>
          </w:p>
        </w:tc>
        <w:tc>
          <w:tcPr>
            <w:tcW w:w="9497" w:type="dxa"/>
            <w:tcPrChange w:id="3890" w:author="Gaston" w:date="2019-02-28T12:28:00Z">
              <w:tcPr>
                <w:tcW w:w="8221" w:type="dxa"/>
              </w:tcPr>
            </w:tcPrChange>
          </w:tcPr>
          <w:p w14:paraId="617FA86D" w14:textId="77777777" w:rsidR="00724F5F" w:rsidRDefault="00724F5F" w:rsidP="00DC584E">
            <w:pPr>
              <w:pStyle w:val="Textetableau"/>
            </w:pPr>
            <w:r>
              <w:rPr>
                <w:szCs w:val="20"/>
              </w:rPr>
              <w:t>Le diagramme possède un cadre.</w:t>
            </w:r>
          </w:p>
        </w:tc>
      </w:tr>
      <w:tr w:rsidR="00724F5F" w14:paraId="596B8DF3" w14:textId="77777777" w:rsidTr="00724F5F">
        <w:tblPrEx>
          <w:tblPrExChange w:id="3891" w:author="Gaston" w:date="2019-02-28T12:28:00Z">
            <w:tblPrEx>
              <w:tblW w:w="9639" w:type="dxa"/>
            </w:tblPrEx>
          </w:tblPrExChange>
        </w:tblPrEx>
        <w:trPr>
          <w:cantSplit/>
          <w:trPrChange w:id="3892" w:author="Gaston" w:date="2019-02-28T12:28:00Z">
            <w:trPr>
              <w:cantSplit/>
            </w:trPr>
          </w:trPrChange>
        </w:trPr>
        <w:tc>
          <w:tcPr>
            <w:tcW w:w="284" w:type="dxa"/>
            <w:tcPrChange w:id="3893" w:author="Gaston" w:date="2019-02-28T12:28:00Z">
              <w:tcPr>
                <w:tcW w:w="284" w:type="dxa"/>
              </w:tcPr>
            </w:tcPrChange>
          </w:tcPr>
          <w:p w14:paraId="70759884" w14:textId="77777777" w:rsidR="00724F5F" w:rsidRDefault="00724F5F" w:rsidP="00DC584E">
            <w:pPr>
              <w:pStyle w:val="Textetableau"/>
              <w:numPr>
                <w:ilvl w:val="0"/>
                <w:numId w:val="3"/>
              </w:numPr>
              <w:rPr>
                <w:szCs w:val="20"/>
              </w:rPr>
            </w:pPr>
          </w:p>
        </w:tc>
        <w:tc>
          <w:tcPr>
            <w:tcW w:w="9497" w:type="dxa"/>
            <w:tcPrChange w:id="3894" w:author="Gaston" w:date="2019-02-28T12:28:00Z">
              <w:tcPr>
                <w:tcW w:w="8221" w:type="dxa"/>
              </w:tcPr>
            </w:tcPrChange>
          </w:tcPr>
          <w:p w14:paraId="6A690180" w14:textId="77777777" w:rsidR="00724F5F" w:rsidRDefault="00724F5F" w:rsidP="00DC584E">
            <w:pPr>
              <w:pStyle w:val="Textetableau"/>
              <w:rPr>
                <w:szCs w:val="20"/>
              </w:rPr>
            </w:pPr>
            <w:r>
              <w:rPr>
                <w:szCs w:val="20"/>
              </w:rPr>
              <w:t>Le pourtour de la plaquette est visible sur le diagramme.</w:t>
            </w:r>
          </w:p>
        </w:tc>
      </w:tr>
      <w:tr w:rsidR="00724F5F" w14:paraId="12B8FC34" w14:textId="77777777" w:rsidTr="00724F5F">
        <w:tblPrEx>
          <w:tblPrExChange w:id="3895" w:author="Gaston" w:date="2019-02-28T12:28:00Z">
            <w:tblPrEx>
              <w:tblW w:w="9639" w:type="dxa"/>
            </w:tblPrEx>
          </w:tblPrExChange>
        </w:tblPrEx>
        <w:trPr>
          <w:cantSplit/>
          <w:trPrChange w:id="3896" w:author="Gaston" w:date="2019-02-28T12:28:00Z">
            <w:trPr>
              <w:cantSplit/>
            </w:trPr>
          </w:trPrChange>
        </w:trPr>
        <w:tc>
          <w:tcPr>
            <w:tcW w:w="284" w:type="dxa"/>
            <w:tcPrChange w:id="3897" w:author="Gaston" w:date="2019-02-28T12:28:00Z">
              <w:tcPr>
                <w:tcW w:w="284" w:type="dxa"/>
              </w:tcPr>
            </w:tcPrChange>
          </w:tcPr>
          <w:p w14:paraId="0E318630" w14:textId="77777777" w:rsidR="00724F5F" w:rsidRDefault="00724F5F" w:rsidP="00DC584E">
            <w:pPr>
              <w:pStyle w:val="Textetableau"/>
              <w:numPr>
                <w:ilvl w:val="0"/>
                <w:numId w:val="3"/>
              </w:numPr>
              <w:rPr>
                <w:szCs w:val="20"/>
              </w:rPr>
            </w:pPr>
          </w:p>
        </w:tc>
        <w:tc>
          <w:tcPr>
            <w:tcW w:w="9497" w:type="dxa"/>
            <w:tcPrChange w:id="3898" w:author="Gaston" w:date="2019-02-28T12:28:00Z">
              <w:tcPr>
                <w:tcW w:w="8221" w:type="dxa"/>
              </w:tcPr>
            </w:tcPrChange>
          </w:tcPr>
          <w:p w14:paraId="1CF589ED" w14:textId="77777777" w:rsidR="00724F5F" w:rsidRDefault="00724F5F" w:rsidP="00DC584E">
            <w:pPr>
              <w:pStyle w:val="Textetableau"/>
              <w:rPr>
                <w:szCs w:val="20"/>
              </w:rPr>
            </w:pPr>
            <w:r>
              <w:rPr>
                <w:szCs w:val="20"/>
              </w:rPr>
              <w:t>Le diagramme est correctement imprimé.</w:t>
            </w:r>
          </w:p>
        </w:tc>
      </w:tr>
      <w:tr w:rsidR="00724F5F" w14:paraId="39C87175" w14:textId="77777777" w:rsidTr="00724F5F">
        <w:tblPrEx>
          <w:tblPrExChange w:id="3899" w:author="Gaston" w:date="2019-02-28T12:28:00Z">
            <w:tblPrEx>
              <w:tblW w:w="9639" w:type="dxa"/>
            </w:tblPrEx>
          </w:tblPrExChange>
        </w:tblPrEx>
        <w:trPr>
          <w:cantSplit/>
          <w:trPrChange w:id="3900" w:author="Gaston" w:date="2019-02-28T12:28:00Z">
            <w:trPr>
              <w:cantSplit/>
            </w:trPr>
          </w:trPrChange>
        </w:trPr>
        <w:tc>
          <w:tcPr>
            <w:tcW w:w="284" w:type="dxa"/>
            <w:tcPrChange w:id="3901" w:author="Gaston" w:date="2019-02-28T12:28:00Z">
              <w:tcPr>
                <w:tcW w:w="284" w:type="dxa"/>
              </w:tcPr>
            </w:tcPrChange>
          </w:tcPr>
          <w:p w14:paraId="5DB005B8" w14:textId="77777777" w:rsidR="00724F5F" w:rsidRDefault="00724F5F" w:rsidP="00DC584E">
            <w:pPr>
              <w:pStyle w:val="Textetableau"/>
              <w:numPr>
                <w:ilvl w:val="0"/>
                <w:numId w:val="3"/>
              </w:numPr>
              <w:rPr>
                <w:szCs w:val="20"/>
              </w:rPr>
            </w:pPr>
          </w:p>
        </w:tc>
        <w:tc>
          <w:tcPr>
            <w:tcW w:w="9497" w:type="dxa"/>
            <w:tcPrChange w:id="3902" w:author="Gaston" w:date="2019-02-28T12:28:00Z">
              <w:tcPr>
                <w:tcW w:w="8221" w:type="dxa"/>
              </w:tcPr>
            </w:tcPrChange>
          </w:tcPr>
          <w:p w14:paraId="44D851D7" w14:textId="77777777" w:rsidR="00724F5F" w:rsidRDefault="00724F5F" w:rsidP="00DC584E">
            <w:pPr>
              <w:pStyle w:val="Textetableau"/>
            </w:pPr>
            <w:r>
              <w:rPr>
                <w:szCs w:val="20"/>
              </w:rPr>
              <w:t>Le diagramme ne comprend pas d'items qui ne doivent pas apparaître dans un diagramme matriciel.</w:t>
            </w:r>
          </w:p>
        </w:tc>
      </w:tr>
      <w:tr w:rsidR="00724F5F" w14:paraId="21046E91" w14:textId="77777777" w:rsidTr="00724F5F">
        <w:tblPrEx>
          <w:tblPrExChange w:id="3903" w:author="Gaston" w:date="2019-02-28T12:28:00Z">
            <w:tblPrEx>
              <w:tblW w:w="9639" w:type="dxa"/>
            </w:tblPrEx>
          </w:tblPrExChange>
        </w:tblPrEx>
        <w:trPr>
          <w:cantSplit/>
          <w:trPrChange w:id="3904" w:author="Gaston" w:date="2019-02-28T12:28:00Z">
            <w:trPr>
              <w:cantSplit/>
            </w:trPr>
          </w:trPrChange>
        </w:trPr>
        <w:tc>
          <w:tcPr>
            <w:tcW w:w="9781" w:type="dxa"/>
            <w:gridSpan w:val="2"/>
            <w:shd w:val="clear" w:color="auto" w:fill="E0E0E0"/>
            <w:tcPrChange w:id="3905" w:author="Gaston" w:date="2019-02-28T12:28:00Z">
              <w:tcPr>
                <w:tcW w:w="8505" w:type="dxa"/>
                <w:gridSpan w:val="2"/>
                <w:shd w:val="clear" w:color="auto" w:fill="E0E0E0"/>
              </w:tcPr>
            </w:tcPrChange>
          </w:tcPr>
          <w:p w14:paraId="59B572DD" w14:textId="77777777" w:rsidR="00724F5F" w:rsidRDefault="00724F5F" w:rsidP="00DC584E">
            <w:pPr>
              <w:pStyle w:val="Textetableau"/>
            </w:pPr>
            <w:del w:id="3906" w:author="Gaston" w:date="2019-02-28T12:25:00Z">
              <w:r w:rsidDel="00042044">
                <w:delText>TOTAL</w:delText>
              </w:r>
            </w:del>
            <w:ins w:id="3907" w:author="Gaston" w:date="2019-02-28T12:25:00Z">
              <w:r>
                <w:t xml:space="preserve">     </w:t>
              </w:r>
            </w:ins>
          </w:p>
        </w:tc>
      </w:tr>
    </w:tbl>
    <w:p w14:paraId="421261D4" w14:textId="77777777" w:rsidR="00E44C81" w:rsidRDefault="00E44C81">
      <w:pPr>
        <w:rPr>
          <w:ins w:id="3908" w:author="Claude Gendron" w:date="2006-06-15T08:07:00Z"/>
        </w:rPr>
      </w:pPr>
    </w:p>
    <w:p w14:paraId="563FE1D9" w14:textId="77777777" w:rsidR="00E44C81" w:rsidRDefault="00E44C81">
      <w:pPr>
        <w:rPr>
          <w:ins w:id="3909" w:author="Claude Gendron" w:date="2006-06-15T08:07:00Z"/>
        </w:rPr>
      </w:pPr>
      <w:ins w:id="3910" w:author="Claude Gendron" w:date="2006-06-15T08:07:00Z">
        <w:r>
          <w:br w:type="page"/>
        </w:r>
      </w:ins>
    </w:p>
    <w:tbl>
      <w:tblPr>
        <w:tblW w:w="9781"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3911" w:author="Gaston" w:date="2019-02-28T12:29: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497"/>
        <w:tblGridChange w:id="3912">
          <w:tblGrid>
            <w:gridCol w:w="284"/>
            <w:gridCol w:w="8221"/>
          </w:tblGrid>
        </w:tblGridChange>
      </w:tblGrid>
      <w:tr w:rsidR="00724F5F" w14:paraId="78AEF213" w14:textId="77777777" w:rsidTr="00724F5F">
        <w:trPr>
          <w:cantSplit/>
          <w:trHeight w:val="230"/>
          <w:ins w:id="3913" w:author="Gaston" w:date="2019-02-28T12:29:00Z"/>
          <w:trPrChange w:id="3914" w:author="Gaston" w:date="2019-02-28T12:29:00Z">
            <w:trPr>
              <w:cantSplit/>
              <w:trHeight w:val="230"/>
            </w:trPr>
          </w:trPrChange>
        </w:trPr>
        <w:tc>
          <w:tcPr>
            <w:tcW w:w="9781" w:type="dxa"/>
            <w:gridSpan w:val="2"/>
            <w:shd w:val="clear" w:color="auto" w:fill="E0E0E0"/>
            <w:tcPrChange w:id="3915" w:author="Gaston" w:date="2019-02-28T12:29:00Z">
              <w:tcPr>
                <w:tcW w:w="8505" w:type="dxa"/>
                <w:gridSpan w:val="2"/>
                <w:shd w:val="clear" w:color="auto" w:fill="E0E0E0"/>
              </w:tcPr>
            </w:tcPrChange>
          </w:tcPr>
          <w:p w14:paraId="6BC827E2" w14:textId="77777777" w:rsidR="00724F5F" w:rsidRDefault="00724F5F">
            <w:pPr>
              <w:pStyle w:val="Titre1"/>
              <w:rPr>
                <w:ins w:id="3916" w:author="Gaston" w:date="2019-02-28T12:29:00Z"/>
                <w:szCs w:val="20"/>
              </w:rPr>
              <w:pPrChange w:id="3917" w:author="Gaston" w:date="2019-02-28T17:06:00Z">
                <w:pPr>
                  <w:pStyle w:val="Textetableau"/>
                  <w:jc w:val="center"/>
                </w:pPr>
              </w:pPrChange>
            </w:pPr>
            <w:bookmarkStart w:id="3918" w:name="_Toc2273855"/>
            <w:ins w:id="3919" w:author="Gaston" w:date="2019-02-28T12:29:00Z">
              <w:r w:rsidRPr="0032774E">
                <w:lastRenderedPageBreak/>
                <w:t>Circuit imprimé</w:t>
              </w:r>
              <w:bookmarkEnd w:id="3918"/>
            </w:ins>
          </w:p>
        </w:tc>
      </w:tr>
      <w:tr w:rsidR="00724F5F" w14:paraId="3F1216F5" w14:textId="77777777" w:rsidTr="00724F5F">
        <w:tblPrEx>
          <w:tblPrExChange w:id="3920" w:author="Gaston" w:date="2019-02-28T12:29:00Z">
            <w:tblPrEx>
              <w:tblW w:w="9639" w:type="dxa"/>
            </w:tblPrEx>
          </w:tblPrExChange>
        </w:tblPrEx>
        <w:trPr>
          <w:cantSplit/>
          <w:trHeight w:val="230"/>
          <w:ins w:id="3921" w:author="Claude Gendron" w:date="2006-06-15T08:07:00Z"/>
          <w:trPrChange w:id="3922" w:author="Gaston" w:date="2019-02-28T12:29:00Z">
            <w:trPr>
              <w:cantSplit/>
            </w:trPr>
          </w:trPrChange>
        </w:trPr>
        <w:tc>
          <w:tcPr>
            <w:tcW w:w="9781" w:type="dxa"/>
            <w:gridSpan w:val="2"/>
            <w:vMerge w:val="restart"/>
            <w:shd w:val="clear" w:color="auto" w:fill="E0E0E0"/>
            <w:tcPrChange w:id="3923" w:author="Gaston" w:date="2019-02-28T12:29:00Z">
              <w:tcPr>
                <w:tcW w:w="8505" w:type="dxa"/>
                <w:gridSpan w:val="2"/>
                <w:vMerge w:val="restart"/>
                <w:shd w:val="clear" w:color="auto" w:fill="E0E0E0"/>
              </w:tcPr>
            </w:tcPrChange>
          </w:tcPr>
          <w:p w14:paraId="6A89AF2C" w14:textId="77777777" w:rsidR="00724F5F" w:rsidRDefault="00724F5F" w:rsidP="00E44C81">
            <w:pPr>
              <w:pStyle w:val="Textetableau"/>
              <w:numPr>
                <w:ins w:id="3924" w:author="Manaï Bilal" w:date="2006-06-15T08:07:00Z"/>
              </w:numPr>
              <w:jc w:val="center"/>
              <w:rPr>
                <w:ins w:id="3925" w:author="Claude Gendron" w:date="2006-06-15T08:07:00Z"/>
              </w:rPr>
            </w:pPr>
            <w:ins w:id="3926" w:author="Claude Gendron" w:date="2006-06-15T08:07:00Z">
              <w:r>
                <w:rPr>
                  <w:szCs w:val="20"/>
                </w:rPr>
                <w:t>Liste de critères tels que définis dans le cour</w:t>
              </w:r>
            </w:ins>
            <w:r>
              <w:rPr>
                <w:szCs w:val="20"/>
              </w:rPr>
              <w:t xml:space="preserve">s </w:t>
            </w:r>
            <w:r w:rsidRPr="00724F5F">
              <w:rPr>
                <w:szCs w:val="20"/>
                <w:highlight w:val="yellow"/>
                <w:rPrChange w:id="3927" w:author="Gaston" w:date="2019-02-28T12:29:00Z">
                  <w:rPr>
                    <w:szCs w:val="20"/>
                  </w:rPr>
                </w:rPrChange>
              </w:rPr>
              <w:t>Numérique 4.</w:t>
            </w:r>
          </w:p>
        </w:tc>
      </w:tr>
      <w:tr w:rsidR="00724F5F" w14:paraId="1F873716" w14:textId="77777777" w:rsidTr="00724F5F">
        <w:tblPrEx>
          <w:tblPrExChange w:id="3928" w:author="Gaston" w:date="2019-02-28T12:29:00Z">
            <w:tblPrEx>
              <w:tblW w:w="9639" w:type="dxa"/>
            </w:tblPrEx>
          </w:tblPrExChange>
        </w:tblPrEx>
        <w:trPr>
          <w:cantSplit/>
          <w:trHeight w:val="286"/>
          <w:ins w:id="3929" w:author="Claude Gendron" w:date="2006-06-15T08:07:00Z"/>
          <w:trPrChange w:id="3930" w:author="Gaston" w:date="2019-02-28T12:29:00Z">
            <w:trPr>
              <w:cantSplit/>
            </w:trPr>
          </w:trPrChange>
        </w:trPr>
        <w:tc>
          <w:tcPr>
            <w:tcW w:w="9781" w:type="dxa"/>
            <w:gridSpan w:val="2"/>
            <w:vMerge/>
            <w:tcPrChange w:id="3931" w:author="Gaston" w:date="2019-02-28T12:29:00Z">
              <w:tcPr>
                <w:tcW w:w="8505" w:type="dxa"/>
                <w:gridSpan w:val="2"/>
                <w:vMerge/>
              </w:tcPr>
            </w:tcPrChange>
          </w:tcPr>
          <w:p w14:paraId="34078507" w14:textId="77777777" w:rsidR="00724F5F" w:rsidRDefault="00724F5F" w:rsidP="00E44C81">
            <w:pPr>
              <w:pStyle w:val="Textetableau"/>
              <w:numPr>
                <w:ins w:id="3932" w:author="Manaï Bilal" w:date="2006-06-15T08:07:00Z"/>
              </w:numPr>
              <w:jc w:val="center"/>
              <w:rPr>
                <w:ins w:id="3933" w:author="Claude Gendron" w:date="2006-06-15T08:07:00Z"/>
              </w:rPr>
            </w:pPr>
          </w:p>
        </w:tc>
      </w:tr>
      <w:tr w:rsidR="00724F5F" w14:paraId="47AA9FB4" w14:textId="77777777" w:rsidTr="00724F5F">
        <w:tblPrEx>
          <w:tblPrExChange w:id="3934" w:author="Gaston" w:date="2019-02-28T12:29:00Z">
            <w:tblPrEx>
              <w:tblW w:w="9639" w:type="dxa"/>
            </w:tblPrEx>
          </w:tblPrExChange>
        </w:tblPrEx>
        <w:trPr>
          <w:ins w:id="3935" w:author="Claude Gendron" w:date="2006-06-15T08:07:00Z"/>
        </w:trPr>
        <w:tc>
          <w:tcPr>
            <w:tcW w:w="284" w:type="dxa"/>
            <w:tcPrChange w:id="3936" w:author="Gaston" w:date="2019-02-28T12:29:00Z">
              <w:tcPr>
                <w:tcW w:w="284" w:type="dxa"/>
              </w:tcPr>
            </w:tcPrChange>
          </w:tcPr>
          <w:p w14:paraId="2158FCCB" w14:textId="77777777" w:rsidR="00724F5F" w:rsidRDefault="00724F5F" w:rsidP="00E44C81">
            <w:pPr>
              <w:pStyle w:val="Textetableau"/>
              <w:numPr>
                <w:ilvl w:val="0"/>
                <w:numId w:val="4"/>
                <w:ins w:id="3937" w:author="Manaï Bilal" w:date="2006-06-15T08:07:00Z"/>
              </w:numPr>
              <w:rPr>
                <w:ins w:id="3938" w:author="Claude Gendron" w:date="2006-06-15T08:07:00Z"/>
                <w:szCs w:val="20"/>
              </w:rPr>
            </w:pPr>
          </w:p>
        </w:tc>
        <w:tc>
          <w:tcPr>
            <w:tcW w:w="9497" w:type="dxa"/>
            <w:tcPrChange w:id="3939" w:author="Gaston" w:date="2019-02-28T12:29:00Z">
              <w:tcPr>
                <w:tcW w:w="8221" w:type="dxa"/>
              </w:tcPr>
            </w:tcPrChange>
          </w:tcPr>
          <w:p w14:paraId="6DE6BB41" w14:textId="77777777" w:rsidR="00724F5F" w:rsidRDefault="00724F5F" w:rsidP="00E44C81">
            <w:pPr>
              <w:pStyle w:val="Textetableau"/>
              <w:numPr>
                <w:ins w:id="3940" w:author="Manaï Bilal" w:date="2006-06-15T08:07:00Z"/>
              </w:numPr>
              <w:rPr>
                <w:ins w:id="3941" w:author="Claude Gendron" w:date="2006-06-15T08:07:00Z"/>
              </w:rPr>
            </w:pPr>
            <w:ins w:id="3942" w:author="Claude Gendron" w:date="2006-06-15T08:07:00Z">
              <w:r>
                <w:t>La plaquette respecte les règles de l’art.</w:t>
              </w:r>
            </w:ins>
          </w:p>
        </w:tc>
      </w:tr>
      <w:tr w:rsidR="00724F5F" w14:paraId="0FE5FE09" w14:textId="77777777" w:rsidTr="00724F5F">
        <w:tblPrEx>
          <w:tblPrExChange w:id="3943" w:author="Gaston" w:date="2019-02-28T12:29:00Z">
            <w:tblPrEx>
              <w:tblW w:w="9639" w:type="dxa"/>
            </w:tblPrEx>
          </w:tblPrExChange>
        </w:tblPrEx>
        <w:trPr>
          <w:cantSplit/>
          <w:ins w:id="3944" w:author="Claude Gendron" w:date="2006-06-15T08:07:00Z"/>
          <w:trPrChange w:id="3945" w:author="Gaston" w:date="2019-02-28T12:29:00Z">
            <w:trPr>
              <w:cantSplit/>
            </w:trPr>
          </w:trPrChange>
        </w:trPr>
        <w:tc>
          <w:tcPr>
            <w:tcW w:w="284" w:type="dxa"/>
            <w:tcPrChange w:id="3946" w:author="Gaston" w:date="2019-02-28T12:29:00Z">
              <w:tcPr>
                <w:tcW w:w="284" w:type="dxa"/>
              </w:tcPr>
            </w:tcPrChange>
          </w:tcPr>
          <w:p w14:paraId="77BD963A" w14:textId="77777777" w:rsidR="00724F5F" w:rsidRDefault="00724F5F" w:rsidP="00E44C81">
            <w:pPr>
              <w:pStyle w:val="Textetableau"/>
              <w:numPr>
                <w:ilvl w:val="0"/>
                <w:numId w:val="3"/>
                <w:ins w:id="3947" w:author="Manaï Bilal" w:date="2006-06-15T08:07:00Z"/>
              </w:numPr>
              <w:rPr>
                <w:ins w:id="3948" w:author="Claude Gendron" w:date="2006-06-15T08:07:00Z"/>
                <w:szCs w:val="20"/>
              </w:rPr>
            </w:pPr>
          </w:p>
        </w:tc>
        <w:tc>
          <w:tcPr>
            <w:tcW w:w="9497" w:type="dxa"/>
            <w:tcPrChange w:id="3949" w:author="Gaston" w:date="2019-02-28T12:29:00Z">
              <w:tcPr>
                <w:tcW w:w="8221" w:type="dxa"/>
              </w:tcPr>
            </w:tcPrChange>
          </w:tcPr>
          <w:p w14:paraId="3F39271B" w14:textId="77777777" w:rsidR="00724F5F" w:rsidRDefault="00724F5F" w:rsidP="00E44C81">
            <w:pPr>
              <w:numPr>
                <w:ins w:id="3950" w:author="Manaï Bilal" w:date="2006-06-15T08:07:00Z"/>
              </w:numPr>
              <w:rPr>
                <w:ins w:id="3951" w:author="Claude Gendron" w:date="2006-06-15T08:07:00Z"/>
                <w:sz w:val="20"/>
              </w:rPr>
            </w:pPr>
            <w:ins w:id="3952" w:author="Claude Gendron" w:date="2006-06-15T08:07:00Z">
              <w:r>
                <w:rPr>
                  <w:sz w:val="20"/>
                </w:rPr>
                <w:t>Il y a … d’erreurs de conception :</w:t>
              </w:r>
            </w:ins>
          </w:p>
          <w:p w14:paraId="0E9E105A" w14:textId="77777777" w:rsidR="00724F5F" w:rsidRDefault="00724F5F" w:rsidP="00E44C81">
            <w:pPr>
              <w:numPr>
                <w:ins w:id="3953" w:author="Manaï Bilal" w:date="2006-06-15T08:07:00Z"/>
              </w:numPr>
              <w:rPr>
                <w:ins w:id="3954" w:author="Claude Gendron" w:date="2006-06-15T08:07:00Z"/>
                <w:sz w:val="20"/>
              </w:rPr>
            </w:pPr>
            <w:ins w:id="3955" w:author="Claude Gendron" w:date="2006-06-15T08:07:00Z">
              <w:r>
                <w:rPr>
                  <w:sz w:val="20"/>
                </w:rPr>
                <w:t>Aucune…2</w:t>
              </w:r>
            </w:ins>
          </w:p>
          <w:p w14:paraId="60E6027E" w14:textId="77777777" w:rsidR="00724F5F" w:rsidRDefault="00724F5F" w:rsidP="00E44C81">
            <w:pPr>
              <w:numPr>
                <w:ins w:id="3956" w:author="Manaï Bilal" w:date="2006-06-15T08:07:00Z"/>
              </w:numPr>
              <w:rPr>
                <w:ins w:id="3957" w:author="Claude Gendron" w:date="2006-06-15T08:07:00Z"/>
                <w:sz w:val="20"/>
              </w:rPr>
            </w:pPr>
            <w:ins w:id="3958" w:author="Claude Gendron" w:date="2006-06-15T08:07:00Z">
              <w:r>
                <w:rPr>
                  <w:sz w:val="20"/>
                </w:rPr>
                <w:t>Une…1</w:t>
              </w:r>
            </w:ins>
          </w:p>
          <w:p w14:paraId="72FA85A5" w14:textId="77777777" w:rsidR="00724F5F" w:rsidRDefault="00724F5F" w:rsidP="00E44C81">
            <w:pPr>
              <w:numPr>
                <w:ins w:id="3959" w:author="Manaï Bilal" w:date="2006-06-15T08:07:00Z"/>
              </w:numPr>
              <w:rPr>
                <w:ins w:id="3960" w:author="Claude Gendron" w:date="2006-06-15T08:07:00Z"/>
                <w:sz w:val="20"/>
              </w:rPr>
            </w:pPr>
            <w:ins w:id="3961" w:author="Claude Gendron" w:date="2006-06-15T08:07:00Z">
              <w:r>
                <w:rPr>
                  <w:sz w:val="20"/>
                </w:rPr>
                <w:t>Deux et +</w:t>
              </w:r>
            </w:ins>
            <w:r>
              <w:rPr>
                <w:sz w:val="20"/>
              </w:rPr>
              <w:t>.</w:t>
            </w:r>
            <w:ins w:id="3962" w:author="Claude Gendron" w:date="2006-06-15T08:07:00Z">
              <w:r>
                <w:rPr>
                  <w:sz w:val="20"/>
                </w:rPr>
                <w:t>..0</w:t>
              </w:r>
            </w:ins>
          </w:p>
        </w:tc>
      </w:tr>
      <w:tr w:rsidR="00724F5F" w14:paraId="4561D3D4" w14:textId="77777777" w:rsidTr="00724F5F">
        <w:tblPrEx>
          <w:tblPrExChange w:id="3963" w:author="Gaston" w:date="2019-02-28T12:29:00Z">
            <w:tblPrEx>
              <w:tblW w:w="9639" w:type="dxa"/>
            </w:tblPrEx>
          </w:tblPrExChange>
        </w:tblPrEx>
        <w:trPr>
          <w:cantSplit/>
          <w:ins w:id="3964" w:author="Claude Gendron" w:date="2006-06-15T08:07:00Z"/>
          <w:trPrChange w:id="3965" w:author="Gaston" w:date="2019-02-28T12:29:00Z">
            <w:trPr>
              <w:cantSplit/>
            </w:trPr>
          </w:trPrChange>
        </w:trPr>
        <w:tc>
          <w:tcPr>
            <w:tcW w:w="284" w:type="dxa"/>
            <w:tcPrChange w:id="3966" w:author="Gaston" w:date="2019-02-28T12:29:00Z">
              <w:tcPr>
                <w:tcW w:w="284" w:type="dxa"/>
              </w:tcPr>
            </w:tcPrChange>
          </w:tcPr>
          <w:p w14:paraId="054F52C0" w14:textId="77777777" w:rsidR="00724F5F" w:rsidRDefault="00724F5F" w:rsidP="00E44C81">
            <w:pPr>
              <w:pStyle w:val="Textetableau"/>
              <w:numPr>
                <w:ilvl w:val="0"/>
                <w:numId w:val="3"/>
                <w:ins w:id="3967" w:author="Manaï Bilal" w:date="2006-06-15T08:07:00Z"/>
              </w:numPr>
              <w:rPr>
                <w:ins w:id="3968" w:author="Claude Gendron" w:date="2006-06-15T08:07:00Z"/>
                <w:szCs w:val="20"/>
              </w:rPr>
            </w:pPr>
          </w:p>
        </w:tc>
        <w:tc>
          <w:tcPr>
            <w:tcW w:w="9497" w:type="dxa"/>
            <w:tcPrChange w:id="3969" w:author="Gaston" w:date="2019-02-28T12:29:00Z">
              <w:tcPr>
                <w:tcW w:w="8221" w:type="dxa"/>
              </w:tcPr>
            </w:tcPrChange>
          </w:tcPr>
          <w:p w14:paraId="4F263B0F" w14:textId="77777777" w:rsidR="00724F5F" w:rsidRDefault="00724F5F" w:rsidP="00E44C81">
            <w:pPr>
              <w:numPr>
                <w:ins w:id="3970" w:author="Manaï Bilal" w:date="2006-06-15T08:07:00Z"/>
              </w:numPr>
              <w:rPr>
                <w:ins w:id="3971" w:author="Claude Gendron" w:date="2006-06-15T08:07:00Z"/>
                <w:sz w:val="20"/>
              </w:rPr>
            </w:pPr>
            <w:ins w:id="3972" w:author="Claude Gendron" w:date="2006-06-15T08:07:00Z">
              <w:r>
                <w:rPr>
                  <w:sz w:val="20"/>
                </w:rPr>
                <w:t>S’il y a une ou des erreurs de conception, le nombre de modifications nécessaire pour corriger ces erreurs de conception, est au minimum :</w:t>
              </w:r>
            </w:ins>
          </w:p>
          <w:p w14:paraId="08B487D8" w14:textId="77777777" w:rsidR="00724F5F" w:rsidRDefault="00724F5F" w:rsidP="00E44C81">
            <w:pPr>
              <w:numPr>
                <w:ins w:id="3973" w:author="Manaï Bilal" w:date="2006-06-15T08:07:00Z"/>
              </w:numPr>
              <w:rPr>
                <w:ins w:id="3974" w:author="Claude Gendron" w:date="2006-06-15T08:07:00Z"/>
                <w:sz w:val="20"/>
              </w:rPr>
            </w:pPr>
            <w:ins w:id="3975" w:author="Claude Gendron" w:date="2006-06-15T08:07:00Z">
              <w:r>
                <w:rPr>
                  <w:sz w:val="20"/>
                </w:rPr>
                <w:t>Pas de modification…2</w:t>
              </w:r>
            </w:ins>
          </w:p>
          <w:p w14:paraId="10CC1155" w14:textId="77777777" w:rsidR="00724F5F" w:rsidRDefault="00724F5F" w:rsidP="00E44C81">
            <w:pPr>
              <w:numPr>
                <w:ins w:id="3976" w:author="Manaï Bilal" w:date="2006-06-15T08:07:00Z"/>
              </w:numPr>
              <w:rPr>
                <w:ins w:id="3977" w:author="Claude Gendron" w:date="2006-06-15T08:07:00Z"/>
                <w:sz w:val="20"/>
              </w:rPr>
            </w:pPr>
            <w:ins w:id="3978" w:author="Claude Gendron" w:date="2006-06-15T08:07:00Z">
              <w:r>
                <w:rPr>
                  <w:sz w:val="20"/>
                </w:rPr>
                <w:t>Une modification…1</w:t>
              </w:r>
            </w:ins>
          </w:p>
          <w:p w14:paraId="7FC1B5A1" w14:textId="77777777" w:rsidR="00724F5F" w:rsidRDefault="00724F5F" w:rsidP="00E44C81">
            <w:pPr>
              <w:numPr>
                <w:ins w:id="3979" w:author="Manaï Bilal" w:date="2006-06-15T08:07:00Z"/>
              </w:numPr>
              <w:rPr>
                <w:ins w:id="3980" w:author="Claude Gendron" w:date="2006-06-15T08:07:00Z"/>
                <w:sz w:val="20"/>
              </w:rPr>
            </w:pPr>
            <w:ins w:id="3981" w:author="Claude Gendron" w:date="2006-06-15T08:07:00Z">
              <w:r>
                <w:rPr>
                  <w:sz w:val="20"/>
                </w:rPr>
                <w:t>Plus de 1…0</w:t>
              </w:r>
            </w:ins>
          </w:p>
        </w:tc>
      </w:tr>
      <w:tr w:rsidR="00724F5F" w14:paraId="65848BC4" w14:textId="77777777" w:rsidTr="00724F5F">
        <w:tblPrEx>
          <w:tblPrExChange w:id="3982" w:author="Gaston" w:date="2019-02-28T12:29:00Z">
            <w:tblPrEx>
              <w:tblW w:w="9639" w:type="dxa"/>
            </w:tblPrEx>
          </w:tblPrExChange>
        </w:tblPrEx>
        <w:trPr>
          <w:cantSplit/>
          <w:ins w:id="3983" w:author="Claude Gendron" w:date="2006-06-15T08:07:00Z"/>
          <w:trPrChange w:id="3984" w:author="Gaston" w:date="2019-02-28T12:29:00Z">
            <w:trPr>
              <w:cantSplit/>
            </w:trPr>
          </w:trPrChange>
        </w:trPr>
        <w:tc>
          <w:tcPr>
            <w:tcW w:w="284" w:type="dxa"/>
            <w:tcPrChange w:id="3985" w:author="Gaston" w:date="2019-02-28T12:29:00Z">
              <w:tcPr>
                <w:tcW w:w="284" w:type="dxa"/>
              </w:tcPr>
            </w:tcPrChange>
          </w:tcPr>
          <w:p w14:paraId="55084D0C" w14:textId="77777777" w:rsidR="00724F5F" w:rsidRDefault="00724F5F" w:rsidP="00E44C81">
            <w:pPr>
              <w:pStyle w:val="Textetableau"/>
              <w:numPr>
                <w:ilvl w:val="0"/>
                <w:numId w:val="3"/>
                <w:ins w:id="3986" w:author="Manaï Bilal" w:date="2006-06-15T08:07:00Z"/>
              </w:numPr>
              <w:rPr>
                <w:ins w:id="3987" w:author="Claude Gendron" w:date="2006-06-15T08:07:00Z"/>
                <w:szCs w:val="20"/>
              </w:rPr>
            </w:pPr>
          </w:p>
        </w:tc>
        <w:tc>
          <w:tcPr>
            <w:tcW w:w="9497" w:type="dxa"/>
            <w:tcPrChange w:id="3988" w:author="Gaston" w:date="2019-02-28T12:29:00Z">
              <w:tcPr>
                <w:tcW w:w="8221" w:type="dxa"/>
              </w:tcPr>
            </w:tcPrChange>
          </w:tcPr>
          <w:p w14:paraId="3A80A7D1" w14:textId="77777777" w:rsidR="00724F5F" w:rsidRDefault="00724F5F" w:rsidP="00E44C81">
            <w:pPr>
              <w:numPr>
                <w:ins w:id="3989" w:author="Manaï Bilal" w:date="2006-06-15T08:07:00Z"/>
              </w:numPr>
              <w:rPr>
                <w:ins w:id="3990" w:author="Claude Gendron" w:date="2006-06-15T08:07:00Z"/>
                <w:sz w:val="20"/>
              </w:rPr>
            </w:pPr>
            <w:ins w:id="3991" w:author="Claude Gendron" w:date="2006-06-15T08:07:00Z">
              <w:r>
                <w:rPr>
                  <w:sz w:val="20"/>
                </w:rPr>
                <w:t>L’emplacement de chaque composante a été bien pensé; par exemples…le cristal est très près du microcontrôleur, la batterie, s’il y en a une,  est facilement accessible, etc. :</w:t>
              </w:r>
            </w:ins>
          </w:p>
          <w:p w14:paraId="74B2CA53" w14:textId="77777777" w:rsidR="00724F5F" w:rsidRDefault="00724F5F" w:rsidP="00E44C81">
            <w:pPr>
              <w:numPr>
                <w:ins w:id="3992" w:author="Manaï Bilal" w:date="2006-06-15T08:07:00Z"/>
              </w:numPr>
              <w:rPr>
                <w:ins w:id="3993" w:author="Claude Gendron" w:date="2006-06-15T08:07:00Z"/>
                <w:sz w:val="20"/>
              </w:rPr>
            </w:pPr>
            <w:ins w:id="3994" w:author="Claude Gendron" w:date="2006-06-15T08:07:00Z">
              <w:r>
                <w:rPr>
                  <w:sz w:val="20"/>
                </w:rPr>
                <w:t>Très bien … 2</w:t>
              </w:r>
            </w:ins>
          </w:p>
          <w:p w14:paraId="0A08C459" w14:textId="77777777" w:rsidR="00724F5F" w:rsidRDefault="00724F5F" w:rsidP="00E44C81">
            <w:pPr>
              <w:numPr>
                <w:ins w:id="3995" w:author="Manaï Bilal" w:date="2006-06-15T08:07:00Z"/>
              </w:numPr>
              <w:rPr>
                <w:ins w:id="3996" w:author="Claude Gendron" w:date="2006-06-15T08:07:00Z"/>
                <w:sz w:val="20"/>
              </w:rPr>
            </w:pPr>
            <w:ins w:id="3997" w:author="Claude Gendron" w:date="2006-06-15T08:07:00Z">
              <w:r>
                <w:rPr>
                  <w:sz w:val="20"/>
                </w:rPr>
                <w:t>Bien…1</w:t>
              </w:r>
            </w:ins>
          </w:p>
          <w:p w14:paraId="0D6136EB" w14:textId="77777777" w:rsidR="00724F5F" w:rsidRDefault="00724F5F" w:rsidP="00E44C81">
            <w:pPr>
              <w:numPr>
                <w:ins w:id="3998" w:author="Manaï Bilal" w:date="2006-06-15T08:07:00Z"/>
              </w:numPr>
              <w:rPr>
                <w:ins w:id="3999" w:author="Claude Gendron" w:date="2006-06-15T08:07:00Z"/>
                <w:sz w:val="20"/>
              </w:rPr>
            </w:pPr>
            <w:ins w:id="4000" w:author="Claude Gendron" w:date="2006-06-15T08:07:00Z">
              <w:r>
                <w:rPr>
                  <w:sz w:val="20"/>
                </w:rPr>
                <w:t>Pas du tout…0</w:t>
              </w:r>
            </w:ins>
          </w:p>
        </w:tc>
      </w:tr>
      <w:tr w:rsidR="00724F5F" w14:paraId="09DAFB77" w14:textId="77777777" w:rsidTr="00724F5F">
        <w:tblPrEx>
          <w:tblPrExChange w:id="4001" w:author="Gaston" w:date="2019-02-28T12:29:00Z">
            <w:tblPrEx>
              <w:tblW w:w="9639" w:type="dxa"/>
            </w:tblPrEx>
          </w:tblPrExChange>
        </w:tblPrEx>
        <w:trPr>
          <w:cantSplit/>
          <w:ins w:id="4002" w:author="Claude Gendron" w:date="2006-06-15T08:07:00Z"/>
          <w:trPrChange w:id="4003" w:author="Gaston" w:date="2019-02-28T12:29:00Z">
            <w:trPr>
              <w:cantSplit/>
            </w:trPr>
          </w:trPrChange>
        </w:trPr>
        <w:tc>
          <w:tcPr>
            <w:tcW w:w="284" w:type="dxa"/>
            <w:tcPrChange w:id="4004" w:author="Gaston" w:date="2019-02-28T12:29:00Z">
              <w:tcPr>
                <w:tcW w:w="284" w:type="dxa"/>
              </w:tcPr>
            </w:tcPrChange>
          </w:tcPr>
          <w:p w14:paraId="28F2D976" w14:textId="77777777" w:rsidR="00724F5F" w:rsidRDefault="00724F5F" w:rsidP="00E44C81">
            <w:pPr>
              <w:pStyle w:val="Textetableau"/>
              <w:numPr>
                <w:ilvl w:val="0"/>
                <w:numId w:val="3"/>
                <w:ins w:id="4005" w:author="Manaï Bilal" w:date="2006-06-15T08:07:00Z"/>
              </w:numPr>
              <w:rPr>
                <w:ins w:id="4006" w:author="Claude Gendron" w:date="2006-06-15T08:07:00Z"/>
                <w:szCs w:val="20"/>
              </w:rPr>
            </w:pPr>
          </w:p>
        </w:tc>
        <w:tc>
          <w:tcPr>
            <w:tcW w:w="9497" w:type="dxa"/>
            <w:tcPrChange w:id="4007" w:author="Gaston" w:date="2019-02-28T12:29:00Z">
              <w:tcPr>
                <w:tcW w:w="8221" w:type="dxa"/>
              </w:tcPr>
            </w:tcPrChange>
          </w:tcPr>
          <w:p w14:paraId="078D55FE" w14:textId="77777777" w:rsidR="00724F5F" w:rsidRDefault="00724F5F" w:rsidP="00E44C81">
            <w:pPr>
              <w:numPr>
                <w:ins w:id="4008" w:author="Manaï Bilal" w:date="2006-06-15T08:07:00Z"/>
              </w:numPr>
              <w:rPr>
                <w:ins w:id="4009" w:author="Claude Gendron" w:date="2006-06-15T08:07:00Z"/>
                <w:sz w:val="20"/>
                <w:lang w:val="fr-FR"/>
              </w:rPr>
            </w:pPr>
            <w:ins w:id="4010" w:author="Claude Gendron" w:date="2006-06-15T08:07:00Z">
              <w:r>
                <w:rPr>
                  <w:sz w:val="20"/>
                  <w:lang w:val="fr-FR"/>
                </w:rPr>
                <w:t xml:space="preserve">Les fils ajoutés pour </w:t>
              </w:r>
            </w:ins>
            <w:r>
              <w:rPr>
                <w:sz w:val="20"/>
                <w:lang w:val="fr-FR"/>
              </w:rPr>
              <w:t>quelques raisons que ce soit,</w:t>
            </w:r>
            <w:ins w:id="4011" w:author="Claude Gendron" w:date="2006-06-15T08:07:00Z">
              <w:r>
                <w:rPr>
                  <w:sz w:val="20"/>
                  <w:lang w:val="fr-FR"/>
                </w:rPr>
                <w:t xml:space="preserve"> sont solidement attachés au circuit imprimé :</w:t>
              </w:r>
            </w:ins>
          </w:p>
          <w:p w14:paraId="5428A7BF" w14:textId="77777777" w:rsidR="00724F5F" w:rsidRDefault="00724F5F" w:rsidP="00E44C81">
            <w:pPr>
              <w:numPr>
                <w:ins w:id="4012" w:author="Manaï Bilal" w:date="2006-06-15T08:07:00Z"/>
              </w:numPr>
              <w:rPr>
                <w:ins w:id="4013" w:author="Claude Gendron" w:date="2006-06-15T08:07:00Z"/>
                <w:sz w:val="20"/>
                <w:lang w:val="fr-FR"/>
              </w:rPr>
            </w:pPr>
            <w:ins w:id="4014" w:author="Claude Gendron" w:date="2006-06-15T08:07:00Z">
              <w:r>
                <w:rPr>
                  <w:sz w:val="20"/>
                  <w:lang w:val="fr-FR"/>
                </w:rPr>
                <w:t>Très bien…2</w:t>
              </w:r>
            </w:ins>
          </w:p>
          <w:p w14:paraId="36B82640" w14:textId="77777777" w:rsidR="00724F5F" w:rsidRDefault="00724F5F" w:rsidP="00E44C81">
            <w:pPr>
              <w:numPr>
                <w:ins w:id="4015" w:author="Manaï Bilal" w:date="2006-06-15T08:07:00Z"/>
              </w:numPr>
              <w:rPr>
                <w:ins w:id="4016" w:author="Claude Gendron" w:date="2006-06-15T08:07:00Z"/>
                <w:sz w:val="20"/>
                <w:lang w:val="fr-FR"/>
              </w:rPr>
            </w:pPr>
            <w:ins w:id="4017" w:author="Claude Gendron" w:date="2006-06-15T08:07:00Z">
              <w:r>
                <w:rPr>
                  <w:sz w:val="20"/>
                  <w:lang w:val="fr-FR"/>
                </w:rPr>
                <w:t>Bien…1</w:t>
              </w:r>
            </w:ins>
          </w:p>
          <w:p w14:paraId="51A03340" w14:textId="77777777" w:rsidR="00724F5F" w:rsidRDefault="00724F5F" w:rsidP="00E44C81">
            <w:pPr>
              <w:numPr>
                <w:ins w:id="4018" w:author="Manaï Bilal" w:date="2006-06-15T08:07:00Z"/>
              </w:numPr>
              <w:rPr>
                <w:ins w:id="4019" w:author="Claude Gendron" w:date="2006-06-15T08:07:00Z"/>
                <w:sz w:val="20"/>
                <w:lang w:val="fr-FR"/>
              </w:rPr>
            </w:pPr>
            <w:ins w:id="4020" w:author="Claude Gendron" w:date="2006-06-15T08:07:00Z">
              <w:r>
                <w:rPr>
                  <w:sz w:val="20"/>
                  <w:lang w:val="fr-FR"/>
                </w:rPr>
                <w:t>Pas bien…0</w:t>
              </w:r>
            </w:ins>
          </w:p>
        </w:tc>
      </w:tr>
      <w:tr w:rsidR="00724F5F" w14:paraId="6660B971" w14:textId="77777777" w:rsidTr="00724F5F">
        <w:tblPrEx>
          <w:tblPrExChange w:id="4021" w:author="Gaston" w:date="2019-02-28T12:29:00Z">
            <w:tblPrEx>
              <w:tblW w:w="9639" w:type="dxa"/>
            </w:tblPrEx>
          </w:tblPrExChange>
        </w:tblPrEx>
        <w:trPr>
          <w:cantSplit/>
          <w:ins w:id="4022" w:author="Claude Gendron" w:date="2006-06-15T08:07:00Z"/>
          <w:trPrChange w:id="4023" w:author="Gaston" w:date="2019-02-28T12:29:00Z">
            <w:trPr>
              <w:cantSplit/>
            </w:trPr>
          </w:trPrChange>
        </w:trPr>
        <w:tc>
          <w:tcPr>
            <w:tcW w:w="284" w:type="dxa"/>
            <w:tcPrChange w:id="4024" w:author="Gaston" w:date="2019-02-28T12:29:00Z">
              <w:tcPr>
                <w:tcW w:w="284" w:type="dxa"/>
              </w:tcPr>
            </w:tcPrChange>
          </w:tcPr>
          <w:p w14:paraId="30EDB635" w14:textId="77777777" w:rsidR="00724F5F" w:rsidRDefault="00724F5F" w:rsidP="00E44C81">
            <w:pPr>
              <w:pStyle w:val="Textetableau"/>
              <w:numPr>
                <w:ilvl w:val="0"/>
                <w:numId w:val="3"/>
                <w:ins w:id="4025" w:author="Manaï Bilal" w:date="2006-06-15T08:07:00Z"/>
              </w:numPr>
              <w:rPr>
                <w:ins w:id="4026" w:author="Claude Gendron" w:date="2006-06-15T08:07:00Z"/>
                <w:szCs w:val="20"/>
              </w:rPr>
            </w:pPr>
          </w:p>
        </w:tc>
        <w:tc>
          <w:tcPr>
            <w:tcW w:w="9497" w:type="dxa"/>
            <w:tcPrChange w:id="4027" w:author="Gaston" w:date="2019-02-28T12:29:00Z">
              <w:tcPr>
                <w:tcW w:w="8221" w:type="dxa"/>
              </w:tcPr>
            </w:tcPrChange>
          </w:tcPr>
          <w:p w14:paraId="2A73EF04" w14:textId="77777777" w:rsidR="00724F5F" w:rsidRDefault="00724F5F" w:rsidP="00E44C81">
            <w:pPr>
              <w:numPr>
                <w:ins w:id="4028" w:author="Manaï Bilal" w:date="2006-06-15T08:07:00Z"/>
              </w:numPr>
              <w:rPr>
                <w:ins w:id="4029" w:author="Claude Gendron" w:date="2006-06-15T08:07:00Z"/>
                <w:sz w:val="20"/>
                <w:lang w:val="fr-FR"/>
              </w:rPr>
            </w:pPr>
            <w:ins w:id="4030" w:author="Claude Gendron" w:date="2006-06-15T08:07:00Z">
              <w:r>
                <w:rPr>
                  <w:sz w:val="20"/>
                  <w:lang w:val="fr-FR"/>
                </w:rPr>
                <w:t>La finition du circuit est sans faille :</w:t>
              </w:r>
            </w:ins>
          </w:p>
          <w:p w14:paraId="3CA5252D" w14:textId="77777777" w:rsidR="00724F5F" w:rsidRDefault="00724F5F" w:rsidP="00E44C81">
            <w:pPr>
              <w:numPr>
                <w:ins w:id="4031" w:author="Manaï Bilal" w:date="2006-06-15T08:07:00Z"/>
              </w:numPr>
              <w:rPr>
                <w:ins w:id="4032" w:author="Claude Gendron" w:date="2006-06-15T08:07:00Z"/>
                <w:sz w:val="20"/>
                <w:lang w:val="fr-FR"/>
              </w:rPr>
            </w:pPr>
            <w:ins w:id="4033" w:author="Claude Gendron" w:date="2006-06-15T08:07:00Z">
              <w:r>
                <w:rPr>
                  <w:sz w:val="20"/>
                  <w:lang w:val="fr-FR"/>
                </w:rPr>
                <w:t>Très bien…2</w:t>
              </w:r>
            </w:ins>
          </w:p>
          <w:p w14:paraId="268FF615" w14:textId="77777777" w:rsidR="00724F5F" w:rsidRDefault="00724F5F" w:rsidP="00E44C81">
            <w:pPr>
              <w:numPr>
                <w:ins w:id="4034" w:author="Manaï Bilal" w:date="2006-06-15T08:07:00Z"/>
              </w:numPr>
              <w:rPr>
                <w:ins w:id="4035" w:author="Claude Gendron" w:date="2006-06-15T08:07:00Z"/>
                <w:sz w:val="20"/>
                <w:lang w:val="fr-FR"/>
              </w:rPr>
            </w:pPr>
            <w:ins w:id="4036" w:author="Claude Gendron" w:date="2006-06-15T08:07:00Z">
              <w:r>
                <w:rPr>
                  <w:sz w:val="20"/>
                  <w:lang w:val="fr-FR"/>
                </w:rPr>
                <w:t>Bien.</w:t>
              </w:r>
            </w:ins>
            <w:r>
              <w:rPr>
                <w:sz w:val="20"/>
                <w:lang w:val="fr-FR"/>
              </w:rPr>
              <w:t>.</w:t>
            </w:r>
            <w:ins w:id="4037" w:author="Claude Gendron" w:date="2006-06-15T08:07:00Z">
              <w:r>
                <w:rPr>
                  <w:sz w:val="20"/>
                  <w:lang w:val="fr-FR"/>
                </w:rPr>
                <w:t>.1</w:t>
              </w:r>
            </w:ins>
          </w:p>
          <w:p w14:paraId="7BE04916" w14:textId="77777777" w:rsidR="00724F5F" w:rsidRDefault="00724F5F" w:rsidP="00E44C81">
            <w:pPr>
              <w:numPr>
                <w:ins w:id="4038" w:author="Manaï Bilal" w:date="2006-06-15T08:07:00Z"/>
              </w:numPr>
              <w:rPr>
                <w:ins w:id="4039" w:author="Claude Gendron" w:date="2006-06-15T08:07:00Z"/>
                <w:sz w:val="20"/>
                <w:lang w:val="fr-FR"/>
              </w:rPr>
            </w:pPr>
            <w:ins w:id="4040" w:author="Claude Gendron" w:date="2006-06-15T08:07:00Z">
              <w:r>
                <w:rPr>
                  <w:sz w:val="20"/>
                  <w:lang w:val="fr-FR"/>
                </w:rPr>
                <w:t>Pas du tout…0</w:t>
              </w:r>
            </w:ins>
          </w:p>
        </w:tc>
      </w:tr>
      <w:tr w:rsidR="00724F5F" w14:paraId="336D5789" w14:textId="77777777" w:rsidTr="00724F5F">
        <w:tblPrEx>
          <w:tblPrExChange w:id="4041" w:author="Gaston" w:date="2019-02-28T12:29:00Z">
            <w:tblPrEx>
              <w:tblW w:w="9639" w:type="dxa"/>
            </w:tblPrEx>
          </w:tblPrExChange>
        </w:tblPrEx>
        <w:trPr>
          <w:cantSplit/>
          <w:ins w:id="4042" w:author="Claude Gendron" w:date="2006-06-15T08:07:00Z"/>
          <w:trPrChange w:id="4043" w:author="Gaston" w:date="2019-02-28T12:29:00Z">
            <w:trPr>
              <w:cantSplit/>
            </w:trPr>
          </w:trPrChange>
        </w:trPr>
        <w:tc>
          <w:tcPr>
            <w:tcW w:w="9781" w:type="dxa"/>
            <w:gridSpan w:val="2"/>
            <w:tcBorders>
              <w:top w:val="single" w:sz="4" w:space="0" w:color="auto"/>
              <w:bottom w:val="single" w:sz="4" w:space="0" w:color="auto"/>
            </w:tcBorders>
            <w:shd w:val="clear" w:color="auto" w:fill="E6E6E6"/>
            <w:tcPrChange w:id="4044" w:author="Gaston" w:date="2019-02-28T12:29:00Z">
              <w:tcPr>
                <w:tcW w:w="8505" w:type="dxa"/>
                <w:gridSpan w:val="2"/>
                <w:tcBorders>
                  <w:top w:val="single" w:sz="4" w:space="0" w:color="auto"/>
                  <w:bottom w:val="single" w:sz="4" w:space="0" w:color="auto"/>
                </w:tcBorders>
                <w:shd w:val="clear" w:color="auto" w:fill="E6E6E6"/>
              </w:tcPr>
            </w:tcPrChange>
          </w:tcPr>
          <w:p w14:paraId="27B705FC" w14:textId="77777777" w:rsidR="00724F5F" w:rsidRDefault="00724F5F" w:rsidP="00E44C81">
            <w:pPr>
              <w:numPr>
                <w:ins w:id="4045" w:author="Manaï Bilal" w:date="2006-06-15T08:07:00Z"/>
              </w:numPr>
              <w:rPr>
                <w:ins w:id="4046" w:author="Claude Gendron" w:date="2006-06-15T08:07:00Z"/>
              </w:rPr>
            </w:pPr>
          </w:p>
        </w:tc>
      </w:tr>
      <w:tr w:rsidR="00724F5F" w:rsidDel="00724F5F" w14:paraId="6A3826F3" w14:textId="77777777" w:rsidTr="00724F5F">
        <w:tblPrEx>
          <w:tblPrExChange w:id="4047" w:author="Gaston" w:date="2019-02-28T12:29:00Z">
            <w:tblPrEx>
              <w:tblW w:w="9639" w:type="dxa"/>
            </w:tblPrEx>
          </w:tblPrExChange>
        </w:tblPrEx>
        <w:trPr>
          <w:cantSplit/>
          <w:ins w:id="4048" w:author="Claude Gendron" w:date="2006-06-15T08:07:00Z"/>
          <w:del w:id="4049" w:author="Gaston" w:date="2019-02-28T12:31:00Z"/>
          <w:trPrChange w:id="4050" w:author="Gaston" w:date="2019-02-28T12:29:00Z">
            <w:trPr>
              <w:cantSplit/>
            </w:trPr>
          </w:trPrChange>
        </w:trPr>
        <w:tc>
          <w:tcPr>
            <w:tcW w:w="9781" w:type="dxa"/>
            <w:gridSpan w:val="2"/>
            <w:tcBorders>
              <w:top w:val="single" w:sz="4" w:space="0" w:color="auto"/>
              <w:bottom w:val="single" w:sz="4" w:space="0" w:color="auto"/>
            </w:tcBorders>
            <w:shd w:val="clear" w:color="auto" w:fill="E6E6E6"/>
            <w:tcPrChange w:id="4051" w:author="Gaston" w:date="2019-02-28T12:29:00Z">
              <w:tcPr>
                <w:tcW w:w="8505" w:type="dxa"/>
                <w:gridSpan w:val="2"/>
                <w:tcBorders>
                  <w:top w:val="single" w:sz="4" w:space="0" w:color="auto"/>
                  <w:bottom w:val="single" w:sz="4" w:space="0" w:color="auto"/>
                </w:tcBorders>
                <w:shd w:val="clear" w:color="auto" w:fill="E6E6E6"/>
              </w:tcPr>
            </w:tcPrChange>
          </w:tcPr>
          <w:p w14:paraId="04C3E516" w14:textId="77777777" w:rsidR="00724F5F" w:rsidDel="00724F5F" w:rsidRDefault="00724F5F" w:rsidP="00E44C81">
            <w:pPr>
              <w:numPr>
                <w:ins w:id="4052" w:author="Manaï Bilal" w:date="2006-06-15T08:07:00Z"/>
              </w:numPr>
              <w:rPr>
                <w:ins w:id="4053" w:author="Claude Gendron" w:date="2006-06-15T08:07:00Z"/>
                <w:del w:id="4054" w:author="Gaston" w:date="2019-02-28T12:31:00Z"/>
              </w:rPr>
            </w:pPr>
          </w:p>
        </w:tc>
      </w:tr>
      <w:tr w:rsidR="00724F5F" w14:paraId="3F302431" w14:textId="77777777" w:rsidTr="00724F5F">
        <w:tblPrEx>
          <w:tblPrExChange w:id="4055" w:author="Gaston" w:date="2019-02-28T12:29:00Z">
            <w:tblPrEx>
              <w:tblW w:w="9639" w:type="dxa"/>
            </w:tblPrEx>
          </w:tblPrExChange>
        </w:tblPrEx>
        <w:trPr>
          <w:cantSplit/>
          <w:ins w:id="4056" w:author="Claude Gendron" w:date="2006-06-15T08:07:00Z"/>
          <w:trPrChange w:id="4057" w:author="Gaston" w:date="2019-02-28T12:29:00Z">
            <w:trPr>
              <w:cantSplit/>
            </w:trPr>
          </w:trPrChange>
        </w:trPr>
        <w:tc>
          <w:tcPr>
            <w:tcW w:w="284" w:type="dxa"/>
            <w:tcPrChange w:id="4058" w:author="Gaston" w:date="2019-02-28T12:29:00Z">
              <w:tcPr>
                <w:tcW w:w="284" w:type="dxa"/>
              </w:tcPr>
            </w:tcPrChange>
          </w:tcPr>
          <w:p w14:paraId="073B2DB2" w14:textId="77777777" w:rsidR="00724F5F" w:rsidRDefault="00724F5F" w:rsidP="00E44C81">
            <w:pPr>
              <w:pStyle w:val="Textetableau"/>
              <w:numPr>
                <w:ilvl w:val="0"/>
                <w:numId w:val="3"/>
                <w:ins w:id="4059" w:author="Manaï Bilal" w:date="2006-06-15T08:07:00Z"/>
              </w:numPr>
              <w:rPr>
                <w:ins w:id="4060" w:author="Claude Gendron" w:date="2006-06-15T08:07:00Z"/>
                <w:szCs w:val="20"/>
              </w:rPr>
            </w:pPr>
          </w:p>
        </w:tc>
        <w:tc>
          <w:tcPr>
            <w:tcW w:w="9497" w:type="dxa"/>
            <w:tcPrChange w:id="4061" w:author="Gaston" w:date="2019-02-28T12:29:00Z">
              <w:tcPr>
                <w:tcW w:w="8221" w:type="dxa"/>
              </w:tcPr>
            </w:tcPrChange>
          </w:tcPr>
          <w:p w14:paraId="0454AAFB" w14:textId="77777777" w:rsidR="00724F5F" w:rsidRPr="00A67F1E" w:rsidRDefault="00724F5F" w:rsidP="00E44C81">
            <w:pPr>
              <w:numPr>
                <w:ins w:id="4062" w:author="Manaï Bilal" w:date="2006-06-15T08:07:00Z"/>
              </w:numPr>
              <w:rPr>
                <w:ins w:id="4063" w:author="Claude Gendron" w:date="2006-06-15T08:07:00Z"/>
                <w:sz w:val="20"/>
                <w:szCs w:val="20"/>
              </w:rPr>
            </w:pPr>
            <w:ins w:id="4064" w:author="Claude Gendron" w:date="2006-06-15T08:07:00Z">
              <w:r w:rsidRPr="00A67F1E">
                <w:rPr>
                  <w:sz w:val="20"/>
                  <w:szCs w:val="20"/>
                </w:rPr>
                <w:t>Les dimensions maximales de la plaquette ont été respectées;</w:t>
              </w:r>
            </w:ins>
          </w:p>
        </w:tc>
      </w:tr>
      <w:tr w:rsidR="00724F5F" w14:paraId="71BDF058" w14:textId="77777777" w:rsidTr="00724F5F">
        <w:tblPrEx>
          <w:tblPrExChange w:id="4065" w:author="Gaston" w:date="2019-02-28T12:29:00Z">
            <w:tblPrEx>
              <w:tblW w:w="9639" w:type="dxa"/>
            </w:tblPrEx>
          </w:tblPrExChange>
        </w:tblPrEx>
        <w:trPr>
          <w:cantSplit/>
          <w:trPrChange w:id="4066" w:author="Gaston" w:date="2019-02-28T12:29:00Z">
            <w:trPr>
              <w:cantSplit/>
            </w:trPr>
          </w:trPrChange>
        </w:trPr>
        <w:tc>
          <w:tcPr>
            <w:tcW w:w="284" w:type="dxa"/>
            <w:tcPrChange w:id="4067" w:author="Gaston" w:date="2019-02-28T12:29:00Z">
              <w:tcPr>
                <w:tcW w:w="284" w:type="dxa"/>
              </w:tcPr>
            </w:tcPrChange>
          </w:tcPr>
          <w:p w14:paraId="34E950CE" w14:textId="77777777" w:rsidR="00724F5F" w:rsidRDefault="00724F5F" w:rsidP="00E44C81">
            <w:pPr>
              <w:pStyle w:val="Textetableau"/>
              <w:numPr>
                <w:ilvl w:val="0"/>
                <w:numId w:val="3"/>
              </w:numPr>
              <w:rPr>
                <w:szCs w:val="20"/>
              </w:rPr>
            </w:pPr>
          </w:p>
        </w:tc>
        <w:tc>
          <w:tcPr>
            <w:tcW w:w="9497" w:type="dxa"/>
            <w:tcPrChange w:id="4068" w:author="Gaston" w:date="2019-02-28T12:29:00Z">
              <w:tcPr>
                <w:tcW w:w="8221" w:type="dxa"/>
              </w:tcPr>
            </w:tcPrChange>
          </w:tcPr>
          <w:p w14:paraId="75CDC2FA" w14:textId="77777777" w:rsidR="00724F5F" w:rsidRPr="00A67F1E" w:rsidRDefault="00724F5F" w:rsidP="00991780">
            <w:pPr>
              <w:pStyle w:val="Textetableau"/>
              <w:rPr>
                <w:szCs w:val="20"/>
              </w:rPr>
            </w:pPr>
            <w:r w:rsidRPr="00A67F1E">
              <w:rPr>
                <w:szCs w:val="20"/>
              </w:rPr>
              <w:t>Le pourtour de la plaquette est bien orthogonal, sauf si spécifié autrement.</w:t>
            </w:r>
          </w:p>
        </w:tc>
      </w:tr>
      <w:tr w:rsidR="00724F5F" w14:paraId="2202828C" w14:textId="77777777" w:rsidTr="00724F5F">
        <w:tblPrEx>
          <w:tblPrExChange w:id="4069" w:author="Gaston" w:date="2019-02-28T12:29:00Z">
            <w:tblPrEx>
              <w:tblW w:w="9639" w:type="dxa"/>
            </w:tblPrEx>
          </w:tblPrExChange>
        </w:tblPrEx>
        <w:trPr>
          <w:cantSplit/>
          <w:trPrChange w:id="4070" w:author="Gaston" w:date="2019-02-28T12:29:00Z">
            <w:trPr>
              <w:cantSplit/>
            </w:trPr>
          </w:trPrChange>
        </w:trPr>
        <w:tc>
          <w:tcPr>
            <w:tcW w:w="284" w:type="dxa"/>
            <w:tcPrChange w:id="4071" w:author="Gaston" w:date="2019-02-28T12:29:00Z">
              <w:tcPr>
                <w:tcW w:w="284" w:type="dxa"/>
              </w:tcPr>
            </w:tcPrChange>
          </w:tcPr>
          <w:p w14:paraId="1EBA662B" w14:textId="77777777" w:rsidR="00724F5F" w:rsidRDefault="00724F5F" w:rsidP="00E44C81">
            <w:pPr>
              <w:pStyle w:val="Textetableau"/>
              <w:numPr>
                <w:ilvl w:val="0"/>
                <w:numId w:val="3"/>
              </w:numPr>
              <w:rPr>
                <w:szCs w:val="20"/>
              </w:rPr>
            </w:pPr>
          </w:p>
        </w:tc>
        <w:tc>
          <w:tcPr>
            <w:tcW w:w="9497" w:type="dxa"/>
            <w:tcPrChange w:id="4072" w:author="Gaston" w:date="2019-02-28T12:29:00Z">
              <w:tcPr>
                <w:tcW w:w="8221" w:type="dxa"/>
              </w:tcPr>
            </w:tcPrChange>
          </w:tcPr>
          <w:p w14:paraId="6FEE3F62" w14:textId="77777777" w:rsidR="00724F5F" w:rsidRPr="00A67F1E" w:rsidRDefault="00724F5F" w:rsidP="00991780">
            <w:pPr>
              <w:pStyle w:val="Textetableau"/>
              <w:rPr>
                <w:szCs w:val="20"/>
              </w:rPr>
            </w:pPr>
            <w:r w:rsidRPr="00A67F1E">
              <w:rPr>
                <w:szCs w:val="20"/>
              </w:rPr>
              <w:t>Le pourtour de la plaquette a été limé pour enlever les effilochures et pour l’adoucir.</w:t>
            </w:r>
          </w:p>
        </w:tc>
      </w:tr>
      <w:tr w:rsidR="00724F5F" w14:paraId="3B91E168" w14:textId="77777777" w:rsidTr="00724F5F">
        <w:tblPrEx>
          <w:tblPrExChange w:id="4073" w:author="Gaston" w:date="2019-02-28T12:29:00Z">
            <w:tblPrEx>
              <w:tblW w:w="9639" w:type="dxa"/>
            </w:tblPrEx>
          </w:tblPrExChange>
        </w:tblPrEx>
        <w:trPr>
          <w:cantSplit/>
          <w:ins w:id="4074" w:author="Claude Gendron" w:date="2006-06-15T08:07:00Z"/>
          <w:trPrChange w:id="4075" w:author="Gaston" w:date="2019-02-28T12:29:00Z">
            <w:trPr>
              <w:cantSplit/>
            </w:trPr>
          </w:trPrChange>
        </w:trPr>
        <w:tc>
          <w:tcPr>
            <w:tcW w:w="284" w:type="dxa"/>
            <w:tcPrChange w:id="4076" w:author="Gaston" w:date="2019-02-28T12:29:00Z">
              <w:tcPr>
                <w:tcW w:w="284" w:type="dxa"/>
              </w:tcPr>
            </w:tcPrChange>
          </w:tcPr>
          <w:p w14:paraId="5556F6B8" w14:textId="77777777" w:rsidR="00724F5F" w:rsidRDefault="00724F5F" w:rsidP="00E44C81">
            <w:pPr>
              <w:pStyle w:val="Textetableau"/>
              <w:numPr>
                <w:ilvl w:val="0"/>
                <w:numId w:val="3"/>
                <w:ins w:id="4077" w:author="Manaï Bilal" w:date="2006-06-15T08:07:00Z"/>
              </w:numPr>
              <w:rPr>
                <w:ins w:id="4078" w:author="Claude Gendron" w:date="2006-06-15T08:07:00Z"/>
                <w:szCs w:val="20"/>
              </w:rPr>
            </w:pPr>
          </w:p>
        </w:tc>
        <w:tc>
          <w:tcPr>
            <w:tcW w:w="9497" w:type="dxa"/>
            <w:tcPrChange w:id="4079" w:author="Gaston" w:date="2019-02-28T12:29:00Z">
              <w:tcPr>
                <w:tcW w:w="8221" w:type="dxa"/>
              </w:tcPr>
            </w:tcPrChange>
          </w:tcPr>
          <w:p w14:paraId="0443E416" w14:textId="77777777" w:rsidR="00724F5F" w:rsidRPr="00A67F1E" w:rsidRDefault="00724F5F" w:rsidP="00E44C81">
            <w:pPr>
              <w:numPr>
                <w:ins w:id="4080" w:author="Manaï Bilal" w:date="2006-06-15T08:07:00Z"/>
              </w:numPr>
              <w:rPr>
                <w:ins w:id="4081" w:author="Claude Gendron" w:date="2006-06-15T08:07:00Z"/>
                <w:sz w:val="20"/>
                <w:szCs w:val="20"/>
              </w:rPr>
            </w:pPr>
            <w:ins w:id="4082" w:author="Claude Gendron" w:date="2006-06-15T08:07:00Z">
              <w:r w:rsidRPr="00A67F1E">
                <w:rPr>
                  <w:sz w:val="20"/>
                  <w:szCs w:val="20"/>
                </w:rPr>
                <w:t>Les cavaliers sont tous présent et facilement ajustables;</w:t>
              </w:r>
            </w:ins>
          </w:p>
        </w:tc>
      </w:tr>
      <w:tr w:rsidR="00724F5F" w14:paraId="3E9662A9" w14:textId="77777777" w:rsidTr="00724F5F">
        <w:tblPrEx>
          <w:tblPrExChange w:id="4083" w:author="Gaston" w:date="2019-02-28T12:29:00Z">
            <w:tblPrEx>
              <w:tblW w:w="9639" w:type="dxa"/>
            </w:tblPrEx>
          </w:tblPrExChange>
        </w:tblPrEx>
        <w:trPr>
          <w:cantSplit/>
          <w:ins w:id="4084" w:author="Claude Gendron" w:date="2006-06-15T08:07:00Z"/>
          <w:trPrChange w:id="4085" w:author="Gaston" w:date="2019-02-28T12:29:00Z">
            <w:trPr>
              <w:cantSplit/>
            </w:trPr>
          </w:trPrChange>
        </w:trPr>
        <w:tc>
          <w:tcPr>
            <w:tcW w:w="284" w:type="dxa"/>
            <w:tcPrChange w:id="4086" w:author="Gaston" w:date="2019-02-28T12:29:00Z">
              <w:tcPr>
                <w:tcW w:w="284" w:type="dxa"/>
              </w:tcPr>
            </w:tcPrChange>
          </w:tcPr>
          <w:p w14:paraId="66811C35" w14:textId="77777777" w:rsidR="00724F5F" w:rsidRDefault="00724F5F" w:rsidP="00E44C81">
            <w:pPr>
              <w:pStyle w:val="Textetableau"/>
              <w:numPr>
                <w:ilvl w:val="0"/>
                <w:numId w:val="3"/>
                <w:ins w:id="4087" w:author="Manaï Bilal" w:date="2006-06-15T08:07:00Z"/>
              </w:numPr>
              <w:rPr>
                <w:ins w:id="4088" w:author="Claude Gendron" w:date="2006-06-15T08:07:00Z"/>
                <w:szCs w:val="20"/>
              </w:rPr>
            </w:pPr>
          </w:p>
        </w:tc>
        <w:tc>
          <w:tcPr>
            <w:tcW w:w="9497" w:type="dxa"/>
            <w:tcPrChange w:id="4089" w:author="Gaston" w:date="2019-02-28T12:29:00Z">
              <w:tcPr>
                <w:tcW w:w="8221" w:type="dxa"/>
              </w:tcPr>
            </w:tcPrChange>
          </w:tcPr>
          <w:p w14:paraId="02241DC3" w14:textId="77777777" w:rsidR="00724F5F" w:rsidRPr="00A67F1E" w:rsidRDefault="00724F5F" w:rsidP="00E44C81">
            <w:pPr>
              <w:numPr>
                <w:ins w:id="4090" w:author="Manaï Bilal" w:date="2006-06-15T08:07:00Z"/>
              </w:numPr>
              <w:rPr>
                <w:ins w:id="4091" w:author="Claude Gendron" w:date="2006-06-15T08:07:00Z"/>
                <w:sz w:val="20"/>
                <w:szCs w:val="20"/>
              </w:rPr>
            </w:pPr>
            <w:ins w:id="4092" w:author="Claude Gendron" w:date="2006-06-15T08:07:00Z">
              <w:r w:rsidRPr="00A67F1E">
                <w:rPr>
                  <w:sz w:val="20"/>
                  <w:szCs w:val="20"/>
                </w:rPr>
                <w:t>Les circuits intégrés sont tous orientés dans le même sens;</w:t>
              </w:r>
            </w:ins>
          </w:p>
        </w:tc>
      </w:tr>
      <w:tr w:rsidR="00724F5F" w14:paraId="66C043FD" w14:textId="77777777" w:rsidTr="00724F5F">
        <w:tblPrEx>
          <w:tblPrExChange w:id="4093" w:author="Gaston" w:date="2019-02-28T12:29:00Z">
            <w:tblPrEx>
              <w:tblW w:w="9639" w:type="dxa"/>
            </w:tblPrEx>
          </w:tblPrExChange>
        </w:tblPrEx>
        <w:trPr>
          <w:cantSplit/>
          <w:ins w:id="4094" w:author="Claude Gendron" w:date="2006-06-15T08:07:00Z"/>
          <w:trPrChange w:id="4095" w:author="Gaston" w:date="2019-02-28T12:29:00Z">
            <w:trPr>
              <w:cantSplit/>
            </w:trPr>
          </w:trPrChange>
        </w:trPr>
        <w:tc>
          <w:tcPr>
            <w:tcW w:w="284" w:type="dxa"/>
            <w:tcPrChange w:id="4096" w:author="Gaston" w:date="2019-02-28T12:29:00Z">
              <w:tcPr>
                <w:tcW w:w="284" w:type="dxa"/>
              </w:tcPr>
            </w:tcPrChange>
          </w:tcPr>
          <w:p w14:paraId="2A53B64E" w14:textId="77777777" w:rsidR="00724F5F" w:rsidRDefault="00724F5F" w:rsidP="00E44C81">
            <w:pPr>
              <w:pStyle w:val="Textetableau"/>
              <w:numPr>
                <w:ilvl w:val="0"/>
                <w:numId w:val="3"/>
                <w:ins w:id="4097" w:author="Manaï Bilal" w:date="2006-06-15T08:07:00Z"/>
              </w:numPr>
              <w:rPr>
                <w:ins w:id="4098" w:author="Claude Gendron" w:date="2006-06-15T08:07:00Z"/>
                <w:szCs w:val="20"/>
              </w:rPr>
            </w:pPr>
          </w:p>
        </w:tc>
        <w:tc>
          <w:tcPr>
            <w:tcW w:w="9497" w:type="dxa"/>
            <w:tcPrChange w:id="4099" w:author="Gaston" w:date="2019-02-28T12:29:00Z">
              <w:tcPr>
                <w:tcW w:w="8221" w:type="dxa"/>
              </w:tcPr>
            </w:tcPrChange>
          </w:tcPr>
          <w:p w14:paraId="68858EB2" w14:textId="77777777" w:rsidR="00724F5F" w:rsidRPr="00A67F1E" w:rsidRDefault="00724F5F" w:rsidP="00E44C81">
            <w:pPr>
              <w:numPr>
                <w:ins w:id="4100" w:author="Manaï Bilal" w:date="2006-06-15T08:07:00Z"/>
              </w:numPr>
              <w:rPr>
                <w:ins w:id="4101" w:author="Claude Gendron" w:date="2006-06-15T08:07:00Z"/>
                <w:sz w:val="20"/>
                <w:szCs w:val="20"/>
              </w:rPr>
            </w:pPr>
            <w:ins w:id="4102" w:author="Claude Gendron" w:date="2006-06-15T08:07:00Z">
              <w:r w:rsidRPr="00A67F1E">
                <w:rPr>
                  <w:sz w:val="20"/>
                  <w:szCs w:val="20"/>
                </w:rPr>
                <w:t xml:space="preserve">Les </w:t>
              </w:r>
            </w:ins>
            <w:ins w:id="4103" w:author="Gaston" w:date="2019-02-28T12:31:00Z">
              <w:r>
                <w:rPr>
                  <w:sz w:val="20"/>
                  <w:szCs w:val="20"/>
                </w:rPr>
                <w:t xml:space="preserve">empreintes </w:t>
              </w:r>
            </w:ins>
            <w:ins w:id="4104" w:author="Claude Gendron" w:date="2006-06-15T08:07:00Z">
              <w:r w:rsidRPr="00A67F1E">
                <w:rPr>
                  <w:sz w:val="20"/>
                  <w:szCs w:val="20"/>
                </w:rPr>
                <w:t>«</w:t>
              </w:r>
              <w:proofErr w:type="spellStart"/>
              <w:r w:rsidRPr="00A67F1E">
                <w:rPr>
                  <w:sz w:val="20"/>
                  <w:szCs w:val="20"/>
                </w:rPr>
                <w:t>footprints</w:t>
              </w:r>
              <w:proofErr w:type="spellEnd"/>
              <w:r w:rsidRPr="00A67F1E">
                <w:rPr>
                  <w:sz w:val="20"/>
                  <w:szCs w:val="20"/>
                </w:rPr>
                <w:t>» ont été bien choisi</w:t>
              </w:r>
            </w:ins>
            <w:ins w:id="4105" w:author="Gaston" w:date="2019-02-28T12:32:00Z">
              <w:r>
                <w:rPr>
                  <w:sz w:val="20"/>
                  <w:szCs w:val="20"/>
                </w:rPr>
                <w:t>e</w:t>
              </w:r>
            </w:ins>
            <w:ins w:id="4106" w:author="Claude Gendron" w:date="2006-06-15T08:07:00Z">
              <w:r w:rsidRPr="00A67F1E">
                <w:rPr>
                  <w:sz w:val="20"/>
                  <w:szCs w:val="20"/>
                </w:rPr>
                <w:t>s;</w:t>
              </w:r>
            </w:ins>
          </w:p>
        </w:tc>
      </w:tr>
      <w:tr w:rsidR="00724F5F" w14:paraId="429EACFA" w14:textId="77777777" w:rsidTr="00724F5F">
        <w:tblPrEx>
          <w:tblPrExChange w:id="4107" w:author="Gaston" w:date="2019-02-28T12:29:00Z">
            <w:tblPrEx>
              <w:tblW w:w="9639" w:type="dxa"/>
            </w:tblPrEx>
          </w:tblPrExChange>
        </w:tblPrEx>
        <w:trPr>
          <w:cantSplit/>
          <w:ins w:id="4108" w:author="Claude Gendron" w:date="2006-06-15T08:07:00Z"/>
          <w:trPrChange w:id="4109" w:author="Gaston" w:date="2019-02-28T12:29:00Z">
            <w:trPr>
              <w:cantSplit/>
            </w:trPr>
          </w:trPrChange>
        </w:trPr>
        <w:tc>
          <w:tcPr>
            <w:tcW w:w="284" w:type="dxa"/>
            <w:tcPrChange w:id="4110" w:author="Gaston" w:date="2019-02-28T12:29:00Z">
              <w:tcPr>
                <w:tcW w:w="284" w:type="dxa"/>
              </w:tcPr>
            </w:tcPrChange>
          </w:tcPr>
          <w:p w14:paraId="78FD2E61" w14:textId="77777777" w:rsidR="00724F5F" w:rsidRDefault="00724F5F" w:rsidP="00E44C81">
            <w:pPr>
              <w:pStyle w:val="Textetableau"/>
              <w:numPr>
                <w:ilvl w:val="0"/>
                <w:numId w:val="3"/>
                <w:ins w:id="4111" w:author="Manaï Bilal" w:date="2006-06-15T08:07:00Z"/>
              </w:numPr>
              <w:rPr>
                <w:ins w:id="4112" w:author="Claude Gendron" w:date="2006-06-15T08:07:00Z"/>
                <w:szCs w:val="20"/>
              </w:rPr>
            </w:pPr>
          </w:p>
        </w:tc>
        <w:tc>
          <w:tcPr>
            <w:tcW w:w="9497" w:type="dxa"/>
            <w:tcPrChange w:id="4113" w:author="Gaston" w:date="2019-02-28T12:29:00Z">
              <w:tcPr>
                <w:tcW w:w="8221" w:type="dxa"/>
              </w:tcPr>
            </w:tcPrChange>
          </w:tcPr>
          <w:p w14:paraId="23E9278A" w14:textId="77777777" w:rsidR="00724F5F" w:rsidRPr="00A67F1E" w:rsidRDefault="00724F5F" w:rsidP="00E44C81">
            <w:pPr>
              <w:numPr>
                <w:ins w:id="4114" w:author="Manaï Bilal" w:date="2006-06-15T08:07:00Z"/>
              </w:numPr>
              <w:rPr>
                <w:ins w:id="4115" w:author="Claude Gendron" w:date="2006-06-15T08:07:00Z"/>
                <w:sz w:val="20"/>
                <w:szCs w:val="20"/>
              </w:rPr>
            </w:pPr>
            <w:ins w:id="4116" w:author="Claude Gendron" w:date="2006-06-15T08:07:00Z">
              <w:r w:rsidRPr="00A67F1E">
                <w:rPr>
                  <w:sz w:val="20"/>
                  <w:szCs w:val="20"/>
                </w:rPr>
                <w:t>Les connecteurs sont faciles d’accès;</w:t>
              </w:r>
            </w:ins>
          </w:p>
        </w:tc>
      </w:tr>
      <w:tr w:rsidR="00724F5F" w14:paraId="467B323E" w14:textId="77777777" w:rsidTr="00724F5F">
        <w:tblPrEx>
          <w:tblPrExChange w:id="4117" w:author="Gaston" w:date="2019-02-28T12:29:00Z">
            <w:tblPrEx>
              <w:tblW w:w="9639" w:type="dxa"/>
            </w:tblPrEx>
          </w:tblPrExChange>
        </w:tblPrEx>
        <w:trPr>
          <w:cantSplit/>
          <w:ins w:id="4118" w:author="Claude Gendron" w:date="2006-06-15T08:07:00Z"/>
          <w:trPrChange w:id="4119" w:author="Gaston" w:date="2019-02-28T12:29:00Z">
            <w:trPr>
              <w:cantSplit/>
            </w:trPr>
          </w:trPrChange>
        </w:trPr>
        <w:tc>
          <w:tcPr>
            <w:tcW w:w="284" w:type="dxa"/>
            <w:tcPrChange w:id="4120" w:author="Gaston" w:date="2019-02-28T12:29:00Z">
              <w:tcPr>
                <w:tcW w:w="284" w:type="dxa"/>
              </w:tcPr>
            </w:tcPrChange>
          </w:tcPr>
          <w:p w14:paraId="5C5ED679" w14:textId="77777777" w:rsidR="00724F5F" w:rsidRDefault="00724F5F" w:rsidP="00E44C81">
            <w:pPr>
              <w:pStyle w:val="Textetableau"/>
              <w:numPr>
                <w:ilvl w:val="0"/>
                <w:numId w:val="3"/>
                <w:ins w:id="4121" w:author="Manaï Bilal" w:date="2006-06-15T08:07:00Z"/>
              </w:numPr>
              <w:rPr>
                <w:ins w:id="4122" w:author="Claude Gendron" w:date="2006-06-15T08:07:00Z"/>
                <w:szCs w:val="20"/>
              </w:rPr>
            </w:pPr>
          </w:p>
        </w:tc>
        <w:tc>
          <w:tcPr>
            <w:tcW w:w="9497" w:type="dxa"/>
            <w:tcPrChange w:id="4123" w:author="Gaston" w:date="2019-02-28T12:29:00Z">
              <w:tcPr>
                <w:tcW w:w="8221" w:type="dxa"/>
              </w:tcPr>
            </w:tcPrChange>
          </w:tcPr>
          <w:p w14:paraId="3D56D020" w14:textId="77777777" w:rsidR="00724F5F" w:rsidRPr="00A67F1E" w:rsidRDefault="00724F5F" w:rsidP="00E44C81">
            <w:pPr>
              <w:numPr>
                <w:ins w:id="4124" w:author="Manaï Bilal" w:date="2006-06-15T08:07:00Z"/>
              </w:numPr>
              <w:rPr>
                <w:ins w:id="4125" w:author="Claude Gendron" w:date="2006-06-15T08:07:00Z"/>
                <w:sz w:val="20"/>
                <w:szCs w:val="20"/>
              </w:rPr>
            </w:pPr>
            <w:ins w:id="4126" w:author="Claude Gendron" w:date="2006-06-15T08:07:00Z">
              <w:r w:rsidRPr="00A67F1E">
                <w:rPr>
                  <w:sz w:val="20"/>
                  <w:szCs w:val="20"/>
                </w:rPr>
                <w:t>Les broches des composants sont bien formées mécaniquement;</w:t>
              </w:r>
            </w:ins>
          </w:p>
        </w:tc>
      </w:tr>
      <w:tr w:rsidR="00724F5F" w14:paraId="0F9DC65C" w14:textId="77777777" w:rsidTr="00724F5F">
        <w:tblPrEx>
          <w:tblPrExChange w:id="4127" w:author="Gaston" w:date="2019-02-28T12:29:00Z">
            <w:tblPrEx>
              <w:tblW w:w="9639" w:type="dxa"/>
            </w:tblPrEx>
          </w:tblPrExChange>
        </w:tblPrEx>
        <w:trPr>
          <w:cantSplit/>
          <w:ins w:id="4128" w:author="Claude Gendron" w:date="2006-06-15T08:07:00Z"/>
          <w:trPrChange w:id="4129" w:author="Gaston" w:date="2019-02-28T12:29:00Z">
            <w:trPr>
              <w:cantSplit/>
            </w:trPr>
          </w:trPrChange>
        </w:trPr>
        <w:tc>
          <w:tcPr>
            <w:tcW w:w="284" w:type="dxa"/>
            <w:tcPrChange w:id="4130" w:author="Gaston" w:date="2019-02-28T12:29:00Z">
              <w:tcPr>
                <w:tcW w:w="284" w:type="dxa"/>
              </w:tcPr>
            </w:tcPrChange>
          </w:tcPr>
          <w:p w14:paraId="7F434D76" w14:textId="77777777" w:rsidR="00724F5F" w:rsidRDefault="00724F5F" w:rsidP="00E44C81">
            <w:pPr>
              <w:pStyle w:val="Textetableau"/>
              <w:numPr>
                <w:ilvl w:val="0"/>
                <w:numId w:val="3"/>
                <w:ins w:id="4131" w:author="Manaï Bilal" w:date="2006-06-15T08:07:00Z"/>
              </w:numPr>
              <w:rPr>
                <w:ins w:id="4132" w:author="Claude Gendron" w:date="2006-06-15T08:07:00Z"/>
                <w:szCs w:val="20"/>
              </w:rPr>
            </w:pPr>
          </w:p>
        </w:tc>
        <w:tc>
          <w:tcPr>
            <w:tcW w:w="9497" w:type="dxa"/>
            <w:tcPrChange w:id="4133" w:author="Gaston" w:date="2019-02-28T12:29:00Z">
              <w:tcPr>
                <w:tcW w:w="8221" w:type="dxa"/>
              </w:tcPr>
            </w:tcPrChange>
          </w:tcPr>
          <w:p w14:paraId="53FF9902" w14:textId="77777777" w:rsidR="00724F5F" w:rsidRPr="00A67F1E" w:rsidRDefault="00724F5F" w:rsidP="00E44C81">
            <w:pPr>
              <w:numPr>
                <w:ins w:id="4134" w:author="Manaï Bilal" w:date="2006-06-15T08:07:00Z"/>
              </w:numPr>
              <w:rPr>
                <w:ins w:id="4135" w:author="Claude Gendron" w:date="2006-06-15T08:07:00Z"/>
                <w:sz w:val="20"/>
                <w:szCs w:val="20"/>
              </w:rPr>
            </w:pPr>
            <w:ins w:id="4136" w:author="Claude Gendron" w:date="2006-06-15T08:07:00Z">
              <w:r w:rsidRPr="00A67F1E">
                <w:rPr>
                  <w:sz w:val="20"/>
                  <w:szCs w:val="20"/>
                </w:rPr>
                <w:t xml:space="preserve">La plaquette est identifiée correctement; </w:t>
              </w:r>
            </w:ins>
            <w:r w:rsidRPr="00A67F1E">
              <w:rPr>
                <w:sz w:val="20"/>
                <w:szCs w:val="20"/>
              </w:rPr>
              <w:t>(Nom, version, date)</w:t>
            </w:r>
          </w:p>
        </w:tc>
      </w:tr>
      <w:tr w:rsidR="00724F5F" w14:paraId="1E3B4AA2" w14:textId="77777777" w:rsidTr="00724F5F">
        <w:tblPrEx>
          <w:tblPrExChange w:id="4137" w:author="Gaston" w:date="2019-02-28T12:29:00Z">
            <w:tblPrEx>
              <w:tblW w:w="9639" w:type="dxa"/>
            </w:tblPrEx>
          </w:tblPrExChange>
        </w:tblPrEx>
        <w:trPr>
          <w:cantSplit/>
          <w:ins w:id="4138" w:author="Claude Gendron" w:date="2006-06-15T08:07:00Z"/>
          <w:trPrChange w:id="4139" w:author="Gaston" w:date="2019-02-28T12:29:00Z">
            <w:trPr>
              <w:cantSplit/>
            </w:trPr>
          </w:trPrChange>
        </w:trPr>
        <w:tc>
          <w:tcPr>
            <w:tcW w:w="284" w:type="dxa"/>
            <w:tcPrChange w:id="4140" w:author="Gaston" w:date="2019-02-28T12:29:00Z">
              <w:tcPr>
                <w:tcW w:w="284" w:type="dxa"/>
              </w:tcPr>
            </w:tcPrChange>
          </w:tcPr>
          <w:p w14:paraId="32CF68BA" w14:textId="77777777" w:rsidR="00724F5F" w:rsidRDefault="00724F5F" w:rsidP="00E44C81">
            <w:pPr>
              <w:pStyle w:val="Textetableau"/>
              <w:numPr>
                <w:ilvl w:val="0"/>
                <w:numId w:val="3"/>
                <w:ins w:id="4141" w:author="Manaï Bilal" w:date="2006-06-15T08:07:00Z"/>
              </w:numPr>
              <w:rPr>
                <w:ins w:id="4142" w:author="Claude Gendron" w:date="2006-06-15T08:07:00Z"/>
                <w:szCs w:val="20"/>
              </w:rPr>
            </w:pPr>
          </w:p>
        </w:tc>
        <w:tc>
          <w:tcPr>
            <w:tcW w:w="9497" w:type="dxa"/>
            <w:tcPrChange w:id="4143" w:author="Gaston" w:date="2019-02-28T12:29:00Z">
              <w:tcPr>
                <w:tcW w:w="8221" w:type="dxa"/>
              </w:tcPr>
            </w:tcPrChange>
          </w:tcPr>
          <w:p w14:paraId="59F16EFA" w14:textId="77777777" w:rsidR="00724F5F" w:rsidRPr="00A67F1E" w:rsidRDefault="00724F5F" w:rsidP="00E44C81">
            <w:pPr>
              <w:numPr>
                <w:ins w:id="4144" w:author="Manaï Bilal" w:date="2006-06-15T08:07:00Z"/>
              </w:numPr>
              <w:rPr>
                <w:ins w:id="4145" w:author="Claude Gendron" w:date="2006-06-15T08:07:00Z"/>
                <w:sz w:val="20"/>
                <w:szCs w:val="20"/>
              </w:rPr>
            </w:pPr>
            <w:ins w:id="4146" w:author="Claude Gendron" w:date="2006-06-15T08:07:00Z">
              <w:r w:rsidRPr="00A67F1E">
                <w:rPr>
                  <w:sz w:val="20"/>
                  <w:szCs w:val="20"/>
                </w:rPr>
                <w:t xml:space="preserve">Rien ne </w:t>
              </w:r>
              <w:proofErr w:type="spellStart"/>
              <w:r w:rsidRPr="00A67F1E">
                <w:rPr>
                  <w:sz w:val="20"/>
                  <w:szCs w:val="20"/>
                </w:rPr>
                <w:t>gène</w:t>
              </w:r>
              <w:proofErr w:type="spellEnd"/>
              <w:r w:rsidRPr="00A67F1E">
                <w:rPr>
                  <w:sz w:val="20"/>
                  <w:szCs w:val="20"/>
                </w:rPr>
                <w:t xml:space="preserve"> la lecture d’information importante;</w:t>
              </w:r>
            </w:ins>
          </w:p>
        </w:tc>
      </w:tr>
      <w:tr w:rsidR="00724F5F" w14:paraId="14A13FA7" w14:textId="77777777" w:rsidTr="00724F5F">
        <w:tblPrEx>
          <w:tblPrExChange w:id="4147" w:author="Gaston" w:date="2019-02-28T12:29:00Z">
            <w:tblPrEx>
              <w:tblW w:w="9639" w:type="dxa"/>
            </w:tblPrEx>
          </w:tblPrExChange>
        </w:tblPrEx>
        <w:trPr>
          <w:cantSplit/>
          <w:ins w:id="4148" w:author="Claude Gendron" w:date="2006-06-15T08:07:00Z"/>
          <w:trPrChange w:id="4149" w:author="Gaston" w:date="2019-02-28T12:29:00Z">
            <w:trPr>
              <w:cantSplit/>
            </w:trPr>
          </w:trPrChange>
        </w:trPr>
        <w:tc>
          <w:tcPr>
            <w:tcW w:w="284" w:type="dxa"/>
            <w:tcPrChange w:id="4150" w:author="Gaston" w:date="2019-02-28T12:29:00Z">
              <w:tcPr>
                <w:tcW w:w="284" w:type="dxa"/>
              </w:tcPr>
            </w:tcPrChange>
          </w:tcPr>
          <w:p w14:paraId="63AAEC36" w14:textId="77777777" w:rsidR="00724F5F" w:rsidRDefault="00724F5F" w:rsidP="00E44C81">
            <w:pPr>
              <w:pStyle w:val="Textetableau"/>
              <w:numPr>
                <w:ilvl w:val="0"/>
                <w:numId w:val="3"/>
                <w:ins w:id="4151" w:author="Manaï Bilal" w:date="2006-06-15T08:07:00Z"/>
              </w:numPr>
              <w:rPr>
                <w:ins w:id="4152" w:author="Claude Gendron" w:date="2006-06-15T08:07:00Z"/>
                <w:szCs w:val="20"/>
              </w:rPr>
            </w:pPr>
          </w:p>
        </w:tc>
        <w:tc>
          <w:tcPr>
            <w:tcW w:w="9497" w:type="dxa"/>
            <w:tcPrChange w:id="4153" w:author="Gaston" w:date="2019-02-28T12:29:00Z">
              <w:tcPr>
                <w:tcW w:w="8221" w:type="dxa"/>
              </w:tcPr>
            </w:tcPrChange>
          </w:tcPr>
          <w:p w14:paraId="2F34B8C6" w14:textId="77777777" w:rsidR="00724F5F" w:rsidRPr="00A67F1E" w:rsidRDefault="00724F5F" w:rsidP="00E44C81">
            <w:pPr>
              <w:numPr>
                <w:ins w:id="4154" w:author="Manaï Bilal" w:date="2006-06-15T08:07:00Z"/>
              </w:numPr>
              <w:rPr>
                <w:ins w:id="4155" w:author="Claude Gendron" w:date="2006-06-15T08:07:00Z"/>
                <w:sz w:val="20"/>
                <w:szCs w:val="20"/>
              </w:rPr>
            </w:pPr>
            <w:ins w:id="4156" w:author="Claude Gendron" w:date="2006-06-15T08:07:00Z">
              <w:del w:id="4157" w:author="Gaston" w:date="2019-02-28T12:37:00Z">
                <w:r w:rsidRPr="00A67F1E" w:rsidDel="00974BEA">
                  <w:rPr>
                    <w:sz w:val="20"/>
                    <w:szCs w:val="20"/>
                  </w:rPr>
                  <w:delText xml:space="preserve">Les </w:delText>
                </w:r>
              </w:del>
            </w:ins>
            <w:del w:id="4158" w:author="Gaston" w:date="2019-02-28T12:37:00Z">
              <w:r w:rsidRPr="00A67F1E" w:rsidDel="00974BEA">
                <w:rPr>
                  <w:sz w:val="20"/>
                  <w:szCs w:val="20"/>
                </w:rPr>
                <w:delText xml:space="preserve">beignes de montage </w:delText>
              </w:r>
            </w:del>
            <w:ins w:id="4159" w:author="Gaston" w:date="2019-02-28T12:37:00Z">
              <w:r w:rsidR="00974BEA" w:rsidRPr="00974BEA">
                <w:rPr>
                  <w:sz w:val="20"/>
                  <w:szCs w:val="20"/>
                  <w:rPrChange w:id="4160" w:author="Gaston" w:date="2019-02-28T12:37:00Z">
                    <w:rPr/>
                  </w:rPrChange>
                </w:rPr>
                <w:t>Les beignes de trous de montages</w:t>
              </w:r>
              <w:r w:rsidR="00974BEA">
                <w:t xml:space="preserve"> </w:t>
              </w:r>
            </w:ins>
            <w:r w:rsidRPr="00A67F1E">
              <w:rPr>
                <w:sz w:val="20"/>
                <w:szCs w:val="20"/>
              </w:rPr>
              <w:t xml:space="preserve">«pad </w:t>
            </w:r>
            <w:proofErr w:type="spellStart"/>
            <w:ins w:id="4161" w:author="14326" w:date="2011-01-19T09:14:00Z">
              <w:r>
                <w:rPr>
                  <w:sz w:val="20"/>
                  <w:szCs w:val="20"/>
                </w:rPr>
                <w:t>m</w:t>
              </w:r>
            </w:ins>
            <w:del w:id="4162" w:author="14326" w:date="2011-01-19T09:14:00Z">
              <w:r w:rsidRPr="00A67F1E" w:rsidDel="007F4429">
                <w:rPr>
                  <w:sz w:val="20"/>
                  <w:szCs w:val="20"/>
                </w:rPr>
                <w:delText>M</w:delText>
              </w:r>
            </w:del>
            <w:r w:rsidRPr="00A67F1E">
              <w:rPr>
                <w:sz w:val="20"/>
                <w:szCs w:val="20"/>
              </w:rPr>
              <w:t>ounting</w:t>
            </w:r>
            <w:proofErr w:type="spellEnd"/>
            <w:r w:rsidRPr="00A67F1E">
              <w:rPr>
                <w:sz w:val="20"/>
                <w:szCs w:val="20"/>
              </w:rPr>
              <w:t xml:space="preserve"> </w:t>
            </w:r>
            <w:proofErr w:type="spellStart"/>
            <w:r w:rsidRPr="00A67F1E">
              <w:rPr>
                <w:sz w:val="20"/>
                <w:szCs w:val="20"/>
              </w:rPr>
              <w:t>holes</w:t>
            </w:r>
            <w:proofErr w:type="spellEnd"/>
            <w:r w:rsidRPr="00A67F1E">
              <w:rPr>
                <w:sz w:val="20"/>
                <w:szCs w:val="20"/>
              </w:rPr>
              <w:t>» sont présents</w:t>
            </w:r>
            <w:ins w:id="4163" w:author="Claude Gendron" w:date="2006-06-15T08:07:00Z">
              <w:r w:rsidRPr="00A67F1E">
                <w:rPr>
                  <w:sz w:val="20"/>
                  <w:szCs w:val="20"/>
                </w:rPr>
                <w:t>;</w:t>
              </w:r>
            </w:ins>
          </w:p>
        </w:tc>
      </w:tr>
      <w:tr w:rsidR="00724F5F" w14:paraId="261F06F0" w14:textId="77777777" w:rsidTr="00724F5F">
        <w:tblPrEx>
          <w:tblPrExChange w:id="4164" w:author="Gaston" w:date="2019-02-28T12:29:00Z">
            <w:tblPrEx>
              <w:tblW w:w="9639" w:type="dxa"/>
            </w:tblPrEx>
          </w:tblPrExChange>
        </w:tblPrEx>
        <w:trPr>
          <w:cantSplit/>
          <w:ins w:id="4165" w:author="Claude Gendron" w:date="2006-06-15T08:07:00Z"/>
          <w:trPrChange w:id="4166" w:author="Gaston" w:date="2019-02-28T12:29:00Z">
            <w:trPr>
              <w:cantSplit/>
            </w:trPr>
          </w:trPrChange>
        </w:trPr>
        <w:tc>
          <w:tcPr>
            <w:tcW w:w="284" w:type="dxa"/>
            <w:tcPrChange w:id="4167" w:author="Gaston" w:date="2019-02-28T12:29:00Z">
              <w:tcPr>
                <w:tcW w:w="284" w:type="dxa"/>
              </w:tcPr>
            </w:tcPrChange>
          </w:tcPr>
          <w:p w14:paraId="0913943B" w14:textId="77777777" w:rsidR="00724F5F" w:rsidRDefault="00724F5F" w:rsidP="00E44C81">
            <w:pPr>
              <w:pStyle w:val="Textetableau"/>
              <w:numPr>
                <w:ilvl w:val="0"/>
                <w:numId w:val="3"/>
                <w:ins w:id="4168" w:author="Manaï Bilal" w:date="2006-06-15T08:07:00Z"/>
              </w:numPr>
              <w:rPr>
                <w:ins w:id="4169" w:author="Claude Gendron" w:date="2006-06-15T08:07:00Z"/>
                <w:szCs w:val="20"/>
              </w:rPr>
            </w:pPr>
          </w:p>
        </w:tc>
        <w:tc>
          <w:tcPr>
            <w:tcW w:w="9497" w:type="dxa"/>
            <w:tcPrChange w:id="4170" w:author="Gaston" w:date="2019-02-28T12:29:00Z">
              <w:tcPr>
                <w:tcW w:w="8221" w:type="dxa"/>
              </w:tcPr>
            </w:tcPrChange>
          </w:tcPr>
          <w:p w14:paraId="4F2A5581" w14:textId="77777777" w:rsidR="00724F5F" w:rsidRPr="00A67F1E" w:rsidRDefault="00724F5F" w:rsidP="00A67F1E">
            <w:pPr>
              <w:numPr>
                <w:ins w:id="4171" w:author="Manaï Bilal" w:date="2006-06-15T08:07:00Z"/>
              </w:numPr>
              <w:rPr>
                <w:ins w:id="4172" w:author="Claude Gendron" w:date="2006-06-15T08:07:00Z"/>
                <w:sz w:val="20"/>
                <w:szCs w:val="20"/>
              </w:rPr>
            </w:pPr>
            <w:ins w:id="4173" w:author="Claude Gendron" w:date="2006-06-15T08:07:00Z">
              <w:r w:rsidRPr="00A67F1E">
                <w:rPr>
                  <w:sz w:val="20"/>
                  <w:szCs w:val="20"/>
                </w:rPr>
                <w:t xml:space="preserve">Les cavaliers prévus lors de la conception de la plaquette sont sur le </w:t>
              </w:r>
              <w:proofErr w:type="spellStart"/>
              <w:r w:rsidRPr="00A67F1E">
                <w:rPr>
                  <w:sz w:val="20"/>
                  <w:szCs w:val="20"/>
                </w:rPr>
                <w:t>coté</w:t>
              </w:r>
              <w:proofErr w:type="spellEnd"/>
              <w:r w:rsidRPr="00A67F1E">
                <w:rPr>
                  <w:sz w:val="20"/>
                  <w:szCs w:val="20"/>
                </w:rPr>
                <w:t xml:space="preserve"> composant, les cavaliers des modifications (erreurs) sont sur le </w:t>
              </w:r>
              <w:proofErr w:type="spellStart"/>
              <w:r w:rsidRPr="00A67F1E">
                <w:rPr>
                  <w:sz w:val="20"/>
                  <w:szCs w:val="20"/>
                </w:rPr>
                <w:t>coté</w:t>
              </w:r>
              <w:proofErr w:type="spellEnd"/>
              <w:r w:rsidRPr="00A67F1E">
                <w:rPr>
                  <w:sz w:val="20"/>
                  <w:szCs w:val="20"/>
                </w:rPr>
                <w:t xml:space="preserve"> soudure</w:t>
              </w:r>
            </w:ins>
            <w:r w:rsidRPr="00A67F1E">
              <w:rPr>
                <w:sz w:val="20"/>
                <w:szCs w:val="20"/>
              </w:rPr>
              <w:t>, si applicable (SMD)</w:t>
            </w:r>
            <w:ins w:id="4174" w:author="Claude Gendron" w:date="2006-06-15T08:07:00Z">
              <w:r w:rsidRPr="00A67F1E">
                <w:rPr>
                  <w:sz w:val="20"/>
                  <w:szCs w:val="20"/>
                </w:rPr>
                <w:t>.</w:t>
              </w:r>
            </w:ins>
          </w:p>
        </w:tc>
      </w:tr>
      <w:tr w:rsidR="00724F5F" w14:paraId="07ED6000" w14:textId="77777777" w:rsidTr="00724F5F">
        <w:tblPrEx>
          <w:tblPrExChange w:id="4175" w:author="Gaston" w:date="2019-02-28T12:29:00Z">
            <w:tblPrEx>
              <w:tblW w:w="9639" w:type="dxa"/>
            </w:tblPrEx>
          </w:tblPrExChange>
        </w:tblPrEx>
        <w:trPr>
          <w:cantSplit/>
          <w:ins w:id="4176" w:author="Claude Gendron" w:date="2006-06-15T08:07:00Z"/>
          <w:trPrChange w:id="4177" w:author="Gaston" w:date="2019-02-28T12:29:00Z">
            <w:trPr>
              <w:cantSplit/>
            </w:trPr>
          </w:trPrChange>
        </w:trPr>
        <w:tc>
          <w:tcPr>
            <w:tcW w:w="9781" w:type="dxa"/>
            <w:gridSpan w:val="2"/>
            <w:shd w:val="clear" w:color="auto" w:fill="E0E0E0"/>
            <w:tcPrChange w:id="4178" w:author="Gaston" w:date="2019-02-28T12:29:00Z">
              <w:tcPr>
                <w:tcW w:w="8505" w:type="dxa"/>
                <w:gridSpan w:val="2"/>
                <w:shd w:val="clear" w:color="auto" w:fill="E0E0E0"/>
              </w:tcPr>
            </w:tcPrChange>
          </w:tcPr>
          <w:p w14:paraId="0F59ED32" w14:textId="77777777" w:rsidR="00724F5F" w:rsidRDefault="00724F5F" w:rsidP="00E44C81">
            <w:pPr>
              <w:pStyle w:val="Textetableau"/>
              <w:numPr>
                <w:ins w:id="4179" w:author="Manaï Bilal" w:date="2006-06-15T08:07:00Z"/>
              </w:numPr>
              <w:rPr>
                <w:ins w:id="4180" w:author="Claude Gendron" w:date="2006-06-15T08:07:00Z"/>
              </w:rPr>
            </w:pPr>
            <w:ins w:id="4181" w:author="Claude Gendron" w:date="2006-06-15T08:07:00Z">
              <w:del w:id="4182" w:author="Gaston" w:date="2019-02-28T12:25:00Z">
                <w:r w:rsidDel="00042044">
                  <w:delText>TOTAL</w:delText>
                </w:r>
              </w:del>
            </w:ins>
            <w:ins w:id="4183" w:author="Gaston" w:date="2019-02-28T12:25:00Z">
              <w:r>
                <w:t xml:space="preserve">     </w:t>
              </w:r>
            </w:ins>
          </w:p>
        </w:tc>
      </w:tr>
    </w:tbl>
    <w:p w14:paraId="38888265" w14:textId="77777777" w:rsidR="00782100" w:rsidRDefault="00782100">
      <w:r>
        <w:br w:type="page"/>
      </w:r>
    </w:p>
    <w:tbl>
      <w:tblPr>
        <w:tblW w:w="9781"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184" w:author="Gaston" w:date="2019-02-28T12:32: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497"/>
        <w:tblGridChange w:id="4185">
          <w:tblGrid>
            <w:gridCol w:w="284"/>
            <w:gridCol w:w="8221"/>
          </w:tblGrid>
        </w:tblGridChange>
      </w:tblGrid>
      <w:tr w:rsidR="00724F5F" w14:paraId="41411A98" w14:textId="77777777" w:rsidTr="00724F5F">
        <w:trPr>
          <w:cantSplit/>
          <w:trHeight w:val="230"/>
          <w:ins w:id="4186" w:author="Gaston" w:date="2019-02-28T12:32:00Z"/>
          <w:trPrChange w:id="4187" w:author="Gaston" w:date="2019-02-28T12:32:00Z">
            <w:trPr>
              <w:cantSplit/>
              <w:trHeight w:val="230"/>
            </w:trPr>
          </w:trPrChange>
        </w:trPr>
        <w:tc>
          <w:tcPr>
            <w:tcW w:w="9781" w:type="dxa"/>
            <w:gridSpan w:val="2"/>
            <w:shd w:val="clear" w:color="auto" w:fill="E0E0E0"/>
            <w:tcPrChange w:id="4188" w:author="Gaston" w:date="2019-02-28T12:32:00Z">
              <w:tcPr>
                <w:tcW w:w="8505" w:type="dxa"/>
                <w:gridSpan w:val="2"/>
                <w:shd w:val="clear" w:color="auto" w:fill="E0E0E0"/>
              </w:tcPr>
            </w:tcPrChange>
          </w:tcPr>
          <w:p w14:paraId="67FF1E7A" w14:textId="77777777" w:rsidR="00724F5F" w:rsidRDefault="00724F5F">
            <w:pPr>
              <w:pStyle w:val="Titre1"/>
              <w:rPr>
                <w:ins w:id="4189" w:author="Gaston" w:date="2019-02-28T12:32:00Z"/>
                <w:szCs w:val="20"/>
              </w:rPr>
              <w:pPrChange w:id="4190" w:author="Gaston" w:date="2019-02-28T17:07:00Z">
                <w:pPr>
                  <w:pStyle w:val="Textetableau"/>
                  <w:jc w:val="center"/>
                </w:pPr>
              </w:pPrChange>
            </w:pPr>
            <w:bookmarkStart w:id="4191" w:name="_Toc2273856"/>
            <w:ins w:id="4192" w:author="Gaston" w:date="2019-02-28T12:32:00Z">
              <w:r w:rsidRPr="0032774E">
                <w:lastRenderedPageBreak/>
                <w:t>Montage par «</w:t>
              </w:r>
              <w:proofErr w:type="spellStart"/>
              <w:r w:rsidRPr="0032774E">
                <w:t>wire</w:t>
              </w:r>
              <w:proofErr w:type="spellEnd"/>
              <w:r w:rsidRPr="009A7F4A">
                <w:t xml:space="preserve"> wrap»</w:t>
              </w:r>
              <w:bookmarkEnd w:id="4191"/>
            </w:ins>
          </w:p>
        </w:tc>
      </w:tr>
      <w:tr w:rsidR="00724F5F" w14:paraId="3BF27E5B" w14:textId="77777777" w:rsidTr="00724F5F">
        <w:tblPrEx>
          <w:tblPrExChange w:id="4193" w:author="Gaston" w:date="2019-02-28T12:32:00Z">
            <w:tblPrEx>
              <w:tblW w:w="9639" w:type="dxa"/>
            </w:tblPrEx>
          </w:tblPrExChange>
        </w:tblPrEx>
        <w:trPr>
          <w:cantSplit/>
          <w:trHeight w:val="230"/>
          <w:trPrChange w:id="4194" w:author="Gaston" w:date="2019-02-28T12:32:00Z">
            <w:trPr>
              <w:cantSplit/>
            </w:trPr>
          </w:trPrChange>
        </w:trPr>
        <w:tc>
          <w:tcPr>
            <w:tcW w:w="9781" w:type="dxa"/>
            <w:gridSpan w:val="2"/>
            <w:vMerge w:val="restart"/>
            <w:shd w:val="clear" w:color="auto" w:fill="E0E0E0"/>
            <w:tcPrChange w:id="4195" w:author="Gaston" w:date="2019-02-28T12:32:00Z">
              <w:tcPr>
                <w:tcW w:w="8505" w:type="dxa"/>
                <w:gridSpan w:val="2"/>
                <w:vMerge w:val="restart"/>
                <w:shd w:val="clear" w:color="auto" w:fill="E0E0E0"/>
              </w:tcPr>
            </w:tcPrChange>
          </w:tcPr>
          <w:p w14:paraId="79A5FEC0" w14:textId="77777777" w:rsidR="00724F5F" w:rsidRDefault="00724F5F">
            <w:pPr>
              <w:pStyle w:val="Textetableau"/>
              <w:jc w:val="center"/>
            </w:pPr>
            <w:r>
              <w:rPr>
                <w:szCs w:val="20"/>
              </w:rPr>
              <w:t>Liste de critères tels que définis dans le document</w:t>
            </w:r>
          </w:p>
          <w:p w14:paraId="702AFB2A" w14:textId="77777777" w:rsidR="00724F5F" w:rsidRDefault="00724F5F">
            <w:pPr>
              <w:pStyle w:val="Textetableau"/>
              <w:jc w:val="center"/>
            </w:pPr>
            <w:r>
              <w:rPr>
                <w:szCs w:val="20"/>
              </w:rPr>
              <w:t xml:space="preserve">«Le </w:t>
            </w:r>
            <w:proofErr w:type="spellStart"/>
            <w:r>
              <w:rPr>
                <w:szCs w:val="20"/>
              </w:rPr>
              <w:t>wire</w:t>
            </w:r>
            <w:proofErr w:type="spellEnd"/>
            <w:r>
              <w:rPr>
                <w:szCs w:val="20"/>
              </w:rPr>
              <w:t xml:space="preserve"> wrap » du cours Réaliser un prototype</w:t>
            </w:r>
          </w:p>
        </w:tc>
      </w:tr>
      <w:tr w:rsidR="00724F5F" w14:paraId="7DFA33B4" w14:textId="77777777" w:rsidTr="00724F5F">
        <w:tblPrEx>
          <w:tblPrExChange w:id="4196" w:author="Gaston" w:date="2019-02-28T12:32:00Z">
            <w:tblPrEx>
              <w:tblW w:w="9639" w:type="dxa"/>
            </w:tblPrEx>
          </w:tblPrExChange>
        </w:tblPrEx>
        <w:trPr>
          <w:cantSplit/>
          <w:trHeight w:val="286"/>
          <w:trPrChange w:id="4197" w:author="Gaston" w:date="2019-02-28T12:32:00Z">
            <w:trPr>
              <w:cantSplit/>
            </w:trPr>
          </w:trPrChange>
        </w:trPr>
        <w:tc>
          <w:tcPr>
            <w:tcW w:w="9781" w:type="dxa"/>
            <w:gridSpan w:val="2"/>
            <w:vMerge/>
            <w:tcPrChange w:id="4198" w:author="Gaston" w:date="2019-02-28T12:32:00Z">
              <w:tcPr>
                <w:tcW w:w="8505" w:type="dxa"/>
                <w:gridSpan w:val="2"/>
                <w:vMerge/>
              </w:tcPr>
            </w:tcPrChange>
          </w:tcPr>
          <w:p w14:paraId="60E64BE3" w14:textId="77777777" w:rsidR="00724F5F" w:rsidRDefault="00724F5F">
            <w:pPr>
              <w:pStyle w:val="Textetableau"/>
              <w:jc w:val="center"/>
            </w:pPr>
          </w:p>
        </w:tc>
      </w:tr>
      <w:tr w:rsidR="00724F5F" w14:paraId="5C634A9F" w14:textId="77777777" w:rsidTr="00724F5F">
        <w:tblPrEx>
          <w:tblPrExChange w:id="4199" w:author="Gaston" w:date="2019-02-28T12:32:00Z">
            <w:tblPrEx>
              <w:tblW w:w="9639" w:type="dxa"/>
            </w:tblPrEx>
          </w:tblPrExChange>
        </w:tblPrEx>
        <w:tc>
          <w:tcPr>
            <w:tcW w:w="284" w:type="dxa"/>
            <w:tcPrChange w:id="4200" w:author="Gaston" w:date="2019-02-28T12:32:00Z">
              <w:tcPr>
                <w:tcW w:w="284" w:type="dxa"/>
              </w:tcPr>
            </w:tcPrChange>
          </w:tcPr>
          <w:p w14:paraId="029E8458" w14:textId="77777777" w:rsidR="00724F5F" w:rsidRDefault="00724F5F">
            <w:pPr>
              <w:pStyle w:val="Textetableau"/>
              <w:numPr>
                <w:ilvl w:val="0"/>
                <w:numId w:val="4"/>
              </w:numPr>
              <w:rPr>
                <w:szCs w:val="20"/>
              </w:rPr>
            </w:pPr>
          </w:p>
        </w:tc>
        <w:tc>
          <w:tcPr>
            <w:tcW w:w="9497" w:type="dxa"/>
            <w:tcPrChange w:id="4201" w:author="Gaston" w:date="2019-02-28T12:32:00Z">
              <w:tcPr>
                <w:tcW w:w="8221" w:type="dxa"/>
              </w:tcPr>
            </w:tcPrChange>
          </w:tcPr>
          <w:p w14:paraId="1647D281" w14:textId="77777777" w:rsidR="00724F5F" w:rsidRDefault="00724F5F">
            <w:pPr>
              <w:pStyle w:val="Textetableau"/>
            </w:pPr>
            <w:r>
              <w:t xml:space="preserve">Le </w:t>
            </w:r>
            <w:del w:id="4202" w:author="Claude Gendron" w:date="2007-10-22T10:12:00Z">
              <w:r w:rsidDel="0037764B">
                <w:delText xml:space="preserve">diagramme </w:delText>
              </w:r>
            </w:del>
            <w:ins w:id="4203" w:author="Claude Gendron" w:date="2007-10-22T10:12:00Z">
              <w:r>
                <w:t xml:space="preserve">montage </w:t>
              </w:r>
            </w:ins>
            <w:r>
              <w:t>doit être suffisamment bien fait pour être évalué.</w:t>
            </w:r>
          </w:p>
        </w:tc>
      </w:tr>
      <w:tr w:rsidR="00724F5F" w14:paraId="7AA14BBD" w14:textId="77777777" w:rsidTr="00724F5F">
        <w:tblPrEx>
          <w:tblPrExChange w:id="4204" w:author="Gaston" w:date="2019-02-28T12:32:00Z">
            <w:tblPrEx>
              <w:tblW w:w="9639" w:type="dxa"/>
            </w:tblPrEx>
          </w:tblPrExChange>
        </w:tblPrEx>
        <w:trPr>
          <w:cantSplit/>
          <w:trHeight w:val="397"/>
          <w:trPrChange w:id="4205" w:author="Gaston" w:date="2019-02-28T12:32:00Z">
            <w:trPr>
              <w:cantSplit/>
              <w:trHeight w:val="397"/>
            </w:trPr>
          </w:trPrChange>
        </w:trPr>
        <w:tc>
          <w:tcPr>
            <w:tcW w:w="9781" w:type="dxa"/>
            <w:gridSpan w:val="2"/>
            <w:tcBorders>
              <w:bottom w:val="single" w:sz="4" w:space="0" w:color="auto"/>
            </w:tcBorders>
            <w:shd w:val="clear" w:color="auto" w:fill="E0E0E0"/>
            <w:tcPrChange w:id="4206" w:author="Gaston" w:date="2019-02-28T12:32:00Z">
              <w:tcPr>
                <w:tcW w:w="8505" w:type="dxa"/>
                <w:gridSpan w:val="2"/>
                <w:tcBorders>
                  <w:bottom w:val="single" w:sz="4" w:space="0" w:color="auto"/>
                </w:tcBorders>
                <w:shd w:val="clear" w:color="auto" w:fill="E0E0E0"/>
              </w:tcPr>
            </w:tcPrChange>
          </w:tcPr>
          <w:p w14:paraId="6832A999" w14:textId="77777777" w:rsidR="00724F5F" w:rsidRDefault="00724F5F">
            <w:pPr>
              <w:pStyle w:val="Textetableau"/>
              <w:rPr>
                <w:szCs w:val="20"/>
              </w:rPr>
            </w:pPr>
          </w:p>
        </w:tc>
      </w:tr>
      <w:tr w:rsidR="00724F5F" w14:paraId="35A66E78" w14:textId="77777777" w:rsidTr="00724F5F">
        <w:tblPrEx>
          <w:tblPrExChange w:id="4207" w:author="Gaston" w:date="2019-02-28T12:32:00Z">
            <w:tblPrEx>
              <w:tblW w:w="9639" w:type="dxa"/>
            </w:tblPrEx>
          </w:tblPrExChange>
        </w:tblPrEx>
        <w:trPr>
          <w:cantSplit/>
          <w:trPrChange w:id="4208" w:author="Gaston" w:date="2019-02-28T12:32:00Z">
            <w:trPr>
              <w:cantSplit/>
            </w:trPr>
          </w:trPrChange>
        </w:trPr>
        <w:tc>
          <w:tcPr>
            <w:tcW w:w="284" w:type="dxa"/>
            <w:tcPrChange w:id="4209" w:author="Gaston" w:date="2019-02-28T12:32:00Z">
              <w:tcPr>
                <w:tcW w:w="284" w:type="dxa"/>
              </w:tcPr>
            </w:tcPrChange>
          </w:tcPr>
          <w:p w14:paraId="18E386DA" w14:textId="77777777" w:rsidR="00724F5F" w:rsidRDefault="00724F5F">
            <w:pPr>
              <w:pStyle w:val="Textetableau"/>
              <w:numPr>
                <w:ilvl w:val="0"/>
                <w:numId w:val="3"/>
              </w:numPr>
              <w:rPr>
                <w:szCs w:val="20"/>
              </w:rPr>
            </w:pPr>
          </w:p>
        </w:tc>
        <w:tc>
          <w:tcPr>
            <w:tcW w:w="9497" w:type="dxa"/>
            <w:tcPrChange w:id="4210" w:author="Gaston" w:date="2019-02-28T12:32:00Z">
              <w:tcPr>
                <w:tcW w:w="8221" w:type="dxa"/>
              </w:tcPr>
            </w:tcPrChange>
          </w:tcPr>
          <w:p w14:paraId="6BB90FF7" w14:textId="77777777" w:rsidR="00724F5F" w:rsidRDefault="00724F5F">
            <w:pPr>
              <w:pStyle w:val="Textetableau"/>
            </w:pPr>
            <w:r>
              <w:t>Moins de 1 tour complet d'isolant.</w:t>
            </w:r>
          </w:p>
        </w:tc>
      </w:tr>
      <w:tr w:rsidR="00724F5F" w14:paraId="1232B324" w14:textId="77777777" w:rsidTr="00724F5F">
        <w:tblPrEx>
          <w:tblPrExChange w:id="4211" w:author="Gaston" w:date="2019-02-28T12:32:00Z">
            <w:tblPrEx>
              <w:tblW w:w="9639" w:type="dxa"/>
            </w:tblPrEx>
          </w:tblPrExChange>
        </w:tblPrEx>
        <w:trPr>
          <w:cantSplit/>
          <w:trPrChange w:id="4212" w:author="Gaston" w:date="2019-02-28T12:32:00Z">
            <w:trPr>
              <w:cantSplit/>
            </w:trPr>
          </w:trPrChange>
        </w:trPr>
        <w:tc>
          <w:tcPr>
            <w:tcW w:w="284" w:type="dxa"/>
            <w:tcPrChange w:id="4213" w:author="Gaston" w:date="2019-02-28T12:32:00Z">
              <w:tcPr>
                <w:tcW w:w="284" w:type="dxa"/>
              </w:tcPr>
            </w:tcPrChange>
          </w:tcPr>
          <w:p w14:paraId="4CE8AF42" w14:textId="77777777" w:rsidR="00724F5F" w:rsidRDefault="00724F5F">
            <w:pPr>
              <w:pStyle w:val="Textetableau"/>
              <w:numPr>
                <w:ilvl w:val="0"/>
                <w:numId w:val="3"/>
              </w:numPr>
              <w:rPr>
                <w:szCs w:val="20"/>
              </w:rPr>
            </w:pPr>
          </w:p>
        </w:tc>
        <w:tc>
          <w:tcPr>
            <w:tcW w:w="9497" w:type="dxa"/>
            <w:tcPrChange w:id="4214" w:author="Gaston" w:date="2019-02-28T12:32:00Z">
              <w:tcPr>
                <w:tcW w:w="8221" w:type="dxa"/>
              </w:tcPr>
            </w:tcPrChange>
          </w:tcPr>
          <w:p w14:paraId="159863A0" w14:textId="77777777" w:rsidR="00724F5F" w:rsidRDefault="00724F5F">
            <w:pPr>
              <w:pStyle w:val="Textetableau"/>
            </w:pPr>
            <w:r>
              <w:t>Moins de 6 tours complet</w:t>
            </w:r>
            <w:ins w:id="4215" w:author="Claude Gendron" w:date="2007-10-22T10:18:00Z">
              <w:r>
                <w:t>s</w:t>
              </w:r>
            </w:ins>
            <w:r>
              <w:t xml:space="preserve"> de conducteur dénudé et enroulé.</w:t>
            </w:r>
          </w:p>
        </w:tc>
      </w:tr>
      <w:tr w:rsidR="00724F5F" w14:paraId="248589F2" w14:textId="77777777" w:rsidTr="00724F5F">
        <w:tblPrEx>
          <w:tblPrExChange w:id="4216" w:author="Gaston" w:date="2019-02-28T12:32:00Z">
            <w:tblPrEx>
              <w:tblW w:w="9639" w:type="dxa"/>
            </w:tblPrEx>
          </w:tblPrExChange>
        </w:tblPrEx>
        <w:trPr>
          <w:cantSplit/>
          <w:trPrChange w:id="4217" w:author="Gaston" w:date="2019-02-28T12:32:00Z">
            <w:trPr>
              <w:cantSplit/>
            </w:trPr>
          </w:trPrChange>
        </w:trPr>
        <w:tc>
          <w:tcPr>
            <w:tcW w:w="284" w:type="dxa"/>
            <w:tcPrChange w:id="4218" w:author="Gaston" w:date="2019-02-28T12:32:00Z">
              <w:tcPr>
                <w:tcW w:w="284" w:type="dxa"/>
              </w:tcPr>
            </w:tcPrChange>
          </w:tcPr>
          <w:p w14:paraId="3E0F2087" w14:textId="77777777" w:rsidR="00724F5F" w:rsidRDefault="00724F5F">
            <w:pPr>
              <w:pStyle w:val="Textetableau"/>
              <w:numPr>
                <w:ilvl w:val="0"/>
                <w:numId w:val="3"/>
              </w:numPr>
              <w:rPr>
                <w:szCs w:val="20"/>
              </w:rPr>
            </w:pPr>
          </w:p>
        </w:tc>
        <w:tc>
          <w:tcPr>
            <w:tcW w:w="9497" w:type="dxa"/>
            <w:tcPrChange w:id="4219" w:author="Gaston" w:date="2019-02-28T12:32:00Z">
              <w:tcPr>
                <w:tcW w:w="8221" w:type="dxa"/>
              </w:tcPr>
            </w:tcPrChange>
          </w:tcPr>
          <w:p w14:paraId="655FBA93" w14:textId="77777777" w:rsidR="00724F5F" w:rsidRDefault="00724F5F">
            <w:pPr>
              <w:pStyle w:val="Textetableau"/>
            </w:pPr>
            <w:r>
              <w:t xml:space="preserve">Enroulement trop espacé soit plus de 2 </w:t>
            </w:r>
            <w:proofErr w:type="spellStart"/>
            <w:r>
              <w:t>mm.</w:t>
            </w:r>
            <w:proofErr w:type="spellEnd"/>
          </w:p>
        </w:tc>
      </w:tr>
      <w:tr w:rsidR="00724F5F" w14:paraId="1A3DD940" w14:textId="77777777" w:rsidTr="00724F5F">
        <w:tblPrEx>
          <w:tblPrExChange w:id="4220" w:author="Gaston" w:date="2019-02-28T12:32:00Z">
            <w:tblPrEx>
              <w:tblW w:w="9639" w:type="dxa"/>
            </w:tblPrEx>
          </w:tblPrExChange>
        </w:tblPrEx>
        <w:trPr>
          <w:cantSplit/>
          <w:trPrChange w:id="4221" w:author="Gaston" w:date="2019-02-28T12:32:00Z">
            <w:trPr>
              <w:cantSplit/>
            </w:trPr>
          </w:trPrChange>
        </w:trPr>
        <w:tc>
          <w:tcPr>
            <w:tcW w:w="284" w:type="dxa"/>
            <w:tcPrChange w:id="4222" w:author="Gaston" w:date="2019-02-28T12:32:00Z">
              <w:tcPr>
                <w:tcW w:w="284" w:type="dxa"/>
              </w:tcPr>
            </w:tcPrChange>
          </w:tcPr>
          <w:p w14:paraId="3209DC03" w14:textId="77777777" w:rsidR="00724F5F" w:rsidRDefault="00724F5F">
            <w:pPr>
              <w:pStyle w:val="Textetableau"/>
              <w:numPr>
                <w:ilvl w:val="0"/>
                <w:numId w:val="3"/>
              </w:numPr>
              <w:rPr>
                <w:szCs w:val="20"/>
              </w:rPr>
            </w:pPr>
          </w:p>
        </w:tc>
        <w:tc>
          <w:tcPr>
            <w:tcW w:w="9497" w:type="dxa"/>
            <w:tcPrChange w:id="4223" w:author="Gaston" w:date="2019-02-28T12:32:00Z">
              <w:tcPr>
                <w:tcW w:w="8221" w:type="dxa"/>
              </w:tcPr>
            </w:tcPrChange>
          </w:tcPr>
          <w:p w14:paraId="3F4A236D" w14:textId="77777777" w:rsidR="00724F5F" w:rsidRDefault="00724F5F">
            <w:pPr>
              <w:pStyle w:val="Textetableau"/>
            </w:pPr>
            <w:r>
              <w:t>Enroulement trop serré, il y a chevauchement.</w:t>
            </w:r>
          </w:p>
        </w:tc>
      </w:tr>
      <w:tr w:rsidR="00724F5F" w14:paraId="1F43181A" w14:textId="77777777" w:rsidTr="00724F5F">
        <w:tblPrEx>
          <w:tblPrExChange w:id="4224" w:author="Gaston" w:date="2019-02-28T12:32:00Z">
            <w:tblPrEx>
              <w:tblW w:w="9639" w:type="dxa"/>
            </w:tblPrEx>
          </w:tblPrExChange>
        </w:tblPrEx>
        <w:trPr>
          <w:cantSplit/>
          <w:trPrChange w:id="4225" w:author="Gaston" w:date="2019-02-28T12:32:00Z">
            <w:trPr>
              <w:cantSplit/>
            </w:trPr>
          </w:trPrChange>
        </w:trPr>
        <w:tc>
          <w:tcPr>
            <w:tcW w:w="284" w:type="dxa"/>
            <w:tcPrChange w:id="4226" w:author="Gaston" w:date="2019-02-28T12:32:00Z">
              <w:tcPr>
                <w:tcW w:w="284" w:type="dxa"/>
              </w:tcPr>
            </w:tcPrChange>
          </w:tcPr>
          <w:p w14:paraId="51C43F1F" w14:textId="77777777" w:rsidR="00724F5F" w:rsidRDefault="00724F5F">
            <w:pPr>
              <w:pStyle w:val="Textetableau"/>
              <w:numPr>
                <w:ilvl w:val="0"/>
                <w:numId w:val="3"/>
              </w:numPr>
              <w:rPr>
                <w:szCs w:val="20"/>
              </w:rPr>
            </w:pPr>
          </w:p>
        </w:tc>
        <w:tc>
          <w:tcPr>
            <w:tcW w:w="9497" w:type="dxa"/>
            <w:tcPrChange w:id="4227" w:author="Gaston" w:date="2019-02-28T12:32:00Z">
              <w:tcPr>
                <w:tcW w:w="8221" w:type="dxa"/>
              </w:tcPr>
            </w:tcPrChange>
          </w:tcPr>
          <w:p w14:paraId="70B65E0D" w14:textId="77777777" w:rsidR="00724F5F" w:rsidRDefault="00724F5F">
            <w:pPr>
              <w:pStyle w:val="Textetableau"/>
            </w:pPr>
            <w:r>
              <w:t>Pas d'espace entre deux enroulements différents.</w:t>
            </w:r>
          </w:p>
        </w:tc>
      </w:tr>
      <w:tr w:rsidR="00724F5F" w14:paraId="61056E26" w14:textId="77777777" w:rsidTr="00724F5F">
        <w:tblPrEx>
          <w:tblPrExChange w:id="4228" w:author="Gaston" w:date="2019-02-28T12:32:00Z">
            <w:tblPrEx>
              <w:tblW w:w="9639" w:type="dxa"/>
            </w:tblPrEx>
          </w:tblPrExChange>
        </w:tblPrEx>
        <w:trPr>
          <w:cantSplit/>
          <w:trPrChange w:id="4229" w:author="Gaston" w:date="2019-02-28T12:32:00Z">
            <w:trPr>
              <w:cantSplit/>
            </w:trPr>
          </w:trPrChange>
        </w:trPr>
        <w:tc>
          <w:tcPr>
            <w:tcW w:w="284" w:type="dxa"/>
            <w:tcPrChange w:id="4230" w:author="Gaston" w:date="2019-02-28T12:32:00Z">
              <w:tcPr>
                <w:tcW w:w="284" w:type="dxa"/>
              </w:tcPr>
            </w:tcPrChange>
          </w:tcPr>
          <w:p w14:paraId="6C006F31" w14:textId="77777777" w:rsidR="00724F5F" w:rsidRDefault="00724F5F">
            <w:pPr>
              <w:pStyle w:val="Textetableau"/>
              <w:numPr>
                <w:ilvl w:val="0"/>
                <w:numId w:val="3"/>
              </w:numPr>
              <w:rPr>
                <w:szCs w:val="20"/>
              </w:rPr>
            </w:pPr>
          </w:p>
        </w:tc>
        <w:tc>
          <w:tcPr>
            <w:tcW w:w="9497" w:type="dxa"/>
            <w:tcPrChange w:id="4231" w:author="Gaston" w:date="2019-02-28T12:32:00Z">
              <w:tcPr>
                <w:tcW w:w="8221" w:type="dxa"/>
              </w:tcPr>
            </w:tcPrChange>
          </w:tcPr>
          <w:p w14:paraId="67B68B28" w14:textId="77777777" w:rsidR="00724F5F" w:rsidRDefault="00724F5F">
            <w:pPr>
              <w:pStyle w:val="Textetableau"/>
              <w:rPr>
                <w:szCs w:val="20"/>
              </w:rPr>
            </w:pPr>
            <w:r>
              <w:t>Plus de deux enroulements sur un poteau.</w:t>
            </w:r>
          </w:p>
        </w:tc>
      </w:tr>
      <w:tr w:rsidR="00724F5F" w14:paraId="49766619" w14:textId="77777777" w:rsidTr="00724F5F">
        <w:tblPrEx>
          <w:tblPrExChange w:id="4232" w:author="Gaston" w:date="2019-02-28T12:32:00Z">
            <w:tblPrEx>
              <w:tblW w:w="9639" w:type="dxa"/>
            </w:tblPrEx>
          </w:tblPrExChange>
        </w:tblPrEx>
        <w:trPr>
          <w:cantSplit/>
          <w:trPrChange w:id="4233" w:author="Gaston" w:date="2019-02-28T12:32:00Z">
            <w:trPr>
              <w:cantSplit/>
            </w:trPr>
          </w:trPrChange>
        </w:trPr>
        <w:tc>
          <w:tcPr>
            <w:tcW w:w="284" w:type="dxa"/>
            <w:tcPrChange w:id="4234" w:author="Gaston" w:date="2019-02-28T12:32:00Z">
              <w:tcPr>
                <w:tcW w:w="284" w:type="dxa"/>
              </w:tcPr>
            </w:tcPrChange>
          </w:tcPr>
          <w:p w14:paraId="285F81DF" w14:textId="77777777" w:rsidR="00724F5F" w:rsidRDefault="00724F5F">
            <w:pPr>
              <w:pStyle w:val="Textetableau"/>
              <w:numPr>
                <w:ilvl w:val="0"/>
                <w:numId w:val="3"/>
              </w:numPr>
              <w:rPr>
                <w:szCs w:val="20"/>
              </w:rPr>
            </w:pPr>
          </w:p>
        </w:tc>
        <w:tc>
          <w:tcPr>
            <w:tcW w:w="9497" w:type="dxa"/>
            <w:tcPrChange w:id="4235" w:author="Gaston" w:date="2019-02-28T12:32:00Z">
              <w:tcPr>
                <w:tcW w:w="8221" w:type="dxa"/>
              </w:tcPr>
            </w:tcPrChange>
          </w:tcPr>
          <w:p w14:paraId="73060839" w14:textId="77777777" w:rsidR="00724F5F" w:rsidRDefault="00724F5F">
            <w:pPr>
              <w:pStyle w:val="Textetableau"/>
            </w:pPr>
            <w:r>
              <w:t>Enroulement non complété, i, e queue de cochon.</w:t>
            </w:r>
          </w:p>
        </w:tc>
      </w:tr>
      <w:tr w:rsidR="00724F5F" w14:paraId="3D54EF7A" w14:textId="77777777" w:rsidTr="00724F5F">
        <w:tblPrEx>
          <w:tblPrExChange w:id="4236" w:author="Gaston" w:date="2019-02-28T12:32:00Z">
            <w:tblPrEx>
              <w:tblW w:w="9639" w:type="dxa"/>
            </w:tblPrEx>
          </w:tblPrExChange>
        </w:tblPrEx>
        <w:trPr>
          <w:cantSplit/>
          <w:trPrChange w:id="4237" w:author="Gaston" w:date="2019-02-28T12:32:00Z">
            <w:trPr>
              <w:cantSplit/>
            </w:trPr>
          </w:trPrChange>
        </w:trPr>
        <w:tc>
          <w:tcPr>
            <w:tcW w:w="284" w:type="dxa"/>
            <w:tcPrChange w:id="4238" w:author="Gaston" w:date="2019-02-28T12:32:00Z">
              <w:tcPr>
                <w:tcW w:w="284" w:type="dxa"/>
              </w:tcPr>
            </w:tcPrChange>
          </w:tcPr>
          <w:p w14:paraId="5E379C6E" w14:textId="77777777" w:rsidR="00724F5F" w:rsidRDefault="00724F5F">
            <w:pPr>
              <w:pStyle w:val="Textetableau"/>
              <w:numPr>
                <w:ilvl w:val="0"/>
                <w:numId w:val="3"/>
              </w:numPr>
              <w:rPr>
                <w:szCs w:val="20"/>
              </w:rPr>
            </w:pPr>
          </w:p>
        </w:tc>
        <w:tc>
          <w:tcPr>
            <w:tcW w:w="9497" w:type="dxa"/>
            <w:tcPrChange w:id="4239" w:author="Gaston" w:date="2019-02-28T12:32:00Z">
              <w:tcPr>
                <w:tcW w:w="8221" w:type="dxa"/>
              </w:tcPr>
            </w:tcPrChange>
          </w:tcPr>
          <w:p w14:paraId="16790F84" w14:textId="77777777" w:rsidR="00724F5F" w:rsidRDefault="00724F5F">
            <w:pPr>
              <w:pStyle w:val="Textetableau"/>
            </w:pPr>
            <w:r>
              <w:t>Conducteur trop long ou trop court.</w:t>
            </w:r>
          </w:p>
        </w:tc>
      </w:tr>
      <w:tr w:rsidR="00724F5F" w14:paraId="3DF236AA" w14:textId="77777777" w:rsidTr="00724F5F">
        <w:tblPrEx>
          <w:tblPrExChange w:id="4240" w:author="Gaston" w:date="2019-02-28T12:32:00Z">
            <w:tblPrEx>
              <w:tblW w:w="9639" w:type="dxa"/>
            </w:tblPrEx>
          </w:tblPrExChange>
        </w:tblPrEx>
        <w:trPr>
          <w:cantSplit/>
          <w:trPrChange w:id="4241" w:author="Gaston" w:date="2019-02-28T12:32:00Z">
            <w:trPr>
              <w:cantSplit/>
            </w:trPr>
          </w:trPrChange>
        </w:trPr>
        <w:tc>
          <w:tcPr>
            <w:tcW w:w="284" w:type="dxa"/>
            <w:tcPrChange w:id="4242" w:author="Gaston" w:date="2019-02-28T12:32:00Z">
              <w:tcPr>
                <w:tcW w:w="284" w:type="dxa"/>
              </w:tcPr>
            </w:tcPrChange>
          </w:tcPr>
          <w:p w14:paraId="7E7401D2" w14:textId="77777777" w:rsidR="00724F5F" w:rsidRDefault="00724F5F">
            <w:pPr>
              <w:pStyle w:val="Textetableau"/>
              <w:numPr>
                <w:ilvl w:val="0"/>
                <w:numId w:val="3"/>
              </w:numPr>
              <w:rPr>
                <w:szCs w:val="20"/>
              </w:rPr>
            </w:pPr>
          </w:p>
        </w:tc>
        <w:tc>
          <w:tcPr>
            <w:tcW w:w="9497" w:type="dxa"/>
            <w:tcPrChange w:id="4243" w:author="Gaston" w:date="2019-02-28T12:32:00Z">
              <w:tcPr>
                <w:tcW w:w="8221" w:type="dxa"/>
              </w:tcPr>
            </w:tcPrChange>
          </w:tcPr>
          <w:p w14:paraId="4376C1B6" w14:textId="77777777" w:rsidR="00724F5F" w:rsidRDefault="00724F5F">
            <w:pPr>
              <w:pStyle w:val="Textetableau"/>
            </w:pPr>
            <w:r>
              <w:t>Erreur de chaîne, avec la liste de raccord.</w:t>
            </w:r>
          </w:p>
        </w:tc>
      </w:tr>
      <w:tr w:rsidR="00724F5F" w14:paraId="706C835A" w14:textId="77777777" w:rsidTr="00724F5F">
        <w:tblPrEx>
          <w:tblPrExChange w:id="4244" w:author="Gaston" w:date="2019-02-28T12:32:00Z">
            <w:tblPrEx>
              <w:tblW w:w="9639" w:type="dxa"/>
            </w:tblPrEx>
          </w:tblPrExChange>
        </w:tblPrEx>
        <w:trPr>
          <w:cantSplit/>
          <w:trPrChange w:id="4245" w:author="Gaston" w:date="2019-02-28T12:32:00Z">
            <w:trPr>
              <w:cantSplit/>
            </w:trPr>
          </w:trPrChange>
        </w:trPr>
        <w:tc>
          <w:tcPr>
            <w:tcW w:w="284" w:type="dxa"/>
            <w:tcPrChange w:id="4246" w:author="Gaston" w:date="2019-02-28T12:32:00Z">
              <w:tcPr>
                <w:tcW w:w="284" w:type="dxa"/>
              </w:tcPr>
            </w:tcPrChange>
          </w:tcPr>
          <w:p w14:paraId="1027DF8B" w14:textId="77777777" w:rsidR="00724F5F" w:rsidRDefault="00724F5F">
            <w:pPr>
              <w:pStyle w:val="Textetableau"/>
              <w:numPr>
                <w:ilvl w:val="0"/>
                <w:numId w:val="3"/>
              </w:numPr>
              <w:rPr>
                <w:szCs w:val="20"/>
              </w:rPr>
            </w:pPr>
          </w:p>
        </w:tc>
        <w:tc>
          <w:tcPr>
            <w:tcW w:w="9497" w:type="dxa"/>
            <w:tcPrChange w:id="4247" w:author="Gaston" w:date="2019-02-28T12:32:00Z">
              <w:tcPr>
                <w:tcW w:w="8221" w:type="dxa"/>
              </w:tcPr>
            </w:tcPrChange>
          </w:tcPr>
          <w:p w14:paraId="64B78B6B" w14:textId="77777777" w:rsidR="00724F5F" w:rsidRDefault="00724F5F">
            <w:pPr>
              <w:pStyle w:val="Textetableau"/>
            </w:pPr>
            <w:r>
              <w:t>Solidité du support non adéquate.</w:t>
            </w:r>
          </w:p>
        </w:tc>
      </w:tr>
      <w:tr w:rsidR="00724F5F" w14:paraId="0E7EDF12" w14:textId="77777777" w:rsidTr="00724F5F">
        <w:tblPrEx>
          <w:tblPrExChange w:id="4248" w:author="Gaston" w:date="2019-02-28T12:32:00Z">
            <w:tblPrEx>
              <w:tblW w:w="9639" w:type="dxa"/>
            </w:tblPrEx>
          </w:tblPrExChange>
        </w:tblPrEx>
        <w:trPr>
          <w:cantSplit/>
          <w:trPrChange w:id="4249" w:author="Gaston" w:date="2019-02-28T12:32:00Z">
            <w:trPr>
              <w:cantSplit/>
            </w:trPr>
          </w:trPrChange>
        </w:trPr>
        <w:tc>
          <w:tcPr>
            <w:tcW w:w="284" w:type="dxa"/>
            <w:tcPrChange w:id="4250" w:author="Gaston" w:date="2019-02-28T12:32:00Z">
              <w:tcPr>
                <w:tcW w:w="284" w:type="dxa"/>
              </w:tcPr>
            </w:tcPrChange>
          </w:tcPr>
          <w:p w14:paraId="0DF7FABA" w14:textId="77777777" w:rsidR="00724F5F" w:rsidRDefault="00724F5F">
            <w:pPr>
              <w:pStyle w:val="Textetableau"/>
              <w:numPr>
                <w:ilvl w:val="0"/>
                <w:numId w:val="3"/>
              </w:numPr>
              <w:rPr>
                <w:szCs w:val="20"/>
              </w:rPr>
            </w:pPr>
          </w:p>
        </w:tc>
        <w:tc>
          <w:tcPr>
            <w:tcW w:w="9497" w:type="dxa"/>
            <w:tcPrChange w:id="4251" w:author="Gaston" w:date="2019-02-28T12:32:00Z">
              <w:tcPr>
                <w:tcW w:w="8221" w:type="dxa"/>
              </w:tcPr>
            </w:tcPrChange>
          </w:tcPr>
          <w:p w14:paraId="7D5A5BC0" w14:textId="77777777" w:rsidR="00724F5F" w:rsidRDefault="00724F5F">
            <w:pPr>
              <w:pStyle w:val="Textetableau"/>
            </w:pPr>
            <w:r>
              <w:t>Wrap I.D. manquant.</w:t>
            </w:r>
          </w:p>
        </w:tc>
      </w:tr>
      <w:tr w:rsidR="00724F5F" w14:paraId="43ED2385" w14:textId="77777777" w:rsidTr="00724F5F">
        <w:tblPrEx>
          <w:tblPrExChange w:id="4252" w:author="Gaston" w:date="2019-02-28T12:32:00Z">
            <w:tblPrEx>
              <w:tblW w:w="9639" w:type="dxa"/>
            </w:tblPrEx>
          </w:tblPrExChange>
        </w:tblPrEx>
        <w:trPr>
          <w:cantSplit/>
          <w:trPrChange w:id="4253" w:author="Gaston" w:date="2019-02-28T12:32:00Z">
            <w:trPr>
              <w:cantSplit/>
            </w:trPr>
          </w:trPrChange>
        </w:trPr>
        <w:tc>
          <w:tcPr>
            <w:tcW w:w="284" w:type="dxa"/>
            <w:tcPrChange w:id="4254" w:author="Gaston" w:date="2019-02-28T12:32:00Z">
              <w:tcPr>
                <w:tcW w:w="284" w:type="dxa"/>
              </w:tcPr>
            </w:tcPrChange>
          </w:tcPr>
          <w:p w14:paraId="34407501" w14:textId="77777777" w:rsidR="00724F5F" w:rsidRDefault="00724F5F">
            <w:pPr>
              <w:pStyle w:val="Textetableau"/>
              <w:numPr>
                <w:ilvl w:val="0"/>
                <w:numId w:val="3"/>
              </w:numPr>
              <w:rPr>
                <w:szCs w:val="20"/>
              </w:rPr>
            </w:pPr>
          </w:p>
        </w:tc>
        <w:tc>
          <w:tcPr>
            <w:tcW w:w="9497" w:type="dxa"/>
            <w:tcPrChange w:id="4255" w:author="Gaston" w:date="2019-02-28T12:32:00Z">
              <w:tcPr>
                <w:tcW w:w="8221" w:type="dxa"/>
              </w:tcPr>
            </w:tcPrChange>
          </w:tcPr>
          <w:p w14:paraId="27D57B6F" w14:textId="77777777" w:rsidR="00724F5F" w:rsidRDefault="00724F5F">
            <w:pPr>
              <w:pStyle w:val="Textetableau"/>
            </w:pPr>
            <w:r>
              <w:t>Espace perdu sur la plaquette à trous.</w:t>
            </w:r>
          </w:p>
        </w:tc>
      </w:tr>
      <w:tr w:rsidR="00724F5F" w14:paraId="2EBDEED1" w14:textId="77777777" w:rsidTr="00724F5F">
        <w:tblPrEx>
          <w:tblPrExChange w:id="4256" w:author="Gaston" w:date="2019-02-28T12:32:00Z">
            <w:tblPrEx>
              <w:tblW w:w="9639" w:type="dxa"/>
            </w:tblPrEx>
          </w:tblPrExChange>
        </w:tblPrEx>
        <w:trPr>
          <w:cantSplit/>
          <w:trPrChange w:id="4257" w:author="Gaston" w:date="2019-02-28T12:32:00Z">
            <w:trPr>
              <w:cantSplit/>
            </w:trPr>
          </w:trPrChange>
        </w:trPr>
        <w:tc>
          <w:tcPr>
            <w:tcW w:w="284" w:type="dxa"/>
            <w:tcPrChange w:id="4258" w:author="Gaston" w:date="2019-02-28T12:32:00Z">
              <w:tcPr>
                <w:tcW w:w="284" w:type="dxa"/>
              </w:tcPr>
            </w:tcPrChange>
          </w:tcPr>
          <w:p w14:paraId="7B78891E" w14:textId="77777777" w:rsidR="00724F5F" w:rsidRDefault="00724F5F">
            <w:pPr>
              <w:pStyle w:val="Textetableau"/>
              <w:numPr>
                <w:ilvl w:val="0"/>
                <w:numId w:val="3"/>
              </w:numPr>
              <w:rPr>
                <w:szCs w:val="20"/>
              </w:rPr>
            </w:pPr>
          </w:p>
        </w:tc>
        <w:tc>
          <w:tcPr>
            <w:tcW w:w="9497" w:type="dxa"/>
            <w:tcPrChange w:id="4259" w:author="Gaston" w:date="2019-02-28T12:32:00Z">
              <w:tcPr>
                <w:tcW w:w="8221" w:type="dxa"/>
              </w:tcPr>
            </w:tcPrChange>
          </w:tcPr>
          <w:p w14:paraId="5A314200" w14:textId="77777777" w:rsidR="00724F5F" w:rsidRDefault="00724F5F">
            <w:pPr>
              <w:pStyle w:val="Textetableau"/>
            </w:pPr>
            <w:r>
              <w:t>Condensateurs manquant sur l'alimentation en périphérie de la plaquette à trous.</w:t>
            </w:r>
          </w:p>
        </w:tc>
      </w:tr>
      <w:tr w:rsidR="00724F5F" w14:paraId="01B38453" w14:textId="77777777" w:rsidTr="00724F5F">
        <w:tblPrEx>
          <w:tblPrExChange w:id="4260" w:author="Gaston" w:date="2019-02-28T12:32:00Z">
            <w:tblPrEx>
              <w:tblW w:w="9639" w:type="dxa"/>
            </w:tblPrEx>
          </w:tblPrExChange>
        </w:tblPrEx>
        <w:trPr>
          <w:cantSplit/>
          <w:trPrChange w:id="4261" w:author="Gaston" w:date="2019-02-28T12:32:00Z">
            <w:trPr>
              <w:cantSplit/>
            </w:trPr>
          </w:trPrChange>
        </w:trPr>
        <w:tc>
          <w:tcPr>
            <w:tcW w:w="9781" w:type="dxa"/>
            <w:gridSpan w:val="2"/>
            <w:shd w:val="clear" w:color="auto" w:fill="E0E0E0"/>
            <w:tcPrChange w:id="4262" w:author="Gaston" w:date="2019-02-28T12:32:00Z">
              <w:tcPr>
                <w:tcW w:w="8505" w:type="dxa"/>
                <w:gridSpan w:val="2"/>
                <w:shd w:val="clear" w:color="auto" w:fill="E0E0E0"/>
              </w:tcPr>
            </w:tcPrChange>
          </w:tcPr>
          <w:p w14:paraId="477F8238" w14:textId="77777777" w:rsidR="00724F5F" w:rsidRDefault="00724F5F">
            <w:pPr>
              <w:pStyle w:val="Textetableau"/>
            </w:pPr>
            <w:del w:id="4263" w:author="Gaston" w:date="2019-02-28T12:25:00Z">
              <w:r w:rsidDel="00042044">
                <w:delText>TOTAL</w:delText>
              </w:r>
            </w:del>
            <w:ins w:id="4264" w:author="Gaston" w:date="2019-02-28T12:25:00Z">
              <w:r>
                <w:t xml:space="preserve">     </w:t>
              </w:r>
            </w:ins>
          </w:p>
        </w:tc>
      </w:tr>
    </w:tbl>
    <w:p w14:paraId="5EE81FCB" w14:textId="77777777" w:rsidR="00782100" w:rsidRDefault="00782100">
      <w:r>
        <w:br w:type="page"/>
      </w:r>
    </w:p>
    <w:tbl>
      <w:tblPr>
        <w:tblW w:w="9781"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265" w:author="Gaston" w:date="2019-02-28T12:33: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497"/>
        <w:tblGridChange w:id="4266">
          <w:tblGrid>
            <w:gridCol w:w="284"/>
            <w:gridCol w:w="8221"/>
          </w:tblGrid>
        </w:tblGridChange>
      </w:tblGrid>
      <w:tr w:rsidR="00724F5F" w14:paraId="6D9B245E" w14:textId="77777777" w:rsidTr="00724F5F">
        <w:trPr>
          <w:cantSplit/>
          <w:trHeight w:val="230"/>
          <w:ins w:id="4267" w:author="Gaston" w:date="2019-02-28T12:33:00Z"/>
          <w:trPrChange w:id="4268" w:author="Gaston" w:date="2019-02-28T12:33:00Z">
            <w:trPr>
              <w:cantSplit/>
              <w:trHeight w:val="230"/>
            </w:trPr>
          </w:trPrChange>
        </w:trPr>
        <w:tc>
          <w:tcPr>
            <w:tcW w:w="9781" w:type="dxa"/>
            <w:gridSpan w:val="2"/>
            <w:shd w:val="clear" w:color="auto" w:fill="E0E0E0"/>
            <w:tcPrChange w:id="4269" w:author="Gaston" w:date="2019-02-28T12:33:00Z">
              <w:tcPr>
                <w:tcW w:w="8505" w:type="dxa"/>
                <w:gridSpan w:val="2"/>
                <w:shd w:val="clear" w:color="auto" w:fill="E0E0E0"/>
              </w:tcPr>
            </w:tcPrChange>
          </w:tcPr>
          <w:p w14:paraId="0A189F12" w14:textId="77777777" w:rsidR="00724F5F" w:rsidRDefault="00724F5F">
            <w:pPr>
              <w:pStyle w:val="Titre1"/>
              <w:rPr>
                <w:ins w:id="4270" w:author="Gaston" w:date="2019-02-28T12:33:00Z"/>
                <w:szCs w:val="20"/>
              </w:rPr>
              <w:pPrChange w:id="4271" w:author="Gaston" w:date="2019-02-28T17:07:00Z">
                <w:pPr>
                  <w:pStyle w:val="Textetableau"/>
                  <w:jc w:val="center"/>
                </w:pPr>
              </w:pPrChange>
            </w:pPr>
            <w:bookmarkStart w:id="4272" w:name="_Toc2273857"/>
            <w:ins w:id="4273" w:author="Gaston" w:date="2019-02-28T12:33:00Z">
              <w:r w:rsidRPr="0032774E">
                <w:lastRenderedPageBreak/>
                <w:t>Montage sur «proto-</w:t>
              </w:r>
              <w:proofErr w:type="spellStart"/>
              <w:r w:rsidRPr="0032774E">
                <w:t>board</w:t>
              </w:r>
              <w:proofErr w:type="spellEnd"/>
              <w:r w:rsidRPr="0032774E">
                <w:t>»</w:t>
              </w:r>
              <w:bookmarkEnd w:id="4272"/>
            </w:ins>
          </w:p>
        </w:tc>
      </w:tr>
      <w:tr w:rsidR="00724F5F" w14:paraId="6410BC2E" w14:textId="77777777" w:rsidTr="00724F5F">
        <w:tblPrEx>
          <w:tblPrExChange w:id="4274" w:author="Gaston" w:date="2019-02-28T12:33:00Z">
            <w:tblPrEx>
              <w:tblW w:w="9639" w:type="dxa"/>
            </w:tblPrEx>
          </w:tblPrExChange>
        </w:tblPrEx>
        <w:trPr>
          <w:cantSplit/>
          <w:trHeight w:val="230"/>
          <w:trPrChange w:id="4275" w:author="Gaston" w:date="2019-02-28T12:33:00Z">
            <w:trPr>
              <w:cantSplit/>
            </w:trPr>
          </w:trPrChange>
        </w:trPr>
        <w:tc>
          <w:tcPr>
            <w:tcW w:w="9781" w:type="dxa"/>
            <w:gridSpan w:val="2"/>
            <w:vMerge w:val="restart"/>
            <w:shd w:val="clear" w:color="auto" w:fill="E0E0E0"/>
            <w:tcPrChange w:id="4276" w:author="Gaston" w:date="2019-02-28T12:33:00Z">
              <w:tcPr>
                <w:tcW w:w="8505" w:type="dxa"/>
                <w:gridSpan w:val="2"/>
                <w:vMerge w:val="restart"/>
                <w:shd w:val="clear" w:color="auto" w:fill="E0E0E0"/>
              </w:tcPr>
            </w:tcPrChange>
          </w:tcPr>
          <w:p w14:paraId="73CF1824" w14:textId="77777777" w:rsidR="00724F5F" w:rsidRDefault="00724F5F">
            <w:pPr>
              <w:pStyle w:val="Textetableau"/>
              <w:jc w:val="center"/>
            </w:pPr>
            <w:r>
              <w:rPr>
                <w:szCs w:val="20"/>
              </w:rPr>
              <w:t>Liste de critères tels que définis dans le cours</w:t>
            </w:r>
          </w:p>
          <w:p w14:paraId="6ADE0FCB" w14:textId="77777777" w:rsidR="00724F5F" w:rsidRDefault="00724F5F">
            <w:pPr>
              <w:pStyle w:val="Textetableau"/>
              <w:jc w:val="center"/>
            </w:pPr>
            <w:r>
              <w:rPr>
                <w:szCs w:val="20"/>
              </w:rPr>
              <w:t>Analogique 1</w:t>
            </w:r>
          </w:p>
        </w:tc>
      </w:tr>
      <w:tr w:rsidR="00724F5F" w14:paraId="125CF346" w14:textId="77777777" w:rsidTr="00724F5F">
        <w:tblPrEx>
          <w:tblPrExChange w:id="4277" w:author="Gaston" w:date="2019-02-28T12:33:00Z">
            <w:tblPrEx>
              <w:tblW w:w="9639" w:type="dxa"/>
            </w:tblPrEx>
          </w:tblPrExChange>
        </w:tblPrEx>
        <w:trPr>
          <w:cantSplit/>
          <w:trHeight w:val="286"/>
          <w:trPrChange w:id="4278" w:author="Gaston" w:date="2019-02-28T12:33:00Z">
            <w:trPr>
              <w:cantSplit/>
            </w:trPr>
          </w:trPrChange>
        </w:trPr>
        <w:tc>
          <w:tcPr>
            <w:tcW w:w="9781" w:type="dxa"/>
            <w:gridSpan w:val="2"/>
            <w:vMerge/>
            <w:tcPrChange w:id="4279" w:author="Gaston" w:date="2019-02-28T12:33:00Z">
              <w:tcPr>
                <w:tcW w:w="8505" w:type="dxa"/>
                <w:gridSpan w:val="2"/>
                <w:vMerge/>
              </w:tcPr>
            </w:tcPrChange>
          </w:tcPr>
          <w:p w14:paraId="71101E07" w14:textId="77777777" w:rsidR="00724F5F" w:rsidRDefault="00724F5F">
            <w:pPr>
              <w:pStyle w:val="Textetableau"/>
              <w:jc w:val="center"/>
            </w:pPr>
          </w:p>
        </w:tc>
      </w:tr>
      <w:tr w:rsidR="00724F5F" w14:paraId="4AB33688" w14:textId="77777777" w:rsidTr="00724F5F">
        <w:tblPrEx>
          <w:tblPrExChange w:id="4280" w:author="Gaston" w:date="2019-02-28T12:33:00Z">
            <w:tblPrEx>
              <w:tblW w:w="9639" w:type="dxa"/>
            </w:tblPrEx>
          </w:tblPrExChange>
        </w:tblPrEx>
        <w:tc>
          <w:tcPr>
            <w:tcW w:w="284" w:type="dxa"/>
            <w:tcPrChange w:id="4281" w:author="Gaston" w:date="2019-02-28T12:33:00Z">
              <w:tcPr>
                <w:tcW w:w="284" w:type="dxa"/>
              </w:tcPr>
            </w:tcPrChange>
          </w:tcPr>
          <w:p w14:paraId="12ED7A4E" w14:textId="77777777" w:rsidR="00724F5F" w:rsidRDefault="00724F5F">
            <w:pPr>
              <w:pStyle w:val="Textetableau"/>
              <w:numPr>
                <w:ilvl w:val="0"/>
                <w:numId w:val="4"/>
              </w:numPr>
              <w:rPr>
                <w:szCs w:val="20"/>
              </w:rPr>
            </w:pPr>
          </w:p>
        </w:tc>
        <w:tc>
          <w:tcPr>
            <w:tcW w:w="9497" w:type="dxa"/>
            <w:tcPrChange w:id="4282" w:author="Gaston" w:date="2019-02-28T12:33:00Z">
              <w:tcPr>
                <w:tcW w:w="8221" w:type="dxa"/>
              </w:tcPr>
            </w:tcPrChange>
          </w:tcPr>
          <w:p w14:paraId="3B79CCD1" w14:textId="77777777" w:rsidR="00724F5F" w:rsidRDefault="00724F5F">
            <w:pPr>
              <w:pStyle w:val="Textetableau"/>
            </w:pPr>
            <w:r>
              <w:t xml:space="preserve">Le </w:t>
            </w:r>
            <w:proofErr w:type="gramStart"/>
            <w:r>
              <w:t>montage  respecte</w:t>
            </w:r>
            <w:proofErr w:type="gramEnd"/>
            <w:r>
              <w:t xml:space="preserve"> les règles de l’art.</w:t>
            </w:r>
          </w:p>
        </w:tc>
      </w:tr>
      <w:tr w:rsidR="00724F5F" w14:paraId="248C76EA" w14:textId="77777777" w:rsidTr="00724F5F">
        <w:tblPrEx>
          <w:tblPrExChange w:id="4283" w:author="Gaston" w:date="2019-02-28T12:33:00Z">
            <w:tblPrEx>
              <w:tblW w:w="9639" w:type="dxa"/>
            </w:tblPrEx>
          </w:tblPrExChange>
        </w:tblPrEx>
        <w:trPr>
          <w:cantSplit/>
          <w:trHeight w:val="397"/>
          <w:trPrChange w:id="4284" w:author="Gaston" w:date="2019-02-28T12:33:00Z">
            <w:trPr>
              <w:cantSplit/>
              <w:trHeight w:val="397"/>
            </w:trPr>
          </w:trPrChange>
        </w:trPr>
        <w:tc>
          <w:tcPr>
            <w:tcW w:w="9781" w:type="dxa"/>
            <w:gridSpan w:val="2"/>
            <w:tcBorders>
              <w:bottom w:val="single" w:sz="4" w:space="0" w:color="auto"/>
            </w:tcBorders>
            <w:shd w:val="clear" w:color="auto" w:fill="E0E0E0"/>
            <w:tcPrChange w:id="4285" w:author="Gaston" w:date="2019-02-28T12:33:00Z">
              <w:tcPr>
                <w:tcW w:w="8505" w:type="dxa"/>
                <w:gridSpan w:val="2"/>
                <w:tcBorders>
                  <w:bottom w:val="single" w:sz="4" w:space="0" w:color="auto"/>
                </w:tcBorders>
                <w:shd w:val="clear" w:color="auto" w:fill="E0E0E0"/>
              </w:tcPr>
            </w:tcPrChange>
          </w:tcPr>
          <w:p w14:paraId="583FD99E" w14:textId="77777777" w:rsidR="00724F5F" w:rsidRDefault="00724F5F">
            <w:pPr>
              <w:pStyle w:val="Textetableau"/>
              <w:rPr>
                <w:szCs w:val="20"/>
              </w:rPr>
            </w:pPr>
          </w:p>
        </w:tc>
      </w:tr>
      <w:tr w:rsidR="00724F5F" w14:paraId="2D6138FA" w14:textId="77777777" w:rsidTr="00724F5F">
        <w:tblPrEx>
          <w:tblPrExChange w:id="4286" w:author="Gaston" w:date="2019-02-28T12:33:00Z">
            <w:tblPrEx>
              <w:tblW w:w="9639" w:type="dxa"/>
            </w:tblPrEx>
          </w:tblPrExChange>
        </w:tblPrEx>
        <w:trPr>
          <w:cantSplit/>
          <w:trPrChange w:id="4287" w:author="Gaston" w:date="2019-02-28T12:33:00Z">
            <w:trPr>
              <w:cantSplit/>
            </w:trPr>
          </w:trPrChange>
        </w:trPr>
        <w:tc>
          <w:tcPr>
            <w:tcW w:w="284" w:type="dxa"/>
            <w:tcPrChange w:id="4288" w:author="Gaston" w:date="2019-02-28T12:33:00Z">
              <w:tcPr>
                <w:tcW w:w="284" w:type="dxa"/>
              </w:tcPr>
            </w:tcPrChange>
          </w:tcPr>
          <w:p w14:paraId="3BBAB3CB" w14:textId="77777777" w:rsidR="00724F5F" w:rsidRDefault="00724F5F">
            <w:pPr>
              <w:pStyle w:val="Textetableau"/>
              <w:numPr>
                <w:ilvl w:val="0"/>
                <w:numId w:val="3"/>
              </w:numPr>
              <w:rPr>
                <w:szCs w:val="20"/>
              </w:rPr>
            </w:pPr>
          </w:p>
        </w:tc>
        <w:tc>
          <w:tcPr>
            <w:tcW w:w="9497" w:type="dxa"/>
            <w:tcPrChange w:id="4289" w:author="Gaston" w:date="2019-02-28T12:33:00Z">
              <w:tcPr>
                <w:tcW w:w="8221" w:type="dxa"/>
              </w:tcPr>
            </w:tcPrChange>
          </w:tcPr>
          <w:p w14:paraId="049042D9" w14:textId="77777777" w:rsidR="00724F5F" w:rsidRDefault="00724F5F">
            <w:pPr>
              <w:pStyle w:val="Textetableau"/>
            </w:pPr>
            <w:r>
              <w:rPr>
                <w:szCs w:val="20"/>
              </w:rPr>
              <w:t>Les fils sont à plat sur la plaquette.</w:t>
            </w:r>
          </w:p>
        </w:tc>
      </w:tr>
      <w:tr w:rsidR="00724F5F" w14:paraId="7905D130" w14:textId="77777777" w:rsidTr="00724F5F">
        <w:tblPrEx>
          <w:tblPrExChange w:id="4290" w:author="Gaston" w:date="2019-02-28T12:33:00Z">
            <w:tblPrEx>
              <w:tblW w:w="9639" w:type="dxa"/>
            </w:tblPrEx>
          </w:tblPrExChange>
        </w:tblPrEx>
        <w:trPr>
          <w:cantSplit/>
          <w:trPrChange w:id="4291" w:author="Gaston" w:date="2019-02-28T12:33:00Z">
            <w:trPr>
              <w:cantSplit/>
            </w:trPr>
          </w:trPrChange>
        </w:trPr>
        <w:tc>
          <w:tcPr>
            <w:tcW w:w="284" w:type="dxa"/>
            <w:tcPrChange w:id="4292" w:author="Gaston" w:date="2019-02-28T12:33:00Z">
              <w:tcPr>
                <w:tcW w:w="284" w:type="dxa"/>
              </w:tcPr>
            </w:tcPrChange>
          </w:tcPr>
          <w:p w14:paraId="05D3A6DD" w14:textId="77777777" w:rsidR="00724F5F" w:rsidRDefault="00724F5F">
            <w:pPr>
              <w:pStyle w:val="Textetableau"/>
              <w:numPr>
                <w:ilvl w:val="0"/>
                <w:numId w:val="3"/>
              </w:numPr>
              <w:rPr>
                <w:szCs w:val="20"/>
              </w:rPr>
            </w:pPr>
          </w:p>
        </w:tc>
        <w:tc>
          <w:tcPr>
            <w:tcW w:w="9497" w:type="dxa"/>
            <w:tcPrChange w:id="4293" w:author="Gaston" w:date="2019-02-28T12:33:00Z">
              <w:tcPr>
                <w:tcW w:w="8221" w:type="dxa"/>
              </w:tcPr>
            </w:tcPrChange>
          </w:tcPr>
          <w:p w14:paraId="23B5302C" w14:textId="77777777" w:rsidR="00724F5F" w:rsidRDefault="00724F5F">
            <w:pPr>
              <w:pStyle w:val="Textetableau"/>
            </w:pPr>
            <w:r>
              <w:rPr>
                <w:szCs w:val="20"/>
              </w:rPr>
              <w:t>Les fils sont de la bonne longueur.</w:t>
            </w:r>
          </w:p>
        </w:tc>
      </w:tr>
      <w:tr w:rsidR="00724F5F" w14:paraId="7472EFC7" w14:textId="77777777" w:rsidTr="00724F5F">
        <w:tblPrEx>
          <w:tblPrExChange w:id="4294" w:author="Gaston" w:date="2019-02-28T12:33:00Z">
            <w:tblPrEx>
              <w:tblW w:w="9639" w:type="dxa"/>
            </w:tblPrEx>
          </w:tblPrExChange>
        </w:tblPrEx>
        <w:trPr>
          <w:cantSplit/>
          <w:trPrChange w:id="4295" w:author="Gaston" w:date="2019-02-28T12:33:00Z">
            <w:trPr>
              <w:cantSplit/>
            </w:trPr>
          </w:trPrChange>
        </w:trPr>
        <w:tc>
          <w:tcPr>
            <w:tcW w:w="284" w:type="dxa"/>
            <w:tcPrChange w:id="4296" w:author="Gaston" w:date="2019-02-28T12:33:00Z">
              <w:tcPr>
                <w:tcW w:w="284" w:type="dxa"/>
              </w:tcPr>
            </w:tcPrChange>
          </w:tcPr>
          <w:p w14:paraId="6F370A08" w14:textId="77777777" w:rsidR="00724F5F" w:rsidRDefault="00724F5F">
            <w:pPr>
              <w:pStyle w:val="Textetableau"/>
              <w:numPr>
                <w:ilvl w:val="0"/>
                <w:numId w:val="3"/>
              </w:numPr>
              <w:rPr>
                <w:szCs w:val="20"/>
              </w:rPr>
            </w:pPr>
          </w:p>
        </w:tc>
        <w:tc>
          <w:tcPr>
            <w:tcW w:w="9497" w:type="dxa"/>
            <w:tcPrChange w:id="4297" w:author="Gaston" w:date="2019-02-28T12:33:00Z">
              <w:tcPr>
                <w:tcW w:w="8221" w:type="dxa"/>
              </w:tcPr>
            </w:tcPrChange>
          </w:tcPr>
          <w:p w14:paraId="2D88CED1" w14:textId="77777777" w:rsidR="00724F5F" w:rsidRDefault="00724F5F">
            <w:pPr>
              <w:pStyle w:val="Textetableau"/>
            </w:pPr>
            <w:r>
              <w:rPr>
                <w:szCs w:val="20"/>
              </w:rPr>
              <w:t xml:space="preserve">Les fils sont codés selon la couleur appropriée, se rapporter au code du </w:t>
            </w:r>
            <w:proofErr w:type="spellStart"/>
            <w:r>
              <w:rPr>
                <w:szCs w:val="20"/>
              </w:rPr>
              <w:t>wire</w:t>
            </w:r>
            <w:proofErr w:type="spellEnd"/>
            <w:r>
              <w:rPr>
                <w:szCs w:val="20"/>
              </w:rPr>
              <w:t>-wrap.</w:t>
            </w:r>
          </w:p>
        </w:tc>
      </w:tr>
      <w:tr w:rsidR="00724F5F" w14:paraId="02D3F396" w14:textId="77777777" w:rsidTr="00724F5F">
        <w:tblPrEx>
          <w:tblPrExChange w:id="4298" w:author="Gaston" w:date="2019-02-28T12:33:00Z">
            <w:tblPrEx>
              <w:tblW w:w="9639" w:type="dxa"/>
            </w:tblPrEx>
          </w:tblPrExChange>
        </w:tblPrEx>
        <w:trPr>
          <w:cantSplit/>
          <w:trPrChange w:id="4299" w:author="Gaston" w:date="2019-02-28T12:33:00Z">
            <w:trPr>
              <w:cantSplit/>
            </w:trPr>
          </w:trPrChange>
        </w:trPr>
        <w:tc>
          <w:tcPr>
            <w:tcW w:w="284" w:type="dxa"/>
            <w:tcPrChange w:id="4300" w:author="Gaston" w:date="2019-02-28T12:33:00Z">
              <w:tcPr>
                <w:tcW w:w="284" w:type="dxa"/>
              </w:tcPr>
            </w:tcPrChange>
          </w:tcPr>
          <w:p w14:paraId="7865ACE9" w14:textId="77777777" w:rsidR="00724F5F" w:rsidRDefault="00724F5F">
            <w:pPr>
              <w:pStyle w:val="Textetableau"/>
              <w:numPr>
                <w:ilvl w:val="0"/>
                <w:numId w:val="3"/>
              </w:numPr>
              <w:rPr>
                <w:szCs w:val="20"/>
              </w:rPr>
            </w:pPr>
          </w:p>
        </w:tc>
        <w:tc>
          <w:tcPr>
            <w:tcW w:w="9497" w:type="dxa"/>
            <w:tcPrChange w:id="4301" w:author="Gaston" w:date="2019-02-28T12:33:00Z">
              <w:tcPr>
                <w:tcW w:w="8221" w:type="dxa"/>
              </w:tcPr>
            </w:tcPrChange>
          </w:tcPr>
          <w:p w14:paraId="6FA75E27" w14:textId="77777777" w:rsidR="00724F5F" w:rsidRDefault="00724F5F">
            <w:pPr>
              <w:pStyle w:val="Textetableau"/>
            </w:pPr>
            <w:r>
              <w:rPr>
                <w:szCs w:val="20"/>
              </w:rPr>
              <w:t>La plaquette est correctement alimentée et possède le découplage approprié.</w:t>
            </w:r>
          </w:p>
        </w:tc>
      </w:tr>
      <w:tr w:rsidR="00724F5F" w14:paraId="32B1CF27" w14:textId="77777777" w:rsidTr="00724F5F">
        <w:tblPrEx>
          <w:tblPrExChange w:id="4302" w:author="Gaston" w:date="2019-02-28T12:33:00Z">
            <w:tblPrEx>
              <w:tblW w:w="9639" w:type="dxa"/>
            </w:tblPrEx>
          </w:tblPrExChange>
        </w:tblPrEx>
        <w:trPr>
          <w:cantSplit/>
          <w:trPrChange w:id="4303" w:author="Gaston" w:date="2019-02-28T12:33:00Z">
            <w:trPr>
              <w:cantSplit/>
            </w:trPr>
          </w:trPrChange>
        </w:trPr>
        <w:tc>
          <w:tcPr>
            <w:tcW w:w="284" w:type="dxa"/>
            <w:tcPrChange w:id="4304" w:author="Gaston" w:date="2019-02-28T12:33:00Z">
              <w:tcPr>
                <w:tcW w:w="284" w:type="dxa"/>
              </w:tcPr>
            </w:tcPrChange>
          </w:tcPr>
          <w:p w14:paraId="183466E2" w14:textId="77777777" w:rsidR="00724F5F" w:rsidRDefault="00724F5F">
            <w:pPr>
              <w:pStyle w:val="Textetableau"/>
              <w:numPr>
                <w:ilvl w:val="0"/>
                <w:numId w:val="3"/>
              </w:numPr>
              <w:rPr>
                <w:szCs w:val="20"/>
              </w:rPr>
            </w:pPr>
          </w:p>
        </w:tc>
        <w:tc>
          <w:tcPr>
            <w:tcW w:w="9497" w:type="dxa"/>
            <w:tcPrChange w:id="4305" w:author="Gaston" w:date="2019-02-28T12:33:00Z">
              <w:tcPr>
                <w:tcW w:w="8221" w:type="dxa"/>
              </w:tcPr>
            </w:tcPrChange>
          </w:tcPr>
          <w:p w14:paraId="2D5BB815" w14:textId="77777777" w:rsidR="00724F5F" w:rsidRDefault="00724F5F">
            <w:pPr>
              <w:pStyle w:val="Textetableau"/>
            </w:pPr>
            <w:r>
              <w:rPr>
                <w:szCs w:val="20"/>
              </w:rPr>
              <w:t>Les circuits intégrés sont correctement alimentés et ils possèdent le découplage requis.</w:t>
            </w:r>
          </w:p>
        </w:tc>
      </w:tr>
      <w:tr w:rsidR="00724F5F" w14:paraId="0DCD6A71" w14:textId="77777777" w:rsidTr="00724F5F">
        <w:tblPrEx>
          <w:tblPrExChange w:id="4306" w:author="Gaston" w:date="2019-02-28T12:33:00Z">
            <w:tblPrEx>
              <w:tblW w:w="9639" w:type="dxa"/>
            </w:tblPrEx>
          </w:tblPrExChange>
        </w:tblPrEx>
        <w:trPr>
          <w:cantSplit/>
          <w:trPrChange w:id="4307" w:author="Gaston" w:date="2019-02-28T12:33:00Z">
            <w:trPr>
              <w:cantSplit/>
            </w:trPr>
          </w:trPrChange>
        </w:trPr>
        <w:tc>
          <w:tcPr>
            <w:tcW w:w="284" w:type="dxa"/>
            <w:tcPrChange w:id="4308" w:author="Gaston" w:date="2019-02-28T12:33:00Z">
              <w:tcPr>
                <w:tcW w:w="284" w:type="dxa"/>
              </w:tcPr>
            </w:tcPrChange>
          </w:tcPr>
          <w:p w14:paraId="6A64D69E" w14:textId="77777777" w:rsidR="00724F5F" w:rsidRDefault="00724F5F">
            <w:pPr>
              <w:pStyle w:val="Textetableau"/>
              <w:numPr>
                <w:ilvl w:val="0"/>
                <w:numId w:val="3"/>
              </w:numPr>
              <w:rPr>
                <w:szCs w:val="20"/>
              </w:rPr>
            </w:pPr>
          </w:p>
        </w:tc>
        <w:tc>
          <w:tcPr>
            <w:tcW w:w="9497" w:type="dxa"/>
            <w:tcPrChange w:id="4309" w:author="Gaston" w:date="2019-02-28T12:33:00Z">
              <w:tcPr>
                <w:tcW w:w="8221" w:type="dxa"/>
              </w:tcPr>
            </w:tcPrChange>
          </w:tcPr>
          <w:p w14:paraId="398A683B" w14:textId="77777777" w:rsidR="00724F5F" w:rsidRDefault="00724F5F">
            <w:pPr>
              <w:pStyle w:val="Textetableau"/>
            </w:pPr>
            <w:r>
              <w:rPr>
                <w:szCs w:val="20"/>
              </w:rPr>
              <w:t>Les circuits intégrés sont tous dans le même sens.</w:t>
            </w:r>
          </w:p>
        </w:tc>
      </w:tr>
      <w:tr w:rsidR="00724F5F" w14:paraId="519B41D2" w14:textId="77777777" w:rsidTr="00724F5F">
        <w:tblPrEx>
          <w:tblPrExChange w:id="4310" w:author="Gaston" w:date="2019-02-28T12:33:00Z">
            <w:tblPrEx>
              <w:tblW w:w="9639" w:type="dxa"/>
            </w:tblPrEx>
          </w:tblPrExChange>
        </w:tblPrEx>
        <w:trPr>
          <w:cantSplit/>
          <w:trPrChange w:id="4311" w:author="Gaston" w:date="2019-02-28T12:33:00Z">
            <w:trPr>
              <w:cantSplit/>
            </w:trPr>
          </w:trPrChange>
        </w:trPr>
        <w:tc>
          <w:tcPr>
            <w:tcW w:w="284" w:type="dxa"/>
            <w:tcPrChange w:id="4312" w:author="Gaston" w:date="2019-02-28T12:33:00Z">
              <w:tcPr>
                <w:tcW w:w="284" w:type="dxa"/>
              </w:tcPr>
            </w:tcPrChange>
          </w:tcPr>
          <w:p w14:paraId="1C791DB6" w14:textId="77777777" w:rsidR="00724F5F" w:rsidRDefault="00724F5F">
            <w:pPr>
              <w:pStyle w:val="Textetableau"/>
              <w:numPr>
                <w:ilvl w:val="0"/>
                <w:numId w:val="3"/>
              </w:numPr>
              <w:rPr>
                <w:szCs w:val="20"/>
              </w:rPr>
            </w:pPr>
          </w:p>
        </w:tc>
        <w:tc>
          <w:tcPr>
            <w:tcW w:w="9497" w:type="dxa"/>
            <w:tcPrChange w:id="4313" w:author="Gaston" w:date="2019-02-28T12:33:00Z">
              <w:tcPr>
                <w:tcW w:w="8221" w:type="dxa"/>
              </w:tcPr>
            </w:tcPrChange>
          </w:tcPr>
          <w:p w14:paraId="6D758C7B" w14:textId="77777777" w:rsidR="00724F5F" w:rsidRDefault="00724F5F">
            <w:pPr>
              <w:pStyle w:val="Textetableau"/>
            </w:pPr>
            <w:r>
              <w:rPr>
                <w:szCs w:val="20"/>
              </w:rPr>
              <w:t>Le montage est solide.</w:t>
            </w:r>
          </w:p>
        </w:tc>
      </w:tr>
      <w:tr w:rsidR="00724F5F" w14:paraId="6B4AF547" w14:textId="77777777" w:rsidTr="00724F5F">
        <w:tblPrEx>
          <w:tblPrExChange w:id="4314" w:author="Gaston" w:date="2019-02-28T12:33:00Z">
            <w:tblPrEx>
              <w:tblW w:w="9639" w:type="dxa"/>
            </w:tblPrEx>
          </w:tblPrExChange>
        </w:tblPrEx>
        <w:trPr>
          <w:cantSplit/>
          <w:trPrChange w:id="4315" w:author="Gaston" w:date="2019-02-28T12:33:00Z">
            <w:trPr>
              <w:cantSplit/>
            </w:trPr>
          </w:trPrChange>
        </w:trPr>
        <w:tc>
          <w:tcPr>
            <w:tcW w:w="284" w:type="dxa"/>
            <w:tcPrChange w:id="4316" w:author="Gaston" w:date="2019-02-28T12:33:00Z">
              <w:tcPr>
                <w:tcW w:w="284" w:type="dxa"/>
              </w:tcPr>
            </w:tcPrChange>
          </w:tcPr>
          <w:p w14:paraId="4C38E7EF" w14:textId="77777777" w:rsidR="00724F5F" w:rsidRDefault="00724F5F">
            <w:pPr>
              <w:pStyle w:val="Textetableau"/>
              <w:numPr>
                <w:ilvl w:val="0"/>
                <w:numId w:val="3"/>
              </w:numPr>
              <w:rPr>
                <w:szCs w:val="20"/>
              </w:rPr>
            </w:pPr>
          </w:p>
        </w:tc>
        <w:tc>
          <w:tcPr>
            <w:tcW w:w="9497" w:type="dxa"/>
            <w:tcPrChange w:id="4317" w:author="Gaston" w:date="2019-02-28T12:33:00Z">
              <w:tcPr>
                <w:tcW w:w="8221" w:type="dxa"/>
              </w:tcPr>
            </w:tcPrChange>
          </w:tcPr>
          <w:p w14:paraId="3E26A313" w14:textId="77777777" w:rsidR="00724F5F" w:rsidRDefault="00724F5F">
            <w:pPr>
              <w:pStyle w:val="Textetableau"/>
            </w:pPr>
            <w:r>
              <w:rPr>
                <w:szCs w:val="20"/>
              </w:rPr>
              <w:t>Le montage a belle apparence.</w:t>
            </w:r>
          </w:p>
        </w:tc>
      </w:tr>
      <w:tr w:rsidR="00724F5F" w14:paraId="00C27B8B" w14:textId="77777777" w:rsidTr="00724F5F">
        <w:tblPrEx>
          <w:tblPrExChange w:id="4318" w:author="Gaston" w:date="2019-02-28T12:33:00Z">
            <w:tblPrEx>
              <w:tblW w:w="9639" w:type="dxa"/>
            </w:tblPrEx>
          </w:tblPrExChange>
        </w:tblPrEx>
        <w:trPr>
          <w:cantSplit/>
          <w:trPrChange w:id="4319" w:author="Gaston" w:date="2019-02-28T12:33:00Z">
            <w:trPr>
              <w:cantSplit/>
            </w:trPr>
          </w:trPrChange>
        </w:trPr>
        <w:tc>
          <w:tcPr>
            <w:tcW w:w="284" w:type="dxa"/>
            <w:tcPrChange w:id="4320" w:author="Gaston" w:date="2019-02-28T12:33:00Z">
              <w:tcPr>
                <w:tcW w:w="284" w:type="dxa"/>
              </w:tcPr>
            </w:tcPrChange>
          </w:tcPr>
          <w:p w14:paraId="35B09BC8" w14:textId="77777777" w:rsidR="00724F5F" w:rsidRDefault="00724F5F">
            <w:pPr>
              <w:pStyle w:val="Textetableau"/>
              <w:numPr>
                <w:ilvl w:val="0"/>
                <w:numId w:val="3"/>
              </w:numPr>
              <w:rPr>
                <w:szCs w:val="20"/>
              </w:rPr>
            </w:pPr>
          </w:p>
        </w:tc>
        <w:tc>
          <w:tcPr>
            <w:tcW w:w="9497" w:type="dxa"/>
            <w:tcPrChange w:id="4321" w:author="Gaston" w:date="2019-02-28T12:33:00Z">
              <w:tcPr>
                <w:tcW w:w="8221" w:type="dxa"/>
              </w:tcPr>
            </w:tcPrChange>
          </w:tcPr>
          <w:p w14:paraId="53550C37" w14:textId="77777777" w:rsidR="00724F5F" w:rsidRDefault="00724F5F">
            <w:pPr>
              <w:pStyle w:val="Textetableau"/>
            </w:pPr>
            <w:r>
              <w:rPr>
                <w:szCs w:val="20"/>
              </w:rPr>
              <w:t>Les fils ne font pas de détours inutiles.</w:t>
            </w:r>
          </w:p>
        </w:tc>
      </w:tr>
      <w:tr w:rsidR="00724F5F" w14:paraId="663FDF0C" w14:textId="77777777" w:rsidTr="00724F5F">
        <w:tblPrEx>
          <w:tblPrExChange w:id="4322" w:author="Gaston" w:date="2019-02-28T12:33:00Z">
            <w:tblPrEx>
              <w:tblW w:w="9639" w:type="dxa"/>
            </w:tblPrEx>
          </w:tblPrExChange>
        </w:tblPrEx>
        <w:trPr>
          <w:cantSplit/>
          <w:trPrChange w:id="4323" w:author="Gaston" w:date="2019-02-28T12:33:00Z">
            <w:trPr>
              <w:cantSplit/>
            </w:trPr>
          </w:trPrChange>
        </w:trPr>
        <w:tc>
          <w:tcPr>
            <w:tcW w:w="284" w:type="dxa"/>
            <w:tcPrChange w:id="4324" w:author="Gaston" w:date="2019-02-28T12:33:00Z">
              <w:tcPr>
                <w:tcW w:w="284" w:type="dxa"/>
              </w:tcPr>
            </w:tcPrChange>
          </w:tcPr>
          <w:p w14:paraId="400A23A4" w14:textId="77777777" w:rsidR="00724F5F" w:rsidRDefault="00724F5F">
            <w:pPr>
              <w:pStyle w:val="Textetableau"/>
              <w:numPr>
                <w:ilvl w:val="0"/>
                <w:numId w:val="3"/>
              </w:numPr>
              <w:rPr>
                <w:szCs w:val="20"/>
              </w:rPr>
            </w:pPr>
          </w:p>
        </w:tc>
        <w:tc>
          <w:tcPr>
            <w:tcW w:w="9497" w:type="dxa"/>
            <w:tcPrChange w:id="4325" w:author="Gaston" w:date="2019-02-28T12:33:00Z">
              <w:tcPr>
                <w:tcW w:w="8221" w:type="dxa"/>
              </w:tcPr>
            </w:tcPrChange>
          </w:tcPr>
          <w:p w14:paraId="6006217F" w14:textId="77777777" w:rsidR="00724F5F" w:rsidRDefault="00724F5F">
            <w:pPr>
              <w:pStyle w:val="Textetableau"/>
            </w:pPr>
            <w:r>
              <w:rPr>
                <w:szCs w:val="20"/>
              </w:rPr>
              <w:t>L'ajustement des potentiomètres est facile</w:t>
            </w:r>
            <w:ins w:id="4326" w:author="Gaston" w:date="2019-02-28T12:33:00Z">
              <w:r w:rsidR="00290695">
                <w:rPr>
                  <w:szCs w:val="20"/>
                </w:rPr>
                <w:t xml:space="preserve"> d’accès</w:t>
              </w:r>
            </w:ins>
            <w:r>
              <w:rPr>
                <w:szCs w:val="20"/>
              </w:rPr>
              <w:t>.</w:t>
            </w:r>
          </w:p>
        </w:tc>
      </w:tr>
      <w:tr w:rsidR="00724F5F" w14:paraId="3EFA36B0" w14:textId="77777777" w:rsidTr="00724F5F">
        <w:tblPrEx>
          <w:tblPrExChange w:id="4327" w:author="Gaston" w:date="2019-02-28T12:33:00Z">
            <w:tblPrEx>
              <w:tblW w:w="9639" w:type="dxa"/>
            </w:tblPrEx>
          </w:tblPrExChange>
        </w:tblPrEx>
        <w:trPr>
          <w:cantSplit/>
          <w:trPrChange w:id="4328" w:author="Gaston" w:date="2019-02-28T12:33:00Z">
            <w:trPr>
              <w:cantSplit/>
            </w:trPr>
          </w:trPrChange>
        </w:trPr>
        <w:tc>
          <w:tcPr>
            <w:tcW w:w="284" w:type="dxa"/>
            <w:tcPrChange w:id="4329" w:author="Gaston" w:date="2019-02-28T12:33:00Z">
              <w:tcPr>
                <w:tcW w:w="284" w:type="dxa"/>
              </w:tcPr>
            </w:tcPrChange>
          </w:tcPr>
          <w:p w14:paraId="3B5CCE5D" w14:textId="77777777" w:rsidR="00724F5F" w:rsidRDefault="00724F5F">
            <w:pPr>
              <w:pStyle w:val="Textetableau"/>
              <w:numPr>
                <w:ilvl w:val="0"/>
                <w:numId w:val="3"/>
              </w:numPr>
              <w:rPr>
                <w:szCs w:val="20"/>
              </w:rPr>
            </w:pPr>
          </w:p>
        </w:tc>
        <w:tc>
          <w:tcPr>
            <w:tcW w:w="9497" w:type="dxa"/>
            <w:tcPrChange w:id="4330" w:author="Gaston" w:date="2019-02-28T12:33:00Z">
              <w:tcPr>
                <w:tcW w:w="8221" w:type="dxa"/>
              </w:tcPr>
            </w:tcPrChange>
          </w:tcPr>
          <w:p w14:paraId="72659B0D" w14:textId="77777777" w:rsidR="00724F5F" w:rsidRDefault="00724F5F" w:rsidP="000B5A6C">
            <w:pPr>
              <w:pStyle w:val="Textetableau"/>
            </w:pPr>
            <w:r>
              <w:rPr>
                <w:szCs w:val="20"/>
              </w:rPr>
              <w:t>Le circuit n'affiche pas d'intermittence d</w:t>
            </w:r>
            <w:ins w:id="4331" w:author="Gaston" w:date="2019-02-28T12:34:00Z">
              <w:r w:rsidR="00BB7933">
                <w:rPr>
                  <w:szCs w:val="20"/>
                </w:rPr>
                <w:t>û</w:t>
              </w:r>
            </w:ins>
            <w:del w:id="4332" w:author="Gaston" w:date="2019-02-28T12:34:00Z">
              <w:r w:rsidDel="00BB7933">
                <w:rPr>
                  <w:szCs w:val="20"/>
                </w:rPr>
                <w:delText>u</w:delText>
              </w:r>
            </w:del>
            <w:r>
              <w:rPr>
                <w:szCs w:val="20"/>
              </w:rPr>
              <w:t xml:space="preserve"> au montage ou à la plaquette.</w:t>
            </w:r>
          </w:p>
        </w:tc>
      </w:tr>
      <w:tr w:rsidR="00724F5F" w14:paraId="3E921D3A" w14:textId="77777777" w:rsidTr="00724F5F">
        <w:tblPrEx>
          <w:tblPrExChange w:id="4333" w:author="Gaston" w:date="2019-02-28T12:33:00Z">
            <w:tblPrEx>
              <w:tblW w:w="9639" w:type="dxa"/>
            </w:tblPrEx>
          </w:tblPrExChange>
        </w:tblPrEx>
        <w:trPr>
          <w:cantSplit/>
          <w:trPrChange w:id="4334" w:author="Gaston" w:date="2019-02-28T12:33:00Z">
            <w:trPr>
              <w:cantSplit/>
            </w:trPr>
          </w:trPrChange>
        </w:trPr>
        <w:tc>
          <w:tcPr>
            <w:tcW w:w="9781" w:type="dxa"/>
            <w:gridSpan w:val="2"/>
            <w:shd w:val="clear" w:color="auto" w:fill="E0E0E0"/>
            <w:tcPrChange w:id="4335" w:author="Gaston" w:date="2019-02-28T12:33:00Z">
              <w:tcPr>
                <w:tcW w:w="8505" w:type="dxa"/>
                <w:gridSpan w:val="2"/>
                <w:shd w:val="clear" w:color="auto" w:fill="E0E0E0"/>
              </w:tcPr>
            </w:tcPrChange>
          </w:tcPr>
          <w:p w14:paraId="2010C63F" w14:textId="77777777" w:rsidR="00724F5F" w:rsidRDefault="00724F5F">
            <w:pPr>
              <w:pStyle w:val="Textetableau"/>
            </w:pPr>
            <w:del w:id="4336" w:author="Gaston" w:date="2019-02-28T12:25:00Z">
              <w:r w:rsidDel="00042044">
                <w:delText>TOTAL</w:delText>
              </w:r>
            </w:del>
            <w:ins w:id="4337" w:author="Gaston" w:date="2019-02-28T12:25:00Z">
              <w:r>
                <w:t xml:space="preserve">     </w:t>
              </w:r>
            </w:ins>
          </w:p>
        </w:tc>
      </w:tr>
    </w:tbl>
    <w:p w14:paraId="067818B5" w14:textId="77777777" w:rsidR="00782100" w:rsidRDefault="00782100">
      <w:r>
        <w:br w:type="page"/>
      </w:r>
    </w:p>
    <w:tbl>
      <w:tblPr>
        <w:tblW w:w="9781"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338" w:author="Gaston" w:date="2019-02-28T12:35: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497"/>
        <w:tblGridChange w:id="4339">
          <w:tblGrid>
            <w:gridCol w:w="284"/>
            <w:gridCol w:w="8221"/>
          </w:tblGrid>
        </w:tblGridChange>
      </w:tblGrid>
      <w:tr w:rsidR="00532EDF" w14:paraId="0A40ACD2" w14:textId="77777777" w:rsidTr="00532EDF">
        <w:trPr>
          <w:cantSplit/>
          <w:ins w:id="4340" w:author="Gaston" w:date="2019-02-28T12:35:00Z"/>
          <w:trPrChange w:id="4341" w:author="Gaston" w:date="2019-02-28T12:35:00Z">
            <w:trPr>
              <w:cantSplit/>
            </w:trPr>
          </w:trPrChange>
        </w:trPr>
        <w:tc>
          <w:tcPr>
            <w:tcW w:w="9781" w:type="dxa"/>
            <w:gridSpan w:val="2"/>
            <w:tcBorders>
              <w:top w:val="single" w:sz="4" w:space="0" w:color="auto"/>
            </w:tcBorders>
            <w:shd w:val="clear" w:color="auto" w:fill="D9D9D9" w:themeFill="background1" w:themeFillShade="D9"/>
            <w:tcPrChange w:id="4342" w:author="Gaston" w:date="2019-02-28T12:35:00Z">
              <w:tcPr>
                <w:tcW w:w="8505" w:type="dxa"/>
                <w:gridSpan w:val="2"/>
                <w:tcBorders>
                  <w:top w:val="single" w:sz="4" w:space="0" w:color="auto"/>
                </w:tcBorders>
              </w:tcPr>
            </w:tcPrChange>
          </w:tcPr>
          <w:p w14:paraId="48589B0A" w14:textId="77777777" w:rsidR="00532EDF" w:rsidRPr="009A7F4A" w:rsidRDefault="00532EDF">
            <w:pPr>
              <w:pStyle w:val="Titre1"/>
              <w:rPr>
                <w:ins w:id="4343" w:author="Gaston" w:date="2019-02-28T12:35:00Z"/>
              </w:rPr>
              <w:pPrChange w:id="4344" w:author="Gaston" w:date="2019-02-28T18:22:00Z">
                <w:pPr>
                  <w:pStyle w:val="Textetableau"/>
                </w:pPr>
              </w:pPrChange>
            </w:pPr>
            <w:bookmarkStart w:id="4345" w:name="_Toc2273858"/>
            <w:ins w:id="4346" w:author="Gaston" w:date="2019-02-28T12:35:00Z">
              <w:r w:rsidRPr="0032774E">
                <w:lastRenderedPageBreak/>
                <w:t>Liste de pièces avec évaluation du coût</w:t>
              </w:r>
              <w:bookmarkEnd w:id="4345"/>
            </w:ins>
          </w:p>
        </w:tc>
      </w:tr>
      <w:tr w:rsidR="00532EDF" w14:paraId="541439CC" w14:textId="77777777" w:rsidTr="00532EDF">
        <w:tblPrEx>
          <w:tblPrExChange w:id="4347" w:author="Gaston" w:date="2019-02-28T12:35:00Z">
            <w:tblPrEx>
              <w:tblW w:w="9639" w:type="dxa"/>
            </w:tblPrEx>
          </w:tblPrExChange>
        </w:tblPrEx>
        <w:trPr>
          <w:cantSplit/>
          <w:trPrChange w:id="4348" w:author="Gaston" w:date="2019-02-28T12:35:00Z">
            <w:trPr>
              <w:cantSplit/>
            </w:trPr>
          </w:trPrChange>
        </w:trPr>
        <w:tc>
          <w:tcPr>
            <w:tcW w:w="284" w:type="dxa"/>
            <w:tcBorders>
              <w:top w:val="single" w:sz="4" w:space="0" w:color="auto"/>
            </w:tcBorders>
            <w:tcPrChange w:id="4349" w:author="Gaston" w:date="2019-02-28T12:35:00Z">
              <w:tcPr>
                <w:tcW w:w="284" w:type="dxa"/>
                <w:tcBorders>
                  <w:top w:val="single" w:sz="4" w:space="0" w:color="auto"/>
                </w:tcBorders>
              </w:tcPr>
            </w:tcPrChange>
          </w:tcPr>
          <w:p w14:paraId="6E32B420" w14:textId="77777777" w:rsidR="00532EDF" w:rsidRDefault="00532EDF">
            <w:pPr>
              <w:pStyle w:val="Textetableau"/>
              <w:numPr>
                <w:ilvl w:val="0"/>
                <w:numId w:val="3"/>
              </w:numPr>
              <w:rPr>
                <w:szCs w:val="20"/>
              </w:rPr>
            </w:pPr>
          </w:p>
        </w:tc>
        <w:tc>
          <w:tcPr>
            <w:tcW w:w="9497" w:type="dxa"/>
            <w:tcBorders>
              <w:top w:val="single" w:sz="4" w:space="0" w:color="auto"/>
            </w:tcBorders>
            <w:tcPrChange w:id="4350" w:author="Gaston" w:date="2019-02-28T12:35:00Z">
              <w:tcPr>
                <w:tcW w:w="8221" w:type="dxa"/>
                <w:tcBorders>
                  <w:top w:val="single" w:sz="4" w:space="0" w:color="auto"/>
                </w:tcBorders>
              </w:tcPr>
            </w:tcPrChange>
          </w:tcPr>
          <w:p w14:paraId="2A35268A" w14:textId="77777777" w:rsidR="00532EDF" w:rsidRDefault="00532EDF">
            <w:pPr>
              <w:pStyle w:val="Textetableau"/>
            </w:pPr>
            <w:r>
              <w:rPr>
                <w:szCs w:val="16"/>
              </w:rPr>
              <w:t>Le code de référence de chaque composant du diagramme est présent.</w:t>
            </w:r>
          </w:p>
        </w:tc>
      </w:tr>
      <w:tr w:rsidR="00532EDF" w14:paraId="0DE2A53A" w14:textId="77777777" w:rsidTr="00532EDF">
        <w:tblPrEx>
          <w:tblPrExChange w:id="4351" w:author="Gaston" w:date="2019-02-28T12:35:00Z">
            <w:tblPrEx>
              <w:tblW w:w="9639" w:type="dxa"/>
            </w:tblPrEx>
          </w:tblPrExChange>
        </w:tblPrEx>
        <w:trPr>
          <w:cantSplit/>
          <w:trPrChange w:id="4352" w:author="Gaston" w:date="2019-02-28T12:35:00Z">
            <w:trPr>
              <w:cantSplit/>
            </w:trPr>
          </w:trPrChange>
        </w:trPr>
        <w:tc>
          <w:tcPr>
            <w:tcW w:w="284" w:type="dxa"/>
            <w:tcPrChange w:id="4353" w:author="Gaston" w:date="2019-02-28T12:35:00Z">
              <w:tcPr>
                <w:tcW w:w="284" w:type="dxa"/>
              </w:tcPr>
            </w:tcPrChange>
          </w:tcPr>
          <w:p w14:paraId="26FA33C2" w14:textId="77777777" w:rsidR="00532EDF" w:rsidRDefault="00532EDF">
            <w:pPr>
              <w:pStyle w:val="Textetableau"/>
              <w:numPr>
                <w:ilvl w:val="0"/>
                <w:numId w:val="3"/>
              </w:numPr>
              <w:rPr>
                <w:szCs w:val="20"/>
              </w:rPr>
            </w:pPr>
          </w:p>
        </w:tc>
        <w:tc>
          <w:tcPr>
            <w:tcW w:w="9497" w:type="dxa"/>
            <w:tcPrChange w:id="4354" w:author="Gaston" w:date="2019-02-28T12:35:00Z">
              <w:tcPr>
                <w:tcW w:w="8221" w:type="dxa"/>
              </w:tcPr>
            </w:tcPrChange>
          </w:tcPr>
          <w:p w14:paraId="67A05B7C" w14:textId="77777777" w:rsidR="00532EDF" w:rsidRDefault="00532EDF">
            <w:pPr>
              <w:pStyle w:val="Textetableau"/>
            </w:pPr>
            <w:r>
              <w:t>Le tableau est généré à partir du fichier BOM et toute l’information est en français.</w:t>
            </w:r>
          </w:p>
        </w:tc>
      </w:tr>
      <w:tr w:rsidR="00532EDF" w14:paraId="378C837D" w14:textId="77777777" w:rsidTr="00532EDF">
        <w:tblPrEx>
          <w:tblPrExChange w:id="4355" w:author="Gaston" w:date="2019-02-28T12:35:00Z">
            <w:tblPrEx>
              <w:tblW w:w="9639" w:type="dxa"/>
            </w:tblPrEx>
          </w:tblPrExChange>
        </w:tblPrEx>
        <w:trPr>
          <w:cantSplit/>
          <w:trPrChange w:id="4356" w:author="Gaston" w:date="2019-02-28T12:35:00Z">
            <w:trPr>
              <w:cantSplit/>
            </w:trPr>
          </w:trPrChange>
        </w:trPr>
        <w:tc>
          <w:tcPr>
            <w:tcW w:w="284" w:type="dxa"/>
            <w:tcPrChange w:id="4357" w:author="Gaston" w:date="2019-02-28T12:35:00Z">
              <w:tcPr>
                <w:tcW w:w="284" w:type="dxa"/>
              </w:tcPr>
            </w:tcPrChange>
          </w:tcPr>
          <w:p w14:paraId="4AE95B3E" w14:textId="77777777" w:rsidR="00532EDF" w:rsidRDefault="00532EDF">
            <w:pPr>
              <w:pStyle w:val="Textetableau"/>
              <w:numPr>
                <w:ilvl w:val="0"/>
                <w:numId w:val="3"/>
              </w:numPr>
              <w:rPr>
                <w:szCs w:val="20"/>
              </w:rPr>
            </w:pPr>
          </w:p>
        </w:tc>
        <w:tc>
          <w:tcPr>
            <w:tcW w:w="9497" w:type="dxa"/>
            <w:tcPrChange w:id="4358" w:author="Gaston" w:date="2019-02-28T12:35:00Z">
              <w:tcPr>
                <w:tcW w:w="8221" w:type="dxa"/>
              </w:tcPr>
            </w:tcPrChange>
          </w:tcPr>
          <w:p w14:paraId="755E23B3" w14:textId="77777777" w:rsidR="00532EDF" w:rsidRDefault="00532EDF">
            <w:pPr>
              <w:pStyle w:val="Textetableau"/>
            </w:pPr>
            <w:r>
              <w:rPr>
                <w:szCs w:val="16"/>
              </w:rPr>
              <w:t>Le numéro du composant utilisé (lorsqu'il y en a un) est présent.</w:t>
            </w:r>
          </w:p>
        </w:tc>
      </w:tr>
      <w:tr w:rsidR="00532EDF" w14:paraId="2FFD3E65" w14:textId="77777777" w:rsidTr="00532EDF">
        <w:tblPrEx>
          <w:tblPrExChange w:id="4359" w:author="Gaston" w:date="2019-02-28T12:35:00Z">
            <w:tblPrEx>
              <w:tblW w:w="9639" w:type="dxa"/>
            </w:tblPrEx>
          </w:tblPrExChange>
        </w:tblPrEx>
        <w:trPr>
          <w:cantSplit/>
          <w:trPrChange w:id="4360" w:author="Gaston" w:date="2019-02-28T12:35:00Z">
            <w:trPr>
              <w:cantSplit/>
            </w:trPr>
          </w:trPrChange>
        </w:trPr>
        <w:tc>
          <w:tcPr>
            <w:tcW w:w="284" w:type="dxa"/>
            <w:tcPrChange w:id="4361" w:author="Gaston" w:date="2019-02-28T12:35:00Z">
              <w:tcPr>
                <w:tcW w:w="284" w:type="dxa"/>
              </w:tcPr>
            </w:tcPrChange>
          </w:tcPr>
          <w:p w14:paraId="249D16D2" w14:textId="77777777" w:rsidR="00532EDF" w:rsidRDefault="00532EDF">
            <w:pPr>
              <w:pStyle w:val="Textetableau"/>
              <w:numPr>
                <w:ilvl w:val="0"/>
                <w:numId w:val="3"/>
              </w:numPr>
              <w:rPr>
                <w:szCs w:val="20"/>
              </w:rPr>
            </w:pPr>
          </w:p>
        </w:tc>
        <w:tc>
          <w:tcPr>
            <w:tcW w:w="9497" w:type="dxa"/>
            <w:tcPrChange w:id="4362" w:author="Gaston" w:date="2019-02-28T12:35:00Z">
              <w:tcPr>
                <w:tcW w:w="8221" w:type="dxa"/>
              </w:tcPr>
            </w:tcPrChange>
          </w:tcPr>
          <w:p w14:paraId="398149E9" w14:textId="77777777" w:rsidR="00532EDF" w:rsidRDefault="00532EDF">
            <w:pPr>
              <w:pStyle w:val="Textetableau"/>
            </w:pPr>
            <w:r>
              <w:rPr>
                <w:szCs w:val="16"/>
              </w:rPr>
              <w:t>La valeur du composant à utiliser (lorsque le composant a une valeur particulière) est indiquée.</w:t>
            </w:r>
          </w:p>
        </w:tc>
      </w:tr>
      <w:tr w:rsidR="00532EDF" w14:paraId="209E2D04" w14:textId="77777777" w:rsidTr="00532EDF">
        <w:tblPrEx>
          <w:tblPrExChange w:id="4363" w:author="Gaston" w:date="2019-02-28T12:35:00Z">
            <w:tblPrEx>
              <w:tblW w:w="9639" w:type="dxa"/>
            </w:tblPrEx>
          </w:tblPrExChange>
        </w:tblPrEx>
        <w:trPr>
          <w:cantSplit/>
          <w:trPrChange w:id="4364" w:author="Gaston" w:date="2019-02-28T12:35:00Z">
            <w:trPr>
              <w:cantSplit/>
            </w:trPr>
          </w:trPrChange>
        </w:trPr>
        <w:tc>
          <w:tcPr>
            <w:tcW w:w="284" w:type="dxa"/>
            <w:tcPrChange w:id="4365" w:author="Gaston" w:date="2019-02-28T12:35:00Z">
              <w:tcPr>
                <w:tcW w:w="284" w:type="dxa"/>
              </w:tcPr>
            </w:tcPrChange>
          </w:tcPr>
          <w:p w14:paraId="214F7EDC" w14:textId="77777777" w:rsidR="00532EDF" w:rsidRDefault="00532EDF">
            <w:pPr>
              <w:pStyle w:val="Textetableau"/>
              <w:numPr>
                <w:ilvl w:val="0"/>
                <w:numId w:val="3"/>
              </w:numPr>
              <w:rPr>
                <w:szCs w:val="20"/>
              </w:rPr>
            </w:pPr>
          </w:p>
        </w:tc>
        <w:tc>
          <w:tcPr>
            <w:tcW w:w="9497" w:type="dxa"/>
            <w:tcPrChange w:id="4366" w:author="Gaston" w:date="2019-02-28T12:35:00Z">
              <w:tcPr>
                <w:tcW w:w="8221" w:type="dxa"/>
              </w:tcPr>
            </w:tcPrChange>
          </w:tcPr>
          <w:p w14:paraId="01C2936B" w14:textId="77777777" w:rsidR="00532EDF" w:rsidRDefault="00532EDF">
            <w:pPr>
              <w:pStyle w:val="Textetableau"/>
              <w:rPr>
                <w:szCs w:val="16"/>
              </w:rPr>
            </w:pPr>
            <w:r>
              <w:rPr>
                <w:szCs w:val="16"/>
              </w:rPr>
              <w:t>Toutes les caractéristiques requises pour un composant sont présentes.</w:t>
            </w:r>
          </w:p>
        </w:tc>
      </w:tr>
      <w:tr w:rsidR="00532EDF" w14:paraId="002356DF" w14:textId="77777777" w:rsidTr="00532EDF">
        <w:tblPrEx>
          <w:tblPrExChange w:id="4367" w:author="Gaston" w:date="2019-02-28T12:35:00Z">
            <w:tblPrEx>
              <w:tblW w:w="9639" w:type="dxa"/>
            </w:tblPrEx>
          </w:tblPrExChange>
        </w:tblPrEx>
        <w:trPr>
          <w:cantSplit/>
          <w:trPrChange w:id="4368" w:author="Gaston" w:date="2019-02-28T12:35:00Z">
            <w:trPr>
              <w:cantSplit/>
            </w:trPr>
          </w:trPrChange>
        </w:trPr>
        <w:tc>
          <w:tcPr>
            <w:tcW w:w="284" w:type="dxa"/>
            <w:tcPrChange w:id="4369" w:author="Gaston" w:date="2019-02-28T12:35:00Z">
              <w:tcPr>
                <w:tcW w:w="284" w:type="dxa"/>
              </w:tcPr>
            </w:tcPrChange>
          </w:tcPr>
          <w:p w14:paraId="6F31AE52" w14:textId="77777777" w:rsidR="00532EDF" w:rsidRDefault="00532EDF">
            <w:pPr>
              <w:pStyle w:val="Textetableau"/>
              <w:numPr>
                <w:ilvl w:val="0"/>
                <w:numId w:val="3"/>
              </w:numPr>
              <w:rPr>
                <w:szCs w:val="20"/>
              </w:rPr>
            </w:pPr>
          </w:p>
        </w:tc>
        <w:tc>
          <w:tcPr>
            <w:tcW w:w="9497" w:type="dxa"/>
            <w:tcPrChange w:id="4370" w:author="Gaston" w:date="2019-02-28T12:35:00Z">
              <w:tcPr>
                <w:tcW w:w="8221" w:type="dxa"/>
              </w:tcPr>
            </w:tcPrChange>
          </w:tcPr>
          <w:p w14:paraId="5FF975A6" w14:textId="77777777" w:rsidR="00532EDF" w:rsidRDefault="00532EDF">
            <w:pPr>
              <w:pStyle w:val="Textetableau"/>
              <w:rPr>
                <w:szCs w:val="16"/>
              </w:rPr>
            </w:pPr>
            <w:r>
              <w:rPr>
                <w:szCs w:val="16"/>
              </w:rPr>
              <w:t>L'unité de mesure de la valeur du composant à utiliser est présente, si elle s’applique.</w:t>
            </w:r>
          </w:p>
        </w:tc>
      </w:tr>
      <w:tr w:rsidR="00532EDF" w14:paraId="1CDD44BC" w14:textId="77777777" w:rsidTr="00532EDF">
        <w:tblPrEx>
          <w:tblPrExChange w:id="4371" w:author="Gaston" w:date="2019-02-28T12:35:00Z">
            <w:tblPrEx>
              <w:tblW w:w="9639" w:type="dxa"/>
            </w:tblPrEx>
          </w:tblPrExChange>
        </w:tblPrEx>
        <w:trPr>
          <w:cantSplit/>
          <w:trPrChange w:id="4372" w:author="Gaston" w:date="2019-02-28T12:35:00Z">
            <w:trPr>
              <w:cantSplit/>
            </w:trPr>
          </w:trPrChange>
        </w:trPr>
        <w:tc>
          <w:tcPr>
            <w:tcW w:w="284" w:type="dxa"/>
            <w:tcPrChange w:id="4373" w:author="Gaston" w:date="2019-02-28T12:35:00Z">
              <w:tcPr>
                <w:tcW w:w="284" w:type="dxa"/>
              </w:tcPr>
            </w:tcPrChange>
          </w:tcPr>
          <w:p w14:paraId="66C85C43" w14:textId="77777777" w:rsidR="00532EDF" w:rsidRDefault="00532EDF">
            <w:pPr>
              <w:pStyle w:val="Textetableau"/>
              <w:numPr>
                <w:ilvl w:val="0"/>
                <w:numId w:val="3"/>
              </w:numPr>
              <w:rPr>
                <w:szCs w:val="20"/>
              </w:rPr>
            </w:pPr>
          </w:p>
        </w:tc>
        <w:tc>
          <w:tcPr>
            <w:tcW w:w="9497" w:type="dxa"/>
            <w:tcPrChange w:id="4374" w:author="Gaston" w:date="2019-02-28T12:35:00Z">
              <w:tcPr>
                <w:tcW w:w="8221" w:type="dxa"/>
              </w:tcPr>
            </w:tcPrChange>
          </w:tcPr>
          <w:p w14:paraId="2F885979" w14:textId="77777777" w:rsidR="00532EDF" w:rsidRDefault="00532EDF">
            <w:pPr>
              <w:pStyle w:val="Textetableau"/>
            </w:pPr>
            <w:r>
              <w:rPr>
                <w:szCs w:val="20"/>
              </w:rPr>
              <w:t>L'information automatisée apparaît sur la liste des pièces.</w:t>
            </w:r>
          </w:p>
        </w:tc>
      </w:tr>
      <w:tr w:rsidR="00532EDF" w14:paraId="2A394650" w14:textId="77777777" w:rsidTr="00532EDF">
        <w:tblPrEx>
          <w:tblPrExChange w:id="4375" w:author="Gaston" w:date="2019-02-28T12:35:00Z">
            <w:tblPrEx>
              <w:tblW w:w="9639" w:type="dxa"/>
            </w:tblPrEx>
          </w:tblPrExChange>
        </w:tblPrEx>
        <w:trPr>
          <w:cantSplit/>
          <w:trPrChange w:id="4376" w:author="Gaston" w:date="2019-02-28T12:35:00Z">
            <w:trPr>
              <w:cantSplit/>
            </w:trPr>
          </w:trPrChange>
        </w:trPr>
        <w:tc>
          <w:tcPr>
            <w:tcW w:w="284" w:type="dxa"/>
            <w:tcPrChange w:id="4377" w:author="Gaston" w:date="2019-02-28T12:35:00Z">
              <w:tcPr>
                <w:tcW w:w="284" w:type="dxa"/>
              </w:tcPr>
            </w:tcPrChange>
          </w:tcPr>
          <w:p w14:paraId="6FA2A89A" w14:textId="77777777" w:rsidR="00532EDF" w:rsidRDefault="00532EDF">
            <w:pPr>
              <w:pStyle w:val="Textetableau"/>
              <w:numPr>
                <w:ilvl w:val="0"/>
                <w:numId w:val="3"/>
              </w:numPr>
              <w:rPr>
                <w:szCs w:val="20"/>
              </w:rPr>
            </w:pPr>
          </w:p>
        </w:tc>
        <w:tc>
          <w:tcPr>
            <w:tcW w:w="9497" w:type="dxa"/>
            <w:tcPrChange w:id="4378" w:author="Gaston" w:date="2019-02-28T12:35:00Z">
              <w:tcPr>
                <w:tcW w:w="8221" w:type="dxa"/>
              </w:tcPr>
            </w:tcPrChange>
          </w:tcPr>
          <w:p w14:paraId="4E2B00A6" w14:textId="77777777" w:rsidR="00532EDF" w:rsidRDefault="00532EDF">
            <w:pPr>
              <w:pStyle w:val="Textetableau"/>
            </w:pPr>
            <w:r>
              <w:rPr>
                <w:szCs w:val="20"/>
              </w:rPr>
              <w:t>La liste des pièces indique, dans l’ordre d’énumération donné,  une colonne pour chaque information demandée, pour chaque type différent de pièce (composant, support, etc.) :</w:t>
            </w:r>
          </w:p>
          <w:p w14:paraId="62C4BEF0" w14:textId="77777777" w:rsidR="00532EDF" w:rsidRPr="003214AE" w:rsidRDefault="00532EDF">
            <w:pPr>
              <w:pStyle w:val="Textetableau"/>
              <w:numPr>
                <w:ilvl w:val="1"/>
                <w:numId w:val="3"/>
              </w:numPr>
            </w:pPr>
            <w:r>
              <w:rPr>
                <w:szCs w:val="20"/>
              </w:rPr>
              <w:t>le nombre de pièces de ce type;</w:t>
            </w:r>
          </w:p>
          <w:p w14:paraId="30DDE6D6" w14:textId="77777777" w:rsidR="00532EDF" w:rsidRDefault="00532EDF">
            <w:pPr>
              <w:pStyle w:val="Textetableau"/>
              <w:numPr>
                <w:ilvl w:val="1"/>
                <w:numId w:val="3"/>
                <w:ins w:id="4379" w:author="Benoît" w:date="2011-02-04T08:57:00Z"/>
              </w:numPr>
              <w:rPr>
                <w:ins w:id="4380" w:author="14326" w:date="2011-02-04T08:57:00Z"/>
              </w:rPr>
            </w:pPr>
            <w:ins w:id="4381" w:author="14326" w:date="2011-02-04T08:57:00Z">
              <w:r>
                <w:rPr>
                  <w:szCs w:val="20"/>
                </w:rPr>
                <w:t>Le no d’identification ;</w:t>
              </w:r>
            </w:ins>
          </w:p>
          <w:p w14:paraId="4BED7DED" w14:textId="77777777" w:rsidR="00532EDF" w:rsidRDefault="00532EDF">
            <w:pPr>
              <w:pStyle w:val="Textetableau"/>
              <w:numPr>
                <w:ilvl w:val="1"/>
                <w:numId w:val="3"/>
              </w:numPr>
            </w:pPr>
            <w:r>
              <w:rPr>
                <w:szCs w:val="20"/>
              </w:rPr>
              <w:t>le bon numéro d'identification de la pièce (1N4001);</w:t>
            </w:r>
          </w:p>
          <w:p w14:paraId="7104D34C" w14:textId="77777777" w:rsidR="00532EDF" w:rsidRDefault="00532EDF">
            <w:pPr>
              <w:pStyle w:val="Textetableau"/>
              <w:numPr>
                <w:ilvl w:val="1"/>
                <w:numId w:val="3"/>
              </w:numPr>
            </w:pPr>
            <w:r>
              <w:rPr>
                <w:szCs w:val="20"/>
              </w:rPr>
              <w:t>la description de la pièce (ex. diode de puissance);</w:t>
            </w:r>
          </w:p>
          <w:p w14:paraId="612B0185" w14:textId="77777777" w:rsidR="00532EDF" w:rsidRDefault="00532EDF">
            <w:pPr>
              <w:pStyle w:val="Textetableau"/>
              <w:numPr>
                <w:ilvl w:val="1"/>
                <w:numId w:val="3"/>
              </w:numPr>
            </w:pPr>
            <w:r>
              <w:rPr>
                <w:szCs w:val="20"/>
              </w:rPr>
              <w:t>le fournisseur ;</w:t>
            </w:r>
          </w:p>
          <w:p w14:paraId="49E62F58" w14:textId="77777777" w:rsidR="00532EDF" w:rsidRDefault="00532EDF">
            <w:pPr>
              <w:pStyle w:val="Textetableau"/>
              <w:numPr>
                <w:ilvl w:val="1"/>
                <w:numId w:val="3"/>
              </w:numPr>
            </w:pPr>
            <w:r>
              <w:t>le numéro de pièce du fournisseur, si il est différent du numéro d’identification ;</w:t>
            </w:r>
          </w:p>
          <w:p w14:paraId="1EB32F9E" w14:textId="77777777" w:rsidR="00532EDF" w:rsidRDefault="00532EDF">
            <w:pPr>
              <w:pStyle w:val="Textetableau"/>
              <w:numPr>
                <w:ilvl w:val="1"/>
                <w:numId w:val="3"/>
              </w:numPr>
            </w:pPr>
            <w:r>
              <w:t>le manufacturier.</w:t>
            </w:r>
          </w:p>
          <w:p w14:paraId="5B368269" w14:textId="77777777" w:rsidR="00532EDF" w:rsidRDefault="00532EDF" w:rsidP="00FC703E">
            <w:pPr>
              <w:pStyle w:val="Textetableau"/>
              <w:numPr>
                <w:ilvl w:val="1"/>
                <w:numId w:val="3"/>
              </w:numPr>
            </w:pPr>
            <w:r>
              <w:rPr>
                <w:szCs w:val="20"/>
              </w:rPr>
              <w:t>le prix unitaire de la pièce;</w:t>
            </w:r>
          </w:p>
          <w:p w14:paraId="5535D0F5" w14:textId="77777777" w:rsidR="00532EDF" w:rsidDel="0000696F" w:rsidRDefault="00532EDF" w:rsidP="00FC703E">
            <w:pPr>
              <w:pStyle w:val="Textetableau"/>
              <w:numPr>
                <w:ilvl w:val="1"/>
                <w:numId w:val="3"/>
              </w:numPr>
              <w:rPr>
                <w:del w:id="4382" w:author="Gaston" w:date="2019-02-28T12:37:00Z"/>
              </w:rPr>
            </w:pPr>
            <w:r>
              <w:rPr>
                <w:szCs w:val="20"/>
              </w:rPr>
              <w:t>le coût total des pièces d'un même type;</w:t>
            </w:r>
          </w:p>
          <w:p w14:paraId="0C9E268A" w14:textId="77777777" w:rsidR="00532EDF" w:rsidRDefault="00532EDF">
            <w:pPr>
              <w:pStyle w:val="Textetableau"/>
              <w:numPr>
                <w:ilvl w:val="1"/>
                <w:numId w:val="3"/>
              </w:numPr>
              <w:pPrChange w:id="4383" w:author="Gaston" w:date="2019-02-28T12:37:00Z">
                <w:pPr>
                  <w:pStyle w:val="Textetableau"/>
                </w:pPr>
              </w:pPrChange>
            </w:pPr>
          </w:p>
        </w:tc>
      </w:tr>
      <w:tr w:rsidR="00532EDF" w14:paraId="4B63F716" w14:textId="77777777" w:rsidTr="00532EDF">
        <w:tblPrEx>
          <w:tblPrExChange w:id="4384" w:author="Gaston" w:date="2019-02-28T12:35:00Z">
            <w:tblPrEx>
              <w:tblW w:w="9639" w:type="dxa"/>
            </w:tblPrEx>
          </w:tblPrExChange>
        </w:tblPrEx>
        <w:trPr>
          <w:cantSplit/>
          <w:trPrChange w:id="4385" w:author="Gaston" w:date="2019-02-28T12:35:00Z">
            <w:trPr>
              <w:cantSplit/>
            </w:trPr>
          </w:trPrChange>
        </w:trPr>
        <w:tc>
          <w:tcPr>
            <w:tcW w:w="284" w:type="dxa"/>
            <w:tcPrChange w:id="4386" w:author="Gaston" w:date="2019-02-28T12:35:00Z">
              <w:tcPr>
                <w:tcW w:w="284" w:type="dxa"/>
              </w:tcPr>
            </w:tcPrChange>
          </w:tcPr>
          <w:p w14:paraId="724B3E28" w14:textId="77777777" w:rsidR="00532EDF" w:rsidRDefault="00532EDF">
            <w:pPr>
              <w:pStyle w:val="Textetableau"/>
              <w:numPr>
                <w:ilvl w:val="0"/>
                <w:numId w:val="3"/>
              </w:numPr>
              <w:rPr>
                <w:szCs w:val="20"/>
              </w:rPr>
            </w:pPr>
          </w:p>
        </w:tc>
        <w:tc>
          <w:tcPr>
            <w:tcW w:w="9497" w:type="dxa"/>
            <w:tcPrChange w:id="4387" w:author="Gaston" w:date="2019-02-28T12:35:00Z">
              <w:tcPr>
                <w:tcW w:w="8221" w:type="dxa"/>
              </w:tcPr>
            </w:tcPrChange>
          </w:tcPr>
          <w:p w14:paraId="4B9C6F3B" w14:textId="77777777" w:rsidR="00532EDF" w:rsidRDefault="00532EDF">
            <w:pPr>
              <w:pStyle w:val="Textetableau"/>
            </w:pPr>
            <w:r>
              <w:rPr>
                <w:szCs w:val="20"/>
              </w:rPr>
              <w:t>Le texte est bien tabulé, et la page se présente en format paysage.</w:t>
            </w:r>
          </w:p>
        </w:tc>
      </w:tr>
      <w:tr w:rsidR="00532EDF" w14:paraId="7BB2DD47" w14:textId="77777777" w:rsidTr="00532EDF">
        <w:tblPrEx>
          <w:tblPrExChange w:id="4388" w:author="Gaston" w:date="2019-02-28T12:35:00Z">
            <w:tblPrEx>
              <w:tblW w:w="9639" w:type="dxa"/>
            </w:tblPrEx>
          </w:tblPrExChange>
        </w:tblPrEx>
        <w:trPr>
          <w:cantSplit/>
          <w:trPrChange w:id="4389" w:author="Gaston" w:date="2019-02-28T12:35:00Z">
            <w:trPr>
              <w:cantSplit/>
            </w:trPr>
          </w:trPrChange>
        </w:trPr>
        <w:tc>
          <w:tcPr>
            <w:tcW w:w="284" w:type="dxa"/>
            <w:tcPrChange w:id="4390" w:author="Gaston" w:date="2019-02-28T12:35:00Z">
              <w:tcPr>
                <w:tcW w:w="284" w:type="dxa"/>
              </w:tcPr>
            </w:tcPrChange>
          </w:tcPr>
          <w:p w14:paraId="550AD9DD" w14:textId="77777777" w:rsidR="00532EDF" w:rsidRDefault="00532EDF">
            <w:pPr>
              <w:pStyle w:val="Textetableau"/>
              <w:numPr>
                <w:ilvl w:val="0"/>
                <w:numId w:val="3"/>
              </w:numPr>
              <w:rPr>
                <w:szCs w:val="20"/>
              </w:rPr>
            </w:pPr>
          </w:p>
        </w:tc>
        <w:tc>
          <w:tcPr>
            <w:tcW w:w="9497" w:type="dxa"/>
            <w:tcPrChange w:id="4391" w:author="Gaston" w:date="2019-02-28T12:35:00Z">
              <w:tcPr>
                <w:tcW w:w="8221" w:type="dxa"/>
              </w:tcPr>
            </w:tcPrChange>
          </w:tcPr>
          <w:p w14:paraId="1C54C915" w14:textId="58D675B7" w:rsidR="00532EDF" w:rsidRDefault="00532EDF">
            <w:pPr>
              <w:pStyle w:val="Textetableau"/>
            </w:pPr>
            <w:r>
              <w:rPr>
                <w:szCs w:val="20"/>
              </w:rPr>
              <w:t xml:space="preserve">La liste indique le coût total de toutes </w:t>
            </w:r>
            <w:r w:rsidR="00EF6A42">
              <w:rPr>
                <w:szCs w:val="20"/>
              </w:rPr>
              <w:t>les pièces</w:t>
            </w:r>
            <w:r>
              <w:rPr>
                <w:szCs w:val="20"/>
              </w:rPr>
              <w:t xml:space="preserve"> nécessaires pour le circuit.</w:t>
            </w:r>
          </w:p>
        </w:tc>
      </w:tr>
      <w:tr w:rsidR="00532EDF" w14:paraId="035D525B" w14:textId="77777777" w:rsidTr="00532EDF">
        <w:tblPrEx>
          <w:tblPrExChange w:id="4392" w:author="Gaston" w:date="2019-02-28T12:35:00Z">
            <w:tblPrEx>
              <w:tblW w:w="9639" w:type="dxa"/>
            </w:tblPrEx>
          </w:tblPrExChange>
        </w:tblPrEx>
        <w:trPr>
          <w:cantSplit/>
          <w:trPrChange w:id="4393" w:author="Gaston" w:date="2019-02-28T12:35:00Z">
            <w:trPr>
              <w:cantSplit/>
            </w:trPr>
          </w:trPrChange>
        </w:trPr>
        <w:tc>
          <w:tcPr>
            <w:tcW w:w="9781" w:type="dxa"/>
            <w:gridSpan w:val="2"/>
            <w:shd w:val="clear" w:color="auto" w:fill="E0E0E0"/>
            <w:tcPrChange w:id="4394" w:author="Gaston" w:date="2019-02-28T12:35:00Z">
              <w:tcPr>
                <w:tcW w:w="8505" w:type="dxa"/>
                <w:gridSpan w:val="2"/>
                <w:shd w:val="clear" w:color="auto" w:fill="E0E0E0"/>
              </w:tcPr>
            </w:tcPrChange>
          </w:tcPr>
          <w:p w14:paraId="17DFE4E8" w14:textId="77777777" w:rsidR="00532EDF" w:rsidRDefault="00532EDF">
            <w:pPr>
              <w:pStyle w:val="Textetableau"/>
            </w:pPr>
            <w:del w:id="4395" w:author="Gaston" w:date="2019-02-28T12:25:00Z">
              <w:r w:rsidDel="00042044">
                <w:delText>TOTAL</w:delText>
              </w:r>
            </w:del>
            <w:ins w:id="4396" w:author="Gaston" w:date="2019-02-28T12:25:00Z">
              <w:r>
                <w:t xml:space="preserve">     </w:t>
              </w:r>
            </w:ins>
          </w:p>
        </w:tc>
      </w:tr>
    </w:tbl>
    <w:p w14:paraId="2E2D17C5" w14:textId="77777777" w:rsidR="00782100" w:rsidRDefault="00782100"/>
    <w:p w14:paraId="12F5A893" w14:textId="77777777" w:rsidR="00782100" w:rsidRDefault="00782100">
      <w:r>
        <w:br w:type="page"/>
      </w:r>
    </w:p>
    <w:tbl>
      <w:tblPr>
        <w:tblW w:w="9781"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397" w:author="Gaston" w:date="2019-02-28T12:36: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497"/>
        <w:tblGridChange w:id="4398">
          <w:tblGrid>
            <w:gridCol w:w="284"/>
            <w:gridCol w:w="8221"/>
          </w:tblGrid>
        </w:tblGridChange>
      </w:tblGrid>
      <w:tr w:rsidR="00974BEA" w14:paraId="39843E8E" w14:textId="77777777" w:rsidTr="00974BEA">
        <w:trPr>
          <w:cantSplit/>
          <w:trHeight w:val="230"/>
          <w:ins w:id="4399" w:author="Gaston" w:date="2019-02-28T12:36:00Z"/>
          <w:trPrChange w:id="4400" w:author="Gaston" w:date="2019-02-28T12:36:00Z">
            <w:trPr>
              <w:cantSplit/>
              <w:trHeight w:val="230"/>
            </w:trPr>
          </w:trPrChange>
        </w:trPr>
        <w:tc>
          <w:tcPr>
            <w:tcW w:w="9781" w:type="dxa"/>
            <w:gridSpan w:val="2"/>
            <w:shd w:val="clear" w:color="auto" w:fill="E0E0E0"/>
            <w:tcPrChange w:id="4401" w:author="Gaston" w:date="2019-02-28T12:36:00Z">
              <w:tcPr>
                <w:tcW w:w="8505" w:type="dxa"/>
                <w:gridSpan w:val="2"/>
                <w:shd w:val="clear" w:color="auto" w:fill="E0E0E0"/>
              </w:tcPr>
            </w:tcPrChange>
          </w:tcPr>
          <w:p w14:paraId="7550D83B" w14:textId="77777777" w:rsidR="00974BEA" w:rsidRDefault="00974BEA">
            <w:pPr>
              <w:pStyle w:val="Titre1"/>
              <w:rPr>
                <w:ins w:id="4402" w:author="Gaston" w:date="2019-02-28T12:36:00Z"/>
                <w:szCs w:val="20"/>
              </w:rPr>
              <w:pPrChange w:id="4403" w:author="Gaston" w:date="2019-02-28T17:07:00Z">
                <w:pPr>
                  <w:pStyle w:val="Textetableau"/>
                  <w:jc w:val="center"/>
                </w:pPr>
              </w:pPrChange>
            </w:pPr>
            <w:bookmarkStart w:id="4404" w:name="_Toc2273859"/>
            <w:ins w:id="4405" w:author="Gaston" w:date="2019-02-28T12:36:00Z">
              <w:r w:rsidRPr="0032774E">
                <w:lastRenderedPageBreak/>
                <w:t>Montage physique</w:t>
              </w:r>
              <w:bookmarkEnd w:id="4404"/>
            </w:ins>
          </w:p>
        </w:tc>
      </w:tr>
      <w:tr w:rsidR="00974BEA" w14:paraId="106BFBA8" w14:textId="77777777" w:rsidTr="00974BEA">
        <w:tblPrEx>
          <w:tblPrExChange w:id="4406" w:author="Gaston" w:date="2019-02-28T12:36:00Z">
            <w:tblPrEx>
              <w:tblW w:w="9639" w:type="dxa"/>
            </w:tblPrEx>
          </w:tblPrExChange>
        </w:tblPrEx>
        <w:trPr>
          <w:cantSplit/>
          <w:trHeight w:val="230"/>
          <w:trPrChange w:id="4407" w:author="Gaston" w:date="2019-02-28T12:36:00Z">
            <w:trPr>
              <w:cantSplit/>
            </w:trPr>
          </w:trPrChange>
        </w:trPr>
        <w:tc>
          <w:tcPr>
            <w:tcW w:w="9781" w:type="dxa"/>
            <w:gridSpan w:val="2"/>
            <w:vMerge w:val="restart"/>
            <w:shd w:val="clear" w:color="auto" w:fill="E0E0E0"/>
            <w:tcPrChange w:id="4408" w:author="Gaston" w:date="2019-02-28T12:36:00Z">
              <w:tcPr>
                <w:tcW w:w="8505" w:type="dxa"/>
                <w:gridSpan w:val="2"/>
                <w:vMerge w:val="restart"/>
                <w:shd w:val="clear" w:color="auto" w:fill="E0E0E0"/>
              </w:tcPr>
            </w:tcPrChange>
          </w:tcPr>
          <w:p w14:paraId="21608F73" w14:textId="77777777" w:rsidR="00974BEA" w:rsidRDefault="00974BEA" w:rsidP="00A70D65">
            <w:pPr>
              <w:pStyle w:val="Textetableau"/>
              <w:jc w:val="center"/>
            </w:pPr>
            <w:r>
              <w:rPr>
                <w:szCs w:val="20"/>
              </w:rPr>
              <w:t>Liste de critères tels que définit dans le cours : Réaliser un prototype</w:t>
            </w:r>
          </w:p>
        </w:tc>
      </w:tr>
      <w:tr w:rsidR="00974BEA" w14:paraId="7B5067D7" w14:textId="77777777" w:rsidTr="00974BEA">
        <w:tblPrEx>
          <w:tblPrExChange w:id="4409" w:author="Gaston" w:date="2019-02-28T12:36:00Z">
            <w:tblPrEx>
              <w:tblW w:w="9639" w:type="dxa"/>
            </w:tblPrEx>
          </w:tblPrExChange>
        </w:tblPrEx>
        <w:trPr>
          <w:cantSplit/>
          <w:trHeight w:val="286"/>
          <w:trPrChange w:id="4410" w:author="Gaston" w:date="2019-02-28T12:36:00Z">
            <w:trPr>
              <w:cantSplit/>
            </w:trPr>
          </w:trPrChange>
        </w:trPr>
        <w:tc>
          <w:tcPr>
            <w:tcW w:w="9781" w:type="dxa"/>
            <w:gridSpan w:val="2"/>
            <w:vMerge/>
            <w:tcPrChange w:id="4411" w:author="Gaston" w:date="2019-02-28T12:36:00Z">
              <w:tcPr>
                <w:tcW w:w="8505" w:type="dxa"/>
                <w:gridSpan w:val="2"/>
                <w:vMerge/>
              </w:tcPr>
            </w:tcPrChange>
          </w:tcPr>
          <w:p w14:paraId="19A21D72" w14:textId="77777777" w:rsidR="00974BEA" w:rsidRDefault="00974BEA">
            <w:pPr>
              <w:pStyle w:val="Textetableau"/>
              <w:jc w:val="center"/>
            </w:pPr>
          </w:p>
        </w:tc>
      </w:tr>
      <w:tr w:rsidR="00974BEA" w14:paraId="73FFA055" w14:textId="77777777" w:rsidTr="00974BEA">
        <w:tblPrEx>
          <w:tblPrExChange w:id="4412" w:author="Gaston" w:date="2019-02-28T12:36:00Z">
            <w:tblPrEx>
              <w:tblW w:w="9639" w:type="dxa"/>
            </w:tblPrEx>
          </w:tblPrExChange>
        </w:tblPrEx>
        <w:tc>
          <w:tcPr>
            <w:tcW w:w="284" w:type="dxa"/>
            <w:tcPrChange w:id="4413" w:author="Gaston" w:date="2019-02-28T12:36:00Z">
              <w:tcPr>
                <w:tcW w:w="284" w:type="dxa"/>
              </w:tcPr>
            </w:tcPrChange>
          </w:tcPr>
          <w:p w14:paraId="56ACA39B" w14:textId="77777777" w:rsidR="00974BEA" w:rsidRDefault="00974BEA">
            <w:pPr>
              <w:pStyle w:val="Textetableau"/>
              <w:numPr>
                <w:ilvl w:val="0"/>
                <w:numId w:val="4"/>
              </w:numPr>
              <w:rPr>
                <w:szCs w:val="20"/>
              </w:rPr>
            </w:pPr>
          </w:p>
        </w:tc>
        <w:tc>
          <w:tcPr>
            <w:tcW w:w="9497" w:type="dxa"/>
            <w:tcPrChange w:id="4414" w:author="Gaston" w:date="2019-02-28T12:36:00Z">
              <w:tcPr>
                <w:tcW w:w="8221" w:type="dxa"/>
              </w:tcPr>
            </w:tcPrChange>
          </w:tcPr>
          <w:p w14:paraId="380D5EEE" w14:textId="77777777" w:rsidR="00974BEA" w:rsidRDefault="00974BEA">
            <w:pPr>
              <w:pStyle w:val="Textetableau"/>
            </w:pPr>
            <w:r>
              <w:t>Le montage physique du projet respecte les règles de l’art.</w:t>
            </w:r>
          </w:p>
        </w:tc>
      </w:tr>
      <w:tr w:rsidR="00974BEA" w14:paraId="1A0BEC02" w14:textId="77777777" w:rsidTr="00974BEA">
        <w:tblPrEx>
          <w:tblPrExChange w:id="4415" w:author="Gaston" w:date="2019-02-28T12:36:00Z">
            <w:tblPrEx>
              <w:tblW w:w="9639" w:type="dxa"/>
            </w:tblPrEx>
          </w:tblPrExChange>
        </w:tblPrEx>
        <w:trPr>
          <w:cantSplit/>
          <w:trPrChange w:id="4416" w:author="Gaston" w:date="2019-02-28T12:36:00Z">
            <w:trPr>
              <w:cantSplit/>
            </w:trPr>
          </w:trPrChange>
        </w:trPr>
        <w:tc>
          <w:tcPr>
            <w:tcW w:w="284" w:type="dxa"/>
            <w:tcPrChange w:id="4417" w:author="Gaston" w:date="2019-02-28T12:36:00Z">
              <w:tcPr>
                <w:tcW w:w="284" w:type="dxa"/>
              </w:tcPr>
            </w:tcPrChange>
          </w:tcPr>
          <w:p w14:paraId="30B6CED9" w14:textId="77777777" w:rsidR="00974BEA" w:rsidRDefault="00974BEA">
            <w:pPr>
              <w:pStyle w:val="Textetableau"/>
              <w:numPr>
                <w:ilvl w:val="0"/>
                <w:numId w:val="3"/>
              </w:numPr>
              <w:rPr>
                <w:szCs w:val="20"/>
              </w:rPr>
            </w:pPr>
          </w:p>
        </w:tc>
        <w:tc>
          <w:tcPr>
            <w:tcW w:w="9497" w:type="dxa"/>
            <w:tcPrChange w:id="4418" w:author="Gaston" w:date="2019-02-28T12:36:00Z">
              <w:tcPr>
                <w:tcW w:w="8221" w:type="dxa"/>
              </w:tcPr>
            </w:tcPrChange>
          </w:tcPr>
          <w:p w14:paraId="702A18F2" w14:textId="77777777" w:rsidR="00974BEA" w:rsidRDefault="00974BEA" w:rsidP="00A14ADB">
            <w:pPr>
              <w:pStyle w:val="Texte"/>
              <w:spacing w:after="0"/>
            </w:pPr>
            <w:r>
              <w:t>Les soudures ont été bien réalisées.</w:t>
            </w:r>
          </w:p>
        </w:tc>
      </w:tr>
      <w:tr w:rsidR="00974BEA" w14:paraId="25033C98" w14:textId="77777777" w:rsidTr="00974BEA">
        <w:tblPrEx>
          <w:tblPrExChange w:id="4419" w:author="Gaston" w:date="2019-02-28T12:36:00Z">
            <w:tblPrEx>
              <w:tblW w:w="9639" w:type="dxa"/>
            </w:tblPrEx>
          </w:tblPrExChange>
        </w:tblPrEx>
        <w:trPr>
          <w:cantSplit/>
          <w:trPrChange w:id="4420" w:author="Gaston" w:date="2019-02-28T12:36:00Z">
            <w:trPr>
              <w:cantSplit/>
            </w:trPr>
          </w:trPrChange>
        </w:trPr>
        <w:tc>
          <w:tcPr>
            <w:tcW w:w="284" w:type="dxa"/>
            <w:tcPrChange w:id="4421" w:author="Gaston" w:date="2019-02-28T12:36:00Z">
              <w:tcPr>
                <w:tcW w:w="284" w:type="dxa"/>
              </w:tcPr>
            </w:tcPrChange>
          </w:tcPr>
          <w:p w14:paraId="5669D860" w14:textId="77777777" w:rsidR="00974BEA" w:rsidRDefault="00974BEA">
            <w:pPr>
              <w:pStyle w:val="Textetableau"/>
              <w:numPr>
                <w:ilvl w:val="0"/>
                <w:numId w:val="3"/>
              </w:numPr>
              <w:rPr>
                <w:szCs w:val="20"/>
              </w:rPr>
            </w:pPr>
          </w:p>
        </w:tc>
        <w:tc>
          <w:tcPr>
            <w:tcW w:w="9497" w:type="dxa"/>
            <w:tcPrChange w:id="4422" w:author="Gaston" w:date="2019-02-28T12:36:00Z">
              <w:tcPr>
                <w:tcW w:w="8221" w:type="dxa"/>
              </w:tcPr>
            </w:tcPrChange>
          </w:tcPr>
          <w:p w14:paraId="359EB7F0" w14:textId="77777777" w:rsidR="00974BEA" w:rsidRDefault="00974BEA" w:rsidP="00A14ADB">
            <w:pPr>
              <w:pStyle w:val="Texte"/>
              <w:spacing w:after="0"/>
            </w:pPr>
            <w:r>
              <w:t>Les soudures ne sont pas froides.</w:t>
            </w:r>
          </w:p>
        </w:tc>
      </w:tr>
      <w:tr w:rsidR="00974BEA" w14:paraId="78FFA5F7" w14:textId="77777777" w:rsidTr="00974BEA">
        <w:tblPrEx>
          <w:tblPrExChange w:id="4423" w:author="Gaston" w:date="2019-02-28T12:36:00Z">
            <w:tblPrEx>
              <w:tblW w:w="9639" w:type="dxa"/>
            </w:tblPrEx>
          </w:tblPrExChange>
        </w:tblPrEx>
        <w:trPr>
          <w:cantSplit/>
          <w:trPrChange w:id="4424" w:author="Gaston" w:date="2019-02-28T12:36:00Z">
            <w:trPr>
              <w:cantSplit/>
            </w:trPr>
          </w:trPrChange>
        </w:trPr>
        <w:tc>
          <w:tcPr>
            <w:tcW w:w="284" w:type="dxa"/>
            <w:tcPrChange w:id="4425" w:author="Gaston" w:date="2019-02-28T12:36:00Z">
              <w:tcPr>
                <w:tcW w:w="284" w:type="dxa"/>
              </w:tcPr>
            </w:tcPrChange>
          </w:tcPr>
          <w:p w14:paraId="083854DC" w14:textId="77777777" w:rsidR="00974BEA" w:rsidRDefault="00974BEA">
            <w:pPr>
              <w:pStyle w:val="Textetableau"/>
              <w:numPr>
                <w:ilvl w:val="0"/>
                <w:numId w:val="3"/>
              </w:numPr>
              <w:rPr>
                <w:szCs w:val="20"/>
              </w:rPr>
            </w:pPr>
          </w:p>
        </w:tc>
        <w:tc>
          <w:tcPr>
            <w:tcW w:w="9497" w:type="dxa"/>
            <w:tcPrChange w:id="4426" w:author="Gaston" w:date="2019-02-28T12:36:00Z">
              <w:tcPr>
                <w:tcW w:w="8221" w:type="dxa"/>
              </w:tcPr>
            </w:tcPrChange>
          </w:tcPr>
          <w:p w14:paraId="741C33E4" w14:textId="77777777" w:rsidR="00974BEA" w:rsidRDefault="00974BEA" w:rsidP="00A14ADB">
            <w:pPr>
              <w:pStyle w:val="Texte"/>
              <w:spacing w:after="0"/>
            </w:pPr>
            <w:r>
              <w:t>Il n'y a pas d'alliage en trop.</w:t>
            </w:r>
          </w:p>
        </w:tc>
      </w:tr>
      <w:tr w:rsidR="00974BEA" w14:paraId="5C6B38C4" w14:textId="77777777" w:rsidTr="00974BEA">
        <w:tblPrEx>
          <w:tblPrExChange w:id="4427" w:author="Gaston" w:date="2019-02-28T12:36:00Z">
            <w:tblPrEx>
              <w:tblW w:w="9639" w:type="dxa"/>
            </w:tblPrEx>
          </w:tblPrExChange>
        </w:tblPrEx>
        <w:trPr>
          <w:cantSplit/>
          <w:trPrChange w:id="4428" w:author="Gaston" w:date="2019-02-28T12:36:00Z">
            <w:trPr>
              <w:cantSplit/>
            </w:trPr>
          </w:trPrChange>
        </w:trPr>
        <w:tc>
          <w:tcPr>
            <w:tcW w:w="284" w:type="dxa"/>
            <w:tcPrChange w:id="4429" w:author="Gaston" w:date="2019-02-28T12:36:00Z">
              <w:tcPr>
                <w:tcW w:w="284" w:type="dxa"/>
              </w:tcPr>
            </w:tcPrChange>
          </w:tcPr>
          <w:p w14:paraId="028EE38E" w14:textId="77777777" w:rsidR="00974BEA" w:rsidRDefault="00974BEA">
            <w:pPr>
              <w:pStyle w:val="Textetableau"/>
              <w:numPr>
                <w:ilvl w:val="0"/>
                <w:numId w:val="3"/>
              </w:numPr>
              <w:rPr>
                <w:szCs w:val="20"/>
              </w:rPr>
            </w:pPr>
          </w:p>
        </w:tc>
        <w:tc>
          <w:tcPr>
            <w:tcW w:w="9497" w:type="dxa"/>
            <w:tcPrChange w:id="4430" w:author="Gaston" w:date="2019-02-28T12:36:00Z">
              <w:tcPr>
                <w:tcW w:w="8221" w:type="dxa"/>
              </w:tcPr>
            </w:tcPrChange>
          </w:tcPr>
          <w:p w14:paraId="3EBC6493" w14:textId="77777777" w:rsidR="00974BEA" w:rsidRDefault="00974BEA" w:rsidP="00A14ADB">
            <w:pPr>
              <w:pStyle w:val="Texte"/>
              <w:spacing w:after="0"/>
            </w:pPr>
            <w:r>
              <w:t>Il y a suffisamment d’alliage.</w:t>
            </w:r>
          </w:p>
        </w:tc>
      </w:tr>
      <w:tr w:rsidR="00974BEA" w14:paraId="096B6BC7" w14:textId="77777777" w:rsidTr="00974BEA">
        <w:tblPrEx>
          <w:tblPrExChange w:id="4431" w:author="Gaston" w:date="2019-02-28T12:36:00Z">
            <w:tblPrEx>
              <w:tblW w:w="9639" w:type="dxa"/>
            </w:tblPrEx>
          </w:tblPrExChange>
        </w:tblPrEx>
        <w:trPr>
          <w:cantSplit/>
          <w:trPrChange w:id="4432" w:author="Gaston" w:date="2019-02-28T12:36:00Z">
            <w:trPr>
              <w:cantSplit/>
            </w:trPr>
          </w:trPrChange>
        </w:trPr>
        <w:tc>
          <w:tcPr>
            <w:tcW w:w="284" w:type="dxa"/>
            <w:tcPrChange w:id="4433" w:author="Gaston" w:date="2019-02-28T12:36:00Z">
              <w:tcPr>
                <w:tcW w:w="284" w:type="dxa"/>
              </w:tcPr>
            </w:tcPrChange>
          </w:tcPr>
          <w:p w14:paraId="186D8E1F" w14:textId="77777777" w:rsidR="00974BEA" w:rsidRDefault="00974BEA">
            <w:pPr>
              <w:pStyle w:val="Textetableau"/>
              <w:numPr>
                <w:ilvl w:val="0"/>
                <w:numId w:val="3"/>
              </w:numPr>
              <w:rPr>
                <w:szCs w:val="20"/>
              </w:rPr>
            </w:pPr>
          </w:p>
        </w:tc>
        <w:tc>
          <w:tcPr>
            <w:tcW w:w="9497" w:type="dxa"/>
            <w:tcPrChange w:id="4434" w:author="Gaston" w:date="2019-02-28T12:36:00Z">
              <w:tcPr>
                <w:tcW w:w="8221" w:type="dxa"/>
              </w:tcPr>
            </w:tcPrChange>
          </w:tcPr>
          <w:p w14:paraId="3DF209B6" w14:textId="77777777" w:rsidR="00974BEA" w:rsidRDefault="00974BEA">
            <w:pPr>
              <w:pStyle w:val="Textetableau"/>
            </w:pPr>
            <w:r>
              <w:t>Le circuit ou les composantes n’ont pas été endommagés par une chaleur excessive.</w:t>
            </w:r>
          </w:p>
        </w:tc>
      </w:tr>
      <w:tr w:rsidR="00974BEA" w14:paraId="4A351ED6" w14:textId="77777777" w:rsidTr="00974BEA">
        <w:tblPrEx>
          <w:tblPrExChange w:id="4435" w:author="Gaston" w:date="2019-02-28T12:36:00Z">
            <w:tblPrEx>
              <w:tblW w:w="9639" w:type="dxa"/>
            </w:tblPrEx>
          </w:tblPrExChange>
        </w:tblPrEx>
        <w:trPr>
          <w:cantSplit/>
          <w:trPrChange w:id="4436" w:author="Gaston" w:date="2019-02-28T12:36:00Z">
            <w:trPr>
              <w:cantSplit/>
            </w:trPr>
          </w:trPrChange>
        </w:trPr>
        <w:tc>
          <w:tcPr>
            <w:tcW w:w="284" w:type="dxa"/>
            <w:tcPrChange w:id="4437" w:author="Gaston" w:date="2019-02-28T12:36:00Z">
              <w:tcPr>
                <w:tcW w:w="284" w:type="dxa"/>
              </w:tcPr>
            </w:tcPrChange>
          </w:tcPr>
          <w:p w14:paraId="791270E7" w14:textId="77777777" w:rsidR="00974BEA" w:rsidRDefault="00974BEA">
            <w:pPr>
              <w:pStyle w:val="Textetableau"/>
              <w:numPr>
                <w:ilvl w:val="0"/>
                <w:numId w:val="3"/>
              </w:numPr>
              <w:rPr>
                <w:szCs w:val="20"/>
              </w:rPr>
            </w:pPr>
          </w:p>
        </w:tc>
        <w:tc>
          <w:tcPr>
            <w:tcW w:w="9497" w:type="dxa"/>
            <w:tcPrChange w:id="4438" w:author="Gaston" w:date="2019-02-28T12:36:00Z">
              <w:tcPr>
                <w:tcW w:w="8221" w:type="dxa"/>
              </w:tcPr>
            </w:tcPrChange>
          </w:tcPr>
          <w:p w14:paraId="53825649" w14:textId="77777777" w:rsidR="00974BEA" w:rsidRDefault="00974BEA">
            <w:pPr>
              <w:pStyle w:val="Textetableau"/>
            </w:pPr>
            <w:r>
              <w:t>La plaquette a été étamée</w:t>
            </w:r>
            <w:ins w:id="4439" w:author="14217" w:date="2011-11-07T12:43:00Z">
              <w:r>
                <w:t xml:space="preserve"> si </w:t>
              </w:r>
              <w:proofErr w:type="gramStart"/>
              <w:r>
                <w:t>demandé</w:t>
              </w:r>
              <w:proofErr w:type="gramEnd"/>
              <w:r>
                <w:t xml:space="preserve"> expressément</w:t>
              </w:r>
            </w:ins>
            <w:r>
              <w:t>.</w:t>
            </w:r>
          </w:p>
        </w:tc>
      </w:tr>
      <w:tr w:rsidR="00974BEA" w14:paraId="4900424D" w14:textId="77777777" w:rsidTr="00974BEA">
        <w:tblPrEx>
          <w:tblPrExChange w:id="4440" w:author="Gaston" w:date="2019-02-28T12:36:00Z">
            <w:tblPrEx>
              <w:tblW w:w="9639" w:type="dxa"/>
            </w:tblPrEx>
          </w:tblPrExChange>
        </w:tblPrEx>
        <w:trPr>
          <w:cantSplit/>
          <w:trPrChange w:id="4441" w:author="Gaston" w:date="2019-02-28T12:36:00Z">
            <w:trPr>
              <w:cantSplit/>
            </w:trPr>
          </w:trPrChange>
        </w:trPr>
        <w:tc>
          <w:tcPr>
            <w:tcW w:w="284" w:type="dxa"/>
            <w:tcPrChange w:id="4442" w:author="Gaston" w:date="2019-02-28T12:36:00Z">
              <w:tcPr>
                <w:tcW w:w="284" w:type="dxa"/>
              </w:tcPr>
            </w:tcPrChange>
          </w:tcPr>
          <w:p w14:paraId="72ECDC4B" w14:textId="77777777" w:rsidR="00974BEA" w:rsidRDefault="00974BEA">
            <w:pPr>
              <w:pStyle w:val="Textetableau"/>
              <w:numPr>
                <w:ilvl w:val="0"/>
                <w:numId w:val="3"/>
              </w:numPr>
              <w:rPr>
                <w:szCs w:val="20"/>
              </w:rPr>
            </w:pPr>
          </w:p>
        </w:tc>
        <w:tc>
          <w:tcPr>
            <w:tcW w:w="9497" w:type="dxa"/>
            <w:tcPrChange w:id="4443" w:author="Gaston" w:date="2019-02-28T12:36:00Z">
              <w:tcPr>
                <w:tcW w:w="8221" w:type="dxa"/>
              </w:tcPr>
            </w:tcPrChange>
          </w:tcPr>
          <w:p w14:paraId="03CC2050" w14:textId="77777777" w:rsidR="00974BEA" w:rsidRDefault="00974BEA" w:rsidP="00A70D65">
            <w:pPr>
              <w:pStyle w:val="Textetableau"/>
            </w:pPr>
            <w:r>
              <w:t>Le flux de brasage a été enlevé après soudage</w:t>
            </w:r>
            <w:ins w:id="4444" w:author="14217" w:date="2011-11-07T12:45:00Z">
              <w:r>
                <w:t xml:space="preserve">,  la plaquette est propre et ne colle </w:t>
              </w:r>
              <w:proofErr w:type="gramStart"/>
              <w:r>
                <w:t>pas.</w:t>
              </w:r>
            </w:ins>
            <w:r>
              <w:t>.</w:t>
            </w:r>
            <w:proofErr w:type="gramEnd"/>
          </w:p>
        </w:tc>
      </w:tr>
      <w:tr w:rsidR="00974BEA" w14:paraId="693517C5" w14:textId="77777777" w:rsidTr="00974BEA">
        <w:tblPrEx>
          <w:tblPrExChange w:id="4445" w:author="Gaston" w:date="2019-02-28T12:36:00Z">
            <w:tblPrEx>
              <w:tblW w:w="9639" w:type="dxa"/>
            </w:tblPrEx>
          </w:tblPrExChange>
        </w:tblPrEx>
        <w:trPr>
          <w:cantSplit/>
          <w:trPrChange w:id="4446" w:author="Gaston" w:date="2019-02-28T12:36:00Z">
            <w:trPr>
              <w:cantSplit/>
            </w:trPr>
          </w:trPrChange>
        </w:trPr>
        <w:tc>
          <w:tcPr>
            <w:tcW w:w="284" w:type="dxa"/>
            <w:tcPrChange w:id="4447" w:author="Gaston" w:date="2019-02-28T12:36:00Z">
              <w:tcPr>
                <w:tcW w:w="284" w:type="dxa"/>
              </w:tcPr>
            </w:tcPrChange>
          </w:tcPr>
          <w:p w14:paraId="29FC6861" w14:textId="77777777" w:rsidR="00974BEA" w:rsidRDefault="00974BEA">
            <w:pPr>
              <w:pStyle w:val="Textetableau"/>
              <w:numPr>
                <w:ilvl w:val="0"/>
                <w:numId w:val="3"/>
              </w:numPr>
              <w:rPr>
                <w:szCs w:val="20"/>
              </w:rPr>
            </w:pPr>
          </w:p>
        </w:tc>
        <w:tc>
          <w:tcPr>
            <w:tcW w:w="9497" w:type="dxa"/>
            <w:tcPrChange w:id="4448" w:author="Gaston" w:date="2019-02-28T12:36:00Z">
              <w:tcPr>
                <w:tcW w:w="8221" w:type="dxa"/>
              </w:tcPr>
            </w:tcPrChange>
          </w:tcPr>
          <w:p w14:paraId="533D1400" w14:textId="77777777" w:rsidR="00974BEA" w:rsidRDefault="00974BEA" w:rsidP="00010428">
            <w:pPr>
              <w:pStyle w:val="Textetableau"/>
            </w:pPr>
            <w:r>
              <w:t>Les bouts de broches en excédent des composantes ont été coupés près du circuit imprimé.</w:t>
            </w:r>
          </w:p>
        </w:tc>
      </w:tr>
      <w:tr w:rsidR="00974BEA" w14:paraId="04966861" w14:textId="77777777" w:rsidTr="00974BEA">
        <w:tblPrEx>
          <w:tblPrExChange w:id="4449" w:author="Gaston" w:date="2019-02-28T12:36:00Z">
            <w:tblPrEx>
              <w:tblW w:w="9639" w:type="dxa"/>
            </w:tblPrEx>
          </w:tblPrExChange>
        </w:tblPrEx>
        <w:trPr>
          <w:cantSplit/>
          <w:trPrChange w:id="4450" w:author="Gaston" w:date="2019-02-28T12:36:00Z">
            <w:trPr>
              <w:cantSplit/>
            </w:trPr>
          </w:trPrChange>
        </w:trPr>
        <w:tc>
          <w:tcPr>
            <w:tcW w:w="284" w:type="dxa"/>
            <w:tcPrChange w:id="4451" w:author="Gaston" w:date="2019-02-28T12:36:00Z">
              <w:tcPr>
                <w:tcW w:w="284" w:type="dxa"/>
              </w:tcPr>
            </w:tcPrChange>
          </w:tcPr>
          <w:p w14:paraId="34DDBD41" w14:textId="77777777" w:rsidR="00974BEA" w:rsidRDefault="00974BEA">
            <w:pPr>
              <w:pStyle w:val="Textetableau"/>
              <w:numPr>
                <w:ilvl w:val="0"/>
                <w:numId w:val="3"/>
              </w:numPr>
              <w:rPr>
                <w:szCs w:val="20"/>
              </w:rPr>
            </w:pPr>
          </w:p>
        </w:tc>
        <w:tc>
          <w:tcPr>
            <w:tcW w:w="9497" w:type="dxa"/>
            <w:tcPrChange w:id="4452" w:author="Gaston" w:date="2019-02-28T12:36:00Z">
              <w:tcPr>
                <w:tcW w:w="8221" w:type="dxa"/>
              </w:tcPr>
            </w:tcPrChange>
          </w:tcPr>
          <w:p w14:paraId="39B2348A" w14:textId="77777777" w:rsidR="00974BEA" w:rsidRDefault="00974BEA">
            <w:pPr>
              <w:pStyle w:val="Textetableau"/>
            </w:pPr>
            <w:r>
              <w:t xml:space="preserve">Les beignes de trous de montages «pad </w:t>
            </w:r>
            <w:proofErr w:type="spellStart"/>
            <w:r>
              <w:t>mounting</w:t>
            </w:r>
            <w:proofErr w:type="spellEnd"/>
            <w:r>
              <w:t xml:space="preserve"> </w:t>
            </w:r>
            <w:proofErr w:type="spellStart"/>
            <w:r>
              <w:t>hole</w:t>
            </w:r>
            <w:proofErr w:type="spellEnd"/>
            <w:r>
              <w:t>» prévus ont été percés.</w:t>
            </w:r>
          </w:p>
        </w:tc>
      </w:tr>
      <w:tr w:rsidR="00974BEA" w14:paraId="7D63D5BA" w14:textId="77777777" w:rsidTr="00974BEA">
        <w:tblPrEx>
          <w:tblPrExChange w:id="4453" w:author="Gaston" w:date="2019-02-28T12:36:00Z">
            <w:tblPrEx>
              <w:tblW w:w="9639" w:type="dxa"/>
            </w:tblPrEx>
          </w:tblPrExChange>
        </w:tblPrEx>
        <w:trPr>
          <w:cantSplit/>
          <w:trPrChange w:id="4454" w:author="Gaston" w:date="2019-02-28T12:36:00Z">
            <w:trPr>
              <w:cantSplit/>
            </w:trPr>
          </w:trPrChange>
        </w:trPr>
        <w:tc>
          <w:tcPr>
            <w:tcW w:w="284" w:type="dxa"/>
            <w:tcPrChange w:id="4455" w:author="Gaston" w:date="2019-02-28T12:36:00Z">
              <w:tcPr>
                <w:tcW w:w="284" w:type="dxa"/>
              </w:tcPr>
            </w:tcPrChange>
          </w:tcPr>
          <w:p w14:paraId="192F0757" w14:textId="77777777" w:rsidR="00974BEA" w:rsidRDefault="00974BEA">
            <w:pPr>
              <w:pStyle w:val="Textetableau"/>
              <w:numPr>
                <w:ilvl w:val="0"/>
                <w:numId w:val="3"/>
              </w:numPr>
              <w:rPr>
                <w:szCs w:val="20"/>
              </w:rPr>
            </w:pPr>
          </w:p>
        </w:tc>
        <w:tc>
          <w:tcPr>
            <w:tcW w:w="9497" w:type="dxa"/>
            <w:tcPrChange w:id="4456" w:author="Gaston" w:date="2019-02-28T12:36:00Z">
              <w:tcPr>
                <w:tcW w:w="8221" w:type="dxa"/>
              </w:tcPr>
            </w:tcPrChange>
          </w:tcPr>
          <w:p w14:paraId="3C394DA0" w14:textId="77777777" w:rsidR="00974BEA" w:rsidRDefault="00974BEA">
            <w:pPr>
              <w:pStyle w:val="Textetableau"/>
            </w:pPr>
            <w:r>
              <w:t>Les broches non utilisées sont aussi soudées (pour assurer une solidité mécanique et une meilleure dissipation thermique.</w:t>
            </w:r>
          </w:p>
        </w:tc>
      </w:tr>
      <w:tr w:rsidR="00974BEA" w14:paraId="46B9BC18" w14:textId="77777777" w:rsidTr="00974BEA">
        <w:tblPrEx>
          <w:tblPrExChange w:id="4457" w:author="Gaston" w:date="2019-02-28T12:36:00Z">
            <w:tblPrEx>
              <w:tblW w:w="9639" w:type="dxa"/>
            </w:tblPrEx>
          </w:tblPrExChange>
        </w:tblPrEx>
        <w:trPr>
          <w:cantSplit/>
          <w:trPrChange w:id="4458" w:author="Gaston" w:date="2019-02-28T12:36:00Z">
            <w:trPr>
              <w:cantSplit/>
            </w:trPr>
          </w:trPrChange>
        </w:trPr>
        <w:tc>
          <w:tcPr>
            <w:tcW w:w="284" w:type="dxa"/>
            <w:tcPrChange w:id="4459" w:author="Gaston" w:date="2019-02-28T12:36:00Z">
              <w:tcPr>
                <w:tcW w:w="284" w:type="dxa"/>
              </w:tcPr>
            </w:tcPrChange>
          </w:tcPr>
          <w:p w14:paraId="7A0B4245" w14:textId="77777777" w:rsidR="00974BEA" w:rsidRDefault="00974BEA">
            <w:pPr>
              <w:pStyle w:val="Textetableau"/>
              <w:numPr>
                <w:ilvl w:val="0"/>
                <w:numId w:val="3"/>
              </w:numPr>
              <w:rPr>
                <w:szCs w:val="20"/>
              </w:rPr>
            </w:pPr>
          </w:p>
        </w:tc>
        <w:tc>
          <w:tcPr>
            <w:tcW w:w="9497" w:type="dxa"/>
            <w:tcPrChange w:id="4460" w:author="Gaston" w:date="2019-02-28T12:36:00Z">
              <w:tcPr>
                <w:tcW w:w="8221" w:type="dxa"/>
              </w:tcPr>
            </w:tcPrChange>
          </w:tcPr>
          <w:p w14:paraId="1CFA3B18" w14:textId="77777777" w:rsidR="00974BEA" w:rsidRDefault="00974BEA">
            <w:pPr>
              <w:pStyle w:val="Textetableau"/>
            </w:pPr>
            <w:r>
              <w:t>Les composants sont montés proprement, orthogonalement. Leurs broches ont été pliées grâce à un gabarit de montage si requis.</w:t>
            </w:r>
          </w:p>
        </w:tc>
      </w:tr>
      <w:tr w:rsidR="00974BEA" w14:paraId="1BD6B603" w14:textId="77777777" w:rsidTr="00974BEA">
        <w:tblPrEx>
          <w:tblPrExChange w:id="4461" w:author="Gaston" w:date="2019-02-28T12:36:00Z">
            <w:tblPrEx>
              <w:tblW w:w="9639" w:type="dxa"/>
            </w:tblPrEx>
          </w:tblPrExChange>
        </w:tblPrEx>
        <w:trPr>
          <w:cantSplit/>
          <w:trPrChange w:id="4462" w:author="Gaston" w:date="2019-02-28T12:36:00Z">
            <w:trPr>
              <w:cantSplit/>
            </w:trPr>
          </w:trPrChange>
        </w:trPr>
        <w:tc>
          <w:tcPr>
            <w:tcW w:w="284" w:type="dxa"/>
            <w:tcPrChange w:id="4463" w:author="Gaston" w:date="2019-02-28T12:36:00Z">
              <w:tcPr>
                <w:tcW w:w="284" w:type="dxa"/>
              </w:tcPr>
            </w:tcPrChange>
          </w:tcPr>
          <w:p w14:paraId="5E71BD48" w14:textId="77777777" w:rsidR="00974BEA" w:rsidRDefault="00974BEA">
            <w:pPr>
              <w:pStyle w:val="Textetableau"/>
              <w:numPr>
                <w:ilvl w:val="0"/>
                <w:numId w:val="3"/>
              </w:numPr>
              <w:rPr>
                <w:szCs w:val="20"/>
              </w:rPr>
            </w:pPr>
          </w:p>
        </w:tc>
        <w:tc>
          <w:tcPr>
            <w:tcW w:w="9497" w:type="dxa"/>
            <w:tcPrChange w:id="4464" w:author="Gaston" w:date="2019-02-28T12:36:00Z">
              <w:tcPr>
                <w:tcW w:w="8221" w:type="dxa"/>
              </w:tcPr>
            </w:tcPrChange>
          </w:tcPr>
          <w:p w14:paraId="4C7767D2" w14:textId="77777777" w:rsidR="00974BEA" w:rsidRDefault="00974BEA">
            <w:pPr>
              <w:pStyle w:val="Textetableau"/>
            </w:pPr>
            <w:r>
              <w:t>Les composants n’ont pas été déformés mécaniquement, ou endommagés pour entrer dans les trous.</w:t>
            </w:r>
          </w:p>
        </w:tc>
      </w:tr>
      <w:tr w:rsidR="00974BEA" w14:paraId="5A01F1FB" w14:textId="77777777" w:rsidTr="00974BEA">
        <w:tblPrEx>
          <w:tblPrExChange w:id="4465" w:author="Gaston" w:date="2019-02-28T12:36:00Z">
            <w:tblPrEx>
              <w:tblW w:w="9639" w:type="dxa"/>
            </w:tblPrEx>
          </w:tblPrExChange>
        </w:tblPrEx>
        <w:trPr>
          <w:cantSplit/>
          <w:trPrChange w:id="4466" w:author="Gaston" w:date="2019-02-28T12:36:00Z">
            <w:trPr>
              <w:cantSplit/>
            </w:trPr>
          </w:trPrChange>
        </w:trPr>
        <w:tc>
          <w:tcPr>
            <w:tcW w:w="284" w:type="dxa"/>
            <w:tcPrChange w:id="4467" w:author="Gaston" w:date="2019-02-28T12:36:00Z">
              <w:tcPr>
                <w:tcW w:w="284" w:type="dxa"/>
              </w:tcPr>
            </w:tcPrChange>
          </w:tcPr>
          <w:p w14:paraId="171158F3" w14:textId="77777777" w:rsidR="00974BEA" w:rsidRDefault="00974BEA">
            <w:pPr>
              <w:pStyle w:val="Textetableau"/>
              <w:numPr>
                <w:ilvl w:val="0"/>
                <w:numId w:val="3"/>
              </w:numPr>
              <w:rPr>
                <w:szCs w:val="20"/>
              </w:rPr>
            </w:pPr>
          </w:p>
        </w:tc>
        <w:tc>
          <w:tcPr>
            <w:tcW w:w="9497" w:type="dxa"/>
            <w:tcPrChange w:id="4468" w:author="Gaston" w:date="2019-02-28T12:36:00Z">
              <w:tcPr>
                <w:tcW w:w="8221" w:type="dxa"/>
              </w:tcPr>
            </w:tcPrChange>
          </w:tcPr>
          <w:p w14:paraId="0F8E1D2D" w14:textId="77777777" w:rsidR="00974BEA" w:rsidRDefault="00974BEA" w:rsidP="00AD0BA4">
            <w:pPr>
              <w:pStyle w:val="Textetableau"/>
            </w:pPr>
            <w:r>
              <w:t xml:space="preserve">Accessibilité des connecteurs. Ces derniers doivent être positionnés de manière à ce que le circuit imprimé ne </w:t>
            </w:r>
            <w:proofErr w:type="spellStart"/>
            <w:r>
              <w:t>gène</w:t>
            </w:r>
            <w:proofErr w:type="spellEnd"/>
            <w:r>
              <w:t xml:space="preserve"> pas leurs fixations et en maximise la partie fileté ou de montage mécanique. De plus, si le connecteur est muni d’un index, ce dernier doit être placé en concordance sur le brochage à la broche 1.</w:t>
            </w:r>
          </w:p>
        </w:tc>
      </w:tr>
      <w:tr w:rsidR="00974BEA" w14:paraId="3EE801CC" w14:textId="77777777" w:rsidTr="00974BEA">
        <w:tblPrEx>
          <w:tblPrExChange w:id="4469" w:author="Gaston" w:date="2019-02-28T12:36:00Z">
            <w:tblPrEx>
              <w:tblW w:w="9639" w:type="dxa"/>
            </w:tblPrEx>
          </w:tblPrExChange>
        </w:tblPrEx>
        <w:trPr>
          <w:cantSplit/>
          <w:trPrChange w:id="4470" w:author="Gaston" w:date="2019-02-28T12:36:00Z">
            <w:trPr>
              <w:cantSplit/>
            </w:trPr>
          </w:trPrChange>
        </w:trPr>
        <w:tc>
          <w:tcPr>
            <w:tcW w:w="284" w:type="dxa"/>
            <w:tcPrChange w:id="4471" w:author="Gaston" w:date="2019-02-28T12:36:00Z">
              <w:tcPr>
                <w:tcW w:w="284" w:type="dxa"/>
              </w:tcPr>
            </w:tcPrChange>
          </w:tcPr>
          <w:p w14:paraId="17AD1196" w14:textId="77777777" w:rsidR="00974BEA" w:rsidRDefault="00974BEA">
            <w:pPr>
              <w:pStyle w:val="Textetableau"/>
              <w:numPr>
                <w:ilvl w:val="0"/>
                <w:numId w:val="3"/>
              </w:numPr>
              <w:rPr>
                <w:szCs w:val="20"/>
              </w:rPr>
            </w:pPr>
          </w:p>
        </w:tc>
        <w:tc>
          <w:tcPr>
            <w:tcW w:w="9497" w:type="dxa"/>
            <w:tcPrChange w:id="4472" w:author="Gaston" w:date="2019-02-28T12:36:00Z">
              <w:tcPr>
                <w:tcW w:w="8221" w:type="dxa"/>
              </w:tcPr>
            </w:tcPrChange>
          </w:tcPr>
          <w:p w14:paraId="65887471" w14:textId="77777777" w:rsidR="00974BEA" w:rsidRDefault="00974BEA" w:rsidP="002F77FD">
            <w:pPr>
              <w:pStyle w:val="Textetableau"/>
            </w:pPr>
            <w:r>
              <w:t>Il n’y a pas de problèmes avec la solidité mécanique de l’ensemble.</w:t>
            </w:r>
          </w:p>
        </w:tc>
      </w:tr>
      <w:tr w:rsidR="00974BEA" w14:paraId="49DE64A0" w14:textId="77777777" w:rsidTr="00974BEA">
        <w:tblPrEx>
          <w:tblPrExChange w:id="4473" w:author="Gaston" w:date="2019-02-28T12:36:00Z">
            <w:tblPrEx>
              <w:tblW w:w="9639" w:type="dxa"/>
            </w:tblPrEx>
          </w:tblPrExChange>
        </w:tblPrEx>
        <w:trPr>
          <w:cantSplit/>
          <w:trPrChange w:id="4474" w:author="Gaston" w:date="2019-02-28T12:36:00Z">
            <w:trPr>
              <w:cantSplit/>
            </w:trPr>
          </w:trPrChange>
        </w:trPr>
        <w:tc>
          <w:tcPr>
            <w:tcW w:w="284" w:type="dxa"/>
            <w:tcPrChange w:id="4475" w:author="Gaston" w:date="2019-02-28T12:36:00Z">
              <w:tcPr>
                <w:tcW w:w="284" w:type="dxa"/>
              </w:tcPr>
            </w:tcPrChange>
          </w:tcPr>
          <w:p w14:paraId="6599B46B" w14:textId="77777777" w:rsidR="00974BEA" w:rsidRDefault="00974BEA">
            <w:pPr>
              <w:pStyle w:val="Textetableau"/>
              <w:numPr>
                <w:ilvl w:val="0"/>
                <w:numId w:val="3"/>
              </w:numPr>
              <w:rPr>
                <w:szCs w:val="20"/>
              </w:rPr>
            </w:pPr>
          </w:p>
        </w:tc>
        <w:tc>
          <w:tcPr>
            <w:tcW w:w="9497" w:type="dxa"/>
            <w:tcPrChange w:id="4476" w:author="Gaston" w:date="2019-02-28T12:36:00Z">
              <w:tcPr>
                <w:tcW w:w="8221" w:type="dxa"/>
              </w:tcPr>
            </w:tcPrChange>
          </w:tcPr>
          <w:p w14:paraId="54AB4762" w14:textId="77777777" w:rsidR="00974BEA" w:rsidRDefault="00974BEA" w:rsidP="00AD0BA4">
            <w:pPr>
              <w:pStyle w:val="Textetableau"/>
            </w:pPr>
            <w:r>
              <w:t>Les fils de modifications sont bien fixés sur la plaquette, préférablement avec de la colle, en préférant la colle chaude pour fin de modificabilité.</w:t>
            </w:r>
          </w:p>
        </w:tc>
      </w:tr>
      <w:tr w:rsidR="00974BEA" w14:paraId="3A749EFB" w14:textId="77777777" w:rsidTr="00974BEA">
        <w:tblPrEx>
          <w:tblPrExChange w:id="4477" w:author="Gaston" w:date="2019-02-28T12:36:00Z">
            <w:tblPrEx>
              <w:tblW w:w="9639" w:type="dxa"/>
            </w:tblPrEx>
          </w:tblPrExChange>
        </w:tblPrEx>
        <w:trPr>
          <w:cantSplit/>
          <w:trPrChange w:id="4478" w:author="Gaston" w:date="2019-02-28T12:36:00Z">
            <w:trPr>
              <w:cantSplit/>
            </w:trPr>
          </w:trPrChange>
        </w:trPr>
        <w:tc>
          <w:tcPr>
            <w:tcW w:w="9781" w:type="dxa"/>
            <w:gridSpan w:val="2"/>
            <w:shd w:val="clear" w:color="auto" w:fill="E0E0E0"/>
            <w:tcPrChange w:id="4479" w:author="Gaston" w:date="2019-02-28T12:36:00Z">
              <w:tcPr>
                <w:tcW w:w="8505" w:type="dxa"/>
                <w:gridSpan w:val="2"/>
                <w:shd w:val="clear" w:color="auto" w:fill="E0E0E0"/>
              </w:tcPr>
            </w:tcPrChange>
          </w:tcPr>
          <w:p w14:paraId="73C728C9" w14:textId="77777777" w:rsidR="00974BEA" w:rsidRDefault="00974BEA">
            <w:pPr>
              <w:pStyle w:val="Textetableau"/>
            </w:pPr>
            <w:del w:id="4480" w:author="Gaston" w:date="2019-02-28T12:25:00Z">
              <w:r w:rsidDel="00042044">
                <w:delText>TOTAL à reporter dans la grille de fonctionnement du projet</w:delText>
              </w:r>
            </w:del>
          </w:p>
        </w:tc>
      </w:tr>
    </w:tbl>
    <w:p w14:paraId="2703D5AE" w14:textId="77777777" w:rsidR="00782100" w:rsidRDefault="00782100">
      <w:r>
        <w:br w:type="page"/>
      </w:r>
    </w:p>
    <w:tbl>
      <w:tblPr>
        <w:tblW w:w="968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481" w:author="Claude Gendron" w:date="2006-06-13T15:27:00Z">
          <w:tblPr>
            <w:tblW w:w="968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9682"/>
        <w:tblGridChange w:id="4482">
          <w:tblGrid>
            <w:gridCol w:w="9682"/>
          </w:tblGrid>
        </w:tblGridChange>
      </w:tblGrid>
      <w:tr w:rsidR="00782100" w:rsidDel="0019299A" w14:paraId="208FFB4D" w14:textId="77777777">
        <w:trPr>
          <w:cantSplit/>
          <w:trHeight w:val="687"/>
          <w:del w:id="4483" w:author="Claude Gendron" w:date="2006-06-13T15:27:00Z"/>
          <w:trPrChange w:id="4484" w:author="Claude Gendron" w:date="2006-06-13T15:27:00Z">
            <w:trPr>
              <w:cantSplit/>
            </w:trPr>
          </w:trPrChange>
        </w:trPr>
        <w:tc>
          <w:tcPr>
            <w:tcW w:w="9682" w:type="dxa"/>
            <w:shd w:val="clear" w:color="auto" w:fill="E0E0E0"/>
            <w:tcPrChange w:id="4485" w:author="Claude Gendron" w:date="2006-06-13T15:27:00Z">
              <w:tcPr>
                <w:tcW w:w="9639" w:type="dxa"/>
                <w:shd w:val="clear" w:color="auto" w:fill="E0E0E0"/>
              </w:tcPr>
            </w:tcPrChange>
          </w:tcPr>
          <w:p w14:paraId="59294D86" w14:textId="77777777" w:rsidR="00782100" w:rsidDel="0019299A" w:rsidRDefault="00782100">
            <w:pPr>
              <w:pStyle w:val="Titre1"/>
              <w:rPr>
                <w:del w:id="4486" w:author="Claude Gendron" w:date="2006-06-13T15:27:00Z"/>
              </w:rPr>
            </w:pPr>
            <w:del w:id="4487" w:author="Claude Gendron" w:date="2006-06-13T15:27:00Z">
              <w:r w:rsidDel="0019299A">
                <w:br w:type="page"/>
                <w:delText>Pseudo-code</w:delText>
              </w:r>
            </w:del>
          </w:p>
        </w:tc>
      </w:tr>
    </w:tbl>
    <w:p w14:paraId="4EA888D8" w14:textId="77777777" w:rsidR="00C60073" w:rsidRPr="00C60073" w:rsidRDefault="00C60073" w:rsidP="00C60073">
      <w:pPr>
        <w:rPr>
          <w:vanish/>
        </w:rPr>
      </w:pPr>
    </w:p>
    <w:tbl>
      <w:tblPr>
        <w:tblpPr w:leftFromText="141" w:rightFromText="141" w:vertAnchor="text" w:horzAnchor="margin" w:tblpY="9"/>
        <w:tblW w:w="996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488" w:author="Gaston" w:date="2019-02-28T12:38:00Z">
          <w:tblPr>
            <w:tblpPr w:leftFromText="141" w:rightFromText="141" w:vertAnchor="text" w:horzAnchor="margin" w:tblpY="9"/>
            <w:tblW w:w="850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41"/>
        <w:gridCol w:w="43"/>
        <w:gridCol w:w="9682"/>
        <w:tblGridChange w:id="4489">
          <w:tblGrid>
            <w:gridCol w:w="241"/>
            <w:gridCol w:w="43"/>
            <w:gridCol w:w="8221"/>
          </w:tblGrid>
        </w:tblGridChange>
      </w:tblGrid>
      <w:tr w:rsidR="0000696F" w:rsidRPr="0000696F" w14:paraId="5B2E5EBA" w14:textId="77777777" w:rsidTr="0000696F">
        <w:trPr>
          <w:cantSplit/>
          <w:trHeight w:val="397"/>
          <w:ins w:id="4490" w:author="Gaston" w:date="2019-02-28T12:38:00Z"/>
          <w:trPrChange w:id="4491" w:author="Gaston" w:date="2019-02-28T12:38:00Z">
            <w:trPr>
              <w:cantSplit/>
              <w:trHeight w:val="397"/>
            </w:trPr>
          </w:trPrChange>
        </w:trPr>
        <w:tc>
          <w:tcPr>
            <w:tcW w:w="9966" w:type="dxa"/>
            <w:gridSpan w:val="3"/>
            <w:tcBorders>
              <w:bottom w:val="single" w:sz="4" w:space="0" w:color="auto"/>
            </w:tcBorders>
            <w:shd w:val="clear" w:color="auto" w:fill="E0E0E0"/>
            <w:tcPrChange w:id="4492" w:author="Gaston" w:date="2019-02-28T12:38:00Z">
              <w:tcPr>
                <w:tcW w:w="8505" w:type="dxa"/>
                <w:gridSpan w:val="3"/>
                <w:tcBorders>
                  <w:bottom w:val="single" w:sz="4" w:space="0" w:color="auto"/>
                </w:tcBorders>
                <w:shd w:val="clear" w:color="auto" w:fill="E0E0E0"/>
              </w:tcPr>
            </w:tcPrChange>
          </w:tcPr>
          <w:p w14:paraId="3296B870" w14:textId="77777777" w:rsidR="0000696F" w:rsidRPr="0032774E" w:rsidRDefault="0000696F">
            <w:pPr>
              <w:pStyle w:val="Titre1"/>
              <w:rPr>
                <w:ins w:id="4493" w:author="Gaston" w:date="2019-02-28T12:38:00Z"/>
              </w:rPr>
              <w:pPrChange w:id="4494" w:author="Gaston" w:date="2019-02-28T17:07:00Z">
                <w:pPr>
                  <w:pStyle w:val="Textetableau"/>
                  <w:framePr w:hSpace="141" w:wrap="around" w:vAnchor="text" w:hAnchor="margin" w:y="9"/>
                  <w:jc w:val="center"/>
                </w:pPr>
              </w:pPrChange>
            </w:pPr>
            <w:bookmarkStart w:id="4495" w:name="_Toc2273860"/>
            <w:ins w:id="4496" w:author="Gaston" w:date="2019-02-28T12:38:00Z">
              <w:r w:rsidRPr="0000696F">
                <w:rPr>
                  <w:rPrChange w:id="4497" w:author="Gaston" w:date="2019-02-28T12:39:00Z">
                    <w:rPr>
                      <w:b/>
                      <w:bCs/>
                      <w:iCs/>
                      <w:sz w:val="28"/>
                      <w:szCs w:val="28"/>
                    </w:rPr>
                  </w:rPrChange>
                </w:rPr>
                <w:t>Pseudo</w:t>
              </w:r>
            </w:ins>
            <w:ins w:id="4498" w:author="Gaston" w:date="2019-02-28T18:23:00Z">
              <w:r w:rsidR="003648D0">
                <w:t>-</w:t>
              </w:r>
            </w:ins>
            <w:ins w:id="4499" w:author="Gaston" w:date="2019-02-28T12:38:00Z">
              <w:r w:rsidRPr="0000696F">
                <w:rPr>
                  <w:rPrChange w:id="4500" w:author="Gaston" w:date="2019-02-28T12:39:00Z">
                    <w:rPr>
                      <w:b/>
                      <w:bCs/>
                      <w:iCs/>
                      <w:sz w:val="28"/>
                      <w:szCs w:val="28"/>
                    </w:rPr>
                  </w:rPrChange>
                </w:rPr>
                <w:t>code</w:t>
              </w:r>
            </w:ins>
            <w:ins w:id="4501" w:author="Gaston" w:date="2019-02-28T12:40:00Z">
              <w:r>
                <w:t xml:space="preserve"> </w:t>
              </w:r>
              <w:proofErr w:type="gramStart"/>
              <w:r w:rsidRPr="0000696F">
                <w:rPr>
                  <w:rPrChange w:id="4502" w:author="Gaston" w:date="2019-02-28T12:40:00Z">
                    <w:rPr>
                      <w:b/>
                      <w:bCs/>
                      <w:iCs/>
                      <w:sz w:val="28"/>
                      <w:szCs w:val="28"/>
                    </w:rPr>
                  </w:rPrChange>
                </w:rPr>
                <w:t>ou  LDA</w:t>
              </w:r>
              <w:proofErr w:type="gramEnd"/>
              <w:r w:rsidRPr="0000696F">
                <w:rPr>
                  <w:rPrChange w:id="4503" w:author="Gaston" w:date="2019-02-28T12:40:00Z">
                    <w:rPr>
                      <w:b/>
                      <w:bCs/>
                      <w:iCs/>
                      <w:sz w:val="28"/>
                      <w:szCs w:val="28"/>
                    </w:rPr>
                  </w:rPrChange>
                </w:rPr>
                <w:t> ( </w:t>
              </w:r>
              <w:r w:rsidRPr="00C72A0B">
                <w:rPr>
                  <w:sz w:val="22"/>
                  <w:szCs w:val="22"/>
                  <w:rPrChange w:id="4504" w:author="Gaston" w:date="2019-02-28T18:45:00Z">
                    <w:rPr>
                      <w:b/>
                      <w:bCs/>
                      <w:color w:val="222222"/>
                      <w:sz w:val="21"/>
                      <w:szCs w:val="21"/>
                      <w:shd w:val="clear" w:color="auto" w:fill="FFFFFF"/>
                    </w:rPr>
                  </w:rPrChange>
                </w:rPr>
                <w:t>Langage de Description d'Algorithmes</w:t>
              </w:r>
              <w:r w:rsidRPr="0000696F">
                <w:rPr>
                  <w:rPrChange w:id="4505" w:author="Gaston" w:date="2019-02-28T12:40:00Z">
                    <w:rPr>
                      <w:color w:val="222222"/>
                      <w:sz w:val="21"/>
                      <w:szCs w:val="21"/>
                      <w:shd w:val="clear" w:color="auto" w:fill="FFFFFF"/>
                    </w:rPr>
                  </w:rPrChange>
                </w:rPr>
                <w:t>)</w:t>
              </w:r>
            </w:ins>
            <w:bookmarkEnd w:id="4495"/>
          </w:p>
        </w:tc>
      </w:tr>
      <w:tr w:rsidR="0000696F" w:rsidRPr="0000696F" w14:paraId="777BDD02" w14:textId="77777777" w:rsidTr="0000696F">
        <w:tblPrEx>
          <w:tblPrExChange w:id="4506" w:author="Gaston" w:date="2019-02-28T12:38:00Z">
            <w:tblPrEx>
              <w:tblW w:w="9682" w:type="dxa"/>
            </w:tblPrEx>
          </w:tblPrExChange>
        </w:tblPrEx>
        <w:trPr>
          <w:cantSplit/>
          <w:trHeight w:val="397"/>
          <w:ins w:id="4507" w:author="Claude Gendron" w:date="2006-06-13T15:27:00Z"/>
          <w:trPrChange w:id="4508" w:author="Gaston" w:date="2019-02-28T12:38:00Z">
            <w:trPr>
              <w:cantSplit/>
              <w:trHeight w:val="397"/>
            </w:trPr>
          </w:trPrChange>
        </w:trPr>
        <w:tc>
          <w:tcPr>
            <w:tcW w:w="9966" w:type="dxa"/>
            <w:gridSpan w:val="3"/>
            <w:tcBorders>
              <w:bottom w:val="single" w:sz="4" w:space="0" w:color="auto"/>
            </w:tcBorders>
            <w:shd w:val="clear" w:color="auto" w:fill="E0E0E0"/>
            <w:tcPrChange w:id="4509" w:author="Gaston" w:date="2019-02-28T12:38:00Z">
              <w:tcPr>
                <w:tcW w:w="8505" w:type="dxa"/>
                <w:gridSpan w:val="3"/>
                <w:tcBorders>
                  <w:bottom w:val="single" w:sz="4" w:space="0" w:color="auto"/>
                </w:tcBorders>
                <w:shd w:val="clear" w:color="auto" w:fill="E0E0E0"/>
              </w:tcPr>
            </w:tcPrChange>
          </w:tcPr>
          <w:p w14:paraId="1CF4EEB2" w14:textId="77777777" w:rsidR="0000696F" w:rsidRPr="0000696F" w:rsidRDefault="0000696F" w:rsidP="0019299A">
            <w:pPr>
              <w:pStyle w:val="Textetableau"/>
              <w:numPr>
                <w:ins w:id="4510" w:author="Manaï Bilal" w:date="2006-06-13T15:27:00Z"/>
              </w:numPr>
              <w:jc w:val="center"/>
              <w:rPr>
                <w:ins w:id="4511" w:author="Claude Gendron" w:date="2006-06-13T15:27:00Z"/>
                <w:lang w:val="fr-CA"/>
                <w:rPrChange w:id="4512" w:author="Gaston" w:date="2019-02-28T12:39:00Z">
                  <w:rPr>
                    <w:ins w:id="4513" w:author="Claude Gendron" w:date="2006-06-13T15:27:00Z"/>
                  </w:rPr>
                </w:rPrChange>
              </w:rPr>
            </w:pPr>
            <w:ins w:id="4514" w:author="Claude Gendron" w:date="2006-06-13T15:27:00Z">
              <w:r w:rsidRPr="0000696F">
                <w:rPr>
                  <w:lang w:val="fr-CA"/>
                  <w:rPrChange w:id="4515" w:author="Gaston" w:date="2019-02-28T12:39:00Z">
                    <w:rPr/>
                  </w:rPrChange>
                </w:rPr>
                <w:t>Liste de critères tels que définis dans les documents</w:t>
              </w:r>
            </w:ins>
          </w:p>
          <w:p w14:paraId="7B75F66E" w14:textId="77777777" w:rsidR="0000696F" w:rsidRPr="0000696F" w:rsidRDefault="0000696F" w:rsidP="000B5A6C">
            <w:pPr>
              <w:pStyle w:val="Textetableau"/>
              <w:numPr>
                <w:ins w:id="4516" w:author="Manaï Bilal" w:date="2006-06-13T15:24:00Z"/>
              </w:numPr>
              <w:jc w:val="center"/>
              <w:rPr>
                <w:ins w:id="4517" w:author="Claude Gendron" w:date="2006-06-13T15:27:00Z"/>
                <w:lang w:val="fr-CA"/>
                <w:rPrChange w:id="4518" w:author="Gaston" w:date="2019-02-28T12:39:00Z">
                  <w:rPr>
                    <w:ins w:id="4519" w:author="Claude Gendron" w:date="2006-06-13T15:27:00Z"/>
                  </w:rPr>
                </w:rPrChange>
              </w:rPr>
            </w:pPr>
            <w:ins w:id="4520" w:author="Claude Gendron" w:date="2006-06-13T15:27:00Z">
              <w:r w:rsidRPr="0000696F">
                <w:rPr>
                  <w:lang w:val="fr-CA"/>
                  <w:rPrChange w:id="4521" w:author="Gaston" w:date="2019-02-28T12:39:00Z">
                    <w:rPr/>
                  </w:rPrChange>
                </w:rPr>
                <w:t>«Pseudo</w:t>
              </w:r>
            </w:ins>
            <w:ins w:id="4522" w:author="Gaston" w:date="2019-02-28T12:40:00Z">
              <w:r>
                <w:rPr>
                  <w:lang w:val="fr-CA"/>
                </w:rPr>
                <w:t>-</w:t>
              </w:r>
            </w:ins>
            <w:ins w:id="4523" w:author="Claude Gendron" w:date="2006-06-13T15:27:00Z">
              <w:del w:id="4524" w:author="Gaston" w:date="2019-02-28T12:40:00Z">
                <w:r w:rsidRPr="0000696F" w:rsidDel="0000696F">
                  <w:rPr>
                    <w:lang w:val="fr-CA"/>
                    <w:rPrChange w:id="4525" w:author="Gaston" w:date="2019-02-28T12:39:00Z">
                      <w:rPr/>
                    </w:rPrChange>
                  </w:rPr>
                  <w:delText xml:space="preserve"> </w:delText>
                </w:r>
              </w:del>
              <w:r w:rsidRPr="0000696F">
                <w:rPr>
                  <w:lang w:val="fr-CA"/>
                  <w:rPrChange w:id="4526" w:author="Gaston" w:date="2019-02-28T12:39:00Z">
                    <w:rPr/>
                  </w:rPrChange>
                </w:rPr>
                <w:t>code» version 3.2 et Documenter un programme écrit en langage C</w:t>
              </w:r>
            </w:ins>
          </w:p>
        </w:tc>
      </w:tr>
      <w:tr w:rsidR="0000696F" w:rsidRPr="0000696F" w14:paraId="22447FE4" w14:textId="77777777" w:rsidTr="0000696F">
        <w:tblPrEx>
          <w:tblPrExChange w:id="4527" w:author="Gaston" w:date="2019-02-28T12:38:00Z">
            <w:tblPrEx>
              <w:tblW w:w="9682" w:type="dxa"/>
            </w:tblPrEx>
          </w:tblPrExChange>
        </w:tblPrEx>
        <w:trPr>
          <w:cantSplit/>
          <w:ins w:id="4528" w:author="Claude Gendron" w:date="2006-06-13T15:24:00Z"/>
          <w:trPrChange w:id="4529" w:author="Gaston" w:date="2019-02-28T12:38:00Z">
            <w:trPr>
              <w:cantSplit/>
            </w:trPr>
          </w:trPrChange>
        </w:trPr>
        <w:tc>
          <w:tcPr>
            <w:tcW w:w="284" w:type="dxa"/>
            <w:gridSpan w:val="2"/>
            <w:tcPrChange w:id="4530" w:author="Gaston" w:date="2019-02-28T12:38:00Z">
              <w:tcPr>
                <w:tcW w:w="284" w:type="dxa"/>
                <w:gridSpan w:val="2"/>
              </w:tcPr>
            </w:tcPrChange>
          </w:tcPr>
          <w:p w14:paraId="65DA8A17" w14:textId="77777777" w:rsidR="0000696F" w:rsidRPr="0000696F" w:rsidRDefault="0000696F" w:rsidP="0019299A">
            <w:pPr>
              <w:pStyle w:val="Textetableau"/>
              <w:numPr>
                <w:ilvl w:val="0"/>
                <w:numId w:val="3"/>
                <w:ins w:id="4531" w:author="Manaï Bilal" w:date="2006-06-13T15:24:00Z"/>
              </w:numPr>
              <w:rPr>
                <w:ins w:id="4532" w:author="Claude Gendron" w:date="2006-06-13T15:24:00Z"/>
                <w:szCs w:val="20"/>
                <w:lang w:val="fr-CA"/>
                <w:rPrChange w:id="4533" w:author="Gaston" w:date="2019-02-28T12:39:00Z">
                  <w:rPr>
                    <w:ins w:id="4534" w:author="Claude Gendron" w:date="2006-06-13T15:24:00Z"/>
                    <w:szCs w:val="20"/>
                  </w:rPr>
                </w:rPrChange>
              </w:rPr>
            </w:pPr>
          </w:p>
        </w:tc>
        <w:tc>
          <w:tcPr>
            <w:tcW w:w="9682" w:type="dxa"/>
            <w:tcPrChange w:id="4535" w:author="Gaston" w:date="2019-02-28T12:38:00Z">
              <w:tcPr>
                <w:tcW w:w="8221" w:type="dxa"/>
              </w:tcPr>
            </w:tcPrChange>
          </w:tcPr>
          <w:p w14:paraId="0BF071A5" w14:textId="77777777" w:rsidR="0000696F" w:rsidRPr="0000696F" w:rsidRDefault="0000696F" w:rsidP="0019299A">
            <w:pPr>
              <w:pStyle w:val="Textetableau"/>
              <w:numPr>
                <w:ins w:id="4536" w:author="Manaï Bilal" w:date="2006-06-13T15:24:00Z"/>
              </w:numPr>
              <w:rPr>
                <w:ins w:id="4537" w:author="Claude Gendron" w:date="2006-06-13T15:24:00Z"/>
                <w:lang w:val="fr-CA"/>
                <w:rPrChange w:id="4538" w:author="Gaston" w:date="2019-02-28T12:39:00Z">
                  <w:rPr>
                    <w:ins w:id="4539" w:author="Claude Gendron" w:date="2006-06-13T15:24:00Z"/>
                  </w:rPr>
                </w:rPrChange>
              </w:rPr>
            </w:pPr>
            <w:ins w:id="4540" w:author="Claude Gendron" w:date="2006-06-13T15:24:00Z">
              <w:r w:rsidRPr="0000696F">
                <w:rPr>
                  <w:szCs w:val="20"/>
                  <w:lang w:val="fr-CA"/>
                  <w:rPrChange w:id="4541" w:author="Gaston" w:date="2019-02-28T12:39:00Z">
                    <w:rPr>
                      <w:szCs w:val="20"/>
                    </w:rPr>
                  </w:rPrChange>
                </w:rPr>
                <w:t>Les mots clefs des structures de pseudo-code sont soulignés.</w:t>
              </w:r>
            </w:ins>
          </w:p>
        </w:tc>
      </w:tr>
      <w:tr w:rsidR="0000696F" w:rsidRPr="0000696F" w14:paraId="5C1B167E" w14:textId="77777777" w:rsidTr="0000696F">
        <w:tblPrEx>
          <w:tblPrExChange w:id="4542" w:author="Gaston" w:date="2019-02-28T12:38:00Z">
            <w:tblPrEx>
              <w:tblW w:w="9682" w:type="dxa"/>
            </w:tblPrEx>
          </w:tblPrExChange>
        </w:tblPrEx>
        <w:trPr>
          <w:cantSplit/>
          <w:ins w:id="4543" w:author="Claude Gendron" w:date="2006-06-13T15:24:00Z"/>
          <w:trPrChange w:id="4544" w:author="Gaston" w:date="2019-02-28T12:38:00Z">
            <w:trPr>
              <w:cantSplit/>
            </w:trPr>
          </w:trPrChange>
        </w:trPr>
        <w:tc>
          <w:tcPr>
            <w:tcW w:w="284" w:type="dxa"/>
            <w:gridSpan w:val="2"/>
            <w:tcPrChange w:id="4545" w:author="Gaston" w:date="2019-02-28T12:38:00Z">
              <w:tcPr>
                <w:tcW w:w="284" w:type="dxa"/>
                <w:gridSpan w:val="2"/>
              </w:tcPr>
            </w:tcPrChange>
          </w:tcPr>
          <w:p w14:paraId="38EB031A" w14:textId="77777777" w:rsidR="0000696F" w:rsidRPr="0000696F" w:rsidRDefault="0000696F" w:rsidP="0019299A">
            <w:pPr>
              <w:pStyle w:val="Textetableau"/>
              <w:numPr>
                <w:ilvl w:val="0"/>
                <w:numId w:val="3"/>
                <w:ins w:id="4546" w:author="Manaï Bilal" w:date="2006-06-13T15:24:00Z"/>
              </w:numPr>
              <w:rPr>
                <w:ins w:id="4547" w:author="Claude Gendron" w:date="2006-06-13T15:24:00Z"/>
                <w:szCs w:val="20"/>
                <w:lang w:val="fr-CA"/>
                <w:rPrChange w:id="4548" w:author="Gaston" w:date="2019-02-28T12:39:00Z">
                  <w:rPr>
                    <w:ins w:id="4549" w:author="Claude Gendron" w:date="2006-06-13T15:24:00Z"/>
                    <w:szCs w:val="20"/>
                  </w:rPr>
                </w:rPrChange>
              </w:rPr>
            </w:pPr>
          </w:p>
        </w:tc>
        <w:tc>
          <w:tcPr>
            <w:tcW w:w="9682" w:type="dxa"/>
            <w:tcPrChange w:id="4550" w:author="Gaston" w:date="2019-02-28T12:38:00Z">
              <w:tcPr>
                <w:tcW w:w="8221" w:type="dxa"/>
              </w:tcPr>
            </w:tcPrChange>
          </w:tcPr>
          <w:p w14:paraId="2AE2DBE8" w14:textId="77777777" w:rsidR="0000696F" w:rsidRPr="0000696F" w:rsidRDefault="0000696F" w:rsidP="0019299A">
            <w:pPr>
              <w:pStyle w:val="Textetableau"/>
              <w:numPr>
                <w:ins w:id="4551" w:author="Manaï Bilal" w:date="2006-06-13T15:24:00Z"/>
              </w:numPr>
              <w:rPr>
                <w:ins w:id="4552" w:author="Claude Gendron" w:date="2006-06-13T15:24:00Z"/>
                <w:szCs w:val="20"/>
                <w:lang w:val="fr-CA"/>
                <w:rPrChange w:id="4553" w:author="Gaston" w:date="2019-02-28T12:39:00Z">
                  <w:rPr>
                    <w:ins w:id="4554" w:author="Claude Gendron" w:date="2006-06-13T15:24:00Z"/>
                    <w:szCs w:val="20"/>
                  </w:rPr>
                </w:rPrChange>
              </w:rPr>
            </w:pPr>
            <w:ins w:id="4555" w:author="Claude Gendron" w:date="2006-06-13T15:24:00Z">
              <w:r w:rsidRPr="0000696F">
                <w:rPr>
                  <w:szCs w:val="20"/>
                  <w:lang w:val="fr-CA"/>
                  <w:rPrChange w:id="4556" w:author="Gaston" w:date="2019-02-28T12:39:00Z">
                    <w:rPr>
                      <w:szCs w:val="20"/>
                    </w:rPr>
                  </w:rPrChange>
                </w:rPr>
                <w:t>Le pseudo code est correctement indenté.</w:t>
              </w:r>
            </w:ins>
          </w:p>
        </w:tc>
      </w:tr>
      <w:tr w:rsidR="0000696F" w:rsidRPr="0000696F" w14:paraId="1E7BB7F9" w14:textId="77777777" w:rsidTr="0000696F">
        <w:tblPrEx>
          <w:tblPrExChange w:id="4557" w:author="Gaston" w:date="2019-02-28T12:38:00Z">
            <w:tblPrEx>
              <w:tblW w:w="9682" w:type="dxa"/>
            </w:tblPrEx>
          </w:tblPrExChange>
        </w:tblPrEx>
        <w:trPr>
          <w:cantSplit/>
          <w:ins w:id="4558" w:author="Claude Gendron" w:date="2006-06-13T15:24:00Z"/>
          <w:trPrChange w:id="4559" w:author="Gaston" w:date="2019-02-28T12:38:00Z">
            <w:trPr>
              <w:cantSplit/>
            </w:trPr>
          </w:trPrChange>
        </w:trPr>
        <w:tc>
          <w:tcPr>
            <w:tcW w:w="284" w:type="dxa"/>
            <w:gridSpan w:val="2"/>
            <w:tcPrChange w:id="4560" w:author="Gaston" w:date="2019-02-28T12:38:00Z">
              <w:tcPr>
                <w:tcW w:w="284" w:type="dxa"/>
                <w:gridSpan w:val="2"/>
              </w:tcPr>
            </w:tcPrChange>
          </w:tcPr>
          <w:p w14:paraId="163AB6FE" w14:textId="77777777" w:rsidR="0000696F" w:rsidRPr="0000696F" w:rsidRDefault="0000696F" w:rsidP="0019299A">
            <w:pPr>
              <w:pStyle w:val="Textetableau"/>
              <w:numPr>
                <w:ilvl w:val="0"/>
                <w:numId w:val="3"/>
                <w:ins w:id="4561" w:author="Manaï Bilal" w:date="2006-06-13T15:24:00Z"/>
              </w:numPr>
              <w:rPr>
                <w:ins w:id="4562" w:author="Claude Gendron" w:date="2006-06-13T15:24:00Z"/>
                <w:szCs w:val="20"/>
                <w:lang w:val="fr-CA"/>
                <w:rPrChange w:id="4563" w:author="Gaston" w:date="2019-02-28T12:39:00Z">
                  <w:rPr>
                    <w:ins w:id="4564" w:author="Claude Gendron" w:date="2006-06-13T15:24:00Z"/>
                    <w:szCs w:val="20"/>
                  </w:rPr>
                </w:rPrChange>
              </w:rPr>
            </w:pPr>
          </w:p>
        </w:tc>
        <w:tc>
          <w:tcPr>
            <w:tcW w:w="9682" w:type="dxa"/>
            <w:tcPrChange w:id="4565" w:author="Gaston" w:date="2019-02-28T12:38:00Z">
              <w:tcPr>
                <w:tcW w:w="8221" w:type="dxa"/>
              </w:tcPr>
            </w:tcPrChange>
          </w:tcPr>
          <w:p w14:paraId="658AF23B" w14:textId="77777777" w:rsidR="0000696F" w:rsidRPr="0000696F" w:rsidRDefault="0000696F" w:rsidP="0019299A">
            <w:pPr>
              <w:pStyle w:val="Textetableau"/>
              <w:numPr>
                <w:ins w:id="4566" w:author="Manaï Bilal" w:date="2006-06-13T15:24:00Z"/>
              </w:numPr>
              <w:rPr>
                <w:ins w:id="4567" w:author="Claude Gendron" w:date="2006-06-13T15:24:00Z"/>
                <w:lang w:val="fr-CA"/>
                <w:rPrChange w:id="4568" w:author="Gaston" w:date="2019-02-28T12:39:00Z">
                  <w:rPr>
                    <w:ins w:id="4569" w:author="Claude Gendron" w:date="2006-06-13T15:24:00Z"/>
                  </w:rPr>
                </w:rPrChange>
              </w:rPr>
            </w:pPr>
            <w:ins w:id="4570" w:author="Claude Gendron" w:date="2006-06-13T15:24:00Z">
              <w:r w:rsidRPr="0000696F">
                <w:rPr>
                  <w:szCs w:val="20"/>
                  <w:lang w:val="fr-CA"/>
                  <w:rPrChange w:id="4571" w:author="Gaston" w:date="2019-02-28T12:39:00Z">
                    <w:rPr>
                      <w:szCs w:val="20"/>
                    </w:rPr>
                  </w:rPrChange>
                </w:rPr>
                <w:t xml:space="preserve">Toutes les lignes du pseudo-code </w:t>
              </w:r>
              <w:r w:rsidRPr="0000696F">
                <w:rPr>
                  <w:b/>
                  <w:bCs/>
                  <w:szCs w:val="20"/>
                  <w:lang w:val="fr-CA"/>
                  <w:rPrChange w:id="4572" w:author="Gaston" w:date="2019-02-28T12:39:00Z">
                    <w:rPr>
                      <w:b/>
                      <w:bCs/>
                      <w:szCs w:val="20"/>
                    </w:rPr>
                  </w:rPrChange>
                </w:rPr>
                <w:t>débutent par une lettre majuscule</w:t>
              </w:r>
              <w:r w:rsidRPr="0000696F">
                <w:rPr>
                  <w:szCs w:val="20"/>
                  <w:lang w:val="fr-CA"/>
                  <w:rPrChange w:id="4573" w:author="Gaston" w:date="2019-02-28T12:39:00Z">
                    <w:rPr>
                      <w:szCs w:val="20"/>
                    </w:rPr>
                  </w:rPrChange>
                </w:rPr>
                <w:t xml:space="preserve"> et se </w:t>
              </w:r>
              <w:r w:rsidRPr="0000696F">
                <w:rPr>
                  <w:b/>
                  <w:bCs/>
                  <w:szCs w:val="20"/>
                  <w:lang w:val="fr-CA"/>
                  <w:rPrChange w:id="4574" w:author="Gaston" w:date="2019-02-28T12:39:00Z">
                    <w:rPr>
                      <w:b/>
                      <w:bCs/>
                      <w:szCs w:val="20"/>
                    </w:rPr>
                  </w:rPrChange>
                </w:rPr>
                <w:t>termine par un point</w:t>
              </w:r>
              <w:r w:rsidRPr="0000696F">
                <w:rPr>
                  <w:szCs w:val="20"/>
                  <w:lang w:val="fr-CA"/>
                  <w:rPrChange w:id="4575" w:author="Gaston" w:date="2019-02-28T12:39:00Z">
                    <w:rPr>
                      <w:szCs w:val="20"/>
                    </w:rPr>
                  </w:rPrChange>
                </w:rPr>
                <w:t xml:space="preserve"> (sauf les débuts de structure qui ne se terminent pas par un point).</w:t>
              </w:r>
            </w:ins>
          </w:p>
        </w:tc>
      </w:tr>
      <w:tr w:rsidR="0000696F" w:rsidRPr="0000696F" w14:paraId="31C3F1A1" w14:textId="77777777" w:rsidTr="0000696F">
        <w:tblPrEx>
          <w:tblPrExChange w:id="4576" w:author="Gaston" w:date="2019-02-28T12:38:00Z">
            <w:tblPrEx>
              <w:tblW w:w="9682" w:type="dxa"/>
            </w:tblPrEx>
          </w:tblPrExChange>
        </w:tblPrEx>
        <w:trPr>
          <w:cantSplit/>
          <w:ins w:id="4577" w:author="Claude Gendron" w:date="2006-06-13T15:24:00Z"/>
          <w:trPrChange w:id="4578" w:author="Gaston" w:date="2019-02-28T12:38:00Z">
            <w:trPr>
              <w:cantSplit/>
            </w:trPr>
          </w:trPrChange>
        </w:trPr>
        <w:tc>
          <w:tcPr>
            <w:tcW w:w="284" w:type="dxa"/>
            <w:gridSpan w:val="2"/>
            <w:tcPrChange w:id="4579" w:author="Gaston" w:date="2019-02-28T12:38:00Z">
              <w:tcPr>
                <w:tcW w:w="284" w:type="dxa"/>
                <w:gridSpan w:val="2"/>
              </w:tcPr>
            </w:tcPrChange>
          </w:tcPr>
          <w:p w14:paraId="0B4D8C93" w14:textId="77777777" w:rsidR="0000696F" w:rsidRPr="0000696F" w:rsidRDefault="0000696F" w:rsidP="0019299A">
            <w:pPr>
              <w:pStyle w:val="Textetableau"/>
              <w:numPr>
                <w:ilvl w:val="0"/>
                <w:numId w:val="3"/>
                <w:ins w:id="4580" w:author="Manaï Bilal" w:date="2006-06-13T15:24:00Z"/>
              </w:numPr>
              <w:rPr>
                <w:ins w:id="4581" w:author="Claude Gendron" w:date="2006-06-13T15:24:00Z"/>
                <w:szCs w:val="20"/>
                <w:lang w:val="fr-CA"/>
                <w:rPrChange w:id="4582" w:author="Gaston" w:date="2019-02-28T12:39:00Z">
                  <w:rPr>
                    <w:ins w:id="4583" w:author="Claude Gendron" w:date="2006-06-13T15:24:00Z"/>
                    <w:szCs w:val="20"/>
                  </w:rPr>
                </w:rPrChange>
              </w:rPr>
            </w:pPr>
          </w:p>
        </w:tc>
        <w:tc>
          <w:tcPr>
            <w:tcW w:w="9682" w:type="dxa"/>
            <w:tcPrChange w:id="4584" w:author="Gaston" w:date="2019-02-28T12:38:00Z">
              <w:tcPr>
                <w:tcW w:w="8221" w:type="dxa"/>
              </w:tcPr>
            </w:tcPrChange>
          </w:tcPr>
          <w:p w14:paraId="391690F6" w14:textId="77777777" w:rsidR="0000696F" w:rsidRPr="0000696F" w:rsidRDefault="0000696F" w:rsidP="0019299A">
            <w:pPr>
              <w:pStyle w:val="Textetableau"/>
              <w:numPr>
                <w:ins w:id="4585" w:author="Manaï Bilal" w:date="2006-06-13T15:24:00Z"/>
              </w:numPr>
              <w:rPr>
                <w:ins w:id="4586" w:author="Claude Gendron" w:date="2006-06-13T15:24:00Z"/>
                <w:lang w:val="fr-CA"/>
                <w:rPrChange w:id="4587" w:author="Gaston" w:date="2019-02-28T12:39:00Z">
                  <w:rPr>
                    <w:ins w:id="4588" w:author="Claude Gendron" w:date="2006-06-13T15:24:00Z"/>
                  </w:rPr>
                </w:rPrChange>
              </w:rPr>
            </w:pPr>
            <w:ins w:id="4589" w:author="Claude Gendron" w:date="2006-06-13T15:24:00Z">
              <w:r w:rsidRPr="0000696F">
                <w:rPr>
                  <w:szCs w:val="20"/>
                  <w:lang w:val="fr-CA"/>
                  <w:rPrChange w:id="4590" w:author="Gaston" w:date="2019-02-28T12:39:00Z">
                    <w:rPr>
                      <w:szCs w:val="20"/>
                    </w:rPr>
                  </w:rPrChange>
                </w:rPr>
                <w:t xml:space="preserve">Toutes les lignes du pseudo-code correspondantes à une action débutent par un </w:t>
              </w:r>
              <w:r w:rsidRPr="0000696F">
                <w:rPr>
                  <w:b/>
                  <w:bCs/>
                  <w:szCs w:val="20"/>
                  <w:lang w:val="fr-CA"/>
                  <w:rPrChange w:id="4591" w:author="Gaston" w:date="2019-02-28T12:39:00Z">
                    <w:rPr>
                      <w:b/>
                      <w:bCs/>
                      <w:szCs w:val="20"/>
                    </w:rPr>
                  </w:rPrChange>
                </w:rPr>
                <w:t>verbe à l'infinitif.</w:t>
              </w:r>
            </w:ins>
          </w:p>
        </w:tc>
      </w:tr>
      <w:tr w:rsidR="0000696F" w:rsidRPr="0000696F" w14:paraId="2B778D3D" w14:textId="77777777" w:rsidTr="0000696F">
        <w:tblPrEx>
          <w:tblPrExChange w:id="4592" w:author="Gaston" w:date="2019-02-28T12:38:00Z">
            <w:tblPrEx>
              <w:tblW w:w="9682" w:type="dxa"/>
            </w:tblPrEx>
          </w:tblPrExChange>
        </w:tblPrEx>
        <w:trPr>
          <w:cantSplit/>
          <w:ins w:id="4593" w:author="Claude Gendron" w:date="2006-06-13T15:24:00Z"/>
          <w:trPrChange w:id="4594" w:author="Gaston" w:date="2019-02-28T12:38:00Z">
            <w:trPr>
              <w:cantSplit/>
            </w:trPr>
          </w:trPrChange>
        </w:trPr>
        <w:tc>
          <w:tcPr>
            <w:tcW w:w="284" w:type="dxa"/>
            <w:gridSpan w:val="2"/>
            <w:tcPrChange w:id="4595" w:author="Gaston" w:date="2019-02-28T12:38:00Z">
              <w:tcPr>
                <w:tcW w:w="284" w:type="dxa"/>
                <w:gridSpan w:val="2"/>
              </w:tcPr>
            </w:tcPrChange>
          </w:tcPr>
          <w:p w14:paraId="4519732C" w14:textId="77777777" w:rsidR="0000696F" w:rsidRPr="0000696F" w:rsidRDefault="0000696F" w:rsidP="0019299A">
            <w:pPr>
              <w:pStyle w:val="Textetableau"/>
              <w:numPr>
                <w:ilvl w:val="0"/>
                <w:numId w:val="3"/>
                <w:ins w:id="4596" w:author="Manaï Bilal" w:date="2006-06-13T15:24:00Z"/>
              </w:numPr>
              <w:rPr>
                <w:ins w:id="4597" w:author="Claude Gendron" w:date="2006-06-13T15:24:00Z"/>
                <w:szCs w:val="20"/>
                <w:lang w:val="fr-CA"/>
                <w:rPrChange w:id="4598" w:author="Gaston" w:date="2019-02-28T12:39:00Z">
                  <w:rPr>
                    <w:ins w:id="4599" w:author="Claude Gendron" w:date="2006-06-13T15:24:00Z"/>
                    <w:szCs w:val="20"/>
                  </w:rPr>
                </w:rPrChange>
              </w:rPr>
            </w:pPr>
          </w:p>
        </w:tc>
        <w:tc>
          <w:tcPr>
            <w:tcW w:w="9682" w:type="dxa"/>
            <w:tcPrChange w:id="4600" w:author="Gaston" w:date="2019-02-28T12:38:00Z">
              <w:tcPr>
                <w:tcW w:w="8221" w:type="dxa"/>
              </w:tcPr>
            </w:tcPrChange>
          </w:tcPr>
          <w:p w14:paraId="7C6435F9" w14:textId="77777777" w:rsidR="0000696F" w:rsidRPr="0000696F" w:rsidRDefault="0000696F" w:rsidP="0019299A">
            <w:pPr>
              <w:pStyle w:val="Textetableau"/>
              <w:numPr>
                <w:ins w:id="4601" w:author="Manaï Bilal" w:date="2006-06-13T15:24:00Z"/>
              </w:numPr>
              <w:rPr>
                <w:ins w:id="4602" w:author="Claude Gendron" w:date="2006-06-13T15:24:00Z"/>
                <w:lang w:val="fr-CA"/>
                <w:rPrChange w:id="4603" w:author="Gaston" w:date="2019-02-28T12:39:00Z">
                  <w:rPr>
                    <w:ins w:id="4604" w:author="Claude Gendron" w:date="2006-06-13T15:24:00Z"/>
                  </w:rPr>
                </w:rPrChange>
              </w:rPr>
            </w:pPr>
            <w:ins w:id="4605" w:author="Claude Gendron" w:date="2006-06-13T15:24:00Z">
              <w:r w:rsidRPr="0000696F">
                <w:rPr>
                  <w:szCs w:val="20"/>
                  <w:lang w:val="fr-CA"/>
                  <w:rPrChange w:id="4606" w:author="Gaston" w:date="2019-02-28T12:39:00Z">
                    <w:rPr>
                      <w:szCs w:val="20"/>
                    </w:rPr>
                  </w:rPrChange>
                </w:rPr>
                <w:t xml:space="preserve">Toutes les </w:t>
              </w:r>
              <w:r w:rsidRPr="0000696F">
                <w:rPr>
                  <w:b/>
                  <w:bCs/>
                  <w:szCs w:val="20"/>
                  <w:lang w:val="fr-CA"/>
                  <w:rPrChange w:id="4607" w:author="Gaston" w:date="2019-02-28T12:39:00Z">
                    <w:rPr>
                      <w:b/>
                      <w:bCs/>
                      <w:szCs w:val="20"/>
                    </w:rPr>
                  </w:rPrChange>
                </w:rPr>
                <w:t>structures de programmation</w:t>
              </w:r>
              <w:r w:rsidRPr="0000696F">
                <w:rPr>
                  <w:szCs w:val="20"/>
                  <w:lang w:val="fr-CA"/>
                  <w:rPrChange w:id="4608" w:author="Gaston" w:date="2019-02-28T12:39:00Z">
                    <w:rPr>
                      <w:szCs w:val="20"/>
                    </w:rPr>
                  </w:rPrChange>
                </w:rPr>
                <w:t xml:space="preserve"> respectent les conventions du document de référence (pas d'invention de nouvelle structure bizarroïde ni de sortie en plein milieu d'une structure, etc.).</w:t>
              </w:r>
            </w:ins>
          </w:p>
        </w:tc>
      </w:tr>
      <w:tr w:rsidR="0000696F" w:rsidRPr="0000696F" w14:paraId="51039FF0" w14:textId="77777777" w:rsidTr="0000696F">
        <w:tblPrEx>
          <w:tblPrExChange w:id="4609" w:author="Gaston" w:date="2019-02-28T12:38:00Z">
            <w:tblPrEx>
              <w:tblW w:w="9682" w:type="dxa"/>
            </w:tblPrEx>
          </w:tblPrExChange>
        </w:tblPrEx>
        <w:trPr>
          <w:cantSplit/>
          <w:ins w:id="4610" w:author="Claude Gendron" w:date="2006-06-13T15:24:00Z"/>
          <w:trPrChange w:id="4611" w:author="Gaston" w:date="2019-02-28T12:38:00Z">
            <w:trPr>
              <w:cantSplit/>
            </w:trPr>
          </w:trPrChange>
        </w:trPr>
        <w:tc>
          <w:tcPr>
            <w:tcW w:w="284" w:type="dxa"/>
            <w:gridSpan w:val="2"/>
            <w:tcPrChange w:id="4612" w:author="Gaston" w:date="2019-02-28T12:38:00Z">
              <w:tcPr>
                <w:tcW w:w="284" w:type="dxa"/>
                <w:gridSpan w:val="2"/>
              </w:tcPr>
            </w:tcPrChange>
          </w:tcPr>
          <w:p w14:paraId="247239B3" w14:textId="77777777" w:rsidR="0000696F" w:rsidRPr="0000696F" w:rsidRDefault="0000696F" w:rsidP="0019299A">
            <w:pPr>
              <w:pStyle w:val="Textetableau"/>
              <w:numPr>
                <w:ilvl w:val="0"/>
                <w:numId w:val="3"/>
                <w:ins w:id="4613" w:author="Manaï Bilal" w:date="2006-06-13T15:24:00Z"/>
              </w:numPr>
              <w:rPr>
                <w:ins w:id="4614" w:author="Claude Gendron" w:date="2006-06-13T15:24:00Z"/>
                <w:szCs w:val="20"/>
                <w:lang w:val="fr-CA"/>
                <w:rPrChange w:id="4615" w:author="Gaston" w:date="2019-02-28T12:39:00Z">
                  <w:rPr>
                    <w:ins w:id="4616" w:author="Claude Gendron" w:date="2006-06-13T15:24:00Z"/>
                    <w:szCs w:val="20"/>
                  </w:rPr>
                </w:rPrChange>
              </w:rPr>
            </w:pPr>
          </w:p>
        </w:tc>
        <w:tc>
          <w:tcPr>
            <w:tcW w:w="9682" w:type="dxa"/>
            <w:tcPrChange w:id="4617" w:author="Gaston" w:date="2019-02-28T12:38:00Z">
              <w:tcPr>
                <w:tcW w:w="8221" w:type="dxa"/>
              </w:tcPr>
            </w:tcPrChange>
          </w:tcPr>
          <w:p w14:paraId="4D1C4804" w14:textId="77777777" w:rsidR="0000696F" w:rsidRPr="0000696F" w:rsidRDefault="0000696F" w:rsidP="0019299A">
            <w:pPr>
              <w:pStyle w:val="Textetableau"/>
              <w:numPr>
                <w:ins w:id="4618" w:author="Manaï Bilal" w:date="2006-06-13T15:24:00Z"/>
              </w:numPr>
              <w:rPr>
                <w:ins w:id="4619" w:author="Claude Gendron" w:date="2006-06-13T15:24:00Z"/>
                <w:lang w:val="fr-CA"/>
                <w:rPrChange w:id="4620" w:author="Gaston" w:date="2019-02-28T12:39:00Z">
                  <w:rPr>
                    <w:ins w:id="4621" w:author="Claude Gendron" w:date="2006-06-13T15:24:00Z"/>
                  </w:rPr>
                </w:rPrChange>
              </w:rPr>
            </w:pPr>
            <w:ins w:id="4622" w:author="Claude Gendron" w:date="2006-06-13T15:24:00Z">
              <w:r w:rsidRPr="0000696F">
                <w:rPr>
                  <w:szCs w:val="20"/>
                  <w:lang w:val="fr-CA"/>
                  <w:rPrChange w:id="4623" w:author="Gaston" w:date="2019-02-28T12:39:00Z">
                    <w:rPr>
                      <w:szCs w:val="20"/>
                    </w:rPr>
                  </w:rPrChange>
                </w:rPr>
                <w:t>Les</w:t>
              </w:r>
              <w:r w:rsidRPr="0000696F">
                <w:rPr>
                  <w:b/>
                  <w:bCs/>
                  <w:szCs w:val="20"/>
                  <w:lang w:val="fr-CA"/>
                  <w:rPrChange w:id="4624" w:author="Gaston" w:date="2019-02-28T12:39:00Z">
                    <w:rPr>
                      <w:b/>
                      <w:bCs/>
                      <w:szCs w:val="20"/>
                    </w:rPr>
                  </w:rPrChange>
                </w:rPr>
                <w:t xml:space="preserve"> procédures appelées</w:t>
              </w:r>
              <w:r w:rsidRPr="0000696F">
                <w:rPr>
                  <w:szCs w:val="20"/>
                  <w:lang w:val="fr-CA"/>
                  <w:rPrChange w:id="4625" w:author="Gaston" w:date="2019-02-28T12:39:00Z">
                    <w:rPr>
                      <w:szCs w:val="20"/>
                    </w:rPr>
                  </w:rPrChange>
                </w:rPr>
                <w:t xml:space="preserve"> sont indiquées </w:t>
              </w:r>
              <w:r w:rsidRPr="0000696F">
                <w:rPr>
                  <w:b/>
                  <w:bCs/>
                  <w:szCs w:val="20"/>
                  <w:lang w:val="fr-CA"/>
                  <w:rPrChange w:id="4626" w:author="Gaston" w:date="2019-02-28T12:39:00Z">
                    <w:rPr>
                      <w:b/>
                      <w:bCs/>
                      <w:szCs w:val="20"/>
                    </w:rPr>
                  </w:rPrChange>
                </w:rPr>
                <w:t>entre crochets</w:t>
              </w:r>
              <w:r w:rsidRPr="0000696F">
                <w:rPr>
                  <w:szCs w:val="20"/>
                  <w:lang w:val="fr-CA"/>
                  <w:rPrChange w:id="4627" w:author="Gaston" w:date="2019-02-28T12:39:00Z">
                    <w:rPr>
                      <w:szCs w:val="20"/>
                    </w:rPr>
                  </w:rPrChange>
                </w:rPr>
                <w:t xml:space="preserve"> (à la fin de la ligne du pseudo-code qui leur correspond et avant le point).</w:t>
              </w:r>
            </w:ins>
          </w:p>
        </w:tc>
      </w:tr>
      <w:tr w:rsidR="0000696F" w:rsidRPr="0000696F" w14:paraId="0BDE48A4" w14:textId="77777777" w:rsidTr="0000696F">
        <w:tblPrEx>
          <w:tblPrExChange w:id="4628" w:author="Gaston" w:date="2019-02-28T12:38:00Z">
            <w:tblPrEx>
              <w:tblW w:w="9682" w:type="dxa"/>
            </w:tblPrEx>
          </w:tblPrExChange>
        </w:tblPrEx>
        <w:trPr>
          <w:cantSplit/>
          <w:ins w:id="4629" w:author="Claude Gendron" w:date="2006-06-13T15:24:00Z"/>
          <w:trPrChange w:id="4630" w:author="Gaston" w:date="2019-02-28T12:38:00Z">
            <w:trPr>
              <w:cantSplit/>
            </w:trPr>
          </w:trPrChange>
        </w:trPr>
        <w:tc>
          <w:tcPr>
            <w:tcW w:w="284" w:type="dxa"/>
            <w:gridSpan w:val="2"/>
            <w:tcPrChange w:id="4631" w:author="Gaston" w:date="2019-02-28T12:38:00Z">
              <w:tcPr>
                <w:tcW w:w="284" w:type="dxa"/>
                <w:gridSpan w:val="2"/>
              </w:tcPr>
            </w:tcPrChange>
          </w:tcPr>
          <w:p w14:paraId="131B95E7" w14:textId="77777777" w:rsidR="0000696F" w:rsidRPr="0000696F" w:rsidRDefault="0000696F" w:rsidP="0019299A">
            <w:pPr>
              <w:pStyle w:val="Textetableau"/>
              <w:numPr>
                <w:ilvl w:val="0"/>
                <w:numId w:val="3"/>
                <w:ins w:id="4632" w:author="Manaï Bilal" w:date="2006-06-13T15:24:00Z"/>
              </w:numPr>
              <w:rPr>
                <w:ins w:id="4633" w:author="Claude Gendron" w:date="2006-06-13T15:24:00Z"/>
                <w:szCs w:val="20"/>
                <w:lang w:val="fr-CA"/>
                <w:rPrChange w:id="4634" w:author="Gaston" w:date="2019-02-28T12:39:00Z">
                  <w:rPr>
                    <w:ins w:id="4635" w:author="Claude Gendron" w:date="2006-06-13T15:24:00Z"/>
                    <w:szCs w:val="20"/>
                  </w:rPr>
                </w:rPrChange>
              </w:rPr>
            </w:pPr>
          </w:p>
        </w:tc>
        <w:tc>
          <w:tcPr>
            <w:tcW w:w="9682" w:type="dxa"/>
            <w:tcPrChange w:id="4636" w:author="Gaston" w:date="2019-02-28T12:38:00Z">
              <w:tcPr>
                <w:tcW w:w="8221" w:type="dxa"/>
              </w:tcPr>
            </w:tcPrChange>
          </w:tcPr>
          <w:p w14:paraId="24527EFC" w14:textId="77777777" w:rsidR="0000696F" w:rsidRPr="0000696F" w:rsidRDefault="0000696F" w:rsidP="0019299A">
            <w:pPr>
              <w:pStyle w:val="Textetableau"/>
              <w:numPr>
                <w:ins w:id="4637" w:author="Manaï Bilal" w:date="2006-06-13T15:24:00Z"/>
              </w:numPr>
              <w:rPr>
                <w:ins w:id="4638" w:author="Claude Gendron" w:date="2006-06-13T15:24:00Z"/>
                <w:szCs w:val="20"/>
                <w:lang w:val="fr-CA"/>
                <w:rPrChange w:id="4639" w:author="Gaston" w:date="2019-02-28T12:39:00Z">
                  <w:rPr>
                    <w:ins w:id="4640" w:author="Claude Gendron" w:date="2006-06-13T15:24:00Z"/>
                    <w:szCs w:val="20"/>
                  </w:rPr>
                </w:rPrChange>
              </w:rPr>
            </w:pPr>
            <w:ins w:id="4641" w:author="Claude Gendron" w:date="2006-06-13T15:24:00Z">
              <w:r w:rsidRPr="0000696F">
                <w:rPr>
                  <w:szCs w:val="20"/>
                  <w:lang w:val="fr-CA"/>
                  <w:rPrChange w:id="4642" w:author="Gaston" w:date="2019-02-28T12:39:00Z">
                    <w:rPr>
                      <w:szCs w:val="20"/>
                    </w:rPr>
                  </w:rPrChange>
                </w:rPr>
                <w:t>Toutes les procédures doivent avoir un pseudo-code et elles doivent être placées à la suite et dans l’ordre d’appel du pseudo-code du programme principal dans la documentation.</w:t>
              </w:r>
            </w:ins>
          </w:p>
        </w:tc>
      </w:tr>
      <w:tr w:rsidR="0000696F" w:rsidRPr="0000696F" w14:paraId="4457AC25" w14:textId="77777777" w:rsidTr="0000696F">
        <w:tblPrEx>
          <w:tblPrExChange w:id="4643" w:author="Gaston" w:date="2019-02-28T12:38:00Z">
            <w:tblPrEx>
              <w:tblW w:w="9682" w:type="dxa"/>
            </w:tblPrEx>
          </w:tblPrExChange>
        </w:tblPrEx>
        <w:trPr>
          <w:cantSplit/>
          <w:ins w:id="4644" w:author="Claude Gendron" w:date="2006-06-13T15:24:00Z"/>
          <w:trPrChange w:id="4645" w:author="Gaston" w:date="2019-02-28T12:38:00Z">
            <w:trPr>
              <w:cantSplit/>
            </w:trPr>
          </w:trPrChange>
        </w:trPr>
        <w:tc>
          <w:tcPr>
            <w:tcW w:w="284" w:type="dxa"/>
            <w:gridSpan w:val="2"/>
            <w:tcPrChange w:id="4646" w:author="Gaston" w:date="2019-02-28T12:38:00Z">
              <w:tcPr>
                <w:tcW w:w="284" w:type="dxa"/>
                <w:gridSpan w:val="2"/>
              </w:tcPr>
            </w:tcPrChange>
          </w:tcPr>
          <w:p w14:paraId="69956CCE" w14:textId="77777777" w:rsidR="0000696F" w:rsidRPr="0000696F" w:rsidRDefault="0000696F" w:rsidP="0019299A">
            <w:pPr>
              <w:pStyle w:val="Textetableau"/>
              <w:numPr>
                <w:ilvl w:val="0"/>
                <w:numId w:val="3"/>
                <w:ins w:id="4647" w:author="Manaï Bilal" w:date="2006-06-13T15:24:00Z"/>
              </w:numPr>
              <w:rPr>
                <w:ins w:id="4648" w:author="Claude Gendron" w:date="2006-06-13T15:24:00Z"/>
                <w:szCs w:val="20"/>
                <w:lang w:val="fr-CA"/>
                <w:rPrChange w:id="4649" w:author="Gaston" w:date="2019-02-28T12:39:00Z">
                  <w:rPr>
                    <w:ins w:id="4650" w:author="Claude Gendron" w:date="2006-06-13T15:24:00Z"/>
                    <w:szCs w:val="20"/>
                  </w:rPr>
                </w:rPrChange>
              </w:rPr>
            </w:pPr>
          </w:p>
        </w:tc>
        <w:tc>
          <w:tcPr>
            <w:tcW w:w="9682" w:type="dxa"/>
            <w:tcPrChange w:id="4651" w:author="Gaston" w:date="2019-02-28T12:38:00Z">
              <w:tcPr>
                <w:tcW w:w="8221" w:type="dxa"/>
              </w:tcPr>
            </w:tcPrChange>
          </w:tcPr>
          <w:p w14:paraId="247C01A4" w14:textId="77777777" w:rsidR="0000696F" w:rsidRPr="0000696F" w:rsidRDefault="0000696F" w:rsidP="0019299A">
            <w:pPr>
              <w:pStyle w:val="Textetableau"/>
              <w:numPr>
                <w:ins w:id="4652" w:author="Manaï Bilal" w:date="2006-06-13T15:24:00Z"/>
              </w:numPr>
              <w:rPr>
                <w:ins w:id="4653" w:author="Claude Gendron" w:date="2006-06-13T15:24:00Z"/>
                <w:szCs w:val="20"/>
                <w:lang w:val="fr-CA"/>
                <w:rPrChange w:id="4654" w:author="Gaston" w:date="2019-02-28T12:39:00Z">
                  <w:rPr>
                    <w:ins w:id="4655" w:author="Claude Gendron" w:date="2006-06-13T15:24:00Z"/>
                    <w:szCs w:val="20"/>
                  </w:rPr>
                </w:rPrChange>
              </w:rPr>
            </w:pPr>
            <w:ins w:id="4656" w:author="Claude Gendron" w:date="2006-06-13T15:24:00Z">
              <w:r w:rsidRPr="0000696F">
                <w:rPr>
                  <w:szCs w:val="20"/>
                  <w:lang w:val="fr-CA"/>
                  <w:rPrChange w:id="4657" w:author="Gaston" w:date="2019-02-28T12:39:00Z">
                    <w:rPr>
                      <w:szCs w:val="20"/>
                    </w:rPr>
                  </w:rPrChange>
                </w:rPr>
                <w:t xml:space="preserve">Le pseudo-code de la procédure débute par un </w:t>
              </w:r>
              <w:r w:rsidRPr="0000696F">
                <w:rPr>
                  <w:b/>
                  <w:bCs/>
                  <w:szCs w:val="20"/>
                  <w:lang w:val="fr-CA"/>
                  <w:rPrChange w:id="4658" w:author="Gaston" w:date="2019-02-28T12:39:00Z">
                    <w:rPr>
                      <w:b/>
                      <w:bCs/>
                      <w:szCs w:val="20"/>
                    </w:rPr>
                  </w:rPrChange>
                </w:rPr>
                <w:t>en-tête de pseudo-code.</w:t>
              </w:r>
            </w:ins>
          </w:p>
        </w:tc>
      </w:tr>
      <w:tr w:rsidR="0000696F" w:rsidRPr="0000696F" w14:paraId="67CA35D8" w14:textId="77777777" w:rsidTr="0000696F">
        <w:tblPrEx>
          <w:tblPrExChange w:id="4659" w:author="Gaston" w:date="2019-02-28T12:38:00Z">
            <w:tblPrEx>
              <w:tblW w:w="9682" w:type="dxa"/>
            </w:tblPrEx>
          </w:tblPrExChange>
        </w:tblPrEx>
        <w:trPr>
          <w:cantSplit/>
          <w:ins w:id="4660" w:author="Claude Gendron" w:date="2006-06-13T15:24:00Z"/>
          <w:trPrChange w:id="4661" w:author="Gaston" w:date="2019-02-28T12:38:00Z">
            <w:trPr>
              <w:cantSplit/>
            </w:trPr>
          </w:trPrChange>
        </w:trPr>
        <w:tc>
          <w:tcPr>
            <w:tcW w:w="284" w:type="dxa"/>
            <w:gridSpan w:val="2"/>
            <w:tcPrChange w:id="4662" w:author="Gaston" w:date="2019-02-28T12:38:00Z">
              <w:tcPr>
                <w:tcW w:w="284" w:type="dxa"/>
                <w:gridSpan w:val="2"/>
              </w:tcPr>
            </w:tcPrChange>
          </w:tcPr>
          <w:p w14:paraId="7273F0CA" w14:textId="77777777" w:rsidR="0000696F" w:rsidRPr="0000696F" w:rsidRDefault="0000696F" w:rsidP="0019299A">
            <w:pPr>
              <w:pStyle w:val="Textetableau"/>
              <w:numPr>
                <w:ilvl w:val="0"/>
                <w:numId w:val="3"/>
                <w:ins w:id="4663" w:author="Manaï Bilal" w:date="2006-06-13T15:24:00Z"/>
              </w:numPr>
              <w:rPr>
                <w:ins w:id="4664" w:author="Claude Gendron" w:date="2006-06-13T15:24:00Z"/>
                <w:szCs w:val="20"/>
                <w:lang w:val="fr-CA"/>
                <w:rPrChange w:id="4665" w:author="Gaston" w:date="2019-02-28T12:39:00Z">
                  <w:rPr>
                    <w:ins w:id="4666" w:author="Claude Gendron" w:date="2006-06-13T15:24:00Z"/>
                    <w:szCs w:val="20"/>
                  </w:rPr>
                </w:rPrChange>
              </w:rPr>
            </w:pPr>
          </w:p>
        </w:tc>
        <w:tc>
          <w:tcPr>
            <w:tcW w:w="9682" w:type="dxa"/>
            <w:tcPrChange w:id="4667" w:author="Gaston" w:date="2019-02-28T12:38:00Z">
              <w:tcPr>
                <w:tcW w:w="8221" w:type="dxa"/>
              </w:tcPr>
            </w:tcPrChange>
          </w:tcPr>
          <w:p w14:paraId="64E95E0E" w14:textId="77777777" w:rsidR="0000696F" w:rsidRPr="0000696F" w:rsidRDefault="0000696F" w:rsidP="0019299A">
            <w:pPr>
              <w:pStyle w:val="Textetableau"/>
              <w:numPr>
                <w:ins w:id="4668" w:author="Manaï Bilal" w:date="2006-06-13T15:24:00Z"/>
              </w:numPr>
              <w:rPr>
                <w:ins w:id="4669" w:author="Claude Gendron" w:date="2006-06-13T15:24:00Z"/>
                <w:lang w:val="fr-CA"/>
                <w:rPrChange w:id="4670" w:author="Gaston" w:date="2019-02-28T12:39:00Z">
                  <w:rPr>
                    <w:ins w:id="4671" w:author="Claude Gendron" w:date="2006-06-13T15:24:00Z"/>
                  </w:rPr>
                </w:rPrChange>
              </w:rPr>
            </w:pPr>
            <w:ins w:id="4672" w:author="Claude Gendron" w:date="2006-06-13T15:24:00Z">
              <w:r w:rsidRPr="0000696F">
                <w:rPr>
                  <w:szCs w:val="20"/>
                  <w:lang w:val="fr-CA"/>
                  <w:rPrChange w:id="4673" w:author="Gaston" w:date="2019-02-28T12:39:00Z">
                    <w:rPr>
                      <w:szCs w:val="20"/>
                    </w:rPr>
                  </w:rPrChange>
                </w:rPr>
                <w:t>L’en</w:t>
              </w:r>
            </w:ins>
            <w:ins w:id="4674" w:author="Gaston" w:date="2019-02-28T12:41:00Z">
              <w:r>
                <w:rPr>
                  <w:szCs w:val="20"/>
                  <w:lang w:val="fr-CA"/>
                </w:rPr>
                <w:t>-</w:t>
              </w:r>
            </w:ins>
            <w:ins w:id="4675" w:author="Claude Gendron" w:date="2006-06-13T15:24:00Z">
              <w:r w:rsidRPr="0000696F">
                <w:rPr>
                  <w:szCs w:val="20"/>
                  <w:lang w:val="fr-CA"/>
                  <w:rPrChange w:id="4676" w:author="Gaston" w:date="2019-02-28T12:39:00Z">
                    <w:rPr>
                      <w:szCs w:val="20"/>
                    </w:rPr>
                  </w:rPrChange>
                </w:rPr>
                <w:t xml:space="preserve">tête de pseudo-code doit comprendre </w:t>
              </w:r>
              <w:r w:rsidRPr="0000696F">
                <w:rPr>
                  <w:lang w:val="fr-CA"/>
                  <w:rPrChange w:id="4677" w:author="Gaston" w:date="2019-02-28T12:39:00Z">
                    <w:rPr/>
                  </w:rPrChange>
                </w:rPr>
                <w:t>le nom du fichier, la description générale du futur programme ainsi que l’historique</w:t>
              </w:r>
              <w:r w:rsidRPr="0000696F">
                <w:rPr>
                  <w:szCs w:val="20"/>
                  <w:lang w:val="fr-CA"/>
                  <w:rPrChange w:id="4678" w:author="Gaston" w:date="2019-02-28T12:39:00Z">
                    <w:rPr>
                      <w:szCs w:val="20"/>
                    </w:rPr>
                  </w:rPrChange>
                </w:rPr>
                <w:t>.</w:t>
              </w:r>
            </w:ins>
          </w:p>
        </w:tc>
      </w:tr>
      <w:tr w:rsidR="0000696F" w:rsidRPr="0000696F" w14:paraId="6100CE7F" w14:textId="77777777" w:rsidTr="0000696F">
        <w:tblPrEx>
          <w:tblPrExChange w:id="4679" w:author="Gaston" w:date="2019-02-28T12:38:00Z">
            <w:tblPrEx>
              <w:tblW w:w="9682" w:type="dxa"/>
            </w:tblPrEx>
          </w:tblPrExChange>
        </w:tblPrEx>
        <w:trPr>
          <w:cantSplit/>
          <w:ins w:id="4680" w:author="Claude Gendron" w:date="2006-06-13T15:24:00Z"/>
          <w:trPrChange w:id="4681" w:author="Gaston" w:date="2019-02-28T12:38:00Z">
            <w:trPr>
              <w:cantSplit/>
            </w:trPr>
          </w:trPrChange>
        </w:trPr>
        <w:tc>
          <w:tcPr>
            <w:tcW w:w="284" w:type="dxa"/>
            <w:gridSpan w:val="2"/>
            <w:tcPrChange w:id="4682" w:author="Gaston" w:date="2019-02-28T12:38:00Z">
              <w:tcPr>
                <w:tcW w:w="284" w:type="dxa"/>
                <w:gridSpan w:val="2"/>
              </w:tcPr>
            </w:tcPrChange>
          </w:tcPr>
          <w:p w14:paraId="53809BD9" w14:textId="77777777" w:rsidR="0000696F" w:rsidRPr="0000696F" w:rsidRDefault="0000696F" w:rsidP="0019299A">
            <w:pPr>
              <w:pStyle w:val="Textetableau"/>
              <w:numPr>
                <w:ilvl w:val="0"/>
                <w:numId w:val="3"/>
                <w:ins w:id="4683" w:author="Manaï Bilal" w:date="2006-06-13T15:24:00Z"/>
              </w:numPr>
              <w:rPr>
                <w:ins w:id="4684" w:author="Claude Gendron" w:date="2006-06-13T15:24:00Z"/>
                <w:szCs w:val="20"/>
                <w:lang w:val="fr-CA"/>
                <w:rPrChange w:id="4685" w:author="Gaston" w:date="2019-02-28T12:39:00Z">
                  <w:rPr>
                    <w:ins w:id="4686" w:author="Claude Gendron" w:date="2006-06-13T15:24:00Z"/>
                    <w:szCs w:val="20"/>
                  </w:rPr>
                </w:rPrChange>
              </w:rPr>
            </w:pPr>
          </w:p>
        </w:tc>
        <w:tc>
          <w:tcPr>
            <w:tcW w:w="9682" w:type="dxa"/>
            <w:tcPrChange w:id="4687" w:author="Gaston" w:date="2019-02-28T12:38:00Z">
              <w:tcPr>
                <w:tcW w:w="8221" w:type="dxa"/>
              </w:tcPr>
            </w:tcPrChange>
          </w:tcPr>
          <w:p w14:paraId="07E7C1C1" w14:textId="77777777" w:rsidR="0000696F" w:rsidRPr="0000696F" w:rsidRDefault="0000696F" w:rsidP="0019299A">
            <w:pPr>
              <w:pStyle w:val="Textetableau"/>
              <w:numPr>
                <w:ins w:id="4688" w:author="Manaï Bilal" w:date="2006-06-13T15:24:00Z"/>
              </w:numPr>
              <w:rPr>
                <w:ins w:id="4689" w:author="Claude Gendron" w:date="2006-06-13T15:24:00Z"/>
                <w:szCs w:val="20"/>
                <w:lang w:val="fr-CA"/>
                <w:rPrChange w:id="4690" w:author="Gaston" w:date="2019-02-28T12:39:00Z">
                  <w:rPr>
                    <w:ins w:id="4691" w:author="Claude Gendron" w:date="2006-06-13T15:24:00Z"/>
                    <w:szCs w:val="20"/>
                  </w:rPr>
                </w:rPrChange>
              </w:rPr>
            </w:pPr>
            <w:ins w:id="4692" w:author="Claude Gendron" w:date="2006-06-13T15:24:00Z">
              <w:r w:rsidRPr="0000696F">
                <w:rPr>
                  <w:szCs w:val="20"/>
                  <w:lang w:val="fr-CA"/>
                  <w:rPrChange w:id="4693" w:author="Gaston" w:date="2019-02-28T12:39:00Z">
                    <w:rPr>
                      <w:szCs w:val="20"/>
                    </w:rPr>
                  </w:rPrChange>
                </w:rPr>
                <w:t>Le français est impeccable.</w:t>
              </w:r>
            </w:ins>
          </w:p>
        </w:tc>
      </w:tr>
      <w:tr w:rsidR="0000696F" w:rsidRPr="0000696F" w:rsidDel="0000696F" w14:paraId="2609F64E" w14:textId="77777777" w:rsidTr="0000696F">
        <w:tblPrEx>
          <w:tblPrExChange w:id="4694" w:author="Gaston" w:date="2019-02-28T12:38:00Z">
            <w:tblPrEx>
              <w:tblW w:w="9682" w:type="dxa"/>
            </w:tblPrEx>
          </w:tblPrExChange>
        </w:tblPrEx>
        <w:trPr>
          <w:cantSplit/>
          <w:del w:id="4695" w:author="Gaston" w:date="2019-02-28T12:41:00Z"/>
          <w:trPrChange w:id="4696" w:author="Gaston" w:date="2019-02-28T12:38:00Z">
            <w:trPr>
              <w:cantSplit/>
            </w:trPr>
          </w:trPrChange>
        </w:trPr>
        <w:tc>
          <w:tcPr>
            <w:tcW w:w="9966" w:type="dxa"/>
            <w:gridSpan w:val="3"/>
            <w:tcPrChange w:id="4697" w:author="Gaston" w:date="2019-02-28T12:38:00Z">
              <w:tcPr>
                <w:tcW w:w="8505" w:type="dxa"/>
                <w:gridSpan w:val="3"/>
              </w:tcPr>
            </w:tcPrChange>
          </w:tcPr>
          <w:p w14:paraId="76FEBF9E" w14:textId="77777777" w:rsidR="0000696F" w:rsidRPr="0000696F" w:rsidDel="0000696F" w:rsidRDefault="0000696F">
            <w:pPr>
              <w:pStyle w:val="Textetableau"/>
              <w:tabs>
                <w:tab w:val="left" w:pos="1481"/>
                <w:tab w:val="right" w:pos="9880"/>
              </w:tabs>
              <w:rPr>
                <w:del w:id="4698" w:author="Gaston" w:date="2019-02-28T12:41:00Z"/>
                <w:szCs w:val="20"/>
                <w:lang w:val="fr-CA"/>
                <w:rPrChange w:id="4699" w:author="Gaston" w:date="2019-02-28T12:39:00Z">
                  <w:rPr>
                    <w:del w:id="4700" w:author="Gaston" w:date="2019-02-28T12:41:00Z"/>
                    <w:szCs w:val="20"/>
                  </w:rPr>
                </w:rPrChange>
              </w:rPr>
              <w:pPrChange w:id="4701" w:author="Gaston" w:date="2019-02-28T12:41:00Z">
                <w:pPr>
                  <w:pStyle w:val="Textetableau"/>
                  <w:framePr w:hSpace="141" w:wrap="around" w:vAnchor="text" w:hAnchor="margin" w:y="9"/>
                </w:pPr>
              </w:pPrChange>
            </w:pPr>
            <w:ins w:id="4702" w:author="Claude Gendron" w:date="2006-06-13T15:29:00Z">
              <w:del w:id="4703" w:author="Gaston" w:date="2019-02-28T12:25:00Z">
                <w:r w:rsidRPr="0000696F" w:rsidDel="00042044">
                  <w:rPr>
                    <w:szCs w:val="20"/>
                    <w:lang w:val="fr-CA"/>
                    <w:rPrChange w:id="4704" w:author="Gaston" w:date="2019-02-28T12:39:00Z">
                      <w:rPr>
                        <w:szCs w:val="20"/>
                      </w:rPr>
                    </w:rPrChange>
                  </w:rPr>
                  <w:delText>Sous-total</w:delText>
                </w:r>
              </w:del>
            </w:ins>
          </w:p>
        </w:tc>
      </w:tr>
      <w:tr w:rsidR="0000696F" w:rsidRPr="0000696F" w14:paraId="5458182A" w14:textId="77777777" w:rsidTr="0000696F">
        <w:tblPrEx>
          <w:tblPrExChange w:id="4705" w:author="Gaston" w:date="2019-02-28T12:38:00Z">
            <w:tblPrEx>
              <w:tblW w:w="9682" w:type="dxa"/>
            </w:tblPrEx>
          </w:tblPrExChange>
        </w:tblPrEx>
        <w:trPr>
          <w:cantSplit/>
          <w:ins w:id="4706" w:author="Claude Gendron" w:date="2006-06-13T15:24:00Z"/>
          <w:trPrChange w:id="4707" w:author="Gaston" w:date="2019-02-28T12:38:00Z">
            <w:trPr>
              <w:cantSplit/>
            </w:trPr>
          </w:trPrChange>
        </w:trPr>
        <w:tc>
          <w:tcPr>
            <w:tcW w:w="9966" w:type="dxa"/>
            <w:gridSpan w:val="3"/>
            <w:tcBorders>
              <w:top w:val="single" w:sz="4" w:space="0" w:color="auto"/>
              <w:left w:val="double" w:sz="4" w:space="0" w:color="auto"/>
              <w:bottom w:val="single" w:sz="4" w:space="0" w:color="auto"/>
              <w:right w:val="single" w:sz="4" w:space="0" w:color="auto"/>
            </w:tcBorders>
            <w:shd w:val="clear" w:color="auto" w:fill="E0E0E0"/>
            <w:tcPrChange w:id="4708" w:author="Gaston" w:date="2019-02-28T12:38:00Z">
              <w:tcPr>
                <w:tcW w:w="8505" w:type="dxa"/>
                <w:gridSpan w:val="3"/>
                <w:tcBorders>
                  <w:top w:val="single" w:sz="4" w:space="0" w:color="auto"/>
                  <w:left w:val="double" w:sz="4" w:space="0" w:color="auto"/>
                  <w:bottom w:val="single" w:sz="4" w:space="0" w:color="auto"/>
                  <w:right w:val="single" w:sz="4" w:space="0" w:color="auto"/>
                </w:tcBorders>
                <w:shd w:val="clear" w:color="auto" w:fill="E0E0E0"/>
              </w:tcPr>
            </w:tcPrChange>
          </w:tcPr>
          <w:p w14:paraId="673AC302" w14:textId="77777777" w:rsidR="0000696F" w:rsidRPr="0000696F" w:rsidRDefault="0000696F" w:rsidP="0019299A">
            <w:pPr>
              <w:pStyle w:val="Textetableau"/>
              <w:numPr>
                <w:ins w:id="4709" w:author="Manaï Bilal" w:date="2006-06-13T15:24:00Z"/>
              </w:numPr>
              <w:rPr>
                <w:ins w:id="4710" w:author="Claude Gendron" w:date="2006-06-13T15:24:00Z"/>
                <w:lang w:val="fr-CA"/>
                <w:rPrChange w:id="4711" w:author="Gaston" w:date="2019-02-28T12:39:00Z">
                  <w:rPr>
                    <w:ins w:id="4712" w:author="Claude Gendron" w:date="2006-06-13T15:24:00Z"/>
                  </w:rPr>
                </w:rPrChange>
              </w:rPr>
            </w:pPr>
          </w:p>
        </w:tc>
      </w:tr>
      <w:tr w:rsidR="0000696F" w:rsidRPr="000B5A6C" w:rsidDel="0000696F" w14:paraId="74F287E7" w14:textId="77777777" w:rsidTr="0000696F">
        <w:tblPrEx>
          <w:tblPrExChange w:id="4713" w:author="Gaston" w:date="2019-02-28T12:38:00Z">
            <w:tblPrEx>
              <w:tblW w:w="9682" w:type="dxa"/>
            </w:tblPrEx>
          </w:tblPrExChange>
        </w:tblPrEx>
        <w:trPr>
          <w:cantSplit/>
          <w:ins w:id="4714" w:author="Claude Gendron" w:date="2006-06-13T15:24:00Z"/>
          <w:del w:id="4715" w:author="Gaston" w:date="2019-02-28T12:41:00Z"/>
          <w:trPrChange w:id="4716" w:author="Gaston" w:date="2019-02-28T12:38:00Z">
            <w:trPr>
              <w:cantSplit/>
            </w:trPr>
          </w:trPrChange>
        </w:trPr>
        <w:tc>
          <w:tcPr>
            <w:tcW w:w="9966" w:type="dxa"/>
            <w:gridSpan w:val="3"/>
            <w:tcPrChange w:id="4717" w:author="Gaston" w:date="2019-02-28T12:38:00Z">
              <w:tcPr>
                <w:tcW w:w="8505" w:type="dxa"/>
                <w:gridSpan w:val="3"/>
              </w:tcPr>
            </w:tcPrChange>
          </w:tcPr>
          <w:p w14:paraId="52A3E770" w14:textId="77777777" w:rsidR="0000696F" w:rsidRPr="0000696F" w:rsidDel="0000696F" w:rsidRDefault="0000696F" w:rsidP="0019299A">
            <w:pPr>
              <w:pStyle w:val="Textetableau"/>
              <w:numPr>
                <w:ins w:id="4718" w:author="Manaï Bilal" w:date="2006-06-13T15:24:00Z"/>
              </w:numPr>
              <w:jc w:val="center"/>
              <w:rPr>
                <w:ins w:id="4719" w:author="Claude Gendron" w:date="2006-06-13T15:24:00Z"/>
                <w:del w:id="4720" w:author="Gaston" w:date="2019-02-28T12:41:00Z"/>
                <w:lang w:val="fr-CA"/>
                <w:rPrChange w:id="4721" w:author="Gaston" w:date="2019-02-28T12:39:00Z">
                  <w:rPr>
                    <w:ins w:id="4722" w:author="Claude Gendron" w:date="2006-06-13T15:24:00Z"/>
                    <w:del w:id="4723" w:author="Gaston" w:date="2019-02-28T12:41:00Z"/>
                  </w:rPr>
                </w:rPrChange>
              </w:rPr>
            </w:pPr>
          </w:p>
        </w:tc>
      </w:tr>
      <w:tr w:rsidR="0000696F" w:rsidRPr="0000696F" w14:paraId="2067D7E7" w14:textId="77777777" w:rsidTr="0000696F">
        <w:tblPrEx>
          <w:tblPrExChange w:id="4724" w:author="Gaston" w:date="2019-02-28T12:38:00Z">
            <w:tblPrEx>
              <w:tblW w:w="9682" w:type="dxa"/>
            </w:tblPrEx>
          </w:tblPrExChange>
        </w:tblPrEx>
        <w:trPr>
          <w:ins w:id="4725" w:author="Claude Gendron" w:date="2006-06-13T15:24:00Z"/>
        </w:trPr>
        <w:tc>
          <w:tcPr>
            <w:tcW w:w="241" w:type="dxa"/>
            <w:tcPrChange w:id="4726" w:author="Gaston" w:date="2019-02-28T12:38:00Z">
              <w:tcPr>
                <w:tcW w:w="241" w:type="dxa"/>
              </w:tcPr>
            </w:tcPrChange>
          </w:tcPr>
          <w:p w14:paraId="1754AF6B" w14:textId="77777777" w:rsidR="0000696F" w:rsidRPr="0000696F" w:rsidRDefault="0000696F" w:rsidP="0019299A">
            <w:pPr>
              <w:pStyle w:val="Textetableau"/>
              <w:numPr>
                <w:ilvl w:val="0"/>
                <w:numId w:val="4"/>
                <w:ins w:id="4727" w:author="Manaï Bilal" w:date="2006-06-13T15:24:00Z"/>
              </w:numPr>
              <w:rPr>
                <w:ins w:id="4728" w:author="Claude Gendron" w:date="2006-06-13T15:24:00Z"/>
                <w:szCs w:val="20"/>
                <w:lang w:val="fr-CA"/>
                <w:rPrChange w:id="4729" w:author="Gaston" w:date="2019-02-28T12:39:00Z">
                  <w:rPr>
                    <w:ins w:id="4730" w:author="Claude Gendron" w:date="2006-06-13T15:24:00Z"/>
                    <w:szCs w:val="20"/>
                  </w:rPr>
                </w:rPrChange>
              </w:rPr>
            </w:pPr>
          </w:p>
        </w:tc>
        <w:tc>
          <w:tcPr>
            <w:tcW w:w="9725" w:type="dxa"/>
            <w:gridSpan w:val="2"/>
            <w:tcPrChange w:id="4731" w:author="Gaston" w:date="2019-02-28T12:38:00Z">
              <w:tcPr>
                <w:tcW w:w="8264" w:type="dxa"/>
                <w:gridSpan w:val="2"/>
              </w:tcPr>
            </w:tcPrChange>
          </w:tcPr>
          <w:p w14:paraId="26DA5126" w14:textId="77777777" w:rsidR="0000696F" w:rsidRPr="0000696F" w:rsidRDefault="0000696F" w:rsidP="0019299A">
            <w:pPr>
              <w:pStyle w:val="Textetableau"/>
              <w:numPr>
                <w:ins w:id="4732" w:author="Manaï Bilal" w:date="2006-06-13T15:24:00Z"/>
              </w:numPr>
              <w:rPr>
                <w:ins w:id="4733" w:author="Claude Gendron" w:date="2006-06-13T15:24:00Z"/>
                <w:lang w:val="fr-CA"/>
                <w:rPrChange w:id="4734" w:author="Gaston" w:date="2019-02-28T12:39:00Z">
                  <w:rPr>
                    <w:ins w:id="4735" w:author="Claude Gendron" w:date="2006-06-13T15:24:00Z"/>
                  </w:rPr>
                </w:rPrChange>
              </w:rPr>
            </w:pPr>
            <w:ins w:id="4736" w:author="Claude Gendron" w:date="2006-06-13T15:24:00Z">
              <w:r w:rsidRPr="0000696F">
                <w:rPr>
                  <w:szCs w:val="20"/>
                  <w:lang w:val="fr-CA"/>
                  <w:rPrChange w:id="4737" w:author="Gaston" w:date="2019-02-28T12:39:00Z">
                    <w:rPr>
                      <w:szCs w:val="20"/>
                    </w:rPr>
                  </w:rPrChange>
                </w:rPr>
                <w:t>Le document qui contient les pseudo-codes doit contenir chaque pseudo-code des procédures envisagées, le main() étant aussi considéré une procédure.  Le pseudo-code doit débuter dans le champ 1 sur la feuille.  Le document qui contient le pseudo code ne contient que du pseudo code.</w:t>
              </w:r>
            </w:ins>
          </w:p>
        </w:tc>
      </w:tr>
      <w:tr w:rsidR="0000696F" w:rsidRPr="0000696F" w14:paraId="5F4D5CEF" w14:textId="77777777" w:rsidTr="0000696F">
        <w:tblPrEx>
          <w:tblPrExChange w:id="4738" w:author="Gaston" w:date="2019-02-28T12:38:00Z">
            <w:tblPrEx>
              <w:tblW w:w="9682" w:type="dxa"/>
            </w:tblPrEx>
          </w:tblPrExChange>
        </w:tblPrEx>
        <w:trPr>
          <w:ins w:id="4739" w:author="Claude Gendron" w:date="2006-06-13T15:24:00Z"/>
        </w:trPr>
        <w:tc>
          <w:tcPr>
            <w:tcW w:w="241" w:type="dxa"/>
            <w:tcPrChange w:id="4740" w:author="Gaston" w:date="2019-02-28T12:38:00Z">
              <w:tcPr>
                <w:tcW w:w="241" w:type="dxa"/>
              </w:tcPr>
            </w:tcPrChange>
          </w:tcPr>
          <w:p w14:paraId="4AD27C21" w14:textId="77777777" w:rsidR="0000696F" w:rsidRPr="0000696F" w:rsidRDefault="0000696F" w:rsidP="0019299A">
            <w:pPr>
              <w:pStyle w:val="Textetableau"/>
              <w:numPr>
                <w:ilvl w:val="0"/>
                <w:numId w:val="4"/>
                <w:ins w:id="4741" w:author="Manaï Bilal" w:date="2006-06-13T15:24:00Z"/>
              </w:numPr>
              <w:rPr>
                <w:ins w:id="4742" w:author="Claude Gendron" w:date="2006-06-13T15:24:00Z"/>
                <w:szCs w:val="20"/>
                <w:lang w:val="fr-CA"/>
                <w:rPrChange w:id="4743" w:author="Gaston" w:date="2019-02-28T12:39:00Z">
                  <w:rPr>
                    <w:ins w:id="4744" w:author="Claude Gendron" w:date="2006-06-13T15:24:00Z"/>
                    <w:szCs w:val="20"/>
                  </w:rPr>
                </w:rPrChange>
              </w:rPr>
            </w:pPr>
          </w:p>
        </w:tc>
        <w:tc>
          <w:tcPr>
            <w:tcW w:w="9725" w:type="dxa"/>
            <w:gridSpan w:val="2"/>
            <w:tcPrChange w:id="4745" w:author="Gaston" w:date="2019-02-28T12:38:00Z">
              <w:tcPr>
                <w:tcW w:w="8264" w:type="dxa"/>
                <w:gridSpan w:val="2"/>
              </w:tcPr>
            </w:tcPrChange>
          </w:tcPr>
          <w:p w14:paraId="07F0D535" w14:textId="77777777" w:rsidR="0000696F" w:rsidRPr="0000696F" w:rsidRDefault="0000696F" w:rsidP="0019299A">
            <w:pPr>
              <w:pStyle w:val="Textetableau"/>
              <w:numPr>
                <w:ins w:id="4746" w:author="Manaï Bilal" w:date="2006-06-13T15:24:00Z"/>
              </w:numPr>
              <w:rPr>
                <w:ins w:id="4747" w:author="Claude Gendron" w:date="2006-06-13T15:24:00Z"/>
                <w:lang w:val="fr-CA"/>
                <w:rPrChange w:id="4748" w:author="Gaston" w:date="2019-02-28T12:39:00Z">
                  <w:rPr>
                    <w:ins w:id="4749" w:author="Claude Gendron" w:date="2006-06-13T15:24:00Z"/>
                  </w:rPr>
                </w:rPrChange>
              </w:rPr>
            </w:pPr>
            <w:ins w:id="4750" w:author="Claude Gendron" w:date="2006-06-13T15:24:00Z">
              <w:r w:rsidRPr="0000696F">
                <w:rPr>
                  <w:szCs w:val="20"/>
                  <w:lang w:val="fr-CA"/>
                  <w:rPrChange w:id="4751" w:author="Gaston" w:date="2019-02-28T12:39:00Z">
                    <w:rPr>
                      <w:szCs w:val="20"/>
                    </w:rPr>
                  </w:rPrChange>
                </w:rPr>
                <w:t xml:space="preserve">Chaque ligne du pseudo-code permet de comprendre </w:t>
              </w:r>
              <w:r w:rsidRPr="0000696F">
                <w:rPr>
                  <w:szCs w:val="20"/>
                  <w:u w:val="single"/>
                  <w:lang w:val="fr-CA"/>
                  <w:rPrChange w:id="4752" w:author="Gaston" w:date="2019-02-28T12:39:00Z">
                    <w:rPr>
                      <w:szCs w:val="20"/>
                      <w:u w:val="single"/>
                    </w:rPr>
                  </w:rPrChange>
                </w:rPr>
                <w:t>facilement</w:t>
              </w:r>
              <w:r w:rsidRPr="0000696F">
                <w:rPr>
                  <w:szCs w:val="20"/>
                  <w:lang w:val="fr-CA"/>
                  <w:rPrChange w:id="4753" w:author="Gaston" w:date="2019-02-28T12:39:00Z">
                    <w:rPr>
                      <w:szCs w:val="20"/>
                    </w:rPr>
                  </w:rPrChange>
                </w:rPr>
                <w:t xml:space="preserve"> le but poursuivi et la façon de procéder pour y parvenir.</w:t>
              </w:r>
            </w:ins>
          </w:p>
          <w:p w14:paraId="3D301637" w14:textId="77777777" w:rsidR="0000696F" w:rsidRPr="0000696F" w:rsidRDefault="0000696F" w:rsidP="0019299A">
            <w:pPr>
              <w:pStyle w:val="Textetableau"/>
              <w:numPr>
                <w:ins w:id="4754" w:author="Manaï Bilal" w:date="2006-06-13T15:24:00Z"/>
              </w:numPr>
              <w:ind w:left="4320" w:hanging="4320"/>
              <w:rPr>
                <w:ins w:id="4755" w:author="Claude Gendron" w:date="2006-06-13T15:24:00Z"/>
                <w:lang w:val="fr-CA"/>
                <w:rPrChange w:id="4756" w:author="Gaston" w:date="2019-02-28T12:39:00Z">
                  <w:rPr>
                    <w:ins w:id="4757" w:author="Claude Gendron" w:date="2006-06-13T15:24:00Z"/>
                  </w:rPr>
                </w:rPrChange>
              </w:rPr>
            </w:pPr>
            <w:ins w:id="4758" w:author="Claude Gendron" w:date="2006-06-13T15:24:00Z">
              <w:r w:rsidRPr="0000696F">
                <w:rPr>
                  <w:szCs w:val="20"/>
                  <w:lang w:val="fr-CA"/>
                  <w:rPrChange w:id="4759" w:author="Gaston" w:date="2019-02-28T12:39:00Z">
                    <w:rPr>
                      <w:szCs w:val="20"/>
                    </w:rPr>
                  </w:rPrChange>
                </w:rPr>
                <w:t>-pas facilement                    0</w:t>
              </w:r>
            </w:ins>
          </w:p>
          <w:p w14:paraId="78D10C27" w14:textId="77777777" w:rsidR="0000696F" w:rsidRPr="0000696F" w:rsidRDefault="0000696F" w:rsidP="0019299A">
            <w:pPr>
              <w:pStyle w:val="Textetableau"/>
              <w:numPr>
                <w:ins w:id="4760" w:author="Manaï Bilal" w:date="2006-06-13T15:24:00Z"/>
              </w:numPr>
              <w:ind w:left="4320" w:hanging="4320"/>
              <w:rPr>
                <w:ins w:id="4761" w:author="Claude Gendron" w:date="2006-06-13T15:24:00Z"/>
                <w:lang w:val="fr-CA"/>
                <w:rPrChange w:id="4762" w:author="Gaston" w:date="2019-02-28T12:39:00Z">
                  <w:rPr>
                    <w:ins w:id="4763" w:author="Claude Gendron" w:date="2006-06-13T15:24:00Z"/>
                  </w:rPr>
                </w:rPrChange>
              </w:rPr>
            </w:pPr>
            <w:ins w:id="4764" w:author="Claude Gendron" w:date="2006-06-13T15:24:00Z">
              <w:r w:rsidRPr="0000696F">
                <w:rPr>
                  <w:szCs w:val="20"/>
                  <w:lang w:val="fr-CA"/>
                  <w:rPrChange w:id="4765" w:author="Gaston" w:date="2019-02-28T12:39:00Z">
                    <w:rPr>
                      <w:szCs w:val="20"/>
                    </w:rPr>
                  </w:rPrChange>
                </w:rPr>
                <w:t>-moyennement facilement   1</w:t>
              </w:r>
            </w:ins>
          </w:p>
          <w:p w14:paraId="06CC1BA6" w14:textId="77777777" w:rsidR="0000696F" w:rsidRPr="0000696F" w:rsidRDefault="0000696F" w:rsidP="0019299A">
            <w:pPr>
              <w:pStyle w:val="Textetableau"/>
              <w:numPr>
                <w:ins w:id="4766" w:author="Manaï Bilal" w:date="2006-06-13T15:24:00Z"/>
              </w:numPr>
              <w:ind w:left="4319" w:hanging="4319"/>
              <w:rPr>
                <w:ins w:id="4767" w:author="Claude Gendron" w:date="2006-06-13T15:24:00Z"/>
                <w:lang w:val="fr-CA"/>
                <w:rPrChange w:id="4768" w:author="Gaston" w:date="2019-02-28T12:39:00Z">
                  <w:rPr>
                    <w:ins w:id="4769" w:author="Claude Gendron" w:date="2006-06-13T15:24:00Z"/>
                  </w:rPr>
                </w:rPrChange>
              </w:rPr>
            </w:pPr>
            <w:ins w:id="4770" w:author="Claude Gendron" w:date="2006-06-13T15:24:00Z">
              <w:r w:rsidRPr="0000696F">
                <w:rPr>
                  <w:szCs w:val="20"/>
                  <w:lang w:val="fr-CA"/>
                  <w:rPrChange w:id="4771" w:author="Gaston" w:date="2019-02-28T12:39:00Z">
                    <w:rPr>
                      <w:szCs w:val="20"/>
                    </w:rPr>
                  </w:rPrChange>
                </w:rPr>
                <w:t>-facilement                          2</w:t>
              </w:r>
            </w:ins>
          </w:p>
        </w:tc>
      </w:tr>
      <w:tr w:rsidR="0000696F" w:rsidRPr="0000696F" w14:paraId="4D48806F" w14:textId="77777777" w:rsidTr="0000696F">
        <w:tblPrEx>
          <w:tblPrExChange w:id="4772" w:author="Gaston" w:date="2019-02-28T12:38:00Z">
            <w:tblPrEx>
              <w:tblW w:w="9682" w:type="dxa"/>
            </w:tblPrEx>
          </w:tblPrExChange>
        </w:tblPrEx>
        <w:trPr>
          <w:ins w:id="4773" w:author="Claude Gendron" w:date="2006-06-13T15:24:00Z"/>
        </w:trPr>
        <w:tc>
          <w:tcPr>
            <w:tcW w:w="9966" w:type="dxa"/>
            <w:gridSpan w:val="3"/>
            <w:shd w:val="clear" w:color="auto" w:fill="CCCCCC"/>
            <w:tcPrChange w:id="4774" w:author="Gaston" w:date="2019-02-28T12:38:00Z">
              <w:tcPr>
                <w:tcW w:w="8505" w:type="dxa"/>
                <w:gridSpan w:val="3"/>
                <w:shd w:val="clear" w:color="auto" w:fill="CCCCCC"/>
              </w:tcPr>
            </w:tcPrChange>
          </w:tcPr>
          <w:p w14:paraId="35F32E6B" w14:textId="77777777" w:rsidR="0000696F" w:rsidRPr="0000696F" w:rsidRDefault="0000696F" w:rsidP="0019299A">
            <w:pPr>
              <w:pStyle w:val="Textetableau"/>
              <w:numPr>
                <w:ins w:id="4775" w:author="Manaï Bilal" w:date="2006-06-13T15:24:00Z"/>
              </w:numPr>
              <w:tabs>
                <w:tab w:val="center" w:pos="4209"/>
              </w:tabs>
              <w:rPr>
                <w:ins w:id="4776" w:author="Claude Gendron" w:date="2006-06-13T15:24:00Z"/>
                <w:szCs w:val="20"/>
                <w:lang w:val="fr-CA"/>
                <w:rPrChange w:id="4777" w:author="Gaston" w:date="2019-02-28T12:39:00Z">
                  <w:rPr>
                    <w:ins w:id="4778" w:author="Claude Gendron" w:date="2006-06-13T15:24:00Z"/>
                    <w:szCs w:val="20"/>
                  </w:rPr>
                </w:rPrChange>
              </w:rPr>
            </w:pPr>
            <w:ins w:id="4779" w:author="Claude Gendron" w:date="2006-06-13T15:24:00Z">
              <w:del w:id="4780" w:author="Gaston" w:date="2019-02-28T12:25:00Z">
                <w:r w:rsidRPr="0000696F" w:rsidDel="00042044">
                  <w:rPr>
                    <w:lang w:val="fr-CA"/>
                    <w:rPrChange w:id="4781" w:author="Gaston" w:date="2019-02-28T12:39:00Z">
                      <w:rPr/>
                    </w:rPrChange>
                  </w:rPr>
                  <w:delText>TOTAL</w:delText>
                </w:r>
              </w:del>
            </w:ins>
            <w:ins w:id="4782" w:author="Gaston" w:date="2019-02-28T12:25:00Z">
              <w:r w:rsidRPr="0000696F">
                <w:rPr>
                  <w:lang w:val="fr-CA"/>
                  <w:rPrChange w:id="4783" w:author="Gaston" w:date="2019-02-28T12:39:00Z">
                    <w:rPr/>
                  </w:rPrChange>
                </w:rPr>
                <w:t xml:space="preserve">     </w:t>
              </w:r>
            </w:ins>
            <w:ins w:id="4784" w:author="Claude Gendron" w:date="2006-06-13T15:24:00Z">
              <w:r w:rsidRPr="0000696F">
                <w:rPr>
                  <w:lang w:val="fr-CA"/>
                  <w:rPrChange w:id="4785" w:author="Gaston" w:date="2019-02-28T12:39:00Z">
                    <w:rPr/>
                  </w:rPrChange>
                </w:rPr>
                <w:tab/>
              </w:r>
            </w:ins>
          </w:p>
        </w:tc>
      </w:tr>
    </w:tbl>
    <w:p w14:paraId="7173F9B0" w14:textId="77777777" w:rsidR="0019299A" w:rsidRDefault="0019299A">
      <w:pPr>
        <w:rPr>
          <w:ins w:id="4786" w:author="Claude Gendron" w:date="2006-06-13T15:20:00Z"/>
        </w:rPr>
      </w:pPr>
    </w:p>
    <w:p w14:paraId="093ECD33" w14:textId="77777777" w:rsidR="0019299A" w:rsidRDefault="0019299A">
      <w:pPr>
        <w:rPr>
          <w:ins w:id="4787" w:author="Claude Gendron" w:date="2006-06-13T15:20:00Z"/>
        </w:rPr>
      </w:pPr>
    </w:p>
    <w:tbl>
      <w:tblPr>
        <w:tblW w:w="963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788" w:author="Claude Gendron" w:date="2006-06-13T15:24:00Z">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8221"/>
        <w:gridCol w:w="1134"/>
        <w:tblGridChange w:id="4789">
          <w:tblGrid>
            <w:gridCol w:w="284"/>
            <w:gridCol w:w="8221"/>
            <w:gridCol w:w="1134"/>
          </w:tblGrid>
        </w:tblGridChange>
      </w:tblGrid>
      <w:tr w:rsidR="00782100" w:rsidDel="0019299A" w14:paraId="0844B9B4" w14:textId="77777777">
        <w:trPr>
          <w:cantSplit/>
          <w:trHeight w:val="397"/>
          <w:del w:id="4790" w:author="Claude Gendron" w:date="2006-06-13T15:24:00Z"/>
          <w:trPrChange w:id="4791" w:author="Claude Gendron" w:date="2006-06-13T15:24:00Z">
            <w:trPr>
              <w:cantSplit/>
              <w:trHeight w:val="397"/>
            </w:trPr>
          </w:trPrChange>
        </w:trPr>
        <w:tc>
          <w:tcPr>
            <w:tcW w:w="8505" w:type="dxa"/>
            <w:gridSpan w:val="2"/>
            <w:tcBorders>
              <w:bottom w:val="single" w:sz="4" w:space="0" w:color="auto"/>
            </w:tcBorders>
            <w:shd w:val="clear" w:color="auto" w:fill="E0E0E0"/>
            <w:tcPrChange w:id="4792" w:author="Claude Gendron" w:date="2006-06-13T15:24:00Z">
              <w:tcPr>
                <w:tcW w:w="8505" w:type="dxa"/>
                <w:gridSpan w:val="2"/>
                <w:tcBorders>
                  <w:bottom w:val="single" w:sz="4" w:space="0" w:color="auto"/>
                </w:tcBorders>
                <w:shd w:val="clear" w:color="auto" w:fill="E0E0E0"/>
              </w:tcPr>
            </w:tcPrChange>
          </w:tcPr>
          <w:p w14:paraId="4952E588" w14:textId="77777777" w:rsidR="00782100" w:rsidDel="0019299A" w:rsidRDefault="00782100">
            <w:pPr>
              <w:pStyle w:val="Textetableau"/>
              <w:jc w:val="center"/>
              <w:rPr>
                <w:del w:id="4793" w:author="Claude Gendron" w:date="2006-06-13T15:24:00Z"/>
                <w:szCs w:val="20"/>
              </w:rPr>
              <w:pPrChange w:id="4794" w:author="Claude Gendron" w:date="2006-06-13T15:24:00Z">
                <w:pPr>
                  <w:pStyle w:val="Textetableau"/>
                </w:pPr>
              </w:pPrChange>
            </w:pPr>
          </w:p>
        </w:tc>
        <w:tc>
          <w:tcPr>
            <w:tcW w:w="1134" w:type="dxa"/>
            <w:tcBorders>
              <w:top w:val="single" w:sz="4" w:space="0" w:color="auto"/>
              <w:bottom w:val="single" w:sz="4" w:space="0" w:color="auto"/>
            </w:tcBorders>
            <w:shd w:val="clear" w:color="auto" w:fill="E0E0E0"/>
            <w:tcPrChange w:id="4795" w:author="Claude Gendron" w:date="2006-06-13T15:24:00Z">
              <w:tcPr>
                <w:tcW w:w="1134" w:type="dxa"/>
                <w:tcBorders>
                  <w:top w:val="single" w:sz="4" w:space="0" w:color="auto"/>
                  <w:bottom w:val="single" w:sz="4" w:space="0" w:color="auto"/>
                </w:tcBorders>
                <w:shd w:val="clear" w:color="auto" w:fill="E0E0E0"/>
              </w:tcPr>
            </w:tcPrChange>
          </w:tcPr>
          <w:p w14:paraId="0C3C819A" w14:textId="77777777" w:rsidR="00782100" w:rsidDel="0019299A" w:rsidRDefault="00782100">
            <w:pPr>
              <w:pStyle w:val="Textetableau"/>
              <w:jc w:val="center"/>
              <w:rPr>
                <w:del w:id="4796" w:author="Claude Gendron" w:date="2006-06-13T15:24:00Z"/>
                <w:b/>
                <w:bCs/>
                <w:szCs w:val="16"/>
              </w:rPr>
            </w:pPr>
            <w:del w:id="4797" w:author="Claude Gendron" w:date="2006-06-13T15:24:00Z">
              <w:r w:rsidDel="0019299A">
                <w:rPr>
                  <w:b/>
                  <w:bCs/>
                  <w:szCs w:val="16"/>
                </w:rPr>
                <w:delText>-1 par  erreur</w:delText>
              </w:r>
            </w:del>
          </w:p>
        </w:tc>
      </w:tr>
      <w:tr w:rsidR="00782100" w:rsidDel="0019299A" w14:paraId="3C74EBAA" w14:textId="77777777">
        <w:trPr>
          <w:cantSplit/>
          <w:del w:id="4798" w:author="Claude Gendron" w:date="2006-06-13T15:24:00Z"/>
          <w:trPrChange w:id="4799" w:author="Claude Gendron" w:date="2006-06-13T15:24:00Z">
            <w:trPr>
              <w:cantSplit/>
            </w:trPr>
          </w:trPrChange>
        </w:trPr>
        <w:tc>
          <w:tcPr>
            <w:tcW w:w="284" w:type="dxa"/>
            <w:tcPrChange w:id="4800" w:author="Claude Gendron" w:date="2006-06-13T15:24:00Z">
              <w:tcPr>
                <w:tcW w:w="284" w:type="dxa"/>
              </w:tcPr>
            </w:tcPrChange>
          </w:tcPr>
          <w:p w14:paraId="4F94F02D" w14:textId="77777777" w:rsidR="00782100" w:rsidDel="0019299A" w:rsidRDefault="00782100">
            <w:pPr>
              <w:pStyle w:val="Textetableau"/>
              <w:numPr>
                <w:ilvl w:val="0"/>
                <w:numId w:val="3"/>
                <w:numberingChange w:id="4801" w:author="Manaï Bilal" w:date="2006-06-13T14:20:00Z" w:original=""/>
              </w:numPr>
              <w:rPr>
                <w:del w:id="4802" w:author="Claude Gendron" w:date="2006-06-13T15:24:00Z"/>
                <w:szCs w:val="20"/>
              </w:rPr>
            </w:pPr>
          </w:p>
        </w:tc>
        <w:tc>
          <w:tcPr>
            <w:tcW w:w="8221" w:type="dxa"/>
            <w:tcPrChange w:id="4803" w:author="Claude Gendron" w:date="2006-06-13T15:24:00Z">
              <w:tcPr>
                <w:tcW w:w="8221" w:type="dxa"/>
              </w:tcPr>
            </w:tcPrChange>
          </w:tcPr>
          <w:p w14:paraId="1FCEDA9F" w14:textId="77777777" w:rsidR="00782100" w:rsidDel="0019299A" w:rsidRDefault="00782100">
            <w:pPr>
              <w:pStyle w:val="Textetableau"/>
              <w:rPr>
                <w:del w:id="4804" w:author="Claude Gendron" w:date="2006-06-13T15:24:00Z"/>
              </w:rPr>
            </w:pPr>
            <w:del w:id="4805" w:author="Claude Gendron" w:date="2006-06-13T15:24:00Z">
              <w:r w:rsidDel="0019299A">
                <w:rPr>
                  <w:szCs w:val="20"/>
                </w:rPr>
                <w:delText>Les mots clefs des structures de pseudo-code sont soulignés.</w:delText>
              </w:r>
            </w:del>
          </w:p>
        </w:tc>
        <w:tc>
          <w:tcPr>
            <w:tcW w:w="1134" w:type="dxa"/>
            <w:vMerge w:val="restart"/>
            <w:tcPrChange w:id="4806" w:author="Claude Gendron" w:date="2006-06-13T15:24:00Z">
              <w:tcPr>
                <w:tcW w:w="1134" w:type="dxa"/>
                <w:vMerge w:val="restart"/>
              </w:tcPr>
            </w:tcPrChange>
          </w:tcPr>
          <w:p w14:paraId="5DA5CB4B" w14:textId="77777777" w:rsidR="00782100" w:rsidDel="0019299A" w:rsidRDefault="00782100">
            <w:pPr>
              <w:pStyle w:val="Textetableau"/>
              <w:rPr>
                <w:del w:id="4807" w:author="Claude Gendron" w:date="2006-06-13T15:24:00Z"/>
              </w:rPr>
            </w:pPr>
          </w:p>
        </w:tc>
      </w:tr>
      <w:tr w:rsidR="003123BE" w:rsidDel="0019299A" w14:paraId="508F1ACD" w14:textId="77777777">
        <w:trPr>
          <w:cantSplit/>
          <w:del w:id="4808" w:author="Claude Gendron" w:date="2006-06-13T15:24:00Z"/>
          <w:trPrChange w:id="4809" w:author="Claude Gendron" w:date="2006-06-13T15:24:00Z">
            <w:trPr>
              <w:cantSplit/>
            </w:trPr>
          </w:trPrChange>
        </w:trPr>
        <w:tc>
          <w:tcPr>
            <w:tcW w:w="284" w:type="dxa"/>
            <w:tcPrChange w:id="4810" w:author="Claude Gendron" w:date="2006-06-13T15:24:00Z">
              <w:tcPr>
                <w:tcW w:w="284" w:type="dxa"/>
              </w:tcPr>
            </w:tcPrChange>
          </w:tcPr>
          <w:p w14:paraId="6C81B66A" w14:textId="77777777" w:rsidR="003123BE" w:rsidDel="0019299A" w:rsidRDefault="003123BE">
            <w:pPr>
              <w:pStyle w:val="Textetableau"/>
              <w:numPr>
                <w:ilvl w:val="0"/>
                <w:numId w:val="3"/>
                <w:numberingChange w:id="4811" w:author="Manaï Bilal" w:date="2006-06-13T14:20:00Z" w:original=""/>
              </w:numPr>
              <w:rPr>
                <w:del w:id="4812" w:author="Claude Gendron" w:date="2006-06-13T15:24:00Z"/>
                <w:szCs w:val="20"/>
              </w:rPr>
            </w:pPr>
          </w:p>
        </w:tc>
        <w:tc>
          <w:tcPr>
            <w:tcW w:w="8221" w:type="dxa"/>
            <w:tcPrChange w:id="4813" w:author="Claude Gendron" w:date="2006-06-13T15:24:00Z">
              <w:tcPr>
                <w:tcW w:w="8221" w:type="dxa"/>
              </w:tcPr>
            </w:tcPrChange>
          </w:tcPr>
          <w:p w14:paraId="474002A8" w14:textId="77777777" w:rsidR="003123BE" w:rsidDel="0019299A" w:rsidRDefault="003123BE">
            <w:pPr>
              <w:pStyle w:val="Textetableau"/>
              <w:rPr>
                <w:del w:id="4814" w:author="Claude Gendron" w:date="2006-06-13T15:24:00Z"/>
                <w:szCs w:val="20"/>
              </w:rPr>
            </w:pPr>
            <w:del w:id="4815" w:author="Claude Gendron" w:date="2006-06-13T15:24:00Z">
              <w:r w:rsidDel="0019299A">
                <w:rPr>
                  <w:szCs w:val="20"/>
                </w:rPr>
                <w:delText>Le pseudo code est correctement indenté.</w:delText>
              </w:r>
            </w:del>
          </w:p>
        </w:tc>
        <w:tc>
          <w:tcPr>
            <w:tcW w:w="1134" w:type="dxa"/>
            <w:vMerge/>
            <w:tcPrChange w:id="4816" w:author="Claude Gendron" w:date="2006-06-13T15:24:00Z">
              <w:tcPr>
                <w:tcW w:w="1134" w:type="dxa"/>
                <w:vMerge/>
              </w:tcPr>
            </w:tcPrChange>
          </w:tcPr>
          <w:p w14:paraId="7DB2D47F" w14:textId="77777777" w:rsidR="003123BE" w:rsidDel="0019299A" w:rsidRDefault="003123BE">
            <w:pPr>
              <w:pStyle w:val="Textetableau"/>
              <w:rPr>
                <w:del w:id="4817" w:author="Claude Gendron" w:date="2006-06-13T15:24:00Z"/>
              </w:rPr>
            </w:pPr>
          </w:p>
        </w:tc>
      </w:tr>
      <w:tr w:rsidR="00782100" w:rsidDel="0019299A" w14:paraId="50B6C0F1" w14:textId="77777777">
        <w:trPr>
          <w:cantSplit/>
          <w:del w:id="4818" w:author="Claude Gendron" w:date="2006-06-13T15:24:00Z"/>
          <w:trPrChange w:id="4819" w:author="Claude Gendron" w:date="2006-06-13T15:24:00Z">
            <w:trPr>
              <w:cantSplit/>
            </w:trPr>
          </w:trPrChange>
        </w:trPr>
        <w:tc>
          <w:tcPr>
            <w:tcW w:w="284" w:type="dxa"/>
            <w:tcPrChange w:id="4820" w:author="Claude Gendron" w:date="2006-06-13T15:24:00Z">
              <w:tcPr>
                <w:tcW w:w="284" w:type="dxa"/>
              </w:tcPr>
            </w:tcPrChange>
          </w:tcPr>
          <w:p w14:paraId="1D03FE52" w14:textId="77777777" w:rsidR="00782100" w:rsidDel="0019299A" w:rsidRDefault="00782100">
            <w:pPr>
              <w:pStyle w:val="Textetableau"/>
              <w:numPr>
                <w:ilvl w:val="0"/>
                <w:numId w:val="3"/>
                <w:numberingChange w:id="4821" w:author="Manaï Bilal" w:date="2006-06-13T14:20:00Z" w:original=""/>
              </w:numPr>
              <w:rPr>
                <w:del w:id="4822" w:author="Claude Gendron" w:date="2006-06-13T15:24:00Z"/>
                <w:szCs w:val="20"/>
              </w:rPr>
            </w:pPr>
          </w:p>
        </w:tc>
        <w:tc>
          <w:tcPr>
            <w:tcW w:w="8221" w:type="dxa"/>
            <w:tcPrChange w:id="4823" w:author="Claude Gendron" w:date="2006-06-13T15:24:00Z">
              <w:tcPr>
                <w:tcW w:w="8221" w:type="dxa"/>
              </w:tcPr>
            </w:tcPrChange>
          </w:tcPr>
          <w:p w14:paraId="3D404D15" w14:textId="77777777" w:rsidR="00782100" w:rsidDel="0019299A" w:rsidRDefault="00782100">
            <w:pPr>
              <w:pStyle w:val="Textetableau"/>
              <w:rPr>
                <w:del w:id="4824" w:author="Claude Gendron" w:date="2006-06-13T15:24:00Z"/>
              </w:rPr>
            </w:pPr>
            <w:del w:id="4825" w:author="Claude Gendron" w:date="2006-06-13T15:24:00Z">
              <w:r w:rsidDel="0019299A">
                <w:rPr>
                  <w:szCs w:val="20"/>
                </w:rPr>
                <w:delText xml:space="preserve">Toutes les lignes du pseudo-code </w:delText>
              </w:r>
              <w:r w:rsidDel="0019299A">
                <w:rPr>
                  <w:b/>
                  <w:bCs/>
                  <w:szCs w:val="20"/>
                </w:rPr>
                <w:delText>débutent par une lettre majuscule</w:delText>
              </w:r>
              <w:r w:rsidDel="0019299A">
                <w:rPr>
                  <w:szCs w:val="20"/>
                </w:rPr>
                <w:delText xml:space="preserve"> et se </w:delText>
              </w:r>
              <w:r w:rsidDel="0019299A">
                <w:rPr>
                  <w:b/>
                  <w:bCs/>
                  <w:szCs w:val="20"/>
                </w:rPr>
                <w:delText>termine par un point</w:delText>
              </w:r>
              <w:r w:rsidDel="0019299A">
                <w:rPr>
                  <w:szCs w:val="20"/>
                </w:rPr>
                <w:delText xml:space="preserve"> (sauf les débuts de structure qui ne se terminent pas par un point).</w:delText>
              </w:r>
            </w:del>
          </w:p>
        </w:tc>
        <w:tc>
          <w:tcPr>
            <w:tcW w:w="1134" w:type="dxa"/>
            <w:vMerge/>
            <w:tcPrChange w:id="4826" w:author="Claude Gendron" w:date="2006-06-13T15:24:00Z">
              <w:tcPr>
                <w:tcW w:w="1134" w:type="dxa"/>
                <w:vMerge/>
              </w:tcPr>
            </w:tcPrChange>
          </w:tcPr>
          <w:p w14:paraId="66D9E86E" w14:textId="77777777" w:rsidR="00782100" w:rsidDel="0019299A" w:rsidRDefault="00782100">
            <w:pPr>
              <w:pStyle w:val="Textetableau"/>
              <w:rPr>
                <w:del w:id="4827" w:author="Claude Gendron" w:date="2006-06-13T15:24:00Z"/>
              </w:rPr>
            </w:pPr>
          </w:p>
        </w:tc>
      </w:tr>
      <w:tr w:rsidR="00782100" w:rsidDel="0019299A" w14:paraId="7BB32E1E" w14:textId="77777777">
        <w:trPr>
          <w:cantSplit/>
          <w:del w:id="4828" w:author="Claude Gendron" w:date="2006-06-13T15:24:00Z"/>
          <w:trPrChange w:id="4829" w:author="Claude Gendron" w:date="2006-06-13T15:24:00Z">
            <w:trPr>
              <w:cantSplit/>
            </w:trPr>
          </w:trPrChange>
        </w:trPr>
        <w:tc>
          <w:tcPr>
            <w:tcW w:w="284" w:type="dxa"/>
            <w:tcPrChange w:id="4830" w:author="Claude Gendron" w:date="2006-06-13T15:24:00Z">
              <w:tcPr>
                <w:tcW w:w="284" w:type="dxa"/>
              </w:tcPr>
            </w:tcPrChange>
          </w:tcPr>
          <w:p w14:paraId="0E14B67E" w14:textId="77777777" w:rsidR="00782100" w:rsidDel="0019299A" w:rsidRDefault="00782100">
            <w:pPr>
              <w:pStyle w:val="Textetableau"/>
              <w:numPr>
                <w:ilvl w:val="0"/>
                <w:numId w:val="3"/>
                <w:numberingChange w:id="4831" w:author="Manaï Bilal" w:date="2006-06-13T14:20:00Z" w:original=""/>
              </w:numPr>
              <w:rPr>
                <w:del w:id="4832" w:author="Claude Gendron" w:date="2006-06-13T15:24:00Z"/>
                <w:szCs w:val="20"/>
              </w:rPr>
            </w:pPr>
          </w:p>
        </w:tc>
        <w:tc>
          <w:tcPr>
            <w:tcW w:w="8221" w:type="dxa"/>
            <w:tcPrChange w:id="4833" w:author="Claude Gendron" w:date="2006-06-13T15:24:00Z">
              <w:tcPr>
                <w:tcW w:w="8221" w:type="dxa"/>
              </w:tcPr>
            </w:tcPrChange>
          </w:tcPr>
          <w:p w14:paraId="4BA9CA8D" w14:textId="77777777" w:rsidR="00782100" w:rsidDel="0019299A" w:rsidRDefault="00782100">
            <w:pPr>
              <w:pStyle w:val="Textetableau"/>
              <w:rPr>
                <w:del w:id="4834" w:author="Claude Gendron" w:date="2006-06-13T15:24:00Z"/>
              </w:rPr>
            </w:pPr>
            <w:del w:id="4835" w:author="Claude Gendron" w:date="2006-06-13T15:24:00Z">
              <w:r w:rsidDel="0019299A">
                <w:rPr>
                  <w:szCs w:val="20"/>
                </w:rPr>
                <w:delText xml:space="preserve">Toutes les lignes du pseudo-code correspondantes à une action débutent par un </w:delText>
              </w:r>
              <w:r w:rsidDel="0019299A">
                <w:rPr>
                  <w:b/>
                  <w:bCs/>
                  <w:szCs w:val="20"/>
                </w:rPr>
                <w:delText>verbe à l'infinitif.</w:delText>
              </w:r>
            </w:del>
          </w:p>
        </w:tc>
        <w:tc>
          <w:tcPr>
            <w:tcW w:w="1134" w:type="dxa"/>
            <w:vMerge/>
            <w:tcPrChange w:id="4836" w:author="Claude Gendron" w:date="2006-06-13T15:24:00Z">
              <w:tcPr>
                <w:tcW w:w="1134" w:type="dxa"/>
                <w:vMerge/>
              </w:tcPr>
            </w:tcPrChange>
          </w:tcPr>
          <w:p w14:paraId="4BCC67B3" w14:textId="77777777" w:rsidR="00782100" w:rsidDel="0019299A" w:rsidRDefault="00782100">
            <w:pPr>
              <w:pStyle w:val="Textetableau"/>
              <w:rPr>
                <w:del w:id="4837" w:author="Claude Gendron" w:date="2006-06-13T15:24:00Z"/>
              </w:rPr>
            </w:pPr>
          </w:p>
        </w:tc>
      </w:tr>
      <w:tr w:rsidR="00782100" w:rsidDel="0019299A" w14:paraId="05C5636D" w14:textId="77777777">
        <w:trPr>
          <w:cantSplit/>
          <w:del w:id="4838" w:author="Claude Gendron" w:date="2006-06-13T15:24:00Z"/>
          <w:trPrChange w:id="4839" w:author="Claude Gendron" w:date="2006-06-13T15:24:00Z">
            <w:trPr>
              <w:cantSplit/>
            </w:trPr>
          </w:trPrChange>
        </w:trPr>
        <w:tc>
          <w:tcPr>
            <w:tcW w:w="284" w:type="dxa"/>
            <w:tcPrChange w:id="4840" w:author="Claude Gendron" w:date="2006-06-13T15:24:00Z">
              <w:tcPr>
                <w:tcW w:w="284" w:type="dxa"/>
              </w:tcPr>
            </w:tcPrChange>
          </w:tcPr>
          <w:p w14:paraId="23FD2AEA" w14:textId="77777777" w:rsidR="00782100" w:rsidDel="0019299A" w:rsidRDefault="00782100">
            <w:pPr>
              <w:pStyle w:val="Textetableau"/>
              <w:numPr>
                <w:ilvl w:val="0"/>
                <w:numId w:val="3"/>
                <w:numberingChange w:id="4841" w:author="Manaï Bilal" w:date="2006-06-13T14:20:00Z" w:original=""/>
              </w:numPr>
              <w:rPr>
                <w:del w:id="4842" w:author="Claude Gendron" w:date="2006-06-13T15:24:00Z"/>
                <w:szCs w:val="20"/>
              </w:rPr>
            </w:pPr>
          </w:p>
        </w:tc>
        <w:tc>
          <w:tcPr>
            <w:tcW w:w="8221" w:type="dxa"/>
            <w:tcPrChange w:id="4843" w:author="Claude Gendron" w:date="2006-06-13T15:24:00Z">
              <w:tcPr>
                <w:tcW w:w="8221" w:type="dxa"/>
              </w:tcPr>
            </w:tcPrChange>
          </w:tcPr>
          <w:p w14:paraId="426409C8" w14:textId="77777777" w:rsidR="00782100" w:rsidDel="0019299A" w:rsidRDefault="00782100">
            <w:pPr>
              <w:pStyle w:val="Textetableau"/>
              <w:rPr>
                <w:del w:id="4844" w:author="Claude Gendron" w:date="2006-06-13T15:24:00Z"/>
              </w:rPr>
            </w:pPr>
            <w:del w:id="4845" w:author="Claude Gendron" w:date="2006-06-13T15:24:00Z">
              <w:r w:rsidDel="0019299A">
                <w:rPr>
                  <w:szCs w:val="20"/>
                </w:rPr>
                <w:delText xml:space="preserve">Toutes les </w:delText>
              </w:r>
              <w:r w:rsidDel="0019299A">
                <w:rPr>
                  <w:b/>
                  <w:bCs/>
                  <w:szCs w:val="20"/>
                </w:rPr>
                <w:delText>structures de programmation</w:delText>
              </w:r>
              <w:r w:rsidDel="0019299A">
                <w:rPr>
                  <w:szCs w:val="20"/>
                </w:rPr>
                <w:delText xml:space="preserve"> respectent les conventions du document de référence (pas d'invention de nouvelle structure bizarroïde ni de sortie en plein milieu d'une structure, etc.).</w:delText>
              </w:r>
            </w:del>
          </w:p>
        </w:tc>
        <w:tc>
          <w:tcPr>
            <w:tcW w:w="1134" w:type="dxa"/>
            <w:vMerge/>
            <w:tcPrChange w:id="4846" w:author="Claude Gendron" w:date="2006-06-13T15:24:00Z">
              <w:tcPr>
                <w:tcW w:w="1134" w:type="dxa"/>
                <w:vMerge/>
              </w:tcPr>
            </w:tcPrChange>
          </w:tcPr>
          <w:p w14:paraId="12D80F08" w14:textId="77777777" w:rsidR="00782100" w:rsidDel="0019299A" w:rsidRDefault="00782100">
            <w:pPr>
              <w:pStyle w:val="Textetableau"/>
              <w:rPr>
                <w:del w:id="4847" w:author="Claude Gendron" w:date="2006-06-13T15:24:00Z"/>
              </w:rPr>
            </w:pPr>
          </w:p>
        </w:tc>
      </w:tr>
      <w:tr w:rsidR="00782100" w:rsidDel="0019299A" w14:paraId="42D97C9D" w14:textId="77777777">
        <w:trPr>
          <w:cantSplit/>
          <w:del w:id="4848" w:author="Claude Gendron" w:date="2006-06-13T15:24:00Z"/>
          <w:trPrChange w:id="4849" w:author="Claude Gendron" w:date="2006-06-13T15:24:00Z">
            <w:trPr>
              <w:cantSplit/>
            </w:trPr>
          </w:trPrChange>
        </w:trPr>
        <w:tc>
          <w:tcPr>
            <w:tcW w:w="284" w:type="dxa"/>
            <w:tcPrChange w:id="4850" w:author="Claude Gendron" w:date="2006-06-13T15:24:00Z">
              <w:tcPr>
                <w:tcW w:w="284" w:type="dxa"/>
              </w:tcPr>
            </w:tcPrChange>
          </w:tcPr>
          <w:p w14:paraId="008404F3" w14:textId="77777777" w:rsidR="00782100" w:rsidDel="0019299A" w:rsidRDefault="00782100">
            <w:pPr>
              <w:pStyle w:val="Textetableau"/>
              <w:numPr>
                <w:ilvl w:val="0"/>
                <w:numId w:val="3"/>
                <w:numberingChange w:id="4851" w:author="Manaï Bilal" w:date="2006-06-13T14:20:00Z" w:original=""/>
              </w:numPr>
              <w:rPr>
                <w:del w:id="4852" w:author="Claude Gendron" w:date="2006-06-13T15:24:00Z"/>
                <w:szCs w:val="20"/>
              </w:rPr>
            </w:pPr>
          </w:p>
        </w:tc>
        <w:tc>
          <w:tcPr>
            <w:tcW w:w="8221" w:type="dxa"/>
            <w:tcPrChange w:id="4853" w:author="Claude Gendron" w:date="2006-06-13T15:24:00Z">
              <w:tcPr>
                <w:tcW w:w="8221" w:type="dxa"/>
              </w:tcPr>
            </w:tcPrChange>
          </w:tcPr>
          <w:p w14:paraId="63BE822B" w14:textId="77777777" w:rsidR="00782100" w:rsidDel="0019299A" w:rsidRDefault="00782100">
            <w:pPr>
              <w:pStyle w:val="Textetableau"/>
              <w:rPr>
                <w:del w:id="4854" w:author="Claude Gendron" w:date="2006-06-13T15:24:00Z"/>
              </w:rPr>
            </w:pPr>
            <w:del w:id="4855" w:author="Claude Gendron" w:date="2006-06-13T15:24:00Z">
              <w:r w:rsidDel="0019299A">
                <w:rPr>
                  <w:szCs w:val="20"/>
                </w:rPr>
                <w:delText>Les</w:delText>
              </w:r>
              <w:r w:rsidDel="0019299A">
                <w:rPr>
                  <w:b/>
                  <w:bCs/>
                  <w:szCs w:val="20"/>
                </w:rPr>
                <w:delText xml:space="preserve"> procédures appelées</w:delText>
              </w:r>
              <w:r w:rsidDel="0019299A">
                <w:rPr>
                  <w:szCs w:val="20"/>
                </w:rPr>
                <w:delText xml:space="preserve"> sont indiquées </w:delText>
              </w:r>
              <w:r w:rsidDel="0019299A">
                <w:rPr>
                  <w:b/>
                  <w:bCs/>
                  <w:szCs w:val="20"/>
                </w:rPr>
                <w:delText>entre crochets</w:delText>
              </w:r>
              <w:r w:rsidDel="0019299A">
                <w:rPr>
                  <w:szCs w:val="20"/>
                </w:rPr>
                <w:delText xml:space="preserve"> (à la fin de la ligne du pseudo-code qui leur correspond et avant le point).</w:delText>
              </w:r>
            </w:del>
          </w:p>
        </w:tc>
        <w:tc>
          <w:tcPr>
            <w:tcW w:w="1134" w:type="dxa"/>
            <w:vMerge/>
            <w:tcPrChange w:id="4856" w:author="Claude Gendron" w:date="2006-06-13T15:24:00Z">
              <w:tcPr>
                <w:tcW w:w="1134" w:type="dxa"/>
                <w:vMerge/>
              </w:tcPr>
            </w:tcPrChange>
          </w:tcPr>
          <w:p w14:paraId="1E9485B0" w14:textId="77777777" w:rsidR="00782100" w:rsidDel="0019299A" w:rsidRDefault="00782100">
            <w:pPr>
              <w:pStyle w:val="Textetableau"/>
              <w:rPr>
                <w:del w:id="4857" w:author="Claude Gendron" w:date="2006-06-13T15:24:00Z"/>
              </w:rPr>
            </w:pPr>
          </w:p>
        </w:tc>
      </w:tr>
      <w:tr w:rsidR="00782100" w:rsidDel="0019299A" w14:paraId="3A65AB80" w14:textId="77777777">
        <w:trPr>
          <w:cantSplit/>
          <w:del w:id="4858" w:author="Claude Gendron" w:date="2006-06-13T15:24:00Z"/>
          <w:trPrChange w:id="4859" w:author="Claude Gendron" w:date="2006-06-13T15:24:00Z">
            <w:trPr>
              <w:cantSplit/>
            </w:trPr>
          </w:trPrChange>
        </w:trPr>
        <w:tc>
          <w:tcPr>
            <w:tcW w:w="284" w:type="dxa"/>
            <w:tcPrChange w:id="4860" w:author="Claude Gendron" w:date="2006-06-13T15:24:00Z">
              <w:tcPr>
                <w:tcW w:w="284" w:type="dxa"/>
              </w:tcPr>
            </w:tcPrChange>
          </w:tcPr>
          <w:p w14:paraId="2C8E7E69" w14:textId="77777777" w:rsidR="00782100" w:rsidDel="0019299A" w:rsidRDefault="00782100">
            <w:pPr>
              <w:pStyle w:val="Textetableau"/>
              <w:numPr>
                <w:ilvl w:val="0"/>
                <w:numId w:val="3"/>
                <w:numberingChange w:id="4861" w:author="Manaï Bilal" w:date="2006-06-13T14:20:00Z" w:original=""/>
              </w:numPr>
              <w:rPr>
                <w:del w:id="4862" w:author="Claude Gendron" w:date="2006-06-13T15:24:00Z"/>
                <w:szCs w:val="20"/>
              </w:rPr>
            </w:pPr>
          </w:p>
        </w:tc>
        <w:tc>
          <w:tcPr>
            <w:tcW w:w="8221" w:type="dxa"/>
            <w:tcPrChange w:id="4863" w:author="Claude Gendron" w:date="2006-06-13T15:24:00Z">
              <w:tcPr>
                <w:tcW w:w="8221" w:type="dxa"/>
              </w:tcPr>
            </w:tcPrChange>
          </w:tcPr>
          <w:p w14:paraId="719440C8" w14:textId="77777777" w:rsidR="00782100" w:rsidDel="0019299A" w:rsidRDefault="00782100">
            <w:pPr>
              <w:pStyle w:val="Textetableau"/>
              <w:rPr>
                <w:del w:id="4864" w:author="Claude Gendron" w:date="2006-06-13T15:24:00Z"/>
                <w:szCs w:val="20"/>
              </w:rPr>
            </w:pPr>
            <w:del w:id="4865" w:author="Claude Gendron" w:date="2006-06-13T15:24:00Z">
              <w:r w:rsidDel="0019299A">
                <w:rPr>
                  <w:szCs w:val="20"/>
                </w:rPr>
                <w:delText xml:space="preserve">Toutes les procédures doivent avoir un pseudo-code et </w:delText>
              </w:r>
              <w:r w:rsidR="005D3E50" w:rsidDel="0019299A">
                <w:rPr>
                  <w:szCs w:val="20"/>
                </w:rPr>
                <w:delText>elles doivent</w:delText>
              </w:r>
              <w:r w:rsidDel="0019299A">
                <w:rPr>
                  <w:szCs w:val="20"/>
                </w:rPr>
                <w:delText xml:space="preserve"> être placées à la suite et dans l’ordre d’appel du pseudo-code du programme principal dans la documentation.</w:delText>
              </w:r>
            </w:del>
          </w:p>
        </w:tc>
        <w:tc>
          <w:tcPr>
            <w:tcW w:w="1134" w:type="dxa"/>
            <w:vMerge/>
            <w:tcPrChange w:id="4866" w:author="Claude Gendron" w:date="2006-06-13T15:24:00Z">
              <w:tcPr>
                <w:tcW w:w="1134" w:type="dxa"/>
                <w:vMerge/>
              </w:tcPr>
            </w:tcPrChange>
          </w:tcPr>
          <w:p w14:paraId="5F86332A" w14:textId="77777777" w:rsidR="00782100" w:rsidDel="0019299A" w:rsidRDefault="00782100">
            <w:pPr>
              <w:pStyle w:val="Textetableau"/>
              <w:rPr>
                <w:del w:id="4867" w:author="Claude Gendron" w:date="2006-06-13T15:24:00Z"/>
              </w:rPr>
            </w:pPr>
          </w:p>
        </w:tc>
      </w:tr>
      <w:tr w:rsidR="00782100" w:rsidDel="0019299A" w14:paraId="682D2327" w14:textId="77777777">
        <w:trPr>
          <w:cantSplit/>
          <w:del w:id="4868" w:author="Claude Gendron" w:date="2006-06-13T15:24:00Z"/>
          <w:trPrChange w:id="4869" w:author="Claude Gendron" w:date="2006-06-13T15:24:00Z">
            <w:trPr>
              <w:cantSplit/>
            </w:trPr>
          </w:trPrChange>
        </w:trPr>
        <w:tc>
          <w:tcPr>
            <w:tcW w:w="284" w:type="dxa"/>
            <w:tcPrChange w:id="4870" w:author="Claude Gendron" w:date="2006-06-13T15:24:00Z">
              <w:tcPr>
                <w:tcW w:w="284" w:type="dxa"/>
              </w:tcPr>
            </w:tcPrChange>
          </w:tcPr>
          <w:p w14:paraId="69710DC9" w14:textId="77777777" w:rsidR="00782100" w:rsidDel="0019299A" w:rsidRDefault="00782100">
            <w:pPr>
              <w:pStyle w:val="Textetableau"/>
              <w:numPr>
                <w:ilvl w:val="0"/>
                <w:numId w:val="3"/>
                <w:numberingChange w:id="4871" w:author="Manaï Bilal" w:date="2006-06-13T14:20:00Z" w:original=""/>
              </w:numPr>
              <w:rPr>
                <w:del w:id="4872" w:author="Claude Gendron" w:date="2006-06-13T15:24:00Z"/>
                <w:szCs w:val="20"/>
              </w:rPr>
            </w:pPr>
          </w:p>
        </w:tc>
        <w:tc>
          <w:tcPr>
            <w:tcW w:w="8221" w:type="dxa"/>
            <w:tcPrChange w:id="4873" w:author="Claude Gendron" w:date="2006-06-13T15:24:00Z">
              <w:tcPr>
                <w:tcW w:w="8221" w:type="dxa"/>
              </w:tcPr>
            </w:tcPrChange>
          </w:tcPr>
          <w:p w14:paraId="312AD261" w14:textId="77777777" w:rsidR="00782100" w:rsidDel="0019299A" w:rsidRDefault="00782100">
            <w:pPr>
              <w:pStyle w:val="Textetableau"/>
              <w:rPr>
                <w:del w:id="4874" w:author="Claude Gendron" w:date="2006-06-13T15:24:00Z"/>
                <w:szCs w:val="20"/>
              </w:rPr>
            </w:pPr>
            <w:del w:id="4875" w:author="Claude Gendron" w:date="2006-06-13T15:24:00Z">
              <w:r w:rsidDel="0019299A">
                <w:rPr>
                  <w:szCs w:val="20"/>
                </w:rPr>
                <w:delText xml:space="preserve">Le pseudo-code de la procédure débute par un </w:delText>
              </w:r>
              <w:r w:rsidDel="0019299A">
                <w:rPr>
                  <w:b/>
                  <w:bCs/>
                  <w:szCs w:val="20"/>
                </w:rPr>
                <w:delText>en-tête de pseudo-code.</w:delText>
              </w:r>
            </w:del>
          </w:p>
        </w:tc>
        <w:tc>
          <w:tcPr>
            <w:tcW w:w="1134" w:type="dxa"/>
            <w:vMerge/>
            <w:tcPrChange w:id="4876" w:author="Claude Gendron" w:date="2006-06-13T15:24:00Z">
              <w:tcPr>
                <w:tcW w:w="1134" w:type="dxa"/>
                <w:vMerge/>
              </w:tcPr>
            </w:tcPrChange>
          </w:tcPr>
          <w:p w14:paraId="52D59E77" w14:textId="77777777" w:rsidR="00782100" w:rsidDel="0019299A" w:rsidRDefault="00782100">
            <w:pPr>
              <w:pStyle w:val="Textetableau"/>
              <w:rPr>
                <w:del w:id="4877" w:author="Claude Gendron" w:date="2006-06-13T15:24:00Z"/>
              </w:rPr>
            </w:pPr>
          </w:p>
        </w:tc>
      </w:tr>
      <w:tr w:rsidR="00782100" w:rsidDel="0019299A" w14:paraId="09FAE9C5" w14:textId="77777777">
        <w:trPr>
          <w:cantSplit/>
          <w:del w:id="4878" w:author="Claude Gendron" w:date="2006-06-13T15:24:00Z"/>
          <w:trPrChange w:id="4879" w:author="Claude Gendron" w:date="2006-06-13T15:24:00Z">
            <w:trPr>
              <w:cantSplit/>
            </w:trPr>
          </w:trPrChange>
        </w:trPr>
        <w:tc>
          <w:tcPr>
            <w:tcW w:w="284" w:type="dxa"/>
            <w:tcPrChange w:id="4880" w:author="Claude Gendron" w:date="2006-06-13T15:24:00Z">
              <w:tcPr>
                <w:tcW w:w="284" w:type="dxa"/>
              </w:tcPr>
            </w:tcPrChange>
          </w:tcPr>
          <w:p w14:paraId="26AA8CE6" w14:textId="77777777" w:rsidR="00782100" w:rsidDel="0019299A" w:rsidRDefault="00782100">
            <w:pPr>
              <w:pStyle w:val="Textetableau"/>
              <w:numPr>
                <w:ilvl w:val="0"/>
                <w:numId w:val="3"/>
                <w:numberingChange w:id="4881" w:author="Manaï Bilal" w:date="2006-06-13T14:20:00Z" w:original=""/>
              </w:numPr>
              <w:rPr>
                <w:del w:id="4882" w:author="Claude Gendron" w:date="2006-06-13T15:24:00Z"/>
                <w:szCs w:val="20"/>
              </w:rPr>
            </w:pPr>
          </w:p>
        </w:tc>
        <w:tc>
          <w:tcPr>
            <w:tcW w:w="8221" w:type="dxa"/>
            <w:tcPrChange w:id="4883" w:author="Claude Gendron" w:date="2006-06-13T15:24:00Z">
              <w:tcPr>
                <w:tcW w:w="8221" w:type="dxa"/>
              </w:tcPr>
            </w:tcPrChange>
          </w:tcPr>
          <w:p w14:paraId="77EC2573" w14:textId="77777777" w:rsidR="00782100" w:rsidDel="0019299A" w:rsidRDefault="00782100" w:rsidP="00B675AF">
            <w:pPr>
              <w:pStyle w:val="Textetableau"/>
              <w:rPr>
                <w:del w:id="4884" w:author="Claude Gendron" w:date="2006-06-13T15:24:00Z"/>
              </w:rPr>
            </w:pPr>
            <w:del w:id="4885" w:author="Claude Gendron" w:date="2006-06-13T15:24:00Z">
              <w:r w:rsidDel="0019299A">
                <w:rPr>
                  <w:szCs w:val="20"/>
                </w:rPr>
                <w:delText xml:space="preserve">L’entête </w:delText>
              </w:r>
              <w:r w:rsidR="00DE541C" w:rsidDel="0019299A">
                <w:rPr>
                  <w:szCs w:val="20"/>
                </w:rPr>
                <w:delText xml:space="preserve">de pseudo-code doit comprendre </w:delText>
              </w:r>
              <w:r w:rsidR="00DE541C" w:rsidDel="0019299A">
                <w:delText>le nom du fichier, la description générale du futur programme ainsi que l’historique</w:delText>
              </w:r>
              <w:r w:rsidR="00B675AF" w:rsidDel="0019299A">
                <w:rPr>
                  <w:szCs w:val="20"/>
                </w:rPr>
                <w:delText>.</w:delText>
              </w:r>
            </w:del>
          </w:p>
        </w:tc>
        <w:tc>
          <w:tcPr>
            <w:tcW w:w="1134" w:type="dxa"/>
            <w:vMerge/>
            <w:tcPrChange w:id="4886" w:author="Claude Gendron" w:date="2006-06-13T15:24:00Z">
              <w:tcPr>
                <w:tcW w:w="1134" w:type="dxa"/>
                <w:vMerge/>
              </w:tcPr>
            </w:tcPrChange>
          </w:tcPr>
          <w:p w14:paraId="39659B13" w14:textId="77777777" w:rsidR="00782100" w:rsidDel="0019299A" w:rsidRDefault="00782100">
            <w:pPr>
              <w:pStyle w:val="Textetableau"/>
              <w:rPr>
                <w:del w:id="4887" w:author="Claude Gendron" w:date="2006-06-13T15:24:00Z"/>
              </w:rPr>
            </w:pPr>
          </w:p>
        </w:tc>
      </w:tr>
      <w:tr w:rsidR="00782100" w:rsidDel="0019299A" w14:paraId="61A9D69B" w14:textId="77777777">
        <w:trPr>
          <w:cantSplit/>
          <w:del w:id="4888" w:author="Claude Gendron" w:date="2006-06-13T15:24:00Z"/>
          <w:trPrChange w:id="4889" w:author="Claude Gendron" w:date="2006-06-13T15:24:00Z">
            <w:trPr>
              <w:cantSplit/>
            </w:trPr>
          </w:trPrChange>
        </w:trPr>
        <w:tc>
          <w:tcPr>
            <w:tcW w:w="284" w:type="dxa"/>
            <w:tcPrChange w:id="4890" w:author="Claude Gendron" w:date="2006-06-13T15:24:00Z">
              <w:tcPr>
                <w:tcW w:w="284" w:type="dxa"/>
              </w:tcPr>
            </w:tcPrChange>
          </w:tcPr>
          <w:p w14:paraId="79E6D114" w14:textId="77777777" w:rsidR="00782100" w:rsidDel="0019299A" w:rsidRDefault="00782100">
            <w:pPr>
              <w:pStyle w:val="Textetableau"/>
              <w:numPr>
                <w:ilvl w:val="0"/>
                <w:numId w:val="3"/>
                <w:numberingChange w:id="4891" w:author="Manaï Bilal" w:date="2006-06-13T14:20:00Z" w:original=""/>
              </w:numPr>
              <w:rPr>
                <w:del w:id="4892" w:author="Claude Gendron" w:date="2006-06-13T15:24:00Z"/>
                <w:szCs w:val="20"/>
              </w:rPr>
            </w:pPr>
          </w:p>
        </w:tc>
        <w:tc>
          <w:tcPr>
            <w:tcW w:w="8221" w:type="dxa"/>
            <w:tcPrChange w:id="4893" w:author="Claude Gendron" w:date="2006-06-13T15:24:00Z">
              <w:tcPr>
                <w:tcW w:w="8221" w:type="dxa"/>
              </w:tcPr>
            </w:tcPrChange>
          </w:tcPr>
          <w:p w14:paraId="26EFD40B" w14:textId="77777777" w:rsidR="00782100" w:rsidDel="0019299A" w:rsidRDefault="00782100">
            <w:pPr>
              <w:pStyle w:val="Textetableau"/>
              <w:rPr>
                <w:del w:id="4894" w:author="Claude Gendron" w:date="2006-06-13T15:24:00Z"/>
                <w:szCs w:val="20"/>
              </w:rPr>
            </w:pPr>
            <w:del w:id="4895" w:author="Claude Gendron" w:date="2006-06-13T15:24:00Z">
              <w:r w:rsidDel="0019299A">
                <w:rPr>
                  <w:szCs w:val="20"/>
                </w:rPr>
                <w:delText>Le français est impeccable.</w:delText>
              </w:r>
            </w:del>
          </w:p>
        </w:tc>
        <w:tc>
          <w:tcPr>
            <w:tcW w:w="1134" w:type="dxa"/>
            <w:vMerge/>
            <w:tcPrChange w:id="4896" w:author="Claude Gendron" w:date="2006-06-13T15:24:00Z">
              <w:tcPr>
                <w:tcW w:w="1134" w:type="dxa"/>
                <w:vMerge/>
              </w:tcPr>
            </w:tcPrChange>
          </w:tcPr>
          <w:p w14:paraId="59A67380" w14:textId="77777777" w:rsidR="00782100" w:rsidDel="0019299A" w:rsidRDefault="00782100">
            <w:pPr>
              <w:pStyle w:val="Textetableau"/>
              <w:rPr>
                <w:del w:id="4897" w:author="Claude Gendron" w:date="2006-06-13T15:24:00Z"/>
              </w:rPr>
            </w:pPr>
          </w:p>
        </w:tc>
      </w:tr>
      <w:tr w:rsidR="00782100" w:rsidDel="0019299A" w14:paraId="2119A3F8" w14:textId="77777777">
        <w:trPr>
          <w:cantSplit/>
          <w:del w:id="4898" w:author="Claude Gendron" w:date="2006-06-13T15:23:00Z"/>
          <w:trPrChange w:id="4899" w:author="Claude Gendron" w:date="2006-06-13T15:24:00Z">
            <w:trPr>
              <w:cantSplit/>
            </w:trPr>
          </w:trPrChange>
        </w:trPr>
        <w:tc>
          <w:tcPr>
            <w:tcW w:w="8505" w:type="dxa"/>
            <w:gridSpan w:val="2"/>
            <w:shd w:val="clear" w:color="auto" w:fill="E0E0E0"/>
            <w:tcPrChange w:id="4900" w:author="Claude Gendron" w:date="2006-06-13T15:24:00Z">
              <w:tcPr>
                <w:tcW w:w="8505" w:type="dxa"/>
                <w:gridSpan w:val="2"/>
                <w:shd w:val="clear" w:color="auto" w:fill="E0E0E0"/>
              </w:tcPr>
            </w:tcPrChange>
          </w:tcPr>
          <w:p w14:paraId="4B9AE1BB" w14:textId="77777777" w:rsidR="00782100" w:rsidDel="0019299A" w:rsidRDefault="00782100">
            <w:pPr>
              <w:pStyle w:val="Textetableau"/>
              <w:rPr>
                <w:del w:id="4901" w:author="Claude Gendron" w:date="2006-06-13T15:23:00Z"/>
              </w:rPr>
            </w:pPr>
            <w:del w:id="4902" w:author="Claude Gendron" w:date="2006-06-13T15:22:00Z">
              <w:r w:rsidDel="0019299A">
                <w:delText>TOTAL</w:delText>
              </w:r>
            </w:del>
          </w:p>
        </w:tc>
        <w:tc>
          <w:tcPr>
            <w:tcW w:w="1134" w:type="dxa"/>
            <w:shd w:val="clear" w:color="auto" w:fill="E0E0E0"/>
            <w:tcPrChange w:id="4903" w:author="Claude Gendron" w:date="2006-06-13T15:24:00Z">
              <w:tcPr>
                <w:tcW w:w="1134" w:type="dxa"/>
                <w:shd w:val="clear" w:color="auto" w:fill="E0E0E0"/>
              </w:tcPr>
            </w:tcPrChange>
          </w:tcPr>
          <w:p w14:paraId="0FD2B294" w14:textId="77777777" w:rsidR="00782100" w:rsidDel="0019299A" w:rsidRDefault="00782100">
            <w:pPr>
              <w:pStyle w:val="Textetableau"/>
              <w:jc w:val="right"/>
              <w:rPr>
                <w:del w:id="4904" w:author="Claude Gendron" w:date="2006-06-13T15:23:00Z"/>
              </w:rPr>
            </w:pPr>
            <w:del w:id="4905" w:author="Claude Gendron" w:date="2006-06-13T15:23:00Z">
              <w:r w:rsidDel="0019299A">
                <w:delText>/10</w:delText>
              </w:r>
            </w:del>
          </w:p>
        </w:tc>
      </w:tr>
      <w:tr w:rsidR="0019299A" w:rsidDel="0019299A" w14:paraId="5CEEC6CC" w14:textId="77777777">
        <w:trPr>
          <w:del w:id="4906" w:author="Claude Gendron" w:date="2006-06-13T15:24:00Z"/>
        </w:trPr>
        <w:tc>
          <w:tcPr>
            <w:tcW w:w="8505" w:type="dxa"/>
            <w:gridSpan w:val="2"/>
            <w:shd w:val="clear" w:color="auto" w:fill="CCCCCC"/>
            <w:tcPrChange w:id="4907" w:author="Claude Gendron" w:date="2006-06-13T15:24:00Z">
              <w:tcPr>
                <w:tcW w:w="8505" w:type="dxa"/>
                <w:gridSpan w:val="2"/>
              </w:tcPr>
            </w:tcPrChange>
          </w:tcPr>
          <w:p w14:paraId="6FB43084" w14:textId="77777777" w:rsidR="0019299A" w:rsidDel="0019299A" w:rsidRDefault="0019299A">
            <w:pPr>
              <w:pStyle w:val="Textetableau"/>
              <w:tabs>
                <w:tab w:val="center" w:pos="4209"/>
              </w:tabs>
              <w:rPr>
                <w:del w:id="4908" w:author="Claude Gendron" w:date="2006-06-13T15:24:00Z"/>
                <w:szCs w:val="20"/>
              </w:rPr>
              <w:pPrChange w:id="4909" w:author="Claude Gendron" w:date="2006-06-13T15:23:00Z">
                <w:pPr>
                  <w:pStyle w:val="Textetableau"/>
                </w:pPr>
              </w:pPrChange>
            </w:pPr>
          </w:p>
        </w:tc>
        <w:tc>
          <w:tcPr>
            <w:tcW w:w="1134" w:type="dxa"/>
            <w:tcBorders>
              <w:top w:val="single" w:sz="4" w:space="0" w:color="auto"/>
            </w:tcBorders>
            <w:shd w:val="clear" w:color="auto" w:fill="C0C0C0"/>
            <w:tcPrChange w:id="4910" w:author="Claude Gendron" w:date="2006-06-13T15:24:00Z">
              <w:tcPr>
                <w:tcW w:w="1134" w:type="dxa"/>
                <w:tcBorders>
                  <w:top w:val="single" w:sz="4" w:space="0" w:color="auto"/>
                </w:tcBorders>
              </w:tcPr>
            </w:tcPrChange>
          </w:tcPr>
          <w:p w14:paraId="6EB62678" w14:textId="77777777" w:rsidR="0019299A" w:rsidDel="0019299A" w:rsidRDefault="0019299A">
            <w:pPr>
              <w:pStyle w:val="Textetableau"/>
              <w:jc w:val="right"/>
              <w:rPr>
                <w:del w:id="4911" w:author="Claude Gendron" w:date="2006-06-13T15:24:00Z"/>
                <w:szCs w:val="20"/>
              </w:rPr>
              <w:pPrChange w:id="4912" w:author="Claude Gendron" w:date="2006-06-13T15:23:00Z">
                <w:pPr>
                  <w:pStyle w:val="Textetableau"/>
                  <w:jc w:val="center"/>
                </w:pPr>
              </w:pPrChange>
            </w:pPr>
          </w:p>
        </w:tc>
      </w:tr>
    </w:tbl>
    <w:p w14:paraId="4F4D6E07" w14:textId="77777777" w:rsidR="00396F2F" w:rsidRDefault="00396F2F"/>
    <w:p w14:paraId="6882EE4A" w14:textId="77777777" w:rsidR="00293E2F" w:rsidRDefault="00396F2F">
      <w:pPr>
        <w:rPr>
          <w:ins w:id="4913" w:author="Gaston" w:date="2019-02-28T18:30:00Z"/>
        </w:rPr>
      </w:pPr>
      <w:del w:id="4914" w:author="Gaston" w:date="2019-02-28T18:51:00Z">
        <w:r w:rsidDel="009562EC">
          <w:br w:type="page"/>
        </w:r>
      </w:del>
    </w:p>
    <w:p w14:paraId="01FC6E5E" w14:textId="77777777" w:rsidR="00293E2F" w:rsidRDefault="00293E2F">
      <w:pPr>
        <w:rPr>
          <w:ins w:id="4915" w:author="Gaston" w:date="2019-02-28T18:30:00Z"/>
        </w:rPr>
      </w:pPr>
      <w:ins w:id="4916" w:author="Gaston" w:date="2019-02-28T18:30:00Z">
        <w:r>
          <w:br w:type="page"/>
        </w:r>
      </w:ins>
    </w:p>
    <w:p w14:paraId="4C22CBB0" w14:textId="77777777" w:rsidR="00782100" w:rsidRDefault="00782100"/>
    <w:tbl>
      <w:tblPr>
        <w:tblW w:w="1006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4917" w:author="Gaston" w:date="2019-02-28T12:43:00Z">
          <w:tblPr>
            <w:tblW w:w="9072"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1276"/>
        <w:gridCol w:w="8505"/>
        <w:tblGridChange w:id="4918">
          <w:tblGrid>
            <w:gridCol w:w="284"/>
            <w:gridCol w:w="1276"/>
            <w:gridCol w:w="6945"/>
          </w:tblGrid>
        </w:tblGridChange>
      </w:tblGrid>
      <w:tr w:rsidR="00F626D6" w14:paraId="373ED0E6" w14:textId="77777777" w:rsidTr="00F626D6">
        <w:trPr>
          <w:cantSplit/>
          <w:trHeight w:val="230"/>
          <w:ins w:id="4919" w:author="Gaston" w:date="2019-02-28T12:43:00Z"/>
          <w:trPrChange w:id="4920" w:author="Gaston" w:date="2019-02-28T12:43:00Z">
            <w:trPr>
              <w:wAfter w:w="567" w:type="dxa"/>
              <w:cantSplit/>
              <w:trHeight w:val="230"/>
            </w:trPr>
          </w:trPrChange>
        </w:trPr>
        <w:tc>
          <w:tcPr>
            <w:tcW w:w="10065" w:type="dxa"/>
            <w:gridSpan w:val="3"/>
            <w:shd w:val="clear" w:color="auto" w:fill="E0E0E0"/>
            <w:tcPrChange w:id="4921" w:author="Gaston" w:date="2019-02-28T12:43:00Z">
              <w:tcPr>
                <w:tcW w:w="8505" w:type="dxa"/>
                <w:gridSpan w:val="3"/>
                <w:shd w:val="clear" w:color="auto" w:fill="E0E0E0"/>
              </w:tcPr>
            </w:tcPrChange>
          </w:tcPr>
          <w:p w14:paraId="6DECF9FA" w14:textId="77777777" w:rsidR="00F626D6" w:rsidRDefault="00F626D6">
            <w:pPr>
              <w:pStyle w:val="Titre1"/>
              <w:rPr>
                <w:ins w:id="4922" w:author="Gaston" w:date="2019-02-28T12:43:00Z"/>
                <w:szCs w:val="20"/>
              </w:rPr>
              <w:pPrChange w:id="4923" w:author="Gaston" w:date="2019-02-28T17:07:00Z">
                <w:pPr>
                  <w:pStyle w:val="Textetableau"/>
                  <w:jc w:val="center"/>
                </w:pPr>
              </w:pPrChange>
            </w:pPr>
            <w:ins w:id="4924" w:author="Gaston" w:date="2019-02-28T12:43:00Z">
              <w:r>
                <w:rPr>
                  <w:sz w:val="40"/>
                </w:rPr>
                <w:br w:type="page"/>
              </w:r>
              <w:bookmarkStart w:id="4925" w:name="_Toc525964707"/>
              <w:bookmarkStart w:id="4926" w:name="_Toc2273861"/>
              <w:r w:rsidRPr="0032774E">
                <w:t>Listages</w:t>
              </w:r>
              <w:bookmarkEnd w:id="4925"/>
              <w:r w:rsidRPr="0032774E">
                <w:t xml:space="preserve"> programmes C</w:t>
              </w:r>
              <w:bookmarkEnd w:id="4926"/>
              <w:r>
                <w:t xml:space="preserve">  </w:t>
              </w:r>
            </w:ins>
          </w:p>
        </w:tc>
      </w:tr>
      <w:tr w:rsidR="00F626D6" w14:paraId="71676F08" w14:textId="77777777" w:rsidTr="00F626D6">
        <w:trPr>
          <w:cantSplit/>
          <w:trHeight w:val="230"/>
          <w:ins w:id="4927" w:author="Gaston" w:date="2019-02-28T12:43:00Z"/>
          <w:trPrChange w:id="4928" w:author="Gaston" w:date="2019-02-28T12:43:00Z">
            <w:trPr>
              <w:wAfter w:w="567" w:type="dxa"/>
              <w:cantSplit/>
              <w:trHeight w:val="230"/>
            </w:trPr>
          </w:trPrChange>
        </w:trPr>
        <w:tc>
          <w:tcPr>
            <w:tcW w:w="10065" w:type="dxa"/>
            <w:gridSpan w:val="3"/>
            <w:shd w:val="clear" w:color="auto" w:fill="E0E0E0"/>
            <w:tcPrChange w:id="4929" w:author="Gaston" w:date="2019-02-28T12:43:00Z">
              <w:tcPr>
                <w:tcW w:w="8505" w:type="dxa"/>
                <w:gridSpan w:val="3"/>
                <w:shd w:val="clear" w:color="auto" w:fill="E0E0E0"/>
              </w:tcPr>
            </w:tcPrChange>
          </w:tcPr>
          <w:p w14:paraId="7FE0E2BD" w14:textId="77777777" w:rsidR="00F626D6" w:rsidRDefault="00F626D6" w:rsidP="00677790">
            <w:pPr>
              <w:pStyle w:val="Textetableau"/>
              <w:jc w:val="center"/>
              <w:rPr>
                <w:ins w:id="4930" w:author="Gaston" w:date="2019-02-28T12:43:00Z"/>
                <w:szCs w:val="20"/>
              </w:rPr>
            </w:pPr>
            <w:ins w:id="4931" w:author="Gaston" w:date="2019-02-28T12:43:00Z">
              <w:r w:rsidRPr="009C13DA">
                <w:rPr>
                  <w:b/>
                </w:rPr>
                <w:t xml:space="preserve">NB : </w:t>
              </w:r>
              <w:r w:rsidRPr="00E630BE">
                <w:rPr>
                  <w:b/>
                  <w:szCs w:val="20"/>
                </w:rPr>
                <w:t>le code source fait par l’étudiant, dans un programme dont il n’est pas l’auteur, doit être surligné, de manière à l’identifier facilement. La partie du programme qui doit être retirée doit être mise en commentaire.</w:t>
              </w:r>
            </w:ins>
          </w:p>
        </w:tc>
      </w:tr>
      <w:tr w:rsidR="00F626D6" w14:paraId="500DF9AB" w14:textId="77777777" w:rsidTr="00F626D6">
        <w:tblPrEx>
          <w:tblPrExChange w:id="4932" w:author="Gaston" w:date="2019-02-28T12:43:00Z">
            <w:tblPrEx>
              <w:tblW w:w="9639" w:type="dxa"/>
            </w:tblPrEx>
          </w:tblPrExChange>
        </w:tblPrEx>
        <w:trPr>
          <w:cantSplit/>
          <w:trHeight w:val="230"/>
          <w:trPrChange w:id="4933" w:author="Gaston" w:date="2019-02-28T12:43:00Z">
            <w:trPr>
              <w:cantSplit/>
            </w:trPr>
          </w:trPrChange>
        </w:trPr>
        <w:tc>
          <w:tcPr>
            <w:tcW w:w="10065" w:type="dxa"/>
            <w:gridSpan w:val="3"/>
            <w:vMerge w:val="restart"/>
            <w:shd w:val="clear" w:color="auto" w:fill="E0E0E0"/>
            <w:tcPrChange w:id="4934" w:author="Gaston" w:date="2019-02-28T12:43:00Z">
              <w:tcPr>
                <w:tcW w:w="8505" w:type="dxa"/>
                <w:gridSpan w:val="3"/>
                <w:vMerge w:val="restart"/>
                <w:shd w:val="clear" w:color="auto" w:fill="E0E0E0"/>
              </w:tcPr>
            </w:tcPrChange>
          </w:tcPr>
          <w:p w14:paraId="281B8835" w14:textId="77777777" w:rsidR="00F626D6" w:rsidRDefault="00F626D6" w:rsidP="00677790">
            <w:pPr>
              <w:pStyle w:val="Textetableau"/>
              <w:jc w:val="center"/>
            </w:pPr>
            <w:r>
              <w:rPr>
                <w:szCs w:val="20"/>
              </w:rPr>
              <w:t>Liste de critères tels que définis dans le document</w:t>
            </w:r>
          </w:p>
          <w:p w14:paraId="43452E4C" w14:textId="77777777" w:rsidR="00F626D6" w:rsidRDefault="00F626D6" w:rsidP="000B5A6C">
            <w:pPr>
              <w:pStyle w:val="Textetableau"/>
              <w:jc w:val="center"/>
            </w:pPr>
            <w:r>
              <w:rPr>
                <w:b/>
                <w:bCs/>
                <w:szCs w:val="20"/>
              </w:rPr>
              <w:t xml:space="preserve">«Documenter un programme écrit en langage C » Ver. </w:t>
            </w:r>
            <w:del w:id="4935" w:author="Gaston" w:date="2019-02-28T12:43:00Z">
              <w:r w:rsidDel="00635359">
                <w:rPr>
                  <w:b/>
                  <w:bCs/>
                  <w:szCs w:val="20"/>
                </w:rPr>
                <w:delText xml:space="preserve">2004 </w:delText>
              </w:r>
            </w:del>
            <w:ins w:id="4936" w:author="Gaston" w:date="2019-02-28T12:43:00Z">
              <w:r w:rsidR="00635359">
                <w:rPr>
                  <w:b/>
                  <w:bCs/>
                  <w:szCs w:val="20"/>
                </w:rPr>
                <w:t xml:space="preserve">2017 </w:t>
              </w:r>
            </w:ins>
            <w:r>
              <w:rPr>
                <w:b/>
                <w:bCs/>
                <w:szCs w:val="20"/>
              </w:rPr>
              <w:t>ou plus récente.</w:t>
            </w:r>
            <w:r>
              <w:rPr>
                <w:szCs w:val="20"/>
              </w:rPr>
              <w:t xml:space="preserve"> </w:t>
            </w:r>
          </w:p>
        </w:tc>
      </w:tr>
      <w:tr w:rsidR="00F626D6" w14:paraId="2025EE18" w14:textId="77777777" w:rsidTr="00F626D6">
        <w:trPr>
          <w:cantSplit/>
          <w:trHeight w:val="286"/>
          <w:trPrChange w:id="4937" w:author="Gaston" w:date="2019-02-28T12:43:00Z">
            <w:trPr>
              <w:cantSplit/>
            </w:trPr>
          </w:trPrChange>
        </w:trPr>
        <w:tc>
          <w:tcPr>
            <w:tcW w:w="10065" w:type="dxa"/>
            <w:gridSpan w:val="3"/>
            <w:vMerge/>
            <w:tcPrChange w:id="4938" w:author="Gaston" w:date="2019-02-28T12:43:00Z">
              <w:tcPr>
                <w:tcW w:w="8505" w:type="dxa"/>
                <w:gridSpan w:val="3"/>
                <w:vMerge/>
              </w:tcPr>
            </w:tcPrChange>
          </w:tcPr>
          <w:p w14:paraId="432FE9B7" w14:textId="77777777" w:rsidR="00F626D6" w:rsidRDefault="00F626D6" w:rsidP="00677790">
            <w:pPr>
              <w:pStyle w:val="Textetableau"/>
              <w:jc w:val="center"/>
            </w:pPr>
          </w:p>
        </w:tc>
      </w:tr>
      <w:tr w:rsidR="00F626D6" w14:paraId="59768B4B" w14:textId="77777777" w:rsidTr="00F626D6">
        <w:tc>
          <w:tcPr>
            <w:tcW w:w="284" w:type="dxa"/>
            <w:tcPrChange w:id="4939" w:author="Gaston" w:date="2019-02-28T12:43:00Z">
              <w:tcPr>
                <w:tcW w:w="284" w:type="dxa"/>
              </w:tcPr>
            </w:tcPrChange>
          </w:tcPr>
          <w:p w14:paraId="6A2BD5AC" w14:textId="77777777" w:rsidR="00F626D6" w:rsidRDefault="00F626D6" w:rsidP="00677790">
            <w:pPr>
              <w:pStyle w:val="Textetableau"/>
              <w:numPr>
                <w:ilvl w:val="0"/>
                <w:numId w:val="4"/>
              </w:numPr>
              <w:rPr>
                <w:szCs w:val="20"/>
              </w:rPr>
            </w:pPr>
          </w:p>
        </w:tc>
        <w:tc>
          <w:tcPr>
            <w:tcW w:w="9781" w:type="dxa"/>
            <w:gridSpan w:val="2"/>
            <w:tcPrChange w:id="4940" w:author="Gaston" w:date="2019-02-28T12:43:00Z">
              <w:tcPr>
                <w:tcW w:w="8221" w:type="dxa"/>
                <w:gridSpan w:val="2"/>
              </w:tcPr>
            </w:tcPrChange>
          </w:tcPr>
          <w:p w14:paraId="2EB12836" w14:textId="77777777" w:rsidR="00F626D6" w:rsidDel="00635359" w:rsidRDefault="00F626D6">
            <w:pPr>
              <w:pStyle w:val="Textetableau"/>
              <w:rPr>
                <w:del w:id="4941" w:author="Gaston" w:date="2019-02-28T12:44:00Z"/>
                <w:szCs w:val="20"/>
              </w:rPr>
            </w:pPr>
            <w:r>
              <w:rPr>
                <w:b/>
                <w:bCs/>
                <w:szCs w:val="20"/>
              </w:rPr>
              <w:t xml:space="preserve">L'absence d'un en-tête de procédure ou du fichier </w:t>
            </w:r>
            <w:proofErr w:type="gramStart"/>
            <w:r>
              <w:rPr>
                <w:b/>
                <w:bCs/>
                <w:szCs w:val="20"/>
              </w:rPr>
              <w:t>d’inclusion  implique</w:t>
            </w:r>
            <w:proofErr w:type="gramEnd"/>
            <w:r>
              <w:rPr>
                <w:b/>
                <w:bCs/>
                <w:szCs w:val="20"/>
              </w:rPr>
              <w:t xml:space="preserve"> une note zéro</w:t>
            </w:r>
            <w:r>
              <w:rPr>
                <w:szCs w:val="20"/>
              </w:rPr>
              <w:t xml:space="preserve"> pour toutes les évaluations concernant les en-têtes de procédure.</w:t>
            </w:r>
            <w:del w:id="4942" w:author="Gaston" w:date="2019-02-28T12:44:00Z">
              <w:r w:rsidDel="00635359">
                <w:rPr>
                  <w:szCs w:val="20"/>
                </w:rPr>
                <w:delText xml:space="preserve"> </w:delText>
              </w:r>
            </w:del>
          </w:p>
          <w:p w14:paraId="5D607BB4" w14:textId="77777777" w:rsidR="00F626D6" w:rsidRDefault="00F626D6" w:rsidP="000B5A6C">
            <w:pPr>
              <w:pStyle w:val="Textetableau"/>
            </w:pPr>
            <w:del w:id="4943" w:author="Gaston" w:date="2019-02-28T12:44:00Z">
              <w:r w:rsidDel="00635359">
                <w:rPr>
                  <w:szCs w:val="20"/>
                </w:rPr>
                <w:delText xml:space="preserve">Seulement une section représentative est corrigée. Les feuilles des listages doivent être du format 8.5" x 11", ruptées, inclure toutes les pages du listage et ne contenir aucune erreur. </w:delText>
              </w:r>
            </w:del>
          </w:p>
        </w:tc>
      </w:tr>
      <w:tr w:rsidR="00F626D6" w14:paraId="025368F9" w14:textId="77777777" w:rsidTr="00F626D6">
        <w:tblPrEx>
          <w:tblPrExChange w:id="4944" w:author="Gaston" w:date="2019-02-28T12:43:00Z">
            <w:tblPrEx>
              <w:tblW w:w="9639" w:type="dxa"/>
            </w:tblPrEx>
          </w:tblPrExChange>
        </w:tblPrEx>
        <w:trPr>
          <w:cantSplit/>
          <w:trPrChange w:id="4945" w:author="Gaston" w:date="2019-02-28T12:43:00Z">
            <w:trPr>
              <w:cantSplit/>
            </w:trPr>
          </w:trPrChange>
        </w:trPr>
        <w:tc>
          <w:tcPr>
            <w:tcW w:w="10065" w:type="dxa"/>
            <w:gridSpan w:val="3"/>
            <w:shd w:val="clear" w:color="auto" w:fill="E0E0E0"/>
            <w:tcPrChange w:id="4946" w:author="Gaston" w:date="2019-02-28T12:43:00Z">
              <w:tcPr>
                <w:tcW w:w="8505" w:type="dxa"/>
                <w:gridSpan w:val="3"/>
                <w:shd w:val="clear" w:color="auto" w:fill="E0E0E0"/>
              </w:tcPr>
            </w:tcPrChange>
          </w:tcPr>
          <w:p w14:paraId="33CAB375" w14:textId="77777777" w:rsidR="00F626D6" w:rsidRPr="005667A4" w:rsidRDefault="00F626D6">
            <w:pPr>
              <w:jc w:val="center"/>
              <w:pPrChange w:id="4947" w:author="Gaston" w:date="2019-02-28T18:23:00Z">
                <w:pPr>
                  <w:pStyle w:val="Titre2"/>
                </w:pPr>
              </w:pPrChange>
            </w:pPr>
            <w:bookmarkStart w:id="4948" w:name="_Toc525964708"/>
            <w:r w:rsidRPr="00E25979">
              <w:rPr>
                <w:b/>
                <w:rPrChange w:id="4949" w:author="Gaston" w:date="2019-02-28T18:23:00Z">
                  <w:rPr/>
                </w:rPrChange>
              </w:rPr>
              <w:t>En-tête du « main »</w:t>
            </w:r>
            <w:bookmarkEnd w:id="4948"/>
          </w:p>
        </w:tc>
      </w:tr>
      <w:tr w:rsidR="00F626D6" w14:paraId="0F1DFAFF" w14:textId="77777777" w:rsidTr="00F626D6">
        <w:tblPrEx>
          <w:tblPrExChange w:id="4950" w:author="Gaston" w:date="2019-02-28T12:43:00Z">
            <w:tblPrEx>
              <w:tblW w:w="9639" w:type="dxa"/>
            </w:tblPrEx>
          </w:tblPrExChange>
        </w:tblPrEx>
        <w:trPr>
          <w:cantSplit/>
          <w:trPrChange w:id="4951" w:author="Gaston" w:date="2019-02-28T12:43:00Z">
            <w:trPr>
              <w:cantSplit/>
            </w:trPr>
          </w:trPrChange>
        </w:trPr>
        <w:tc>
          <w:tcPr>
            <w:tcW w:w="284" w:type="dxa"/>
            <w:tcPrChange w:id="4952" w:author="Gaston" w:date="2019-02-28T12:43:00Z">
              <w:tcPr>
                <w:tcW w:w="284" w:type="dxa"/>
              </w:tcPr>
            </w:tcPrChange>
          </w:tcPr>
          <w:p w14:paraId="54EEC749" w14:textId="77777777" w:rsidR="00F626D6" w:rsidRDefault="00F626D6" w:rsidP="00677790">
            <w:pPr>
              <w:pStyle w:val="Textetableau"/>
              <w:numPr>
                <w:ilvl w:val="0"/>
                <w:numId w:val="3"/>
              </w:numPr>
              <w:rPr>
                <w:szCs w:val="20"/>
              </w:rPr>
            </w:pPr>
          </w:p>
        </w:tc>
        <w:tc>
          <w:tcPr>
            <w:tcW w:w="1276" w:type="dxa"/>
            <w:vMerge w:val="restart"/>
            <w:tcPrChange w:id="4953" w:author="Gaston" w:date="2019-02-28T12:43:00Z">
              <w:tcPr>
                <w:tcW w:w="1276" w:type="dxa"/>
                <w:vMerge w:val="restart"/>
              </w:tcPr>
            </w:tcPrChange>
          </w:tcPr>
          <w:p w14:paraId="67602984" w14:textId="77777777" w:rsidR="00F626D6" w:rsidRDefault="00F626D6" w:rsidP="00677790">
            <w:pPr>
              <w:pStyle w:val="Textetableau"/>
              <w:rPr>
                <w:szCs w:val="20"/>
              </w:rPr>
            </w:pPr>
            <w:r>
              <w:rPr>
                <w:szCs w:val="20"/>
              </w:rPr>
              <w:t xml:space="preserve">Chaque en-tête de programme </w:t>
            </w:r>
            <w:proofErr w:type="gramStart"/>
            <w:r>
              <w:rPr>
                <w:szCs w:val="20"/>
              </w:rPr>
              <w:t>principal  indique</w:t>
            </w:r>
            <w:proofErr w:type="gramEnd"/>
            <w:r>
              <w:rPr>
                <w:szCs w:val="20"/>
              </w:rPr>
              <w:t> :</w:t>
            </w:r>
          </w:p>
        </w:tc>
        <w:tc>
          <w:tcPr>
            <w:tcW w:w="8505" w:type="dxa"/>
            <w:tcPrChange w:id="4954" w:author="Gaston" w:date="2019-02-28T12:43:00Z">
              <w:tcPr>
                <w:tcW w:w="6945" w:type="dxa"/>
              </w:tcPr>
            </w:tcPrChange>
          </w:tcPr>
          <w:p w14:paraId="6F25904E" w14:textId="77777777" w:rsidR="00F626D6" w:rsidRDefault="00F626D6" w:rsidP="00677790">
            <w:pPr>
              <w:pStyle w:val="Textetableau"/>
              <w:rPr>
                <w:szCs w:val="20"/>
              </w:rPr>
            </w:pPr>
            <w:r>
              <w:rPr>
                <w:szCs w:val="20"/>
              </w:rPr>
              <w:t xml:space="preserve">le </w:t>
            </w:r>
            <w:r>
              <w:rPr>
                <w:szCs w:val="20"/>
                <w:u w:val="single"/>
              </w:rPr>
              <w:t>nom du fichier source</w:t>
            </w:r>
            <w:r>
              <w:rPr>
                <w:szCs w:val="20"/>
              </w:rPr>
              <w:t>.</w:t>
            </w:r>
          </w:p>
        </w:tc>
      </w:tr>
      <w:tr w:rsidR="00F626D6" w14:paraId="69185442" w14:textId="77777777" w:rsidTr="00F626D6">
        <w:tblPrEx>
          <w:tblPrExChange w:id="4955" w:author="Gaston" w:date="2019-02-28T12:43:00Z">
            <w:tblPrEx>
              <w:tblW w:w="9639" w:type="dxa"/>
            </w:tblPrEx>
          </w:tblPrExChange>
        </w:tblPrEx>
        <w:trPr>
          <w:cantSplit/>
          <w:trPrChange w:id="4956" w:author="Gaston" w:date="2019-02-28T12:43:00Z">
            <w:trPr>
              <w:cantSplit/>
            </w:trPr>
          </w:trPrChange>
        </w:trPr>
        <w:tc>
          <w:tcPr>
            <w:tcW w:w="284" w:type="dxa"/>
            <w:tcPrChange w:id="4957" w:author="Gaston" w:date="2019-02-28T12:43:00Z">
              <w:tcPr>
                <w:tcW w:w="284" w:type="dxa"/>
              </w:tcPr>
            </w:tcPrChange>
          </w:tcPr>
          <w:p w14:paraId="0C32C974" w14:textId="77777777" w:rsidR="00F626D6" w:rsidRDefault="00F626D6" w:rsidP="00677790">
            <w:pPr>
              <w:pStyle w:val="Textetableau"/>
              <w:numPr>
                <w:ilvl w:val="0"/>
                <w:numId w:val="3"/>
              </w:numPr>
              <w:rPr>
                <w:szCs w:val="20"/>
              </w:rPr>
            </w:pPr>
          </w:p>
        </w:tc>
        <w:tc>
          <w:tcPr>
            <w:tcW w:w="1276" w:type="dxa"/>
            <w:vMerge/>
            <w:tcPrChange w:id="4958" w:author="Gaston" w:date="2019-02-28T12:43:00Z">
              <w:tcPr>
                <w:tcW w:w="1276" w:type="dxa"/>
                <w:vMerge/>
              </w:tcPr>
            </w:tcPrChange>
          </w:tcPr>
          <w:p w14:paraId="13671F31" w14:textId="77777777" w:rsidR="00F626D6" w:rsidRDefault="00F626D6" w:rsidP="00677790">
            <w:pPr>
              <w:pStyle w:val="Textetableau"/>
            </w:pPr>
          </w:p>
        </w:tc>
        <w:tc>
          <w:tcPr>
            <w:tcW w:w="8505" w:type="dxa"/>
            <w:tcPrChange w:id="4959" w:author="Gaston" w:date="2019-02-28T12:43:00Z">
              <w:tcPr>
                <w:tcW w:w="6945" w:type="dxa"/>
              </w:tcPr>
            </w:tcPrChange>
          </w:tcPr>
          <w:p w14:paraId="7624492E" w14:textId="77777777" w:rsidR="00F626D6" w:rsidRDefault="00F626D6" w:rsidP="00677790">
            <w:pPr>
              <w:pStyle w:val="Textetableau"/>
            </w:pPr>
            <w:r>
              <w:rPr>
                <w:szCs w:val="20"/>
              </w:rPr>
              <w:t xml:space="preserve">la </w:t>
            </w:r>
            <w:r>
              <w:rPr>
                <w:szCs w:val="20"/>
                <w:u w:val="single"/>
              </w:rPr>
              <w:t>description</w:t>
            </w:r>
            <w:r>
              <w:rPr>
                <w:szCs w:val="20"/>
              </w:rPr>
              <w:t xml:space="preserve"> de ce que fait ce programme.</w:t>
            </w:r>
          </w:p>
        </w:tc>
      </w:tr>
      <w:tr w:rsidR="00F626D6" w14:paraId="6D256B93" w14:textId="77777777" w:rsidTr="00F626D6">
        <w:tblPrEx>
          <w:tblPrExChange w:id="4960" w:author="Gaston" w:date="2019-02-28T12:43:00Z">
            <w:tblPrEx>
              <w:tblW w:w="9639" w:type="dxa"/>
            </w:tblPrEx>
          </w:tblPrExChange>
        </w:tblPrEx>
        <w:trPr>
          <w:cantSplit/>
          <w:trPrChange w:id="4961" w:author="Gaston" w:date="2019-02-28T12:43:00Z">
            <w:trPr>
              <w:cantSplit/>
            </w:trPr>
          </w:trPrChange>
        </w:trPr>
        <w:tc>
          <w:tcPr>
            <w:tcW w:w="284" w:type="dxa"/>
            <w:tcPrChange w:id="4962" w:author="Gaston" w:date="2019-02-28T12:43:00Z">
              <w:tcPr>
                <w:tcW w:w="284" w:type="dxa"/>
              </w:tcPr>
            </w:tcPrChange>
          </w:tcPr>
          <w:p w14:paraId="65654D34" w14:textId="77777777" w:rsidR="00F626D6" w:rsidRDefault="00F626D6" w:rsidP="00677790">
            <w:pPr>
              <w:pStyle w:val="Textetableau"/>
              <w:numPr>
                <w:ilvl w:val="0"/>
                <w:numId w:val="3"/>
              </w:numPr>
              <w:rPr>
                <w:szCs w:val="20"/>
              </w:rPr>
            </w:pPr>
          </w:p>
        </w:tc>
        <w:tc>
          <w:tcPr>
            <w:tcW w:w="1276" w:type="dxa"/>
            <w:vMerge/>
            <w:tcPrChange w:id="4963" w:author="Gaston" w:date="2019-02-28T12:43:00Z">
              <w:tcPr>
                <w:tcW w:w="1276" w:type="dxa"/>
                <w:vMerge/>
              </w:tcPr>
            </w:tcPrChange>
          </w:tcPr>
          <w:p w14:paraId="7A4FACF0" w14:textId="77777777" w:rsidR="00F626D6" w:rsidRDefault="00F626D6" w:rsidP="00677790">
            <w:pPr>
              <w:pStyle w:val="Textetableau"/>
              <w:rPr>
                <w:szCs w:val="20"/>
              </w:rPr>
            </w:pPr>
          </w:p>
        </w:tc>
        <w:tc>
          <w:tcPr>
            <w:tcW w:w="8505" w:type="dxa"/>
            <w:tcPrChange w:id="4964" w:author="Gaston" w:date="2019-02-28T12:43:00Z">
              <w:tcPr>
                <w:tcW w:w="6945" w:type="dxa"/>
              </w:tcPr>
            </w:tcPrChange>
          </w:tcPr>
          <w:p w14:paraId="5DAA665A" w14:textId="77777777" w:rsidR="00F626D6" w:rsidRDefault="00F626D6" w:rsidP="00677790">
            <w:pPr>
              <w:pStyle w:val="Textetableau"/>
              <w:rPr>
                <w:szCs w:val="20"/>
              </w:rPr>
            </w:pPr>
            <w:r>
              <w:rPr>
                <w:szCs w:val="20"/>
              </w:rPr>
              <w:t>les paramètres d’entrée et de sortie et leurs utilisations.</w:t>
            </w:r>
          </w:p>
        </w:tc>
      </w:tr>
      <w:tr w:rsidR="00F626D6" w14:paraId="63FD963B" w14:textId="77777777" w:rsidTr="00F626D6">
        <w:tblPrEx>
          <w:tblPrExChange w:id="4965" w:author="Gaston" w:date="2019-02-28T12:43:00Z">
            <w:tblPrEx>
              <w:tblW w:w="9639" w:type="dxa"/>
            </w:tblPrEx>
          </w:tblPrExChange>
        </w:tblPrEx>
        <w:trPr>
          <w:cantSplit/>
          <w:trPrChange w:id="4966" w:author="Gaston" w:date="2019-02-28T12:43:00Z">
            <w:trPr>
              <w:cantSplit/>
            </w:trPr>
          </w:trPrChange>
        </w:trPr>
        <w:tc>
          <w:tcPr>
            <w:tcW w:w="284" w:type="dxa"/>
            <w:tcPrChange w:id="4967" w:author="Gaston" w:date="2019-02-28T12:43:00Z">
              <w:tcPr>
                <w:tcW w:w="284" w:type="dxa"/>
              </w:tcPr>
            </w:tcPrChange>
          </w:tcPr>
          <w:p w14:paraId="4F9CE149" w14:textId="77777777" w:rsidR="00F626D6" w:rsidRDefault="00F626D6" w:rsidP="00677790">
            <w:pPr>
              <w:pStyle w:val="Textetableau"/>
              <w:numPr>
                <w:ilvl w:val="0"/>
                <w:numId w:val="3"/>
              </w:numPr>
              <w:rPr>
                <w:szCs w:val="20"/>
              </w:rPr>
            </w:pPr>
          </w:p>
        </w:tc>
        <w:tc>
          <w:tcPr>
            <w:tcW w:w="1276" w:type="dxa"/>
            <w:vMerge/>
            <w:tcPrChange w:id="4968" w:author="Gaston" w:date="2019-02-28T12:43:00Z">
              <w:tcPr>
                <w:tcW w:w="1276" w:type="dxa"/>
                <w:vMerge/>
              </w:tcPr>
            </w:tcPrChange>
          </w:tcPr>
          <w:p w14:paraId="507B8329" w14:textId="77777777" w:rsidR="00F626D6" w:rsidRDefault="00F626D6" w:rsidP="00677790">
            <w:pPr>
              <w:pStyle w:val="Textetableau"/>
              <w:rPr>
                <w:szCs w:val="20"/>
              </w:rPr>
            </w:pPr>
          </w:p>
        </w:tc>
        <w:tc>
          <w:tcPr>
            <w:tcW w:w="8505" w:type="dxa"/>
            <w:tcPrChange w:id="4969" w:author="Gaston" w:date="2019-02-28T12:43:00Z">
              <w:tcPr>
                <w:tcW w:w="6945" w:type="dxa"/>
              </w:tcPr>
            </w:tcPrChange>
          </w:tcPr>
          <w:p w14:paraId="2D63AD56" w14:textId="77777777" w:rsidR="00F626D6" w:rsidRDefault="00F626D6" w:rsidP="00677790">
            <w:pPr>
              <w:pStyle w:val="Textetableau"/>
              <w:rPr>
                <w:szCs w:val="20"/>
              </w:rPr>
            </w:pPr>
            <w:r>
              <w:rPr>
                <w:szCs w:val="20"/>
              </w:rPr>
              <w:t>les initialisations requises.</w:t>
            </w:r>
          </w:p>
        </w:tc>
      </w:tr>
      <w:tr w:rsidR="00F626D6" w14:paraId="1C1FF795" w14:textId="77777777" w:rsidTr="00F626D6">
        <w:tblPrEx>
          <w:tblPrExChange w:id="4970" w:author="Gaston" w:date="2019-02-28T12:43:00Z">
            <w:tblPrEx>
              <w:tblW w:w="9639" w:type="dxa"/>
            </w:tblPrEx>
          </w:tblPrExChange>
        </w:tblPrEx>
        <w:trPr>
          <w:cantSplit/>
          <w:trPrChange w:id="4971" w:author="Gaston" w:date="2019-02-28T12:43:00Z">
            <w:trPr>
              <w:cantSplit/>
            </w:trPr>
          </w:trPrChange>
        </w:trPr>
        <w:tc>
          <w:tcPr>
            <w:tcW w:w="284" w:type="dxa"/>
            <w:tcPrChange w:id="4972" w:author="Gaston" w:date="2019-02-28T12:43:00Z">
              <w:tcPr>
                <w:tcW w:w="284" w:type="dxa"/>
              </w:tcPr>
            </w:tcPrChange>
          </w:tcPr>
          <w:p w14:paraId="1279350C" w14:textId="77777777" w:rsidR="00F626D6" w:rsidRDefault="00F626D6" w:rsidP="00677790">
            <w:pPr>
              <w:pStyle w:val="Textetableau"/>
              <w:numPr>
                <w:ilvl w:val="0"/>
                <w:numId w:val="3"/>
              </w:numPr>
              <w:rPr>
                <w:szCs w:val="20"/>
              </w:rPr>
            </w:pPr>
          </w:p>
        </w:tc>
        <w:tc>
          <w:tcPr>
            <w:tcW w:w="1276" w:type="dxa"/>
            <w:vMerge/>
            <w:tcPrChange w:id="4973" w:author="Gaston" w:date="2019-02-28T12:43:00Z">
              <w:tcPr>
                <w:tcW w:w="1276" w:type="dxa"/>
                <w:vMerge/>
              </w:tcPr>
            </w:tcPrChange>
          </w:tcPr>
          <w:p w14:paraId="4EF4B825" w14:textId="77777777" w:rsidR="00F626D6" w:rsidRDefault="00F626D6" w:rsidP="00677790">
            <w:pPr>
              <w:pStyle w:val="Textetableau"/>
              <w:rPr>
                <w:szCs w:val="20"/>
              </w:rPr>
            </w:pPr>
          </w:p>
        </w:tc>
        <w:tc>
          <w:tcPr>
            <w:tcW w:w="8505" w:type="dxa"/>
            <w:tcPrChange w:id="4974" w:author="Gaston" w:date="2019-02-28T12:43:00Z">
              <w:tcPr>
                <w:tcW w:w="6945" w:type="dxa"/>
              </w:tcPr>
            </w:tcPrChange>
          </w:tcPr>
          <w:p w14:paraId="1D49326B" w14:textId="77777777" w:rsidR="00F626D6" w:rsidRDefault="00F626D6" w:rsidP="00677790">
            <w:pPr>
              <w:pStyle w:val="Textetableau"/>
              <w:rPr>
                <w:szCs w:val="20"/>
              </w:rPr>
            </w:pPr>
            <w:r>
              <w:rPr>
                <w:szCs w:val="20"/>
              </w:rPr>
              <w:t>les terminaisons requises.</w:t>
            </w:r>
          </w:p>
        </w:tc>
      </w:tr>
      <w:tr w:rsidR="00F626D6" w14:paraId="302EAB3A" w14:textId="77777777" w:rsidTr="00F626D6">
        <w:tblPrEx>
          <w:tblPrExChange w:id="4975" w:author="Gaston" w:date="2019-02-28T12:43:00Z">
            <w:tblPrEx>
              <w:tblW w:w="9639" w:type="dxa"/>
            </w:tblPrEx>
          </w:tblPrExChange>
        </w:tblPrEx>
        <w:trPr>
          <w:cantSplit/>
          <w:trPrChange w:id="4976" w:author="Gaston" w:date="2019-02-28T12:43:00Z">
            <w:trPr>
              <w:cantSplit/>
            </w:trPr>
          </w:trPrChange>
        </w:trPr>
        <w:tc>
          <w:tcPr>
            <w:tcW w:w="284" w:type="dxa"/>
            <w:tcPrChange w:id="4977" w:author="Gaston" w:date="2019-02-28T12:43:00Z">
              <w:tcPr>
                <w:tcW w:w="284" w:type="dxa"/>
              </w:tcPr>
            </w:tcPrChange>
          </w:tcPr>
          <w:p w14:paraId="1169D843" w14:textId="77777777" w:rsidR="00F626D6" w:rsidRDefault="00F626D6" w:rsidP="00677790">
            <w:pPr>
              <w:pStyle w:val="Textetableau"/>
              <w:numPr>
                <w:ilvl w:val="0"/>
                <w:numId w:val="3"/>
              </w:numPr>
              <w:rPr>
                <w:szCs w:val="20"/>
              </w:rPr>
            </w:pPr>
          </w:p>
        </w:tc>
        <w:tc>
          <w:tcPr>
            <w:tcW w:w="1276" w:type="dxa"/>
            <w:vMerge/>
            <w:tcPrChange w:id="4978" w:author="Gaston" w:date="2019-02-28T12:43:00Z">
              <w:tcPr>
                <w:tcW w:w="1276" w:type="dxa"/>
                <w:vMerge/>
              </w:tcPr>
            </w:tcPrChange>
          </w:tcPr>
          <w:p w14:paraId="249A409B" w14:textId="77777777" w:rsidR="00F626D6" w:rsidRDefault="00F626D6" w:rsidP="00677790">
            <w:pPr>
              <w:pStyle w:val="Textetableau"/>
              <w:rPr>
                <w:szCs w:val="20"/>
              </w:rPr>
            </w:pPr>
          </w:p>
        </w:tc>
        <w:tc>
          <w:tcPr>
            <w:tcW w:w="8505" w:type="dxa"/>
            <w:tcPrChange w:id="4979" w:author="Gaston" w:date="2019-02-28T12:43:00Z">
              <w:tcPr>
                <w:tcW w:w="6945" w:type="dxa"/>
              </w:tcPr>
            </w:tcPrChange>
          </w:tcPr>
          <w:p w14:paraId="4CAD51F9" w14:textId="77777777" w:rsidR="00F626D6" w:rsidRDefault="00F626D6" w:rsidP="00677790">
            <w:pPr>
              <w:pStyle w:val="Textetableau"/>
              <w:rPr>
                <w:szCs w:val="20"/>
              </w:rPr>
            </w:pPr>
            <w:r>
              <w:rPr>
                <w:szCs w:val="20"/>
              </w:rPr>
              <w:t xml:space="preserve"> les variables globales utilisées.</w:t>
            </w:r>
          </w:p>
        </w:tc>
      </w:tr>
      <w:tr w:rsidR="00F626D6" w14:paraId="47DD2FE6" w14:textId="77777777" w:rsidTr="00F626D6">
        <w:tblPrEx>
          <w:tblPrExChange w:id="4980" w:author="Gaston" w:date="2019-02-28T12:43:00Z">
            <w:tblPrEx>
              <w:tblW w:w="9639" w:type="dxa"/>
            </w:tblPrEx>
          </w:tblPrExChange>
        </w:tblPrEx>
        <w:trPr>
          <w:cantSplit/>
          <w:trPrChange w:id="4981" w:author="Gaston" w:date="2019-02-28T12:43:00Z">
            <w:trPr>
              <w:cantSplit/>
            </w:trPr>
          </w:trPrChange>
        </w:trPr>
        <w:tc>
          <w:tcPr>
            <w:tcW w:w="284" w:type="dxa"/>
            <w:tcPrChange w:id="4982" w:author="Gaston" w:date="2019-02-28T12:43:00Z">
              <w:tcPr>
                <w:tcW w:w="284" w:type="dxa"/>
              </w:tcPr>
            </w:tcPrChange>
          </w:tcPr>
          <w:p w14:paraId="096BADE2" w14:textId="77777777" w:rsidR="00F626D6" w:rsidRDefault="00F626D6" w:rsidP="00677790">
            <w:pPr>
              <w:pStyle w:val="Textetableau"/>
              <w:numPr>
                <w:ilvl w:val="0"/>
                <w:numId w:val="3"/>
              </w:numPr>
              <w:rPr>
                <w:szCs w:val="20"/>
              </w:rPr>
            </w:pPr>
          </w:p>
        </w:tc>
        <w:tc>
          <w:tcPr>
            <w:tcW w:w="1276" w:type="dxa"/>
            <w:vMerge/>
            <w:tcPrChange w:id="4983" w:author="Gaston" w:date="2019-02-28T12:43:00Z">
              <w:tcPr>
                <w:tcW w:w="1276" w:type="dxa"/>
                <w:vMerge/>
              </w:tcPr>
            </w:tcPrChange>
          </w:tcPr>
          <w:p w14:paraId="02FA7A77" w14:textId="77777777" w:rsidR="00F626D6" w:rsidRDefault="00F626D6" w:rsidP="00677790">
            <w:pPr>
              <w:pStyle w:val="Textetableau"/>
              <w:rPr>
                <w:szCs w:val="20"/>
              </w:rPr>
            </w:pPr>
          </w:p>
        </w:tc>
        <w:tc>
          <w:tcPr>
            <w:tcW w:w="8505" w:type="dxa"/>
            <w:tcPrChange w:id="4984" w:author="Gaston" w:date="2019-02-28T12:43:00Z">
              <w:tcPr>
                <w:tcW w:w="6945" w:type="dxa"/>
              </w:tcPr>
            </w:tcPrChange>
          </w:tcPr>
          <w:p w14:paraId="5E38E605" w14:textId="77777777" w:rsidR="00F626D6" w:rsidRDefault="00F626D6" w:rsidP="00677790">
            <w:pPr>
              <w:pStyle w:val="Textetableau"/>
              <w:rPr>
                <w:szCs w:val="20"/>
              </w:rPr>
            </w:pPr>
            <w:r>
              <w:rPr>
                <w:szCs w:val="20"/>
              </w:rPr>
              <w:t>Un exemple d’utilisation du programme.</w:t>
            </w:r>
          </w:p>
        </w:tc>
      </w:tr>
      <w:tr w:rsidR="00F626D6" w14:paraId="1D76FFB2" w14:textId="77777777" w:rsidTr="00F626D6">
        <w:tblPrEx>
          <w:tblPrExChange w:id="4985" w:author="Gaston" w:date="2019-02-28T12:43:00Z">
            <w:tblPrEx>
              <w:tblW w:w="9639" w:type="dxa"/>
            </w:tblPrEx>
          </w:tblPrExChange>
        </w:tblPrEx>
        <w:trPr>
          <w:cantSplit/>
          <w:trPrChange w:id="4986" w:author="Gaston" w:date="2019-02-28T12:43:00Z">
            <w:trPr>
              <w:cantSplit/>
            </w:trPr>
          </w:trPrChange>
        </w:trPr>
        <w:tc>
          <w:tcPr>
            <w:tcW w:w="284" w:type="dxa"/>
            <w:tcPrChange w:id="4987" w:author="Gaston" w:date="2019-02-28T12:43:00Z">
              <w:tcPr>
                <w:tcW w:w="284" w:type="dxa"/>
              </w:tcPr>
            </w:tcPrChange>
          </w:tcPr>
          <w:p w14:paraId="0B83727C" w14:textId="77777777" w:rsidR="00F626D6" w:rsidRDefault="00F626D6" w:rsidP="00677790">
            <w:pPr>
              <w:pStyle w:val="Textetableau"/>
              <w:numPr>
                <w:ilvl w:val="0"/>
                <w:numId w:val="3"/>
              </w:numPr>
              <w:rPr>
                <w:szCs w:val="20"/>
              </w:rPr>
            </w:pPr>
          </w:p>
        </w:tc>
        <w:tc>
          <w:tcPr>
            <w:tcW w:w="1276" w:type="dxa"/>
            <w:vMerge/>
            <w:tcPrChange w:id="4988" w:author="Gaston" w:date="2019-02-28T12:43:00Z">
              <w:tcPr>
                <w:tcW w:w="1276" w:type="dxa"/>
                <w:vMerge/>
              </w:tcPr>
            </w:tcPrChange>
          </w:tcPr>
          <w:p w14:paraId="4CCBB00D" w14:textId="77777777" w:rsidR="00F626D6" w:rsidRDefault="00F626D6" w:rsidP="00677790">
            <w:pPr>
              <w:pStyle w:val="Textetableau"/>
              <w:rPr>
                <w:szCs w:val="20"/>
              </w:rPr>
            </w:pPr>
          </w:p>
        </w:tc>
        <w:tc>
          <w:tcPr>
            <w:tcW w:w="8505" w:type="dxa"/>
            <w:tcPrChange w:id="4989" w:author="Gaston" w:date="2019-02-28T12:43:00Z">
              <w:tcPr>
                <w:tcW w:w="6945" w:type="dxa"/>
              </w:tcPr>
            </w:tcPrChange>
          </w:tcPr>
          <w:p w14:paraId="3D2DB49F" w14:textId="77777777" w:rsidR="00F626D6" w:rsidRDefault="00F626D6" w:rsidP="00677790">
            <w:pPr>
              <w:pStyle w:val="Textetableau"/>
              <w:rPr>
                <w:szCs w:val="20"/>
              </w:rPr>
            </w:pPr>
            <w:r>
              <w:rPr>
                <w:szCs w:val="20"/>
              </w:rPr>
              <w:t>Le nom du fichier contenant le pseudo-code du programme.</w:t>
            </w:r>
          </w:p>
        </w:tc>
      </w:tr>
      <w:tr w:rsidR="00F626D6" w14:paraId="56BB51FA" w14:textId="77777777" w:rsidTr="00F626D6">
        <w:tblPrEx>
          <w:tblPrExChange w:id="4990" w:author="Gaston" w:date="2019-02-28T12:43:00Z">
            <w:tblPrEx>
              <w:tblW w:w="9639" w:type="dxa"/>
            </w:tblPrEx>
          </w:tblPrExChange>
        </w:tblPrEx>
        <w:trPr>
          <w:cantSplit/>
          <w:trPrChange w:id="4991" w:author="Gaston" w:date="2019-02-28T12:43:00Z">
            <w:trPr>
              <w:cantSplit/>
            </w:trPr>
          </w:trPrChange>
        </w:trPr>
        <w:tc>
          <w:tcPr>
            <w:tcW w:w="284" w:type="dxa"/>
            <w:tcPrChange w:id="4992" w:author="Gaston" w:date="2019-02-28T12:43:00Z">
              <w:tcPr>
                <w:tcW w:w="284" w:type="dxa"/>
              </w:tcPr>
            </w:tcPrChange>
          </w:tcPr>
          <w:p w14:paraId="793C1186" w14:textId="77777777" w:rsidR="00F626D6" w:rsidRDefault="00F626D6" w:rsidP="00677790">
            <w:pPr>
              <w:pStyle w:val="Textetableau"/>
              <w:numPr>
                <w:ilvl w:val="0"/>
                <w:numId w:val="3"/>
              </w:numPr>
              <w:rPr>
                <w:szCs w:val="20"/>
              </w:rPr>
            </w:pPr>
          </w:p>
        </w:tc>
        <w:tc>
          <w:tcPr>
            <w:tcW w:w="1276" w:type="dxa"/>
            <w:vMerge/>
            <w:tcPrChange w:id="4993" w:author="Gaston" w:date="2019-02-28T12:43:00Z">
              <w:tcPr>
                <w:tcW w:w="1276" w:type="dxa"/>
                <w:vMerge/>
              </w:tcPr>
            </w:tcPrChange>
          </w:tcPr>
          <w:p w14:paraId="107934EC" w14:textId="77777777" w:rsidR="00F626D6" w:rsidRDefault="00F626D6" w:rsidP="00677790">
            <w:pPr>
              <w:pStyle w:val="Textetableau"/>
            </w:pPr>
          </w:p>
        </w:tc>
        <w:tc>
          <w:tcPr>
            <w:tcW w:w="8505" w:type="dxa"/>
            <w:tcPrChange w:id="4994" w:author="Gaston" w:date="2019-02-28T12:43:00Z">
              <w:tcPr>
                <w:tcW w:w="6945" w:type="dxa"/>
              </w:tcPr>
            </w:tcPrChange>
          </w:tcPr>
          <w:p w14:paraId="14F0034D" w14:textId="77777777" w:rsidR="00F626D6" w:rsidRDefault="00F626D6" w:rsidP="00677790">
            <w:pPr>
              <w:pStyle w:val="Textetableau"/>
            </w:pPr>
            <w:r>
              <w:t>Les fichiers à inclure que vous avez créés pour ce programme.</w:t>
            </w:r>
          </w:p>
        </w:tc>
      </w:tr>
      <w:tr w:rsidR="00F626D6" w14:paraId="0362C269" w14:textId="77777777" w:rsidTr="00F626D6">
        <w:tblPrEx>
          <w:tblPrExChange w:id="4995" w:author="Gaston" w:date="2019-02-28T12:43:00Z">
            <w:tblPrEx>
              <w:tblW w:w="9639" w:type="dxa"/>
            </w:tblPrEx>
          </w:tblPrExChange>
        </w:tblPrEx>
        <w:trPr>
          <w:cantSplit/>
          <w:trPrChange w:id="4996" w:author="Gaston" w:date="2019-02-28T12:43:00Z">
            <w:trPr>
              <w:cantSplit/>
            </w:trPr>
          </w:trPrChange>
        </w:trPr>
        <w:tc>
          <w:tcPr>
            <w:tcW w:w="284" w:type="dxa"/>
            <w:tcPrChange w:id="4997" w:author="Gaston" w:date="2019-02-28T12:43:00Z">
              <w:tcPr>
                <w:tcW w:w="284" w:type="dxa"/>
              </w:tcPr>
            </w:tcPrChange>
          </w:tcPr>
          <w:p w14:paraId="6B44B5B7" w14:textId="77777777" w:rsidR="00F626D6" w:rsidRDefault="00F626D6" w:rsidP="00677790">
            <w:pPr>
              <w:pStyle w:val="Textetableau"/>
              <w:numPr>
                <w:ilvl w:val="0"/>
                <w:numId w:val="3"/>
              </w:numPr>
              <w:rPr>
                <w:szCs w:val="20"/>
              </w:rPr>
            </w:pPr>
          </w:p>
        </w:tc>
        <w:tc>
          <w:tcPr>
            <w:tcW w:w="1276" w:type="dxa"/>
            <w:vMerge/>
            <w:tcPrChange w:id="4998" w:author="Gaston" w:date="2019-02-28T12:43:00Z">
              <w:tcPr>
                <w:tcW w:w="1276" w:type="dxa"/>
                <w:vMerge/>
              </w:tcPr>
            </w:tcPrChange>
          </w:tcPr>
          <w:p w14:paraId="45FC1BC6" w14:textId="77777777" w:rsidR="00F626D6" w:rsidRDefault="00F626D6" w:rsidP="00677790">
            <w:pPr>
              <w:pStyle w:val="Textetableau"/>
            </w:pPr>
          </w:p>
        </w:tc>
        <w:tc>
          <w:tcPr>
            <w:tcW w:w="8505" w:type="dxa"/>
            <w:tcPrChange w:id="4999" w:author="Gaston" w:date="2019-02-28T12:43:00Z">
              <w:tcPr>
                <w:tcW w:w="6945" w:type="dxa"/>
              </w:tcPr>
            </w:tcPrChange>
          </w:tcPr>
          <w:p w14:paraId="73C26327" w14:textId="77777777" w:rsidR="00F626D6" w:rsidRDefault="00F626D6" w:rsidP="00677790">
            <w:pPr>
              <w:pStyle w:val="Textetableau"/>
            </w:pPr>
            <w:r>
              <w:t>Les restrictions d’utilisation du contenu du fichier.</w:t>
            </w:r>
          </w:p>
        </w:tc>
      </w:tr>
      <w:tr w:rsidR="00F626D6" w14:paraId="34BBA9A5" w14:textId="77777777" w:rsidTr="00F626D6">
        <w:tblPrEx>
          <w:tblPrExChange w:id="5000" w:author="Gaston" w:date="2019-02-28T12:43:00Z">
            <w:tblPrEx>
              <w:tblW w:w="9639" w:type="dxa"/>
            </w:tblPrEx>
          </w:tblPrExChange>
        </w:tblPrEx>
        <w:trPr>
          <w:cantSplit/>
          <w:trPrChange w:id="5001" w:author="Gaston" w:date="2019-02-28T12:43:00Z">
            <w:trPr>
              <w:cantSplit/>
            </w:trPr>
          </w:trPrChange>
        </w:trPr>
        <w:tc>
          <w:tcPr>
            <w:tcW w:w="284" w:type="dxa"/>
            <w:tcPrChange w:id="5002" w:author="Gaston" w:date="2019-02-28T12:43:00Z">
              <w:tcPr>
                <w:tcW w:w="284" w:type="dxa"/>
              </w:tcPr>
            </w:tcPrChange>
          </w:tcPr>
          <w:p w14:paraId="7EC8F7B4" w14:textId="77777777" w:rsidR="00F626D6" w:rsidRDefault="00F626D6" w:rsidP="00677790">
            <w:pPr>
              <w:pStyle w:val="Textetableau"/>
              <w:numPr>
                <w:ilvl w:val="0"/>
                <w:numId w:val="3"/>
              </w:numPr>
              <w:rPr>
                <w:szCs w:val="20"/>
              </w:rPr>
            </w:pPr>
          </w:p>
        </w:tc>
        <w:tc>
          <w:tcPr>
            <w:tcW w:w="1276" w:type="dxa"/>
            <w:vMerge/>
            <w:tcPrChange w:id="5003" w:author="Gaston" w:date="2019-02-28T12:43:00Z">
              <w:tcPr>
                <w:tcW w:w="1276" w:type="dxa"/>
                <w:vMerge/>
              </w:tcPr>
            </w:tcPrChange>
          </w:tcPr>
          <w:p w14:paraId="7ED3B21E" w14:textId="77777777" w:rsidR="00F626D6" w:rsidRDefault="00F626D6" w:rsidP="00677790">
            <w:pPr>
              <w:pStyle w:val="Textetableau"/>
              <w:rPr>
                <w:szCs w:val="20"/>
              </w:rPr>
            </w:pPr>
          </w:p>
        </w:tc>
        <w:tc>
          <w:tcPr>
            <w:tcW w:w="8505" w:type="dxa"/>
            <w:tcPrChange w:id="5004" w:author="Gaston" w:date="2019-02-28T12:43:00Z">
              <w:tcPr>
                <w:tcW w:w="6945" w:type="dxa"/>
              </w:tcPr>
            </w:tcPrChange>
          </w:tcPr>
          <w:p w14:paraId="1A652150" w14:textId="77777777" w:rsidR="00F626D6" w:rsidRDefault="00F626D6" w:rsidP="00677790">
            <w:pPr>
              <w:pStyle w:val="Textetableau"/>
            </w:pPr>
            <w:r>
              <w:t>L’historique du programme contenant la version, la révision, la date, le nom du programmeur, les changements, et les effets de ces changements. (Voir modèle).</w:t>
            </w:r>
          </w:p>
        </w:tc>
      </w:tr>
      <w:tr w:rsidR="00F626D6" w14:paraId="3DF3C32D" w14:textId="77777777" w:rsidTr="00F626D6">
        <w:tblPrEx>
          <w:tblPrExChange w:id="5005" w:author="Gaston" w:date="2019-02-28T12:43:00Z">
            <w:tblPrEx>
              <w:tblW w:w="9639" w:type="dxa"/>
            </w:tblPrEx>
          </w:tblPrExChange>
        </w:tblPrEx>
        <w:trPr>
          <w:cantSplit/>
          <w:trPrChange w:id="5006" w:author="Gaston" w:date="2019-02-28T12:43:00Z">
            <w:trPr>
              <w:cantSplit/>
            </w:trPr>
          </w:trPrChange>
        </w:trPr>
        <w:tc>
          <w:tcPr>
            <w:tcW w:w="284" w:type="dxa"/>
            <w:tcPrChange w:id="5007" w:author="Gaston" w:date="2019-02-28T12:43:00Z">
              <w:tcPr>
                <w:tcW w:w="284" w:type="dxa"/>
              </w:tcPr>
            </w:tcPrChange>
          </w:tcPr>
          <w:p w14:paraId="1E67DF88" w14:textId="77777777" w:rsidR="00F626D6" w:rsidRDefault="00F626D6" w:rsidP="00677790">
            <w:pPr>
              <w:pStyle w:val="Textetableau"/>
              <w:numPr>
                <w:ilvl w:val="0"/>
                <w:numId w:val="3"/>
              </w:numPr>
              <w:rPr>
                <w:szCs w:val="20"/>
              </w:rPr>
            </w:pPr>
          </w:p>
        </w:tc>
        <w:tc>
          <w:tcPr>
            <w:tcW w:w="1276" w:type="dxa"/>
            <w:tcPrChange w:id="5008" w:author="Gaston" w:date="2019-02-28T12:43:00Z">
              <w:tcPr>
                <w:tcW w:w="1276" w:type="dxa"/>
              </w:tcPr>
            </w:tcPrChange>
          </w:tcPr>
          <w:p w14:paraId="11F72DEA" w14:textId="77777777" w:rsidR="00F626D6" w:rsidRDefault="00F626D6" w:rsidP="00373251">
            <w:pPr>
              <w:pStyle w:val="Textetableau"/>
              <w:rPr>
                <w:szCs w:val="20"/>
              </w:rPr>
            </w:pPr>
            <w:r>
              <w:rPr>
                <w:szCs w:val="20"/>
              </w:rPr>
              <w:t>De plus :</w:t>
            </w:r>
          </w:p>
        </w:tc>
        <w:tc>
          <w:tcPr>
            <w:tcW w:w="8505" w:type="dxa"/>
            <w:tcPrChange w:id="5009" w:author="Gaston" w:date="2019-02-28T12:43:00Z">
              <w:tcPr>
                <w:tcW w:w="6945" w:type="dxa"/>
              </w:tcPr>
            </w:tcPrChange>
          </w:tcPr>
          <w:p w14:paraId="52A924C0" w14:textId="77777777" w:rsidR="00F626D6" w:rsidRDefault="00F626D6" w:rsidP="004E702A">
            <w:pPr>
              <w:pStyle w:val="Textetableau"/>
            </w:pPr>
            <w:r>
              <w:t>La routine doit contenir au moins les sections : Début du code, déclaration des constantes locales, définition des variables et Fin du code.</w:t>
            </w:r>
          </w:p>
        </w:tc>
      </w:tr>
      <w:tr w:rsidR="00F626D6" w:rsidDel="00635359" w14:paraId="6FA212B0" w14:textId="77777777" w:rsidTr="00F626D6">
        <w:tblPrEx>
          <w:tblPrExChange w:id="5010" w:author="Gaston" w:date="2019-02-28T12:43:00Z">
            <w:tblPrEx>
              <w:tblW w:w="9639" w:type="dxa"/>
            </w:tblPrEx>
          </w:tblPrExChange>
        </w:tblPrEx>
        <w:trPr>
          <w:cantSplit/>
          <w:del w:id="5011" w:author="Gaston" w:date="2019-02-28T12:44:00Z"/>
          <w:trPrChange w:id="5012" w:author="Gaston" w:date="2019-02-28T12:43:00Z">
            <w:trPr>
              <w:cantSplit/>
            </w:trPr>
          </w:trPrChange>
        </w:trPr>
        <w:tc>
          <w:tcPr>
            <w:tcW w:w="10065" w:type="dxa"/>
            <w:gridSpan w:val="3"/>
            <w:shd w:val="clear" w:color="auto" w:fill="D9D9D9"/>
            <w:tcPrChange w:id="5013" w:author="Gaston" w:date="2019-02-28T12:43:00Z">
              <w:tcPr>
                <w:tcW w:w="8505" w:type="dxa"/>
                <w:gridSpan w:val="3"/>
                <w:shd w:val="clear" w:color="auto" w:fill="D9D9D9"/>
              </w:tcPr>
            </w:tcPrChange>
          </w:tcPr>
          <w:p w14:paraId="4B935EA1" w14:textId="77777777" w:rsidR="00F626D6" w:rsidDel="00635359" w:rsidRDefault="00F626D6" w:rsidP="00677790">
            <w:pPr>
              <w:pStyle w:val="Textetableau"/>
              <w:rPr>
                <w:del w:id="5014" w:author="Gaston" w:date="2019-02-28T12:44:00Z"/>
              </w:rPr>
            </w:pPr>
            <w:del w:id="5015" w:author="Gaston" w:date="2019-02-28T12:26:00Z">
              <w:r w:rsidDel="00042044">
                <w:delText>Sous total :</w:delText>
              </w:r>
            </w:del>
          </w:p>
        </w:tc>
      </w:tr>
      <w:tr w:rsidR="00F626D6" w14:paraId="0A9AAABB" w14:textId="77777777" w:rsidTr="00F626D6">
        <w:tblPrEx>
          <w:tblPrExChange w:id="5016" w:author="Gaston" w:date="2019-02-28T12:43:00Z">
            <w:tblPrEx>
              <w:tblW w:w="9639" w:type="dxa"/>
            </w:tblPrEx>
          </w:tblPrExChange>
        </w:tblPrEx>
        <w:trPr>
          <w:cantSplit/>
          <w:trPrChange w:id="5017" w:author="Gaston" w:date="2019-02-28T12:43:00Z">
            <w:trPr>
              <w:cantSplit/>
            </w:trPr>
          </w:trPrChange>
        </w:trPr>
        <w:tc>
          <w:tcPr>
            <w:tcW w:w="10065" w:type="dxa"/>
            <w:gridSpan w:val="3"/>
            <w:shd w:val="clear" w:color="auto" w:fill="D9D9D9"/>
            <w:tcPrChange w:id="5018" w:author="Gaston" w:date="2019-02-28T12:43:00Z">
              <w:tcPr>
                <w:tcW w:w="8505" w:type="dxa"/>
                <w:gridSpan w:val="3"/>
                <w:shd w:val="clear" w:color="auto" w:fill="D9D9D9"/>
              </w:tcPr>
            </w:tcPrChange>
          </w:tcPr>
          <w:p w14:paraId="37B3DFBA" w14:textId="77777777" w:rsidR="00F626D6" w:rsidRPr="005667A4" w:rsidRDefault="00F626D6">
            <w:pPr>
              <w:jc w:val="center"/>
              <w:pPrChange w:id="5019" w:author="Gaston" w:date="2019-02-28T18:23:00Z">
                <w:pPr>
                  <w:pStyle w:val="Titre2"/>
                </w:pPr>
              </w:pPrChange>
            </w:pPr>
            <w:r w:rsidRPr="00E25979">
              <w:rPr>
                <w:b/>
                <w:rPrChange w:id="5020" w:author="Gaston" w:date="2019-02-28T18:24:00Z">
                  <w:rPr/>
                </w:rPrChange>
              </w:rPr>
              <w:t>En-tête de routine (fonction)</w:t>
            </w:r>
          </w:p>
        </w:tc>
      </w:tr>
      <w:tr w:rsidR="00F626D6" w14:paraId="07CFD457" w14:textId="77777777" w:rsidTr="00F626D6">
        <w:tblPrEx>
          <w:tblPrExChange w:id="5021" w:author="Gaston" w:date="2019-02-28T12:43:00Z">
            <w:tblPrEx>
              <w:tblW w:w="9639" w:type="dxa"/>
            </w:tblPrEx>
          </w:tblPrExChange>
        </w:tblPrEx>
        <w:trPr>
          <w:cantSplit/>
          <w:trPrChange w:id="5022" w:author="Gaston" w:date="2019-02-28T12:43:00Z">
            <w:trPr>
              <w:cantSplit/>
            </w:trPr>
          </w:trPrChange>
        </w:trPr>
        <w:tc>
          <w:tcPr>
            <w:tcW w:w="284" w:type="dxa"/>
            <w:tcPrChange w:id="5023" w:author="Gaston" w:date="2019-02-28T12:43:00Z">
              <w:tcPr>
                <w:tcW w:w="284" w:type="dxa"/>
              </w:tcPr>
            </w:tcPrChange>
          </w:tcPr>
          <w:p w14:paraId="6A947856" w14:textId="77777777" w:rsidR="00F626D6" w:rsidRDefault="00F626D6" w:rsidP="00677790">
            <w:pPr>
              <w:pStyle w:val="Textetableau"/>
              <w:numPr>
                <w:ilvl w:val="0"/>
                <w:numId w:val="3"/>
              </w:numPr>
              <w:rPr>
                <w:szCs w:val="20"/>
              </w:rPr>
            </w:pPr>
          </w:p>
        </w:tc>
        <w:tc>
          <w:tcPr>
            <w:tcW w:w="1276" w:type="dxa"/>
            <w:vMerge w:val="restart"/>
            <w:tcPrChange w:id="5024" w:author="Gaston" w:date="2019-02-28T12:43:00Z">
              <w:tcPr>
                <w:tcW w:w="1276" w:type="dxa"/>
                <w:vMerge w:val="restart"/>
              </w:tcPr>
            </w:tcPrChange>
          </w:tcPr>
          <w:p w14:paraId="5CD9621E" w14:textId="77777777" w:rsidR="00F626D6" w:rsidRDefault="00F626D6" w:rsidP="00677790">
            <w:pPr>
              <w:pStyle w:val="Textetableau"/>
              <w:rPr>
                <w:szCs w:val="20"/>
              </w:rPr>
            </w:pPr>
            <w:r>
              <w:rPr>
                <w:szCs w:val="20"/>
              </w:rPr>
              <w:t>Chaque en-tête de routine   indique :</w:t>
            </w:r>
          </w:p>
        </w:tc>
        <w:tc>
          <w:tcPr>
            <w:tcW w:w="8505" w:type="dxa"/>
            <w:tcPrChange w:id="5025" w:author="Gaston" w:date="2019-02-28T12:43:00Z">
              <w:tcPr>
                <w:tcW w:w="6945" w:type="dxa"/>
              </w:tcPr>
            </w:tcPrChange>
          </w:tcPr>
          <w:p w14:paraId="1A9601CD" w14:textId="77777777" w:rsidR="00F626D6" w:rsidRDefault="00F626D6" w:rsidP="00677790">
            <w:pPr>
              <w:pStyle w:val="Textetableau"/>
              <w:rPr>
                <w:szCs w:val="20"/>
              </w:rPr>
            </w:pPr>
            <w:r>
              <w:rPr>
                <w:szCs w:val="20"/>
              </w:rPr>
              <w:t xml:space="preserve">le </w:t>
            </w:r>
            <w:r>
              <w:rPr>
                <w:szCs w:val="20"/>
                <w:u w:val="single"/>
              </w:rPr>
              <w:t>nom de la routine</w:t>
            </w:r>
            <w:r>
              <w:rPr>
                <w:szCs w:val="20"/>
              </w:rPr>
              <w:t>.</w:t>
            </w:r>
          </w:p>
        </w:tc>
      </w:tr>
      <w:tr w:rsidR="00F626D6" w14:paraId="6A31022B" w14:textId="77777777" w:rsidTr="00F626D6">
        <w:tblPrEx>
          <w:tblPrExChange w:id="5026" w:author="Gaston" w:date="2019-02-28T12:43:00Z">
            <w:tblPrEx>
              <w:tblW w:w="9639" w:type="dxa"/>
            </w:tblPrEx>
          </w:tblPrExChange>
        </w:tblPrEx>
        <w:trPr>
          <w:cantSplit/>
          <w:trPrChange w:id="5027" w:author="Gaston" w:date="2019-02-28T12:43:00Z">
            <w:trPr>
              <w:cantSplit/>
            </w:trPr>
          </w:trPrChange>
        </w:trPr>
        <w:tc>
          <w:tcPr>
            <w:tcW w:w="284" w:type="dxa"/>
            <w:tcPrChange w:id="5028" w:author="Gaston" w:date="2019-02-28T12:43:00Z">
              <w:tcPr>
                <w:tcW w:w="284" w:type="dxa"/>
              </w:tcPr>
            </w:tcPrChange>
          </w:tcPr>
          <w:p w14:paraId="4B11D04B" w14:textId="77777777" w:rsidR="00F626D6" w:rsidRDefault="00F626D6" w:rsidP="00677790">
            <w:pPr>
              <w:pStyle w:val="Textetableau"/>
              <w:numPr>
                <w:ilvl w:val="0"/>
                <w:numId w:val="3"/>
              </w:numPr>
              <w:rPr>
                <w:szCs w:val="20"/>
              </w:rPr>
            </w:pPr>
          </w:p>
        </w:tc>
        <w:tc>
          <w:tcPr>
            <w:tcW w:w="1276" w:type="dxa"/>
            <w:vMerge/>
            <w:tcPrChange w:id="5029" w:author="Gaston" w:date="2019-02-28T12:43:00Z">
              <w:tcPr>
                <w:tcW w:w="1276" w:type="dxa"/>
                <w:vMerge/>
              </w:tcPr>
            </w:tcPrChange>
          </w:tcPr>
          <w:p w14:paraId="05709A0D" w14:textId="77777777" w:rsidR="00F626D6" w:rsidRDefault="00F626D6" w:rsidP="00677790">
            <w:pPr>
              <w:pStyle w:val="Textetableau"/>
              <w:rPr>
                <w:szCs w:val="20"/>
              </w:rPr>
            </w:pPr>
          </w:p>
        </w:tc>
        <w:tc>
          <w:tcPr>
            <w:tcW w:w="8505" w:type="dxa"/>
            <w:tcPrChange w:id="5030" w:author="Gaston" w:date="2019-02-28T12:43:00Z">
              <w:tcPr>
                <w:tcW w:w="6945" w:type="dxa"/>
              </w:tcPr>
            </w:tcPrChange>
          </w:tcPr>
          <w:p w14:paraId="4BD29F2B" w14:textId="77777777" w:rsidR="00F626D6" w:rsidRDefault="00F626D6" w:rsidP="00677790">
            <w:pPr>
              <w:pStyle w:val="Textetableau"/>
            </w:pPr>
            <w:r>
              <w:rPr>
                <w:szCs w:val="20"/>
              </w:rPr>
              <w:t xml:space="preserve">la </w:t>
            </w:r>
            <w:r>
              <w:rPr>
                <w:szCs w:val="20"/>
                <w:u w:val="single"/>
              </w:rPr>
              <w:t>description</w:t>
            </w:r>
            <w:r>
              <w:rPr>
                <w:szCs w:val="20"/>
              </w:rPr>
              <w:t xml:space="preserve"> de ce que la routine fait.</w:t>
            </w:r>
          </w:p>
        </w:tc>
      </w:tr>
      <w:tr w:rsidR="00F626D6" w14:paraId="69EB7E63" w14:textId="77777777" w:rsidTr="00F626D6">
        <w:tblPrEx>
          <w:tblPrExChange w:id="5031" w:author="Gaston" w:date="2019-02-28T12:43:00Z">
            <w:tblPrEx>
              <w:tblW w:w="9639" w:type="dxa"/>
            </w:tblPrEx>
          </w:tblPrExChange>
        </w:tblPrEx>
        <w:trPr>
          <w:cantSplit/>
          <w:trPrChange w:id="5032" w:author="Gaston" w:date="2019-02-28T12:43:00Z">
            <w:trPr>
              <w:cantSplit/>
            </w:trPr>
          </w:trPrChange>
        </w:trPr>
        <w:tc>
          <w:tcPr>
            <w:tcW w:w="284" w:type="dxa"/>
            <w:tcPrChange w:id="5033" w:author="Gaston" w:date="2019-02-28T12:43:00Z">
              <w:tcPr>
                <w:tcW w:w="284" w:type="dxa"/>
              </w:tcPr>
            </w:tcPrChange>
          </w:tcPr>
          <w:p w14:paraId="752D2BBF" w14:textId="77777777" w:rsidR="00F626D6" w:rsidRDefault="00F626D6" w:rsidP="00677790">
            <w:pPr>
              <w:pStyle w:val="Textetableau"/>
              <w:numPr>
                <w:ilvl w:val="0"/>
                <w:numId w:val="3"/>
              </w:numPr>
              <w:rPr>
                <w:szCs w:val="20"/>
              </w:rPr>
            </w:pPr>
          </w:p>
        </w:tc>
        <w:tc>
          <w:tcPr>
            <w:tcW w:w="1276" w:type="dxa"/>
            <w:vMerge/>
            <w:tcPrChange w:id="5034" w:author="Gaston" w:date="2019-02-28T12:43:00Z">
              <w:tcPr>
                <w:tcW w:w="1276" w:type="dxa"/>
                <w:vMerge/>
              </w:tcPr>
            </w:tcPrChange>
          </w:tcPr>
          <w:p w14:paraId="60F42F74" w14:textId="77777777" w:rsidR="00F626D6" w:rsidRDefault="00F626D6" w:rsidP="00677790">
            <w:pPr>
              <w:pStyle w:val="Textetableau"/>
              <w:rPr>
                <w:szCs w:val="20"/>
              </w:rPr>
            </w:pPr>
          </w:p>
        </w:tc>
        <w:tc>
          <w:tcPr>
            <w:tcW w:w="8505" w:type="dxa"/>
            <w:tcPrChange w:id="5035" w:author="Gaston" w:date="2019-02-28T12:43:00Z">
              <w:tcPr>
                <w:tcW w:w="6945" w:type="dxa"/>
              </w:tcPr>
            </w:tcPrChange>
          </w:tcPr>
          <w:p w14:paraId="12CD52BB" w14:textId="77777777" w:rsidR="00F626D6" w:rsidRDefault="00F626D6" w:rsidP="00677790">
            <w:pPr>
              <w:pStyle w:val="Textetableau"/>
              <w:rPr>
                <w:szCs w:val="20"/>
              </w:rPr>
            </w:pPr>
            <w:r>
              <w:rPr>
                <w:szCs w:val="20"/>
              </w:rPr>
              <w:t>le type de la routine (fonction, macro, etc.)</w:t>
            </w:r>
          </w:p>
        </w:tc>
      </w:tr>
      <w:tr w:rsidR="00F626D6" w14:paraId="190178B3" w14:textId="77777777" w:rsidTr="00F626D6">
        <w:tblPrEx>
          <w:tblPrExChange w:id="5036" w:author="Gaston" w:date="2019-02-28T12:43:00Z">
            <w:tblPrEx>
              <w:tblW w:w="9639" w:type="dxa"/>
            </w:tblPrEx>
          </w:tblPrExChange>
        </w:tblPrEx>
        <w:trPr>
          <w:cantSplit/>
          <w:trPrChange w:id="5037" w:author="Gaston" w:date="2019-02-28T12:43:00Z">
            <w:trPr>
              <w:cantSplit/>
            </w:trPr>
          </w:trPrChange>
        </w:trPr>
        <w:tc>
          <w:tcPr>
            <w:tcW w:w="284" w:type="dxa"/>
            <w:tcPrChange w:id="5038" w:author="Gaston" w:date="2019-02-28T12:43:00Z">
              <w:tcPr>
                <w:tcW w:w="284" w:type="dxa"/>
              </w:tcPr>
            </w:tcPrChange>
          </w:tcPr>
          <w:p w14:paraId="0A5C8D7C" w14:textId="77777777" w:rsidR="00F626D6" w:rsidRDefault="00F626D6" w:rsidP="00677790">
            <w:pPr>
              <w:pStyle w:val="Textetableau"/>
              <w:numPr>
                <w:ilvl w:val="0"/>
                <w:numId w:val="3"/>
              </w:numPr>
              <w:rPr>
                <w:szCs w:val="20"/>
              </w:rPr>
            </w:pPr>
          </w:p>
        </w:tc>
        <w:tc>
          <w:tcPr>
            <w:tcW w:w="1276" w:type="dxa"/>
            <w:vMerge/>
            <w:tcPrChange w:id="5039" w:author="Gaston" w:date="2019-02-28T12:43:00Z">
              <w:tcPr>
                <w:tcW w:w="1276" w:type="dxa"/>
                <w:vMerge/>
              </w:tcPr>
            </w:tcPrChange>
          </w:tcPr>
          <w:p w14:paraId="1BAC88A5" w14:textId="77777777" w:rsidR="00F626D6" w:rsidRDefault="00F626D6" w:rsidP="00677790">
            <w:pPr>
              <w:pStyle w:val="Textetableau"/>
              <w:rPr>
                <w:szCs w:val="20"/>
              </w:rPr>
            </w:pPr>
          </w:p>
        </w:tc>
        <w:tc>
          <w:tcPr>
            <w:tcW w:w="8505" w:type="dxa"/>
            <w:tcPrChange w:id="5040" w:author="Gaston" w:date="2019-02-28T12:43:00Z">
              <w:tcPr>
                <w:tcW w:w="6945" w:type="dxa"/>
              </w:tcPr>
            </w:tcPrChange>
          </w:tcPr>
          <w:p w14:paraId="4502D711" w14:textId="77777777" w:rsidR="00F626D6" w:rsidRDefault="00F626D6" w:rsidP="00677790">
            <w:pPr>
              <w:pStyle w:val="Textetableau"/>
              <w:rPr>
                <w:szCs w:val="20"/>
              </w:rPr>
            </w:pPr>
            <w:r>
              <w:rPr>
                <w:szCs w:val="20"/>
              </w:rPr>
              <w:t>Les valeurs retournées.</w:t>
            </w:r>
          </w:p>
        </w:tc>
      </w:tr>
      <w:tr w:rsidR="00F626D6" w14:paraId="4839DD01" w14:textId="77777777" w:rsidTr="00F626D6">
        <w:tblPrEx>
          <w:tblPrExChange w:id="5041" w:author="Gaston" w:date="2019-02-28T12:43:00Z">
            <w:tblPrEx>
              <w:tblW w:w="9639" w:type="dxa"/>
            </w:tblPrEx>
          </w:tblPrExChange>
        </w:tblPrEx>
        <w:trPr>
          <w:cantSplit/>
          <w:trPrChange w:id="5042" w:author="Gaston" w:date="2019-02-28T12:43:00Z">
            <w:trPr>
              <w:cantSplit/>
            </w:trPr>
          </w:trPrChange>
        </w:trPr>
        <w:tc>
          <w:tcPr>
            <w:tcW w:w="284" w:type="dxa"/>
            <w:tcPrChange w:id="5043" w:author="Gaston" w:date="2019-02-28T12:43:00Z">
              <w:tcPr>
                <w:tcW w:w="284" w:type="dxa"/>
              </w:tcPr>
            </w:tcPrChange>
          </w:tcPr>
          <w:p w14:paraId="6880367A" w14:textId="77777777" w:rsidR="00F626D6" w:rsidRDefault="00F626D6" w:rsidP="00677790">
            <w:pPr>
              <w:pStyle w:val="Textetableau"/>
              <w:numPr>
                <w:ilvl w:val="0"/>
                <w:numId w:val="3"/>
              </w:numPr>
              <w:rPr>
                <w:szCs w:val="20"/>
              </w:rPr>
            </w:pPr>
          </w:p>
        </w:tc>
        <w:tc>
          <w:tcPr>
            <w:tcW w:w="1276" w:type="dxa"/>
            <w:vMerge/>
            <w:tcPrChange w:id="5044" w:author="Gaston" w:date="2019-02-28T12:43:00Z">
              <w:tcPr>
                <w:tcW w:w="1276" w:type="dxa"/>
                <w:vMerge/>
              </w:tcPr>
            </w:tcPrChange>
          </w:tcPr>
          <w:p w14:paraId="19B6E327" w14:textId="77777777" w:rsidR="00F626D6" w:rsidRDefault="00F626D6" w:rsidP="00677790">
            <w:pPr>
              <w:pStyle w:val="Textetableau"/>
              <w:rPr>
                <w:szCs w:val="20"/>
              </w:rPr>
            </w:pPr>
          </w:p>
        </w:tc>
        <w:tc>
          <w:tcPr>
            <w:tcW w:w="8505" w:type="dxa"/>
            <w:tcPrChange w:id="5045" w:author="Gaston" w:date="2019-02-28T12:43:00Z">
              <w:tcPr>
                <w:tcW w:w="6945" w:type="dxa"/>
              </w:tcPr>
            </w:tcPrChange>
          </w:tcPr>
          <w:p w14:paraId="18351A2D" w14:textId="77777777" w:rsidR="00F626D6" w:rsidRDefault="00F626D6" w:rsidP="00677790">
            <w:pPr>
              <w:pStyle w:val="Textetableau"/>
              <w:rPr>
                <w:szCs w:val="20"/>
              </w:rPr>
            </w:pPr>
            <w:r>
              <w:rPr>
                <w:szCs w:val="20"/>
              </w:rPr>
              <w:t>Notes d’interface.</w:t>
            </w:r>
          </w:p>
        </w:tc>
      </w:tr>
      <w:tr w:rsidR="00F626D6" w14:paraId="32FA6420" w14:textId="77777777" w:rsidTr="00F626D6">
        <w:tblPrEx>
          <w:tblPrExChange w:id="5046" w:author="Gaston" w:date="2019-02-28T12:43:00Z">
            <w:tblPrEx>
              <w:tblW w:w="9639" w:type="dxa"/>
            </w:tblPrEx>
          </w:tblPrExChange>
        </w:tblPrEx>
        <w:trPr>
          <w:cantSplit/>
          <w:trPrChange w:id="5047" w:author="Gaston" w:date="2019-02-28T12:43:00Z">
            <w:trPr>
              <w:cantSplit/>
            </w:trPr>
          </w:trPrChange>
        </w:trPr>
        <w:tc>
          <w:tcPr>
            <w:tcW w:w="284" w:type="dxa"/>
            <w:tcPrChange w:id="5048" w:author="Gaston" w:date="2019-02-28T12:43:00Z">
              <w:tcPr>
                <w:tcW w:w="284" w:type="dxa"/>
              </w:tcPr>
            </w:tcPrChange>
          </w:tcPr>
          <w:p w14:paraId="6EE05317" w14:textId="77777777" w:rsidR="00F626D6" w:rsidRDefault="00F626D6" w:rsidP="00677790">
            <w:pPr>
              <w:pStyle w:val="Textetableau"/>
              <w:numPr>
                <w:ilvl w:val="0"/>
                <w:numId w:val="3"/>
              </w:numPr>
              <w:rPr>
                <w:szCs w:val="20"/>
              </w:rPr>
            </w:pPr>
          </w:p>
        </w:tc>
        <w:tc>
          <w:tcPr>
            <w:tcW w:w="1276" w:type="dxa"/>
            <w:vMerge/>
            <w:tcPrChange w:id="5049" w:author="Gaston" w:date="2019-02-28T12:43:00Z">
              <w:tcPr>
                <w:tcW w:w="1276" w:type="dxa"/>
                <w:vMerge/>
              </w:tcPr>
            </w:tcPrChange>
          </w:tcPr>
          <w:p w14:paraId="2EE0907E" w14:textId="77777777" w:rsidR="00F626D6" w:rsidRDefault="00F626D6" w:rsidP="00677790">
            <w:pPr>
              <w:pStyle w:val="Textetableau"/>
              <w:rPr>
                <w:szCs w:val="20"/>
              </w:rPr>
            </w:pPr>
          </w:p>
        </w:tc>
        <w:tc>
          <w:tcPr>
            <w:tcW w:w="8505" w:type="dxa"/>
            <w:tcPrChange w:id="5050" w:author="Gaston" w:date="2019-02-28T12:43:00Z">
              <w:tcPr>
                <w:tcW w:w="6945" w:type="dxa"/>
              </w:tcPr>
            </w:tcPrChange>
          </w:tcPr>
          <w:p w14:paraId="7814046B" w14:textId="77777777" w:rsidR="00F626D6" w:rsidRDefault="00F626D6" w:rsidP="00677790">
            <w:pPr>
              <w:pStyle w:val="Textetableau"/>
              <w:rPr>
                <w:szCs w:val="20"/>
              </w:rPr>
            </w:pPr>
            <w:r>
              <w:rPr>
                <w:szCs w:val="20"/>
              </w:rPr>
              <w:t>L’implémentation.</w:t>
            </w:r>
          </w:p>
        </w:tc>
      </w:tr>
      <w:tr w:rsidR="00F626D6" w14:paraId="62678ABD" w14:textId="77777777" w:rsidTr="00F626D6">
        <w:tblPrEx>
          <w:tblPrExChange w:id="5051" w:author="Gaston" w:date="2019-02-28T12:43:00Z">
            <w:tblPrEx>
              <w:tblW w:w="9639" w:type="dxa"/>
            </w:tblPrEx>
          </w:tblPrExChange>
        </w:tblPrEx>
        <w:trPr>
          <w:cantSplit/>
          <w:trPrChange w:id="5052" w:author="Gaston" w:date="2019-02-28T12:43:00Z">
            <w:trPr>
              <w:cantSplit/>
            </w:trPr>
          </w:trPrChange>
        </w:trPr>
        <w:tc>
          <w:tcPr>
            <w:tcW w:w="284" w:type="dxa"/>
            <w:tcPrChange w:id="5053" w:author="Gaston" w:date="2019-02-28T12:43:00Z">
              <w:tcPr>
                <w:tcW w:w="284" w:type="dxa"/>
              </w:tcPr>
            </w:tcPrChange>
          </w:tcPr>
          <w:p w14:paraId="4ADFDECA" w14:textId="77777777" w:rsidR="00F626D6" w:rsidRDefault="00F626D6" w:rsidP="00677790">
            <w:pPr>
              <w:pStyle w:val="Textetableau"/>
              <w:numPr>
                <w:ilvl w:val="0"/>
                <w:numId w:val="3"/>
              </w:numPr>
              <w:rPr>
                <w:szCs w:val="20"/>
              </w:rPr>
            </w:pPr>
          </w:p>
        </w:tc>
        <w:tc>
          <w:tcPr>
            <w:tcW w:w="1276" w:type="dxa"/>
            <w:vMerge/>
            <w:tcPrChange w:id="5054" w:author="Gaston" w:date="2019-02-28T12:43:00Z">
              <w:tcPr>
                <w:tcW w:w="1276" w:type="dxa"/>
                <w:vMerge/>
              </w:tcPr>
            </w:tcPrChange>
          </w:tcPr>
          <w:p w14:paraId="0972C9F2" w14:textId="77777777" w:rsidR="00F626D6" w:rsidRDefault="00F626D6" w:rsidP="00677790">
            <w:pPr>
              <w:pStyle w:val="Textetableau"/>
              <w:rPr>
                <w:szCs w:val="20"/>
              </w:rPr>
            </w:pPr>
          </w:p>
        </w:tc>
        <w:tc>
          <w:tcPr>
            <w:tcW w:w="8505" w:type="dxa"/>
            <w:tcPrChange w:id="5055" w:author="Gaston" w:date="2019-02-28T12:43:00Z">
              <w:tcPr>
                <w:tcW w:w="6945" w:type="dxa"/>
              </w:tcPr>
            </w:tcPrChange>
          </w:tcPr>
          <w:p w14:paraId="13BA053C" w14:textId="77777777" w:rsidR="00F626D6" w:rsidRDefault="00F626D6" w:rsidP="00677790">
            <w:pPr>
              <w:pStyle w:val="Textetableau"/>
              <w:rPr>
                <w:szCs w:val="20"/>
              </w:rPr>
            </w:pPr>
            <w:r>
              <w:rPr>
                <w:szCs w:val="20"/>
              </w:rPr>
              <w:t>Le nom du fichier contenant le pseudo-code du programme.</w:t>
            </w:r>
          </w:p>
        </w:tc>
      </w:tr>
      <w:tr w:rsidR="00F626D6" w14:paraId="04FEE48C" w14:textId="77777777" w:rsidTr="00F626D6">
        <w:tblPrEx>
          <w:tblPrExChange w:id="5056" w:author="Gaston" w:date="2019-02-28T12:43:00Z">
            <w:tblPrEx>
              <w:tblW w:w="9639" w:type="dxa"/>
            </w:tblPrEx>
          </w:tblPrExChange>
        </w:tblPrEx>
        <w:trPr>
          <w:cantSplit/>
          <w:trPrChange w:id="5057" w:author="Gaston" w:date="2019-02-28T12:43:00Z">
            <w:trPr>
              <w:cantSplit/>
            </w:trPr>
          </w:trPrChange>
        </w:trPr>
        <w:tc>
          <w:tcPr>
            <w:tcW w:w="284" w:type="dxa"/>
            <w:tcPrChange w:id="5058" w:author="Gaston" w:date="2019-02-28T12:43:00Z">
              <w:tcPr>
                <w:tcW w:w="284" w:type="dxa"/>
              </w:tcPr>
            </w:tcPrChange>
          </w:tcPr>
          <w:p w14:paraId="39425A7D" w14:textId="77777777" w:rsidR="00F626D6" w:rsidRDefault="00F626D6" w:rsidP="00677790">
            <w:pPr>
              <w:pStyle w:val="Textetableau"/>
              <w:numPr>
                <w:ilvl w:val="0"/>
                <w:numId w:val="3"/>
              </w:numPr>
              <w:rPr>
                <w:szCs w:val="20"/>
              </w:rPr>
            </w:pPr>
          </w:p>
        </w:tc>
        <w:tc>
          <w:tcPr>
            <w:tcW w:w="1276" w:type="dxa"/>
            <w:vMerge/>
            <w:tcPrChange w:id="5059" w:author="Gaston" w:date="2019-02-28T12:43:00Z">
              <w:tcPr>
                <w:tcW w:w="1276" w:type="dxa"/>
                <w:vMerge/>
              </w:tcPr>
            </w:tcPrChange>
          </w:tcPr>
          <w:p w14:paraId="4196417B" w14:textId="77777777" w:rsidR="00F626D6" w:rsidRDefault="00F626D6" w:rsidP="00677790">
            <w:pPr>
              <w:pStyle w:val="Textetableau"/>
              <w:rPr>
                <w:szCs w:val="20"/>
              </w:rPr>
            </w:pPr>
          </w:p>
        </w:tc>
        <w:tc>
          <w:tcPr>
            <w:tcW w:w="8505" w:type="dxa"/>
            <w:tcPrChange w:id="5060" w:author="Gaston" w:date="2019-02-28T12:43:00Z">
              <w:tcPr>
                <w:tcW w:w="6945" w:type="dxa"/>
              </w:tcPr>
            </w:tcPrChange>
          </w:tcPr>
          <w:p w14:paraId="3C5ADDE1" w14:textId="77777777" w:rsidR="00F626D6" w:rsidRDefault="00F626D6" w:rsidP="00677790">
            <w:pPr>
              <w:pStyle w:val="Textetableau"/>
            </w:pPr>
            <w:r>
              <w:t>Les restrictions d’utilisation de la routine.</w:t>
            </w:r>
          </w:p>
        </w:tc>
      </w:tr>
      <w:tr w:rsidR="00F626D6" w14:paraId="2C66319B" w14:textId="77777777" w:rsidTr="00F626D6">
        <w:tblPrEx>
          <w:tblPrExChange w:id="5061" w:author="Gaston" w:date="2019-02-28T12:43:00Z">
            <w:tblPrEx>
              <w:tblW w:w="9639" w:type="dxa"/>
            </w:tblPrEx>
          </w:tblPrExChange>
        </w:tblPrEx>
        <w:trPr>
          <w:cantSplit/>
          <w:trPrChange w:id="5062" w:author="Gaston" w:date="2019-02-28T12:43:00Z">
            <w:trPr>
              <w:cantSplit/>
            </w:trPr>
          </w:trPrChange>
        </w:trPr>
        <w:tc>
          <w:tcPr>
            <w:tcW w:w="284" w:type="dxa"/>
            <w:tcPrChange w:id="5063" w:author="Gaston" w:date="2019-02-28T12:43:00Z">
              <w:tcPr>
                <w:tcW w:w="284" w:type="dxa"/>
              </w:tcPr>
            </w:tcPrChange>
          </w:tcPr>
          <w:p w14:paraId="4192803D" w14:textId="77777777" w:rsidR="00F626D6" w:rsidRDefault="00F626D6" w:rsidP="00677790">
            <w:pPr>
              <w:pStyle w:val="Textetableau"/>
              <w:numPr>
                <w:ilvl w:val="0"/>
                <w:numId w:val="3"/>
              </w:numPr>
              <w:rPr>
                <w:szCs w:val="20"/>
              </w:rPr>
            </w:pPr>
          </w:p>
        </w:tc>
        <w:tc>
          <w:tcPr>
            <w:tcW w:w="1276" w:type="dxa"/>
            <w:vMerge/>
            <w:tcPrChange w:id="5064" w:author="Gaston" w:date="2019-02-28T12:43:00Z">
              <w:tcPr>
                <w:tcW w:w="1276" w:type="dxa"/>
                <w:vMerge/>
              </w:tcPr>
            </w:tcPrChange>
          </w:tcPr>
          <w:p w14:paraId="2C4E7289" w14:textId="77777777" w:rsidR="00F626D6" w:rsidRDefault="00F626D6" w:rsidP="00677790">
            <w:pPr>
              <w:pStyle w:val="Textetableau"/>
              <w:rPr>
                <w:szCs w:val="20"/>
              </w:rPr>
            </w:pPr>
          </w:p>
        </w:tc>
        <w:tc>
          <w:tcPr>
            <w:tcW w:w="8505" w:type="dxa"/>
            <w:tcPrChange w:id="5065" w:author="Gaston" w:date="2019-02-28T12:43:00Z">
              <w:tcPr>
                <w:tcW w:w="6945" w:type="dxa"/>
              </w:tcPr>
            </w:tcPrChange>
          </w:tcPr>
          <w:p w14:paraId="588CCB75" w14:textId="77777777" w:rsidR="00F626D6" w:rsidRDefault="00F626D6" w:rsidP="00677790">
            <w:pPr>
              <w:pStyle w:val="Textetableau"/>
            </w:pPr>
            <w:r>
              <w:t>L’historique de la fonction contenant la version, la révision, la date, le nom du programmeur, les changements, et les effets de ces changements. (Voir modèle).</w:t>
            </w:r>
          </w:p>
        </w:tc>
      </w:tr>
      <w:tr w:rsidR="00F626D6" w14:paraId="2C767E9D" w14:textId="77777777" w:rsidTr="00F626D6">
        <w:tblPrEx>
          <w:tblPrExChange w:id="5066" w:author="Gaston" w:date="2019-02-28T12:43:00Z">
            <w:tblPrEx>
              <w:tblW w:w="9639" w:type="dxa"/>
            </w:tblPrEx>
          </w:tblPrExChange>
        </w:tblPrEx>
        <w:trPr>
          <w:cantSplit/>
          <w:trPrChange w:id="5067" w:author="Gaston" w:date="2019-02-28T12:43:00Z">
            <w:trPr>
              <w:cantSplit/>
            </w:trPr>
          </w:trPrChange>
        </w:trPr>
        <w:tc>
          <w:tcPr>
            <w:tcW w:w="284" w:type="dxa"/>
            <w:tcPrChange w:id="5068" w:author="Gaston" w:date="2019-02-28T12:43:00Z">
              <w:tcPr>
                <w:tcW w:w="284" w:type="dxa"/>
              </w:tcPr>
            </w:tcPrChange>
          </w:tcPr>
          <w:p w14:paraId="6789C293" w14:textId="77777777" w:rsidR="00F626D6" w:rsidRDefault="00F626D6" w:rsidP="00677790">
            <w:pPr>
              <w:pStyle w:val="Textetableau"/>
              <w:numPr>
                <w:ilvl w:val="0"/>
                <w:numId w:val="3"/>
              </w:numPr>
              <w:rPr>
                <w:szCs w:val="20"/>
              </w:rPr>
            </w:pPr>
          </w:p>
        </w:tc>
        <w:tc>
          <w:tcPr>
            <w:tcW w:w="1276" w:type="dxa"/>
            <w:tcPrChange w:id="5069" w:author="Gaston" w:date="2019-02-28T12:43:00Z">
              <w:tcPr>
                <w:tcW w:w="1276" w:type="dxa"/>
              </w:tcPr>
            </w:tcPrChange>
          </w:tcPr>
          <w:p w14:paraId="2AFA753E" w14:textId="77777777" w:rsidR="00F626D6" w:rsidRDefault="00F626D6" w:rsidP="00677790">
            <w:pPr>
              <w:pStyle w:val="Textetableau"/>
              <w:rPr>
                <w:szCs w:val="20"/>
              </w:rPr>
            </w:pPr>
            <w:r>
              <w:rPr>
                <w:szCs w:val="20"/>
              </w:rPr>
              <w:t>De plus :</w:t>
            </w:r>
          </w:p>
        </w:tc>
        <w:tc>
          <w:tcPr>
            <w:tcW w:w="8505" w:type="dxa"/>
            <w:tcPrChange w:id="5070" w:author="Gaston" w:date="2019-02-28T12:43:00Z">
              <w:tcPr>
                <w:tcW w:w="6945" w:type="dxa"/>
              </w:tcPr>
            </w:tcPrChange>
          </w:tcPr>
          <w:p w14:paraId="65709E51" w14:textId="77777777" w:rsidR="00F626D6" w:rsidRDefault="00F626D6" w:rsidP="004E702A">
            <w:pPr>
              <w:pStyle w:val="Textetableau"/>
            </w:pPr>
            <w:r>
              <w:t>La routine doit contenir au moins les sections : Début du code, déclaration des constantes locales, définition des variables et Fin du code.</w:t>
            </w:r>
          </w:p>
        </w:tc>
      </w:tr>
      <w:tr w:rsidR="00F626D6" w14:paraId="4432AB5B" w14:textId="77777777" w:rsidTr="00F626D6">
        <w:tblPrEx>
          <w:tblPrExChange w:id="5071" w:author="Gaston" w:date="2019-02-28T12:43:00Z">
            <w:tblPrEx>
              <w:tblW w:w="9639" w:type="dxa"/>
            </w:tblPrEx>
          </w:tblPrExChange>
        </w:tblPrEx>
        <w:trPr>
          <w:cantSplit/>
          <w:trPrChange w:id="5072" w:author="Gaston" w:date="2019-02-28T12:43:00Z">
            <w:trPr>
              <w:cantSplit/>
            </w:trPr>
          </w:trPrChange>
        </w:trPr>
        <w:tc>
          <w:tcPr>
            <w:tcW w:w="10065" w:type="dxa"/>
            <w:gridSpan w:val="3"/>
            <w:shd w:val="clear" w:color="auto" w:fill="D9D9D9"/>
            <w:tcPrChange w:id="5073" w:author="Gaston" w:date="2019-02-28T12:43:00Z">
              <w:tcPr>
                <w:tcW w:w="8505" w:type="dxa"/>
                <w:gridSpan w:val="3"/>
                <w:shd w:val="clear" w:color="auto" w:fill="D9D9D9"/>
              </w:tcPr>
            </w:tcPrChange>
          </w:tcPr>
          <w:p w14:paraId="58E42A2B" w14:textId="77777777" w:rsidR="00F626D6" w:rsidRDefault="00F626D6" w:rsidP="00677790">
            <w:pPr>
              <w:pStyle w:val="Textetableau"/>
            </w:pPr>
            <w:del w:id="5074" w:author="Gaston" w:date="2019-02-28T12:26:00Z">
              <w:r w:rsidDel="00042044">
                <w:delText>Sous total :</w:delText>
              </w:r>
            </w:del>
          </w:p>
        </w:tc>
      </w:tr>
    </w:tbl>
    <w:p w14:paraId="66E4A5F0" w14:textId="77777777" w:rsidR="00635359" w:rsidRDefault="00635359">
      <w:pPr>
        <w:jc w:val="center"/>
        <w:rPr>
          <w:ins w:id="5075" w:author="Gaston" w:date="2019-02-28T12:45:00Z"/>
          <w:b/>
          <w:bCs/>
          <w:sz w:val="40"/>
        </w:rPr>
      </w:pPr>
    </w:p>
    <w:p w14:paraId="6CBEC6E5" w14:textId="77777777" w:rsidR="00635359" w:rsidRDefault="00635359">
      <w:pPr>
        <w:rPr>
          <w:ins w:id="5076" w:author="Gaston" w:date="2019-02-28T12:45:00Z"/>
          <w:b/>
          <w:bCs/>
          <w:sz w:val="40"/>
        </w:rPr>
      </w:pPr>
      <w:ins w:id="5077" w:author="Gaston" w:date="2019-02-28T12:45:00Z">
        <w:r>
          <w:rPr>
            <w:b/>
            <w:bCs/>
            <w:sz w:val="40"/>
          </w:rPr>
          <w:br w:type="page"/>
        </w:r>
      </w:ins>
    </w:p>
    <w:p w14:paraId="6DE12FCE" w14:textId="77777777" w:rsidR="00677790" w:rsidRDefault="00677790">
      <w:pPr>
        <w:jc w:val="center"/>
        <w:rPr>
          <w:b/>
          <w:bCs/>
          <w:sz w:val="40"/>
        </w:rPr>
      </w:pPr>
    </w:p>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5078" w:author="Gaston" w:date="2019-02-28T12:46:00Z">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1417"/>
        <w:gridCol w:w="7938"/>
        <w:tblGridChange w:id="5079">
          <w:tblGrid>
            <w:gridCol w:w="284"/>
            <w:gridCol w:w="1417"/>
            <w:gridCol w:w="6804"/>
          </w:tblGrid>
        </w:tblGridChange>
      </w:tblGrid>
      <w:tr w:rsidR="00635359" w14:paraId="1BC1505F" w14:textId="77777777" w:rsidTr="00635359">
        <w:trPr>
          <w:cantSplit/>
          <w:trPrChange w:id="5080" w:author="Gaston" w:date="2019-02-28T12:46:00Z">
            <w:trPr>
              <w:cantSplit/>
            </w:trPr>
          </w:trPrChange>
        </w:trPr>
        <w:tc>
          <w:tcPr>
            <w:tcW w:w="9639" w:type="dxa"/>
            <w:gridSpan w:val="3"/>
            <w:shd w:val="clear" w:color="auto" w:fill="E0E0E0"/>
            <w:tcPrChange w:id="5081" w:author="Gaston" w:date="2019-02-28T12:46:00Z">
              <w:tcPr>
                <w:tcW w:w="8505" w:type="dxa"/>
                <w:gridSpan w:val="3"/>
                <w:shd w:val="clear" w:color="auto" w:fill="E0E0E0"/>
              </w:tcPr>
            </w:tcPrChange>
          </w:tcPr>
          <w:p w14:paraId="72F3F256" w14:textId="77777777" w:rsidR="00635359" w:rsidRPr="005667A4" w:rsidRDefault="00635359">
            <w:pPr>
              <w:jc w:val="center"/>
              <w:rPr>
                <w:ins w:id="5082" w:author="Gaston" w:date="2019-02-28T12:46:00Z"/>
              </w:rPr>
              <w:pPrChange w:id="5083" w:author="Gaston" w:date="2019-02-28T17:08:00Z">
                <w:pPr>
                  <w:pStyle w:val="Titre2"/>
                  <w:tabs>
                    <w:tab w:val="center" w:pos="4209"/>
                    <w:tab w:val="left" w:pos="6629"/>
                  </w:tabs>
                  <w:jc w:val="left"/>
                </w:pPr>
              </w:pPrChange>
            </w:pPr>
            <w:ins w:id="5084" w:author="Gaston" w:date="2019-02-28T12:46:00Z">
              <w:r w:rsidRPr="005218E8">
                <w:rPr>
                  <w:b/>
                  <w:sz w:val="28"/>
                  <w:szCs w:val="28"/>
                  <w:rPrChange w:id="5085" w:author="Gaston" w:date="2019-02-28T17:08:00Z">
                    <w:rPr/>
                  </w:rPrChange>
                </w:rPr>
                <w:t>En-tête du fichier d’inclusion</w:t>
              </w:r>
            </w:ins>
          </w:p>
          <w:p w14:paraId="13A4BADE" w14:textId="77777777" w:rsidR="00635359" w:rsidDel="00635359" w:rsidRDefault="00635359">
            <w:pPr>
              <w:rPr>
                <w:del w:id="5086" w:author="Gaston" w:date="2019-02-28T12:45:00Z"/>
              </w:rPr>
              <w:pPrChange w:id="5087" w:author="Gaston" w:date="2019-02-28T17:07:00Z">
                <w:pPr>
                  <w:pStyle w:val="Titre2"/>
                </w:pPr>
              </w:pPrChange>
            </w:pPr>
            <w:ins w:id="5088" w:author="Gaston" w:date="2019-02-28T12:46:00Z">
              <w:r>
                <w:t xml:space="preserve">NB : </w:t>
              </w:r>
              <w:r w:rsidRPr="001E59A8">
                <w:rPr>
                  <w:sz w:val="20"/>
                  <w:szCs w:val="20"/>
                </w:rPr>
                <w:t>Tous programme conçu par l’</w:t>
              </w:r>
              <w:r>
                <w:rPr>
                  <w:sz w:val="20"/>
                  <w:szCs w:val="20"/>
                </w:rPr>
                <w:t>étudiant</w:t>
              </w:r>
              <w:r w:rsidRPr="001E59A8">
                <w:rPr>
                  <w:sz w:val="20"/>
                  <w:szCs w:val="20"/>
                </w:rPr>
                <w:t xml:space="preserve"> doit être accompagné de son fichier d’inclusion.</w:t>
              </w:r>
            </w:ins>
            <w:r>
              <w:rPr>
                <w:b/>
                <w:bCs/>
                <w:sz w:val="40"/>
              </w:rPr>
              <w:br w:type="page"/>
            </w:r>
            <w:del w:id="5089" w:author="Gaston" w:date="2019-02-28T12:45:00Z">
              <w:r w:rsidDel="00635359">
                <w:delText>En-tête du fichier d’inclusion</w:delText>
              </w:r>
            </w:del>
          </w:p>
          <w:p w14:paraId="31A1803C" w14:textId="77777777" w:rsidR="00635359" w:rsidRPr="00E630BE" w:rsidRDefault="00635359" w:rsidP="0032774E">
            <w:del w:id="5090" w:author="Gaston" w:date="2019-02-28T12:45:00Z">
              <w:r w:rsidDel="00635359">
                <w:delText xml:space="preserve">NB : </w:delText>
              </w:r>
              <w:r w:rsidRPr="001E59A8" w:rsidDel="00635359">
                <w:rPr>
                  <w:sz w:val="20"/>
                  <w:szCs w:val="20"/>
                </w:rPr>
                <w:delText>Tous programme conçu par l’élève doit être accompagné de son fichier d’inclusion.</w:delText>
              </w:r>
            </w:del>
          </w:p>
        </w:tc>
      </w:tr>
      <w:tr w:rsidR="00635359" w14:paraId="1E5DD4FB" w14:textId="77777777" w:rsidTr="00635359">
        <w:trPr>
          <w:cantSplit/>
          <w:trPrChange w:id="5091" w:author="Gaston" w:date="2019-02-28T12:46:00Z">
            <w:trPr>
              <w:cantSplit/>
            </w:trPr>
          </w:trPrChange>
        </w:trPr>
        <w:tc>
          <w:tcPr>
            <w:tcW w:w="284" w:type="dxa"/>
            <w:tcPrChange w:id="5092" w:author="Gaston" w:date="2019-02-28T12:46:00Z">
              <w:tcPr>
                <w:tcW w:w="284" w:type="dxa"/>
              </w:tcPr>
            </w:tcPrChange>
          </w:tcPr>
          <w:p w14:paraId="6235066E" w14:textId="77777777" w:rsidR="00635359" w:rsidRDefault="00635359" w:rsidP="00677790">
            <w:pPr>
              <w:pStyle w:val="Textetableau"/>
              <w:numPr>
                <w:ilvl w:val="0"/>
                <w:numId w:val="3"/>
              </w:numPr>
              <w:rPr>
                <w:szCs w:val="20"/>
              </w:rPr>
            </w:pPr>
          </w:p>
        </w:tc>
        <w:tc>
          <w:tcPr>
            <w:tcW w:w="1417" w:type="dxa"/>
            <w:vMerge w:val="restart"/>
            <w:tcPrChange w:id="5093" w:author="Gaston" w:date="2019-02-28T12:46:00Z">
              <w:tcPr>
                <w:tcW w:w="1417" w:type="dxa"/>
                <w:vMerge w:val="restart"/>
              </w:tcPr>
            </w:tcPrChange>
          </w:tcPr>
          <w:p w14:paraId="27449376" w14:textId="77777777" w:rsidR="00635359" w:rsidRDefault="00635359" w:rsidP="00677790">
            <w:pPr>
              <w:pStyle w:val="Textetableau"/>
            </w:pPr>
            <w:r>
              <w:rPr>
                <w:szCs w:val="20"/>
              </w:rPr>
              <w:t>Chaque en-tête de fichier d’inclusion   indique :</w:t>
            </w:r>
          </w:p>
        </w:tc>
        <w:tc>
          <w:tcPr>
            <w:tcW w:w="7938" w:type="dxa"/>
            <w:tcPrChange w:id="5094" w:author="Gaston" w:date="2019-02-28T12:46:00Z">
              <w:tcPr>
                <w:tcW w:w="6804" w:type="dxa"/>
              </w:tcPr>
            </w:tcPrChange>
          </w:tcPr>
          <w:p w14:paraId="0CD9E61E" w14:textId="77777777" w:rsidR="00635359" w:rsidRDefault="00635359" w:rsidP="00677790">
            <w:pPr>
              <w:pStyle w:val="Textetableau"/>
              <w:rPr>
                <w:szCs w:val="20"/>
              </w:rPr>
            </w:pPr>
            <w:r>
              <w:rPr>
                <w:szCs w:val="20"/>
              </w:rPr>
              <w:t xml:space="preserve">le </w:t>
            </w:r>
            <w:r>
              <w:rPr>
                <w:szCs w:val="20"/>
                <w:u w:val="single"/>
              </w:rPr>
              <w:t>nom du fichier</w:t>
            </w:r>
            <w:r>
              <w:rPr>
                <w:szCs w:val="20"/>
              </w:rPr>
              <w:t>.</w:t>
            </w:r>
          </w:p>
        </w:tc>
      </w:tr>
      <w:tr w:rsidR="00635359" w14:paraId="7E0C578B" w14:textId="77777777" w:rsidTr="00635359">
        <w:trPr>
          <w:cantSplit/>
          <w:trPrChange w:id="5095" w:author="Gaston" w:date="2019-02-28T12:46:00Z">
            <w:trPr>
              <w:cantSplit/>
            </w:trPr>
          </w:trPrChange>
        </w:trPr>
        <w:tc>
          <w:tcPr>
            <w:tcW w:w="284" w:type="dxa"/>
            <w:tcPrChange w:id="5096" w:author="Gaston" w:date="2019-02-28T12:46:00Z">
              <w:tcPr>
                <w:tcW w:w="284" w:type="dxa"/>
              </w:tcPr>
            </w:tcPrChange>
          </w:tcPr>
          <w:p w14:paraId="10C070FC" w14:textId="77777777" w:rsidR="00635359" w:rsidRDefault="00635359" w:rsidP="00677790">
            <w:pPr>
              <w:pStyle w:val="Textetableau"/>
              <w:numPr>
                <w:ilvl w:val="0"/>
                <w:numId w:val="3"/>
              </w:numPr>
              <w:rPr>
                <w:szCs w:val="20"/>
              </w:rPr>
            </w:pPr>
          </w:p>
        </w:tc>
        <w:tc>
          <w:tcPr>
            <w:tcW w:w="1417" w:type="dxa"/>
            <w:vMerge/>
            <w:tcPrChange w:id="5097" w:author="Gaston" w:date="2019-02-28T12:46:00Z">
              <w:tcPr>
                <w:tcW w:w="1417" w:type="dxa"/>
                <w:vMerge/>
              </w:tcPr>
            </w:tcPrChange>
          </w:tcPr>
          <w:p w14:paraId="41BB382E" w14:textId="77777777" w:rsidR="00635359" w:rsidRDefault="00635359" w:rsidP="00677790">
            <w:pPr>
              <w:pStyle w:val="Textetableau"/>
            </w:pPr>
          </w:p>
        </w:tc>
        <w:tc>
          <w:tcPr>
            <w:tcW w:w="7938" w:type="dxa"/>
            <w:tcPrChange w:id="5098" w:author="Gaston" w:date="2019-02-28T12:46:00Z">
              <w:tcPr>
                <w:tcW w:w="6804" w:type="dxa"/>
              </w:tcPr>
            </w:tcPrChange>
          </w:tcPr>
          <w:p w14:paraId="4667253C" w14:textId="77777777" w:rsidR="00635359" w:rsidRDefault="00635359" w:rsidP="00677790">
            <w:pPr>
              <w:pStyle w:val="Textetableau"/>
            </w:pPr>
            <w:r>
              <w:rPr>
                <w:szCs w:val="20"/>
              </w:rPr>
              <w:t xml:space="preserve">la </w:t>
            </w:r>
            <w:r>
              <w:rPr>
                <w:szCs w:val="20"/>
                <w:u w:val="single"/>
              </w:rPr>
              <w:t>description </w:t>
            </w:r>
            <w:r>
              <w:rPr>
                <w:szCs w:val="20"/>
              </w:rPr>
              <w:t>: Indiquer les noms des programmes C qui utiliseront ce fichier.</w:t>
            </w:r>
          </w:p>
        </w:tc>
      </w:tr>
      <w:tr w:rsidR="00635359" w14:paraId="3CC30518" w14:textId="77777777" w:rsidTr="00635359">
        <w:trPr>
          <w:cantSplit/>
          <w:trPrChange w:id="5099" w:author="Gaston" w:date="2019-02-28T12:46:00Z">
            <w:trPr>
              <w:cantSplit/>
            </w:trPr>
          </w:trPrChange>
        </w:trPr>
        <w:tc>
          <w:tcPr>
            <w:tcW w:w="284" w:type="dxa"/>
            <w:tcPrChange w:id="5100" w:author="Gaston" w:date="2019-02-28T12:46:00Z">
              <w:tcPr>
                <w:tcW w:w="284" w:type="dxa"/>
              </w:tcPr>
            </w:tcPrChange>
          </w:tcPr>
          <w:p w14:paraId="3A876D27" w14:textId="77777777" w:rsidR="00635359" w:rsidRDefault="00635359" w:rsidP="00677790">
            <w:pPr>
              <w:pStyle w:val="Textetableau"/>
              <w:numPr>
                <w:ilvl w:val="0"/>
                <w:numId w:val="3"/>
              </w:numPr>
              <w:rPr>
                <w:szCs w:val="20"/>
              </w:rPr>
            </w:pPr>
          </w:p>
        </w:tc>
        <w:tc>
          <w:tcPr>
            <w:tcW w:w="1417" w:type="dxa"/>
            <w:vMerge/>
            <w:tcPrChange w:id="5101" w:author="Gaston" w:date="2019-02-28T12:46:00Z">
              <w:tcPr>
                <w:tcW w:w="1417" w:type="dxa"/>
                <w:vMerge/>
              </w:tcPr>
            </w:tcPrChange>
          </w:tcPr>
          <w:p w14:paraId="78733C2B" w14:textId="77777777" w:rsidR="00635359" w:rsidRDefault="00635359" w:rsidP="00677790">
            <w:pPr>
              <w:pStyle w:val="Textetableau"/>
            </w:pPr>
          </w:p>
        </w:tc>
        <w:tc>
          <w:tcPr>
            <w:tcW w:w="7938" w:type="dxa"/>
            <w:tcPrChange w:id="5102" w:author="Gaston" w:date="2019-02-28T12:46:00Z">
              <w:tcPr>
                <w:tcW w:w="6804" w:type="dxa"/>
              </w:tcPr>
            </w:tcPrChange>
          </w:tcPr>
          <w:p w14:paraId="77D83700" w14:textId="77777777" w:rsidR="00635359" w:rsidRDefault="00635359" w:rsidP="00677790">
            <w:pPr>
              <w:pStyle w:val="Textetableau"/>
            </w:pPr>
            <w:r>
              <w:t>L’historique de la fonction contenant la version, la révision, la date, le nom du programmeur, les changements, et les effets de ces changements. (Voir modèle).</w:t>
            </w:r>
          </w:p>
        </w:tc>
      </w:tr>
      <w:tr w:rsidR="00635359" w14:paraId="7DB481D1" w14:textId="77777777" w:rsidTr="00635359">
        <w:trPr>
          <w:cantSplit/>
          <w:trPrChange w:id="5103" w:author="Gaston" w:date="2019-02-28T12:46:00Z">
            <w:trPr>
              <w:cantSplit/>
            </w:trPr>
          </w:trPrChange>
        </w:trPr>
        <w:tc>
          <w:tcPr>
            <w:tcW w:w="284" w:type="dxa"/>
            <w:tcPrChange w:id="5104" w:author="Gaston" w:date="2019-02-28T12:46:00Z">
              <w:tcPr>
                <w:tcW w:w="284" w:type="dxa"/>
              </w:tcPr>
            </w:tcPrChange>
          </w:tcPr>
          <w:p w14:paraId="20A73A92" w14:textId="77777777" w:rsidR="00635359" w:rsidRDefault="00635359" w:rsidP="00677790">
            <w:pPr>
              <w:pStyle w:val="Textetableau"/>
              <w:numPr>
                <w:ilvl w:val="0"/>
                <w:numId w:val="3"/>
              </w:numPr>
              <w:rPr>
                <w:szCs w:val="20"/>
              </w:rPr>
            </w:pPr>
          </w:p>
        </w:tc>
        <w:tc>
          <w:tcPr>
            <w:tcW w:w="1417" w:type="dxa"/>
            <w:tcPrChange w:id="5105" w:author="Gaston" w:date="2019-02-28T12:46:00Z">
              <w:tcPr>
                <w:tcW w:w="1417" w:type="dxa"/>
              </w:tcPr>
            </w:tcPrChange>
          </w:tcPr>
          <w:p w14:paraId="4A7EA624" w14:textId="77777777" w:rsidR="00635359" w:rsidRDefault="00635359" w:rsidP="00677790">
            <w:pPr>
              <w:pStyle w:val="Textetableau"/>
              <w:rPr>
                <w:szCs w:val="20"/>
              </w:rPr>
            </w:pPr>
            <w:r>
              <w:rPr>
                <w:szCs w:val="20"/>
              </w:rPr>
              <w:t>De plus :</w:t>
            </w:r>
          </w:p>
        </w:tc>
        <w:tc>
          <w:tcPr>
            <w:tcW w:w="7938" w:type="dxa"/>
            <w:tcPrChange w:id="5106" w:author="Gaston" w:date="2019-02-28T12:46:00Z">
              <w:tcPr>
                <w:tcW w:w="6804" w:type="dxa"/>
              </w:tcPr>
            </w:tcPrChange>
          </w:tcPr>
          <w:p w14:paraId="77B88845" w14:textId="77777777" w:rsidR="00635359" w:rsidRDefault="00635359" w:rsidP="00677790">
            <w:pPr>
              <w:pStyle w:val="Textetableau"/>
            </w:pPr>
            <w:r>
              <w:t>L</w:t>
            </w:r>
            <w:ins w:id="5107" w:author="Gaston" w:date="2019-02-28T12:47:00Z">
              <w:r>
                <w:t xml:space="preserve">e fichier d’inclusion </w:t>
              </w:r>
            </w:ins>
            <w:del w:id="5108" w:author="Gaston" w:date="2019-02-28T12:47:00Z">
              <w:r w:rsidDel="00635359">
                <w:delText xml:space="preserve">a routine </w:delText>
              </w:r>
            </w:del>
            <w:r>
              <w:t>doit contenir au moins les sections</w:t>
            </w:r>
          </w:p>
          <w:p w14:paraId="7D50AD0F" w14:textId="77777777" w:rsidR="00635359" w:rsidRDefault="00635359" w:rsidP="00677790">
            <w:pPr>
              <w:pStyle w:val="Textetableau"/>
            </w:pPr>
            <w:r>
              <w:t xml:space="preserve"> « Fichiers d’inclusion » </w:t>
            </w:r>
          </w:p>
          <w:p w14:paraId="1B0C0B2B" w14:textId="77777777" w:rsidR="00635359" w:rsidRDefault="00635359" w:rsidP="00677790">
            <w:pPr>
              <w:pStyle w:val="Textetableau"/>
            </w:pPr>
            <w:r>
              <w:t>« déclaration des constantes »</w:t>
            </w:r>
          </w:p>
          <w:p w14:paraId="381527B2" w14:textId="77777777" w:rsidR="00635359" w:rsidRDefault="00635359" w:rsidP="00677790">
            <w:pPr>
              <w:pStyle w:val="Textetableau"/>
            </w:pPr>
            <w:r>
              <w:t>« déclaration des types (moules) »</w:t>
            </w:r>
          </w:p>
          <w:p w14:paraId="1EA09E8C" w14:textId="77777777" w:rsidR="00635359" w:rsidRDefault="00635359" w:rsidP="00677790">
            <w:pPr>
              <w:pStyle w:val="Textetableau"/>
            </w:pPr>
            <w:r>
              <w:t xml:space="preserve"> « définition des variables globales »</w:t>
            </w:r>
          </w:p>
          <w:p w14:paraId="12EF3442" w14:textId="77777777" w:rsidR="00635359" w:rsidRDefault="00635359" w:rsidP="00677790">
            <w:pPr>
              <w:pStyle w:val="Textetableau"/>
            </w:pPr>
            <w:r>
              <w:t>« déclaration des prototypes de fonctions »</w:t>
            </w:r>
          </w:p>
        </w:tc>
      </w:tr>
      <w:tr w:rsidR="00635359" w14:paraId="449B47BC" w14:textId="77777777" w:rsidTr="00635359">
        <w:trPr>
          <w:cantSplit/>
          <w:trPrChange w:id="5109" w:author="Gaston" w:date="2019-02-28T12:46:00Z">
            <w:trPr>
              <w:cantSplit/>
            </w:trPr>
          </w:trPrChange>
        </w:trPr>
        <w:tc>
          <w:tcPr>
            <w:tcW w:w="9639" w:type="dxa"/>
            <w:gridSpan w:val="3"/>
            <w:tcBorders>
              <w:bottom w:val="single" w:sz="4" w:space="0" w:color="auto"/>
            </w:tcBorders>
            <w:shd w:val="clear" w:color="auto" w:fill="E0E0E0"/>
            <w:tcPrChange w:id="5110" w:author="Gaston" w:date="2019-02-28T12:46:00Z">
              <w:tcPr>
                <w:tcW w:w="8505" w:type="dxa"/>
                <w:gridSpan w:val="3"/>
                <w:tcBorders>
                  <w:bottom w:val="single" w:sz="4" w:space="0" w:color="auto"/>
                </w:tcBorders>
                <w:shd w:val="clear" w:color="auto" w:fill="E0E0E0"/>
              </w:tcPr>
            </w:tcPrChange>
          </w:tcPr>
          <w:p w14:paraId="10E537D3" w14:textId="77777777" w:rsidR="00635359" w:rsidRDefault="00635359" w:rsidP="00677790">
            <w:pPr>
              <w:pStyle w:val="Textetableau"/>
              <w:ind w:left="1008" w:hanging="1008"/>
              <w:rPr>
                <w:szCs w:val="20"/>
              </w:rPr>
            </w:pPr>
            <w:del w:id="5111" w:author="Gaston" w:date="2019-02-28T12:26:00Z">
              <w:r w:rsidDel="00042044">
                <w:rPr>
                  <w:szCs w:val="20"/>
                </w:rPr>
                <w:delText>Sous-total :</w:delText>
              </w:r>
            </w:del>
          </w:p>
        </w:tc>
      </w:tr>
    </w:tbl>
    <w:p w14:paraId="141BC5F9" w14:textId="77777777" w:rsidR="00635359" w:rsidRDefault="00635359">
      <w:pPr>
        <w:rPr>
          <w:ins w:id="5112" w:author="Gaston" w:date="2019-02-28T12:46:00Z"/>
        </w:rPr>
      </w:pPr>
    </w:p>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5113" w:author="Gaston" w:date="2019-02-28T12:48: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355"/>
        <w:tblGridChange w:id="5114">
          <w:tblGrid>
            <w:gridCol w:w="284"/>
            <w:gridCol w:w="8221"/>
            <w:gridCol w:w="1134"/>
          </w:tblGrid>
        </w:tblGridChange>
      </w:tblGrid>
      <w:tr w:rsidR="00635359" w14:paraId="3233F6A6" w14:textId="77777777" w:rsidTr="00635359">
        <w:trPr>
          <w:cantSplit/>
          <w:ins w:id="5115" w:author="Gaston" w:date="2019-02-28T12:47:00Z"/>
          <w:trPrChange w:id="5116" w:author="Gaston" w:date="2019-02-28T12:48:00Z">
            <w:trPr>
              <w:gridAfter w:val="0"/>
              <w:cantSplit/>
            </w:trPr>
          </w:trPrChange>
        </w:trPr>
        <w:tc>
          <w:tcPr>
            <w:tcW w:w="9639" w:type="dxa"/>
            <w:gridSpan w:val="2"/>
            <w:tcBorders>
              <w:top w:val="single" w:sz="4" w:space="0" w:color="auto"/>
            </w:tcBorders>
            <w:shd w:val="clear" w:color="auto" w:fill="D9D9D9" w:themeFill="background1" w:themeFillShade="D9"/>
            <w:tcPrChange w:id="5117" w:author="Gaston" w:date="2019-02-28T12:48:00Z">
              <w:tcPr>
                <w:tcW w:w="8505" w:type="dxa"/>
                <w:gridSpan w:val="2"/>
                <w:tcBorders>
                  <w:top w:val="single" w:sz="4" w:space="0" w:color="auto"/>
                </w:tcBorders>
              </w:tcPr>
            </w:tcPrChange>
          </w:tcPr>
          <w:p w14:paraId="0886B0A9" w14:textId="77777777" w:rsidR="00635359" w:rsidRDefault="00635359">
            <w:pPr>
              <w:pStyle w:val="Textetableau"/>
              <w:jc w:val="center"/>
              <w:rPr>
                <w:ins w:id="5118" w:author="Gaston" w:date="2019-02-28T12:47:00Z"/>
                <w:szCs w:val="20"/>
              </w:rPr>
              <w:pPrChange w:id="5119" w:author="Gaston" w:date="2019-02-28T12:48:00Z">
                <w:pPr>
                  <w:pStyle w:val="Textetableau"/>
                </w:pPr>
              </w:pPrChange>
            </w:pPr>
            <w:bookmarkStart w:id="5120" w:name="_Toc525964709"/>
            <w:ins w:id="5121" w:author="Gaston" w:date="2019-02-28T12:48:00Z">
              <w:r w:rsidRPr="00635359">
                <w:rPr>
                  <w:rFonts w:ascii="Arial" w:hAnsi="Arial" w:cs="Arial"/>
                  <w:b/>
                  <w:bCs/>
                  <w:i/>
                  <w:iCs/>
                  <w:color w:val="auto"/>
                  <w:sz w:val="28"/>
                  <w:szCs w:val="28"/>
                  <w:lang w:val="fr-CA"/>
                  <w:rPrChange w:id="5122" w:author="Gaston" w:date="2019-02-28T12:48:00Z">
                    <w:rPr/>
                  </w:rPrChange>
                </w:rPr>
                <w:t>Structure du programme</w:t>
              </w:r>
            </w:ins>
            <w:bookmarkEnd w:id="5120"/>
          </w:p>
        </w:tc>
      </w:tr>
      <w:tr w:rsidR="00635359" w14:paraId="4DF75559" w14:textId="77777777" w:rsidTr="00635359">
        <w:tblPrEx>
          <w:tblPrExChange w:id="5123" w:author="Gaston" w:date="2019-02-28T12:48:00Z">
            <w:tblPrEx>
              <w:tblW w:w="9639" w:type="dxa"/>
            </w:tblPrEx>
          </w:tblPrExChange>
        </w:tblPrEx>
        <w:trPr>
          <w:cantSplit/>
          <w:trPrChange w:id="5124" w:author="Gaston" w:date="2019-02-28T12:48:00Z">
            <w:trPr>
              <w:gridAfter w:val="0"/>
              <w:cantSplit/>
            </w:trPr>
          </w:trPrChange>
        </w:trPr>
        <w:tc>
          <w:tcPr>
            <w:tcW w:w="284" w:type="dxa"/>
            <w:tcBorders>
              <w:top w:val="single" w:sz="4" w:space="0" w:color="auto"/>
            </w:tcBorders>
            <w:tcPrChange w:id="5125" w:author="Gaston" w:date="2019-02-28T12:48:00Z">
              <w:tcPr>
                <w:tcW w:w="284" w:type="dxa"/>
                <w:tcBorders>
                  <w:top w:val="single" w:sz="4" w:space="0" w:color="auto"/>
                </w:tcBorders>
              </w:tcPr>
            </w:tcPrChange>
          </w:tcPr>
          <w:p w14:paraId="0E89FB13" w14:textId="77777777" w:rsidR="00635359" w:rsidRDefault="00635359" w:rsidP="00677790">
            <w:pPr>
              <w:pStyle w:val="Textetableau"/>
              <w:numPr>
                <w:ilvl w:val="0"/>
                <w:numId w:val="3"/>
              </w:numPr>
              <w:rPr>
                <w:szCs w:val="20"/>
              </w:rPr>
            </w:pPr>
          </w:p>
        </w:tc>
        <w:tc>
          <w:tcPr>
            <w:tcW w:w="9355" w:type="dxa"/>
            <w:tcBorders>
              <w:top w:val="single" w:sz="4" w:space="0" w:color="auto"/>
            </w:tcBorders>
            <w:tcPrChange w:id="5126" w:author="Gaston" w:date="2019-02-28T12:48:00Z">
              <w:tcPr>
                <w:tcW w:w="8221" w:type="dxa"/>
                <w:tcBorders>
                  <w:top w:val="single" w:sz="4" w:space="0" w:color="auto"/>
                </w:tcBorders>
              </w:tcPr>
            </w:tcPrChange>
          </w:tcPr>
          <w:p w14:paraId="5E71C74A" w14:textId="77777777" w:rsidR="00635359" w:rsidRDefault="00635359" w:rsidP="00677790">
            <w:pPr>
              <w:pStyle w:val="Textetableau"/>
            </w:pPr>
            <w:r>
              <w:rPr>
                <w:szCs w:val="20"/>
              </w:rPr>
              <w:t xml:space="preserve">Toutes les procédures sont </w:t>
            </w:r>
            <w:r>
              <w:rPr>
                <w:b/>
                <w:bCs/>
                <w:szCs w:val="20"/>
              </w:rPr>
              <w:t>bien structurées</w:t>
            </w:r>
            <w:r>
              <w:rPr>
                <w:szCs w:val="20"/>
              </w:rPr>
              <w:t xml:space="preserve"> (elles utilisent les structures de base de la programmation structurée et n'ont qu'un seul point de sortie de la procédure).</w:t>
            </w:r>
          </w:p>
        </w:tc>
      </w:tr>
      <w:tr w:rsidR="00635359" w14:paraId="5018138F" w14:textId="77777777" w:rsidTr="00635359">
        <w:tblPrEx>
          <w:tblPrExChange w:id="5127" w:author="Gaston" w:date="2019-02-28T12:48:00Z">
            <w:tblPrEx>
              <w:tblW w:w="9639" w:type="dxa"/>
            </w:tblPrEx>
          </w:tblPrExChange>
        </w:tblPrEx>
        <w:trPr>
          <w:cantSplit/>
          <w:trPrChange w:id="5128" w:author="Gaston" w:date="2019-02-28T12:48:00Z">
            <w:trPr>
              <w:gridAfter w:val="0"/>
              <w:cantSplit/>
            </w:trPr>
          </w:trPrChange>
        </w:trPr>
        <w:tc>
          <w:tcPr>
            <w:tcW w:w="284" w:type="dxa"/>
            <w:tcPrChange w:id="5129" w:author="Gaston" w:date="2019-02-28T12:48:00Z">
              <w:tcPr>
                <w:tcW w:w="284" w:type="dxa"/>
              </w:tcPr>
            </w:tcPrChange>
          </w:tcPr>
          <w:p w14:paraId="24920DA7" w14:textId="77777777" w:rsidR="00635359" w:rsidRDefault="00635359" w:rsidP="00677790">
            <w:pPr>
              <w:pStyle w:val="Textetableau"/>
              <w:numPr>
                <w:ilvl w:val="0"/>
                <w:numId w:val="3"/>
              </w:numPr>
              <w:rPr>
                <w:szCs w:val="20"/>
              </w:rPr>
            </w:pPr>
          </w:p>
        </w:tc>
        <w:tc>
          <w:tcPr>
            <w:tcW w:w="9355" w:type="dxa"/>
            <w:tcPrChange w:id="5130" w:author="Gaston" w:date="2019-02-28T12:48:00Z">
              <w:tcPr>
                <w:tcW w:w="8221" w:type="dxa"/>
              </w:tcPr>
            </w:tcPrChange>
          </w:tcPr>
          <w:p w14:paraId="12227CBD" w14:textId="77777777" w:rsidR="00635359" w:rsidRDefault="00635359" w:rsidP="00677790">
            <w:pPr>
              <w:pStyle w:val="Textetableau"/>
            </w:pPr>
            <w:r>
              <w:rPr>
                <w:szCs w:val="20"/>
              </w:rPr>
              <w:t xml:space="preserve">Le programme utilise adéquatement les variables et les objets </w:t>
            </w:r>
          </w:p>
        </w:tc>
      </w:tr>
      <w:tr w:rsidR="00635359" w14:paraId="64757D46" w14:textId="77777777" w:rsidTr="00635359">
        <w:tblPrEx>
          <w:tblPrExChange w:id="5131" w:author="Gaston" w:date="2019-02-28T12:52:00Z">
            <w:tblPrEx>
              <w:tblW w:w="9639" w:type="dxa"/>
            </w:tblPrEx>
          </w:tblPrExChange>
        </w:tblPrEx>
        <w:trPr>
          <w:cantSplit/>
          <w:ins w:id="5132" w:author="Gaston" w:date="2019-02-28T12:52:00Z"/>
          <w:trPrChange w:id="5133" w:author="Gaston" w:date="2019-02-28T12:52:00Z">
            <w:trPr>
              <w:cantSplit/>
            </w:trPr>
          </w:trPrChange>
        </w:trPr>
        <w:tc>
          <w:tcPr>
            <w:tcW w:w="9639" w:type="dxa"/>
            <w:gridSpan w:val="2"/>
            <w:shd w:val="clear" w:color="auto" w:fill="D9D9D9" w:themeFill="background1" w:themeFillShade="D9"/>
            <w:tcPrChange w:id="5134" w:author="Gaston" w:date="2019-02-28T12:52:00Z">
              <w:tcPr>
                <w:tcW w:w="9639" w:type="dxa"/>
                <w:gridSpan w:val="3"/>
              </w:tcPr>
            </w:tcPrChange>
          </w:tcPr>
          <w:p w14:paraId="46B337EE" w14:textId="77777777" w:rsidR="00635359" w:rsidRDefault="00635359" w:rsidP="00677790">
            <w:pPr>
              <w:pStyle w:val="Textetableau"/>
              <w:rPr>
                <w:ins w:id="5135" w:author="Gaston" w:date="2019-02-28T12:52:00Z"/>
                <w:szCs w:val="20"/>
              </w:rPr>
            </w:pPr>
          </w:p>
        </w:tc>
      </w:tr>
    </w:tbl>
    <w:p w14:paraId="0A53E224" w14:textId="77777777" w:rsidR="00635359" w:rsidRDefault="00635359">
      <w:pPr>
        <w:rPr>
          <w:ins w:id="5136" w:author="Gaston" w:date="2019-02-28T12:47:00Z"/>
        </w:rPr>
      </w:pPr>
    </w:p>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5137" w:author="Gaston" w:date="2019-02-28T12:52: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355"/>
        <w:tblGridChange w:id="5138">
          <w:tblGrid>
            <w:gridCol w:w="284"/>
            <w:gridCol w:w="8221"/>
          </w:tblGrid>
        </w:tblGridChange>
      </w:tblGrid>
      <w:tr w:rsidR="00635359" w14:paraId="47576AA1" w14:textId="77777777" w:rsidTr="00635359">
        <w:trPr>
          <w:cantSplit/>
          <w:ins w:id="5139" w:author="Gaston" w:date="2019-02-28T12:51:00Z"/>
          <w:trPrChange w:id="5140" w:author="Gaston" w:date="2019-02-28T12:52:00Z">
            <w:trPr>
              <w:cantSplit/>
            </w:trPr>
          </w:trPrChange>
        </w:trPr>
        <w:tc>
          <w:tcPr>
            <w:tcW w:w="9639" w:type="dxa"/>
            <w:gridSpan w:val="2"/>
            <w:tcBorders>
              <w:top w:val="single" w:sz="4" w:space="0" w:color="auto"/>
            </w:tcBorders>
            <w:shd w:val="clear" w:color="auto" w:fill="D9D9D9" w:themeFill="background1" w:themeFillShade="D9"/>
            <w:tcPrChange w:id="5141" w:author="Gaston" w:date="2019-02-28T12:52:00Z">
              <w:tcPr>
                <w:tcW w:w="8505" w:type="dxa"/>
                <w:gridSpan w:val="2"/>
                <w:tcBorders>
                  <w:top w:val="single" w:sz="4" w:space="0" w:color="auto"/>
                </w:tcBorders>
              </w:tcPr>
            </w:tcPrChange>
          </w:tcPr>
          <w:p w14:paraId="4F172E48" w14:textId="77777777" w:rsidR="00635359" w:rsidRDefault="00635359">
            <w:pPr>
              <w:pStyle w:val="Textetableau"/>
              <w:jc w:val="center"/>
              <w:rPr>
                <w:ins w:id="5142" w:author="Gaston" w:date="2019-02-28T12:51:00Z"/>
                <w:szCs w:val="20"/>
              </w:rPr>
              <w:pPrChange w:id="5143" w:author="Gaston" w:date="2019-02-28T12:52:00Z">
                <w:pPr>
                  <w:pStyle w:val="Textetableau"/>
                  <w:jc w:val="both"/>
                </w:pPr>
              </w:pPrChange>
            </w:pPr>
            <w:bookmarkStart w:id="5144" w:name="_Toc525964710"/>
            <w:ins w:id="5145" w:author="Gaston" w:date="2019-02-28T12:52:00Z">
              <w:r w:rsidRPr="00635359">
                <w:rPr>
                  <w:rFonts w:ascii="Arial" w:hAnsi="Arial" w:cs="Arial"/>
                  <w:b/>
                  <w:bCs/>
                  <w:i/>
                  <w:iCs/>
                  <w:color w:val="auto"/>
                  <w:sz w:val="28"/>
                  <w:szCs w:val="28"/>
                  <w:lang w:val="fr-CA"/>
                  <w:rPrChange w:id="5146" w:author="Gaston" w:date="2019-02-28T12:52:00Z">
                    <w:rPr/>
                  </w:rPrChange>
                </w:rPr>
                <w:t>Commentaires du programme</w:t>
              </w:r>
            </w:ins>
            <w:bookmarkEnd w:id="5144"/>
          </w:p>
        </w:tc>
      </w:tr>
      <w:tr w:rsidR="00635359" w14:paraId="768BC2AB" w14:textId="77777777" w:rsidTr="00635359">
        <w:tblPrEx>
          <w:tblPrExChange w:id="5147" w:author="Gaston" w:date="2019-02-28T12:52:00Z">
            <w:tblPrEx>
              <w:tblW w:w="9639" w:type="dxa"/>
            </w:tblPrEx>
          </w:tblPrExChange>
        </w:tblPrEx>
        <w:trPr>
          <w:cantSplit/>
          <w:trPrChange w:id="5148" w:author="Gaston" w:date="2019-02-28T12:52:00Z">
            <w:trPr>
              <w:cantSplit/>
            </w:trPr>
          </w:trPrChange>
        </w:trPr>
        <w:tc>
          <w:tcPr>
            <w:tcW w:w="284" w:type="dxa"/>
            <w:tcBorders>
              <w:top w:val="single" w:sz="4" w:space="0" w:color="auto"/>
            </w:tcBorders>
            <w:tcPrChange w:id="5149" w:author="Gaston" w:date="2019-02-28T12:52:00Z">
              <w:tcPr>
                <w:tcW w:w="284" w:type="dxa"/>
                <w:tcBorders>
                  <w:top w:val="single" w:sz="4" w:space="0" w:color="auto"/>
                </w:tcBorders>
              </w:tcPr>
            </w:tcPrChange>
          </w:tcPr>
          <w:p w14:paraId="7FA28098" w14:textId="77777777" w:rsidR="00635359" w:rsidRDefault="00635359" w:rsidP="00677790">
            <w:pPr>
              <w:pStyle w:val="Textetableau"/>
              <w:numPr>
                <w:ilvl w:val="0"/>
                <w:numId w:val="3"/>
              </w:numPr>
              <w:rPr>
                <w:szCs w:val="20"/>
              </w:rPr>
            </w:pPr>
          </w:p>
        </w:tc>
        <w:tc>
          <w:tcPr>
            <w:tcW w:w="9355" w:type="dxa"/>
            <w:tcBorders>
              <w:top w:val="single" w:sz="4" w:space="0" w:color="auto"/>
            </w:tcBorders>
            <w:tcPrChange w:id="5150" w:author="Gaston" w:date="2019-02-28T12:52:00Z">
              <w:tcPr>
                <w:tcW w:w="8221" w:type="dxa"/>
                <w:tcBorders>
                  <w:top w:val="single" w:sz="4" w:space="0" w:color="auto"/>
                </w:tcBorders>
              </w:tcPr>
            </w:tcPrChange>
          </w:tcPr>
          <w:p w14:paraId="182C4CD2" w14:textId="77777777" w:rsidR="00635359" w:rsidRDefault="00635359" w:rsidP="00677790">
            <w:pPr>
              <w:pStyle w:val="Textetableau"/>
              <w:jc w:val="both"/>
            </w:pPr>
            <w:r>
              <w:rPr>
                <w:szCs w:val="20"/>
              </w:rPr>
              <w:t>Il y a suffisamment de commentaires de section pour rendre le programme clair et facile à suivre. Les commentaires de sections sont entre deux lignes tiretées.</w:t>
            </w:r>
          </w:p>
        </w:tc>
      </w:tr>
      <w:tr w:rsidR="00635359" w14:paraId="5145B461" w14:textId="77777777" w:rsidTr="00635359">
        <w:tblPrEx>
          <w:tblPrExChange w:id="5151" w:author="Gaston" w:date="2019-02-28T12:52:00Z">
            <w:tblPrEx>
              <w:tblW w:w="9639" w:type="dxa"/>
            </w:tblPrEx>
          </w:tblPrExChange>
        </w:tblPrEx>
        <w:trPr>
          <w:cantSplit/>
          <w:trPrChange w:id="5152" w:author="Gaston" w:date="2019-02-28T12:52:00Z">
            <w:trPr>
              <w:cantSplit/>
            </w:trPr>
          </w:trPrChange>
        </w:trPr>
        <w:tc>
          <w:tcPr>
            <w:tcW w:w="284" w:type="dxa"/>
            <w:tcPrChange w:id="5153" w:author="Gaston" w:date="2019-02-28T12:52:00Z">
              <w:tcPr>
                <w:tcW w:w="284" w:type="dxa"/>
              </w:tcPr>
            </w:tcPrChange>
          </w:tcPr>
          <w:p w14:paraId="6AB804AB" w14:textId="77777777" w:rsidR="00635359" w:rsidRDefault="00635359" w:rsidP="00677790">
            <w:pPr>
              <w:pStyle w:val="Textetableau"/>
              <w:numPr>
                <w:ilvl w:val="0"/>
                <w:numId w:val="3"/>
              </w:numPr>
              <w:rPr>
                <w:szCs w:val="20"/>
              </w:rPr>
            </w:pPr>
          </w:p>
        </w:tc>
        <w:tc>
          <w:tcPr>
            <w:tcW w:w="9355" w:type="dxa"/>
            <w:tcPrChange w:id="5154" w:author="Gaston" w:date="2019-02-28T12:52:00Z">
              <w:tcPr>
                <w:tcW w:w="8221" w:type="dxa"/>
              </w:tcPr>
            </w:tcPrChange>
          </w:tcPr>
          <w:p w14:paraId="3097F95A" w14:textId="77777777" w:rsidR="00635359" w:rsidRDefault="00635359" w:rsidP="00677790">
            <w:pPr>
              <w:pStyle w:val="Textetableau"/>
              <w:jc w:val="both"/>
            </w:pPr>
            <w:r>
              <w:rPr>
                <w:szCs w:val="20"/>
              </w:rPr>
              <w:t>Il y a suffisamment de commentaires</w:t>
            </w:r>
            <w:r>
              <w:t xml:space="preserve"> </w:t>
            </w:r>
            <w:r>
              <w:rPr>
                <w:b/>
                <w:bCs/>
                <w:szCs w:val="20"/>
              </w:rPr>
              <w:t>pertinents.</w:t>
            </w:r>
          </w:p>
        </w:tc>
      </w:tr>
      <w:tr w:rsidR="00635359" w14:paraId="265B6E9F" w14:textId="77777777" w:rsidTr="00635359">
        <w:tblPrEx>
          <w:tblPrExChange w:id="5155" w:author="Gaston" w:date="2019-02-28T12:52:00Z">
            <w:tblPrEx>
              <w:tblW w:w="9639" w:type="dxa"/>
            </w:tblPrEx>
          </w:tblPrExChange>
        </w:tblPrEx>
        <w:trPr>
          <w:cantSplit/>
          <w:trPrChange w:id="5156" w:author="Gaston" w:date="2019-02-28T12:52:00Z">
            <w:trPr>
              <w:cantSplit/>
            </w:trPr>
          </w:trPrChange>
        </w:trPr>
        <w:tc>
          <w:tcPr>
            <w:tcW w:w="284" w:type="dxa"/>
            <w:tcPrChange w:id="5157" w:author="Gaston" w:date="2019-02-28T12:52:00Z">
              <w:tcPr>
                <w:tcW w:w="284" w:type="dxa"/>
              </w:tcPr>
            </w:tcPrChange>
          </w:tcPr>
          <w:p w14:paraId="7A25E066" w14:textId="77777777" w:rsidR="00635359" w:rsidRDefault="00635359" w:rsidP="00677790">
            <w:pPr>
              <w:pStyle w:val="Textetableau"/>
              <w:numPr>
                <w:ilvl w:val="0"/>
                <w:numId w:val="3"/>
              </w:numPr>
              <w:rPr>
                <w:szCs w:val="20"/>
              </w:rPr>
            </w:pPr>
          </w:p>
        </w:tc>
        <w:tc>
          <w:tcPr>
            <w:tcW w:w="9355" w:type="dxa"/>
            <w:tcPrChange w:id="5158" w:author="Gaston" w:date="2019-02-28T12:52:00Z">
              <w:tcPr>
                <w:tcW w:w="8221" w:type="dxa"/>
              </w:tcPr>
            </w:tcPrChange>
          </w:tcPr>
          <w:p w14:paraId="1A1EB03A" w14:textId="77777777" w:rsidR="00635359" w:rsidRDefault="00635359" w:rsidP="00677790">
            <w:pPr>
              <w:pStyle w:val="Textetableau"/>
              <w:jc w:val="both"/>
            </w:pPr>
            <w:r>
              <w:rPr>
                <w:szCs w:val="20"/>
              </w:rPr>
              <w:t>Tous les noms des procédures sont significatifs</w:t>
            </w:r>
          </w:p>
        </w:tc>
      </w:tr>
      <w:tr w:rsidR="00635359" w14:paraId="2B2448E6" w14:textId="77777777" w:rsidTr="00635359">
        <w:tblPrEx>
          <w:tblPrExChange w:id="5159" w:author="Gaston" w:date="2019-02-28T12:52:00Z">
            <w:tblPrEx>
              <w:tblW w:w="9639" w:type="dxa"/>
            </w:tblPrEx>
          </w:tblPrExChange>
        </w:tblPrEx>
        <w:trPr>
          <w:cantSplit/>
          <w:trPrChange w:id="5160" w:author="Gaston" w:date="2019-02-28T12:52:00Z">
            <w:trPr>
              <w:cantSplit/>
            </w:trPr>
          </w:trPrChange>
        </w:trPr>
        <w:tc>
          <w:tcPr>
            <w:tcW w:w="284" w:type="dxa"/>
            <w:tcPrChange w:id="5161" w:author="Gaston" w:date="2019-02-28T12:52:00Z">
              <w:tcPr>
                <w:tcW w:w="284" w:type="dxa"/>
              </w:tcPr>
            </w:tcPrChange>
          </w:tcPr>
          <w:p w14:paraId="1CAFA387" w14:textId="77777777" w:rsidR="00635359" w:rsidRDefault="00635359" w:rsidP="00677790">
            <w:pPr>
              <w:pStyle w:val="Textetableau"/>
              <w:numPr>
                <w:ilvl w:val="0"/>
                <w:numId w:val="3"/>
              </w:numPr>
              <w:rPr>
                <w:szCs w:val="20"/>
              </w:rPr>
            </w:pPr>
          </w:p>
        </w:tc>
        <w:tc>
          <w:tcPr>
            <w:tcW w:w="9355" w:type="dxa"/>
            <w:tcPrChange w:id="5162" w:author="Gaston" w:date="2019-02-28T12:52:00Z">
              <w:tcPr>
                <w:tcW w:w="8221" w:type="dxa"/>
              </w:tcPr>
            </w:tcPrChange>
          </w:tcPr>
          <w:p w14:paraId="19213CC0" w14:textId="77777777" w:rsidR="00635359" w:rsidRDefault="00635359" w:rsidP="00677790">
            <w:pPr>
              <w:pStyle w:val="Textetableau"/>
              <w:jc w:val="both"/>
            </w:pPr>
            <w:r>
              <w:rPr>
                <w:szCs w:val="20"/>
              </w:rPr>
              <w:t>Tous les noms des variables sont significatifs.</w:t>
            </w:r>
          </w:p>
        </w:tc>
      </w:tr>
      <w:tr w:rsidR="00635359" w14:paraId="6C613FAB" w14:textId="77777777" w:rsidTr="00635359">
        <w:tblPrEx>
          <w:tblPrExChange w:id="5163" w:author="Gaston" w:date="2019-02-28T12:52:00Z">
            <w:tblPrEx>
              <w:tblW w:w="9639" w:type="dxa"/>
            </w:tblPrEx>
          </w:tblPrExChange>
        </w:tblPrEx>
        <w:trPr>
          <w:cantSplit/>
          <w:trPrChange w:id="5164" w:author="Gaston" w:date="2019-02-28T12:52:00Z">
            <w:trPr>
              <w:cantSplit/>
            </w:trPr>
          </w:trPrChange>
        </w:trPr>
        <w:tc>
          <w:tcPr>
            <w:tcW w:w="284" w:type="dxa"/>
            <w:tcPrChange w:id="5165" w:author="Gaston" w:date="2019-02-28T12:52:00Z">
              <w:tcPr>
                <w:tcW w:w="284" w:type="dxa"/>
              </w:tcPr>
            </w:tcPrChange>
          </w:tcPr>
          <w:p w14:paraId="2A0D6D68" w14:textId="77777777" w:rsidR="00635359" w:rsidRDefault="00635359" w:rsidP="00677790">
            <w:pPr>
              <w:pStyle w:val="Textetableau"/>
              <w:numPr>
                <w:ilvl w:val="0"/>
                <w:numId w:val="3"/>
              </w:numPr>
              <w:rPr>
                <w:szCs w:val="20"/>
              </w:rPr>
            </w:pPr>
          </w:p>
        </w:tc>
        <w:tc>
          <w:tcPr>
            <w:tcW w:w="9355" w:type="dxa"/>
            <w:tcPrChange w:id="5166" w:author="Gaston" w:date="2019-02-28T12:52:00Z">
              <w:tcPr>
                <w:tcW w:w="8221" w:type="dxa"/>
              </w:tcPr>
            </w:tcPrChange>
          </w:tcPr>
          <w:p w14:paraId="602AFE0E" w14:textId="77777777" w:rsidR="00635359" w:rsidRDefault="00635359" w:rsidP="00677790">
            <w:pPr>
              <w:pStyle w:val="Textetableau"/>
              <w:jc w:val="both"/>
            </w:pPr>
            <w:r>
              <w:rPr>
                <w:szCs w:val="20"/>
              </w:rPr>
              <w:t>Tous les noms de constantes et de macro-instructions sont en majuscules.</w:t>
            </w:r>
          </w:p>
        </w:tc>
      </w:tr>
      <w:tr w:rsidR="00635359" w14:paraId="18B7B27B" w14:textId="77777777" w:rsidTr="00635359">
        <w:tblPrEx>
          <w:tblPrExChange w:id="5167" w:author="Gaston" w:date="2019-02-28T12:52:00Z">
            <w:tblPrEx>
              <w:tblW w:w="9639" w:type="dxa"/>
            </w:tblPrEx>
          </w:tblPrExChange>
        </w:tblPrEx>
        <w:trPr>
          <w:cantSplit/>
          <w:trPrChange w:id="5168" w:author="Gaston" w:date="2019-02-28T12:52:00Z">
            <w:trPr>
              <w:cantSplit/>
            </w:trPr>
          </w:trPrChange>
        </w:trPr>
        <w:tc>
          <w:tcPr>
            <w:tcW w:w="284" w:type="dxa"/>
            <w:tcPrChange w:id="5169" w:author="Gaston" w:date="2019-02-28T12:52:00Z">
              <w:tcPr>
                <w:tcW w:w="284" w:type="dxa"/>
              </w:tcPr>
            </w:tcPrChange>
          </w:tcPr>
          <w:p w14:paraId="69D46221" w14:textId="77777777" w:rsidR="00635359" w:rsidRDefault="00635359" w:rsidP="00677790">
            <w:pPr>
              <w:pStyle w:val="Textetableau"/>
              <w:numPr>
                <w:ilvl w:val="0"/>
                <w:numId w:val="3"/>
              </w:numPr>
              <w:rPr>
                <w:szCs w:val="20"/>
              </w:rPr>
            </w:pPr>
          </w:p>
        </w:tc>
        <w:tc>
          <w:tcPr>
            <w:tcW w:w="9355" w:type="dxa"/>
            <w:tcPrChange w:id="5170" w:author="Gaston" w:date="2019-02-28T12:52:00Z">
              <w:tcPr>
                <w:tcW w:w="8221" w:type="dxa"/>
              </w:tcPr>
            </w:tcPrChange>
          </w:tcPr>
          <w:p w14:paraId="13C5721E" w14:textId="77777777" w:rsidR="00635359" w:rsidRDefault="00635359" w:rsidP="00677790">
            <w:pPr>
              <w:pStyle w:val="Textetableau"/>
              <w:jc w:val="both"/>
            </w:pPr>
            <w:r>
              <w:rPr>
                <w:szCs w:val="20"/>
              </w:rPr>
              <w:t>Tous les noms de variables et de procédures sont en minuscules.</w:t>
            </w:r>
          </w:p>
        </w:tc>
      </w:tr>
      <w:tr w:rsidR="00635359" w14:paraId="6B3539FE" w14:textId="77777777" w:rsidTr="00635359">
        <w:tblPrEx>
          <w:tblPrExChange w:id="5171" w:author="Gaston" w:date="2019-02-28T12:52:00Z">
            <w:tblPrEx>
              <w:tblW w:w="9639" w:type="dxa"/>
            </w:tblPrEx>
          </w:tblPrExChange>
        </w:tblPrEx>
        <w:trPr>
          <w:cantSplit/>
          <w:trPrChange w:id="5172" w:author="Gaston" w:date="2019-02-28T12:52:00Z">
            <w:trPr>
              <w:cantSplit/>
            </w:trPr>
          </w:trPrChange>
        </w:trPr>
        <w:tc>
          <w:tcPr>
            <w:tcW w:w="9639" w:type="dxa"/>
            <w:gridSpan w:val="2"/>
            <w:shd w:val="clear" w:color="auto" w:fill="E0E0E0"/>
            <w:tcPrChange w:id="5173" w:author="Gaston" w:date="2019-02-28T12:52:00Z">
              <w:tcPr>
                <w:tcW w:w="8505" w:type="dxa"/>
                <w:gridSpan w:val="2"/>
                <w:shd w:val="clear" w:color="auto" w:fill="E0E0E0"/>
              </w:tcPr>
            </w:tcPrChange>
          </w:tcPr>
          <w:p w14:paraId="5A46DA65" w14:textId="77777777" w:rsidR="00635359" w:rsidRDefault="00635359" w:rsidP="00677790">
            <w:pPr>
              <w:pStyle w:val="Textetableau"/>
              <w:ind w:left="1008" w:hanging="1008"/>
            </w:pPr>
            <w:del w:id="5174" w:author="Gaston" w:date="2019-02-28T12:26:00Z">
              <w:r w:rsidDel="00042044">
                <w:delText>TOTAL</w:delText>
              </w:r>
            </w:del>
            <w:ins w:id="5175" w:author="Gaston" w:date="2019-02-28T12:26:00Z">
              <w:r>
                <w:t xml:space="preserve">     </w:t>
              </w:r>
            </w:ins>
          </w:p>
        </w:tc>
      </w:tr>
    </w:tbl>
    <w:p w14:paraId="73FEB54A" w14:textId="77777777" w:rsidR="00782100" w:rsidRDefault="00782100">
      <w:pPr>
        <w:jc w:val="center"/>
        <w:rPr>
          <w:b/>
          <w:bCs/>
          <w:sz w:val="40"/>
        </w:rPr>
      </w:pPr>
      <w:r>
        <w:rPr>
          <w:b/>
          <w:bCs/>
          <w:sz w:val="40"/>
        </w:rPr>
        <w:br w:type="page"/>
      </w:r>
    </w:p>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5176" w:author="Gaston" w:date="2019-02-28T12:54: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355"/>
        <w:tblGridChange w:id="5177">
          <w:tblGrid>
            <w:gridCol w:w="284"/>
            <w:gridCol w:w="8221"/>
          </w:tblGrid>
        </w:tblGridChange>
      </w:tblGrid>
      <w:tr w:rsidR="00F15FED" w14:paraId="2D48333A" w14:textId="77777777" w:rsidTr="00F15FED">
        <w:trPr>
          <w:cantSplit/>
          <w:trHeight w:val="286"/>
          <w:ins w:id="5178" w:author="Gaston" w:date="2019-02-28T12:54:00Z"/>
          <w:trPrChange w:id="5179" w:author="Gaston" w:date="2019-02-28T12:54:00Z">
            <w:trPr>
              <w:cantSplit/>
              <w:trHeight w:val="286"/>
            </w:trPr>
          </w:trPrChange>
        </w:trPr>
        <w:tc>
          <w:tcPr>
            <w:tcW w:w="9639" w:type="dxa"/>
            <w:gridSpan w:val="2"/>
            <w:shd w:val="clear" w:color="auto" w:fill="E0E0E0"/>
            <w:tcPrChange w:id="5180" w:author="Gaston" w:date="2019-02-28T12:54:00Z">
              <w:tcPr>
                <w:tcW w:w="8505" w:type="dxa"/>
                <w:gridSpan w:val="2"/>
                <w:shd w:val="clear" w:color="auto" w:fill="E0E0E0"/>
              </w:tcPr>
            </w:tcPrChange>
          </w:tcPr>
          <w:p w14:paraId="0D7DC701" w14:textId="77777777" w:rsidR="00F15FED" w:rsidRDefault="00F15FED">
            <w:pPr>
              <w:pStyle w:val="Titre1"/>
              <w:rPr>
                <w:ins w:id="5181" w:author="Gaston" w:date="2019-02-28T12:54:00Z"/>
                <w:szCs w:val="20"/>
              </w:rPr>
              <w:pPrChange w:id="5182" w:author="Gaston" w:date="2019-02-28T18:03:00Z">
                <w:pPr>
                  <w:pStyle w:val="Textetableau"/>
                  <w:jc w:val="center"/>
                </w:pPr>
              </w:pPrChange>
            </w:pPr>
            <w:bookmarkStart w:id="5183" w:name="_Toc2273862"/>
            <w:ins w:id="5184" w:author="Gaston" w:date="2019-02-28T12:54:00Z">
              <w:r w:rsidRPr="0032774E">
                <w:lastRenderedPageBreak/>
                <w:t>L</w:t>
              </w:r>
              <w:r w:rsidRPr="009A7F4A">
                <w:t>istages PIC-C</w:t>
              </w:r>
              <w:bookmarkEnd w:id="5183"/>
              <w:r>
                <w:t xml:space="preserve"> </w:t>
              </w:r>
            </w:ins>
          </w:p>
        </w:tc>
      </w:tr>
      <w:tr w:rsidR="00F15FED" w14:paraId="0AE49FB1" w14:textId="77777777" w:rsidTr="00F15FED">
        <w:trPr>
          <w:cantSplit/>
          <w:trHeight w:val="286"/>
          <w:ins w:id="5185" w:author="Gaston" w:date="2019-02-28T12:54:00Z"/>
          <w:trPrChange w:id="5186" w:author="Gaston" w:date="2019-02-28T12:54:00Z">
            <w:trPr>
              <w:cantSplit/>
              <w:trHeight w:val="286"/>
            </w:trPr>
          </w:trPrChange>
        </w:trPr>
        <w:tc>
          <w:tcPr>
            <w:tcW w:w="9639" w:type="dxa"/>
            <w:gridSpan w:val="2"/>
            <w:shd w:val="clear" w:color="auto" w:fill="E0E0E0"/>
            <w:tcPrChange w:id="5187" w:author="Gaston" w:date="2019-02-28T12:54:00Z">
              <w:tcPr>
                <w:tcW w:w="8505" w:type="dxa"/>
                <w:gridSpan w:val="2"/>
                <w:shd w:val="clear" w:color="auto" w:fill="E0E0E0"/>
              </w:tcPr>
            </w:tcPrChange>
          </w:tcPr>
          <w:p w14:paraId="45E204F2" w14:textId="77777777" w:rsidR="00F15FED" w:rsidRDefault="00F15FED" w:rsidP="000B5A6C">
            <w:pPr>
              <w:pStyle w:val="Textetableau"/>
              <w:jc w:val="center"/>
              <w:rPr>
                <w:ins w:id="5188" w:author="Gaston" w:date="2019-02-28T12:54:00Z"/>
                <w:szCs w:val="20"/>
              </w:rPr>
            </w:pPr>
            <w:ins w:id="5189" w:author="Gaston" w:date="2019-02-28T12:54:00Z">
              <w:r w:rsidRPr="009C13DA">
                <w:rPr>
                  <w:b/>
                </w:rPr>
                <w:t xml:space="preserve">NB : le code fait par l’étudiant, dans un listage généré </w:t>
              </w:r>
            </w:ins>
            <w:ins w:id="5190" w:author="Gaston" w:date="2019-02-28T13:14:00Z">
              <w:r w:rsidR="00C45F0C">
                <w:rPr>
                  <w:b/>
                </w:rPr>
                <w:t>dans un environnement de développement</w:t>
              </w:r>
            </w:ins>
            <w:ins w:id="5191" w:author="Gaston" w:date="2019-02-28T12:54:00Z">
              <w:r w:rsidRPr="009C13DA">
                <w:rPr>
                  <w:b/>
                </w:rPr>
                <w:t>, doit être surligné, de manière à mieux l’identifier.</w:t>
              </w:r>
            </w:ins>
          </w:p>
        </w:tc>
      </w:tr>
      <w:tr w:rsidR="00F15FED" w14:paraId="7D134EC4" w14:textId="77777777" w:rsidTr="00F15FED">
        <w:tblPrEx>
          <w:tblPrExChange w:id="5192" w:author="Gaston" w:date="2019-02-28T12:54:00Z">
            <w:tblPrEx>
              <w:tblW w:w="9639" w:type="dxa"/>
            </w:tblPrEx>
          </w:tblPrExChange>
        </w:tblPrEx>
        <w:trPr>
          <w:cantSplit/>
          <w:trHeight w:val="286"/>
          <w:trPrChange w:id="5193" w:author="Gaston" w:date="2019-02-28T12:54:00Z">
            <w:trPr>
              <w:cantSplit/>
            </w:trPr>
          </w:trPrChange>
        </w:trPr>
        <w:tc>
          <w:tcPr>
            <w:tcW w:w="9639" w:type="dxa"/>
            <w:gridSpan w:val="2"/>
            <w:vMerge w:val="restart"/>
            <w:shd w:val="clear" w:color="auto" w:fill="E0E0E0"/>
            <w:tcPrChange w:id="5194" w:author="Gaston" w:date="2019-02-28T12:54:00Z">
              <w:tcPr>
                <w:tcW w:w="8505" w:type="dxa"/>
                <w:gridSpan w:val="2"/>
                <w:vMerge w:val="restart"/>
                <w:shd w:val="clear" w:color="auto" w:fill="E0E0E0"/>
              </w:tcPr>
            </w:tcPrChange>
          </w:tcPr>
          <w:p w14:paraId="7FCF12BA" w14:textId="77777777" w:rsidR="00F15FED" w:rsidRDefault="00F15FED">
            <w:pPr>
              <w:pStyle w:val="Textetableau"/>
              <w:jc w:val="center"/>
            </w:pPr>
            <w:r>
              <w:rPr>
                <w:szCs w:val="20"/>
              </w:rPr>
              <w:t>Liste de critères tels que définis dans le document</w:t>
            </w:r>
          </w:p>
          <w:p w14:paraId="460E6A13" w14:textId="77777777" w:rsidR="00F15FED" w:rsidDel="00F15FED" w:rsidRDefault="00F15FED">
            <w:pPr>
              <w:pStyle w:val="Textetableau"/>
              <w:jc w:val="center"/>
              <w:rPr>
                <w:del w:id="5195" w:author="Gaston" w:date="2019-02-28T12:54:00Z"/>
                <w:szCs w:val="20"/>
              </w:rPr>
            </w:pPr>
            <w:r>
              <w:rPr>
                <w:b/>
                <w:bCs/>
                <w:szCs w:val="20"/>
              </w:rPr>
              <w:t>«Commenter un programme et Pseudo-code»</w:t>
            </w:r>
            <w:r>
              <w:rPr>
                <w:szCs w:val="20"/>
              </w:rPr>
              <w:t xml:space="preserve"> </w:t>
            </w:r>
          </w:p>
          <w:p w14:paraId="32082229" w14:textId="77777777" w:rsidR="00F15FED" w:rsidRDefault="00F15FED" w:rsidP="000B5A6C">
            <w:pPr>
              <w:pStyle w:val="Textetableau"/>
              <w:jc w:val="center"/>
            </w:pPr>
          </w:p>
        </w:tc>
      </w:tr>
      <w:tr w:rsidR="00F15FED" w14:paraId="68370119" w14:textId="77777777" w:rsidTr="00F15FED">
        <w:tblPrEx>
          <w:tblPrExChange w:id="5196" w:author="Gaston" w:date="2019-02-28T12:54:00Z">
            <w:tblPrEx>
              <w:tblW w:w="9639" w:type="dxa"/>
            </w:tblPrEx>
          </w:tblPrExChange>
        </w:tblPrEx>
        <w:trPr>
          <w:cantSplit/>
          <w:trHeight w:val="286"/>
          <w:trPrChange w:id="5197" w:author="Gaston" w:date="2019-02-28T12:54:00Z">
            <w:trPr>
              <w:cantSplit/>
            </w:trPr>
          </w:trPrChange>
        </w:trPr>
        <w:tc>
          <w:tcPr>
            <w:tcW w:w="9639" w:type="dxa"/>
            <w:gridSpan w:val="2"/>
            <w:vMerge/>
            <w:tcPrChange w:id="5198" w:author="Gaston" w:date="2019-02-28T12:54:00Z">
              <w:tcPr>
                <w:tcW w:w="8505" w:type="dxa"/>
                <w:gridSpan w:val="2"/>
                <w:vMerge/>
              </w:tcPr>
            </w:tcPrChange>
          </w:tcPr>
          <w:p w14:paraId="68C1A72B" w14:textId="77777777" w:rsidR="00F15FED" w:rsidRDefault="00F15FED">
            <w:pPr>
              <w:pStyle w:val="Textetableau"/>
              <w:jc w:val="center"/>
            </w:pPr>
          </w:p>
        </w:tc>
      </w:tr>
      <w:tr w:rsidR="00F15FED" w14:paraId="4F62B8B2" w14:textId="77777777" w:rsidTr="00F15FED">
        <w:tblPrEx>
          <w:tblPrExChange w:id="5199" w:author="Gaston" w:date="2019-02-28T12:54:00Z">
            <w:tblPrEx>
              <w:tblW w:w="9639" w:type="dxa"/>
            </w:tblPrEx>
          </w:tblPrExChange>
        </w:tblPrEx>
        <w:tc>
          <w:tcPr>
            <w:tcW w:w="284" w:type="dxa"/>
            <w:tcPrChange w:id="5200" w:author="Gaston" w:date="2019-02-28T12:54:00Z">
              <w:tcPr>
                <w:tcW w:w="284" w:type="dxa"/>
              </w:tcPr>
            </w:tcPrChange>
          </w:tcPr>
          <w:p w14:paraId="21320C2D" w14:textId="77777777" w:rsidR="00F15FED" w:rsidRDefault="00F15FED">
            <w:pPr>
              <w:pStyle w:val="Textetableau"/>
              <w:numPr>
                <w:ilvl w:val="0"/>
                <w:numId w:val="4"/>
              </w:numPr>
              <w:rPr>
                <w:szCs w:val="20"/>
              </w:rPr>
            </w:pPr>
          </w:p>
        </w:tc>
        <w:tc>
          <w:tcPr>
            <w:tcW w:w="9355" w:type="dxa"/>
            <w:tcPrChange w:id="5201" w:author="Gaston" w:date="2019-02-28T12:54:00Z">
              <w:tcPr>
                <w:tcW w:w="8221" w:type="dxa"/>
              </w:tcPr>
            </w:tcPrChange>
          </w:tcPr>
          <w:p w14:paraId="1809EA00" w14:textId="77777777" w:rsidR="00F15FED" w:rsidRDefault="00F15FED">
            <w:pPr>
              <w:pStyle w:val="Textetableau"/>
            </w:pPr>
            <w:r>
              <w:rPr>
                <w:szCs w:val="20"/>
              </w:rPr>
              <w:t>L'absence d'un en-tête de procédure implique une note zéro pour toutes les évaluations concernant les en-têtes de procédure.  Seulement une section représentative est corrigée. Les feuilles des listages doivent être du format 8.5" x 11",  toutes les pages du listage sont présentes et ne doivent pas contenir d’erreur.</w:t>
            </w:r>
          </w:p>
        </w:tc>
      </w:tr>
      <w:tr w:rsidR="00F15FED" w14:paraId="5829E4F6" w14:textId="77777777" w:rsidTr="00F15FED">
        <w:tblPrEx>
          <w:tblPrExChange w:id="5202" w:author="Gaston" w:date="2019-02-28T12:55:00Z">
            <w:tblPrEx>
              <w:tblW w:w="9639" w:type="dxa"/>
            </w:tblPrEx>
          </w:tblPrExChange>
        </w:tblPrEx>
        <w:trPr>
          <w:cantSplit/>
          <w:trPrChange w:id="5203" w:author="Gaston" w:date="2019-02-28T12:55:00Z">
            <w:trPr>
              <w:cantSplit/>
            </w:trPr>
          </w:trPrChange>
        </w:trPr>
        <w:tc>
          <w:tcPr>
            <w:tcW w:w="9639" w:type="dxa"/>
            <w:gridSpan w:val="2"/>
            <w:shd w:val="clear" w:color="auto" w:fill="E0E0E0"/>
            <w:tcPrChange w:id="5204" w:author="Gaston" w:date="2019-02-28T12:55:00Z">
              <w:tcPr>
                <w:tcW w:w="8505" w:type="dxa"/>
                <w:gridSpan w:val="2"/>
                <w:shd w:val="clear" w:color="auto" w:fill="E0E0E0"/>
              </w:tcPr>
            </w:tcPrChange>
          </w:tcPr>
          <w:p w14:paraId="1954756F" w14:textId="77777777" w:rsidR="00F15FED" w:rsidRPr="005667A4" w:rsidRDefault="00F15FED">
            <w:pPr>
              <w:jc w:val="center"/>
              <w:pPrChange w:id="5205" w:author="Gaston" w:date="2019-02-28T18:24:00Z">
                <w:pPr>
                  <w:pStyle w:val="Titre2"/>
                </w:pPr>
              </w:pPrChange>
            </w:pPr>
            <w:r w:rsidRPr="00E25979">
              <w:rPr>
                <w:b/>
                <w:rPrChange w:id="5206" w:author="Gaston" w:date="2019-02-28T18:24:00Z">
                  <w:rPr/>
                </w:rPrChange>
              </w:rPr>
              <w:t>En-tête de fonction ou routine</w:t>
            </w:r>
            <w:ins w:id="5207" w:author="Gaston" w:date="2019-02-28T14:14:00Z">
              <w:r w:rsidR="005B4B22" w:rsidRPr="00E25979">
                <w:rPr>
                  <w:b/>
                  <w:rPrChange w:id="5208" w:author="Gaston" w:date="2019-02-28T18:24:00Z">
                    <w:rPr/>
                  </w:rPrChange>
                </w:rPr>
                <w:t xml:space="preserve"> PIC-C</w:t>
              </w:r>
            </w:ins>
          </w:p>
        </w:tc>
      </w:tr>
      <w:tr w:rsidR="00F15FED" w14:paraId="551CCBED" w14:textId="77777777" w:rsidTr="00F15FED">
        <w:tblPrEx>
          <w:tblPrExChange w:id="5209" w:author="Gaston" w:date="2019-02-28T12:55:00Z">
            <w:tblPrEx>
              <w:tblW w:w="9639" w:type="dxa"/>
            </w:tblPrEx>
          </w:tblPrExChange>
        </w:tblPrEx>
        <w:trPr>
          <w:cantSplit/>
          <w:trPrChange w:id="5210" w:author="Gaston" w:date="2019-02-28T12:55:00Z">
            <w:trPr>
              <w:cantSplit/>
            </w:trPr>
          </w:trPrChange>
        </w:trPr>
        <w:tc>
          <w:tcPr>
            <w:tcW w:w="284" w:type="dxa"/>
            <w:tcPrChange w:id="5211" w:author="Gaston" w:date="2019-02-28T12:55:00Z">
              <w:tcPr>
                <w:tcW w:w="284" w:type="dxa"/>
              </w:tcPr>
            </w:tcPrChange>
          </w:tcPr>
          <w:p w14:paraId="5A418FB3" w14:textId="77777777" w:rsidR="00F15FED" w:rsidRDefault="00F15FED">
            <w:pPr>
              <w:pStyle w:val="Textetableau"/>
              <w:numPr>
                <w:ilvl w:val="0"/>
                <w:numId w:val="3"/>
              </w:numPr>
              <w:rPr>
                <w:szCs w:val="20"/>
              </w:rPr>
            </w:pPr>
          </w:p>
        </w:tc>
        <w:tc>
          <w:tcPr>
            <w:tcW w:w="9355" w:type="dxa"/>
            <w:tcPrChange w:id="5212" w:author="Gaston" w:date="2019-02-28T12:55:00Z">
              <w:tcPr>
                <w:tcW w:w="8221" w:type="dxa"/>
              </w:tcPr>
            </w:tcPrChange>
          </w:tcPr>
          <w:p w14:paraId="2032BA2B" w14:textId="77777777" w:rsidR="00F15FED" w:rsidRDefault="00F15FED">
            <w:pPr>
              <w:pStyle w:val="Textetableau"/>
            </w:pPr>
            <w:r>
              <w:rPr>
                <w:szCs w:val="20"/>
              </w:rPr>
              <w:t xml:space="preserve">Chaque en-tête de procédure indique le </w:t>
            </w:r>
            <w:r>
              <w:rPr>
                <w:b/>
                <w:bCs/>
                <w:szCs w:val="20"/>
                <w:u w:val="single"/>
              </w:rPr>
              <w:t>nom de la procédure</w:t>
            </w:r>
            <w:r>
              <w:rPr>
                <w:b/>
                <w:bCs/>
                <w:szCs w:val="20"/>
              </w:rPr>
              <w:t>.</w:t>
            </w:r>
          </w:p>
        </w:tc>
      </w:tr>
      <w:tr w:rsidR="00F15FED" w14:paraId="19426F76" w14:textId="77777777" w:rsidTr="00F15FED">
        <w:tblPrEx>
          <w:tblPrExChange w:id="5213" w:author="Gaston" w:date="2019-02-28T12:55:00Z">
            <w:tblPrEx>
              <w:tblW w:w="9639" w:type="dxa"/>
            </w:tblPrEx>
          </w:tblPrExChange>
        </w:tblPrEx>
        <w:trPr>
          <w:cantSplit/>
          <w:ins w:id="5214" w:author="Claude Gendron" w:date="2006-06-13T15:33:00Z"/>
          <w:trPrChange w:id="5215" w:author="Gaston" w:date="2019-02-28T12:55:00Z">
            <w:trPr>
              <w:cantSplit/>
            </w:trPr>
          </w:trPrChange>
        </w:trPr>
        <w:tc>
          <w:tcPr>
            <w:tcW w:w="284" w:type="dxa"/>
            <w:tcPrChange w:id="5216" w:author="Gaston" w:date="2019-02-28T12:55:00Z">
              <w:tcPr>
                <w:tcW w:w="284" w:type="dxa"/>
              </w:tcPr>
            </w:tcPrChange>
          </w:tcPr>
          <w:p w14:paraId="4CC827CD" w14:textId="77777777" w:rsidR="00F15FED" w:rsidRDefault="00F15FED">
            <w:pPr>
              <w:pStyle w:val="Textetableau"/>
              <w:numPr>
                <w:ilvl w:val="0"/>
                <w:numId w:val="3"/>
              </w:numPr>
              <w:rPr>
                <w:ins w:id="5217" w:author="Claude Gendron" w:date="2006-06-13T15:33:00Z"/>
                <w:szCs w:val="20"/>
              </w:rPr>
            </w:pPr>
          </w:p>
        </w:tc>
        <w:tc>
          <w:tcPr>
            <w:tcW w:w="9355" w:type="dxa"/>
            <w:tcPrChange w:id="5218" w:author="Gaston" w:date="2019-02-28T12:55:00Z">
              <w:tcPr>
                <w:tcW w:w="8221" w:type="dxa"/>
              </w:tcPr>
            </w:tcPrChange>
          </w:tcPr>
          <w:p w14:paraId="35ABC21C" w14:textId="77777777" w:rsidR="00F15FED" w:rsidRDefault="00F15FED">
            <w:pPr>
              <w:pStyle w:val="Textetableau"/>
              <w:rPr>
                <w:ins w:id="5219" w:author="Claude Gendron" w:date="2006-06-13T15:33:00Z"/>
                <w:szCs w:val="20"/>
              </w:rPr>
            </w:pPr>
            <w:ins w:id="5220" w:author="Claude Gendron" w:date="2006-06-13T15:33:00Z">
              <w:r>
                <w:rPr>
                  <w:szCs w:val="20"/>
                </w:rPr>
                <w:t xml:space="preserve">Chaque en-tête de procédure indique la </w:t>
              </w:r>
              <w:r>
                <w:rPr>
                  <w:b/>
                  <w:bCs/>
                  <w:szCs w:val="20"/>
                  <w:u w:val="single"/>
                </w:rPr>
                <w:t>description</w:t>
              </w:r>
              <w:r>
                <w:rPr>
                  <w:szCs w:val="20"/>
                </w:rPr>
                <w:t xml:space="preserve"> de la fonction de la procédure.</w:t>
              </w:r>
            </w:ins>
          </w:p>
        </w:tc>
      </w:tr>
      <w:tr w:rsidR="00F15FED" w14:paraId="04EAE4A1" w14:textId="77777777" w:rsidTr="00F15FED">
        <w:tblPrEx>
          <w:tblPrExChange w:id="5221" w:author="Gaston" w:date="2019-02-28T12:55:00Z">
            <w:tblPrEx>
              <w:tblW w:w="9639" w:type="dxa"/>
            </w:tblPrEx>
          </w:tblPrExChange>
        </w:tblPrEx>
        <w:trPr>
          <w:cantSplit/>
          <w:trPrChange w:id="5222" w:author="Gaston" w:date="2019-02-28T12:55:00Z">
            <w:trPr>
              <w:cantSplit/>
            </w:trPr>
          </w:trPrChange>
        </w:trPr>
        <w:tc>
          <w:tcPr>
            <w:tcW w:w="284" w:type="dxa"/>
            <w:tcPrChange w:id="5223" w:author="Gaston" w:date="2019-02-28T12:55:00Z">
              <w:tcPr>
                <w:tcW w:w="284" w:type="dxa"/>
              </w:tcPr>
            </w:tcPrChange>
          </w:tcPr>
          <w:p w14:paraId="24BAB9B1" w14:textId="77777777" w:rsidR="00F15FED" w:rsidRDefault="00F15FED">
            <w:pPr>
              <w:pStyle w:val="Textetableau"/>
              <w:numPr>
                <w:ilvl w:val="0"/>
                <w:numId w:val="3"/>
              </w:numPr>
              <w:rPr>
                <w:szCs w:val="20"/>
              </w:rPr>
            </w:pPr>
          </w:p>
        </w:tc>
        <w:tc>
          <w:tcPr>
            <w:tcW w:w="9355" w:type="dxa"/>
            <w:tcPrChange w:id="5224" w:author="Gaston" w:date="2019-02-28T12:55:00Z">
              <w:tcPr>
                <w:tcW w:w="8221" w:type="dxa"/>
              </w:tcPr>
            </w:tcPrChange>
          </w:tcPr>
          <w:p w14:paraId="2A727B24" w14:textId="77777777" w:rsidR="00F15FED" w:rsidRDefault="00F15FED">
            <w:pPr>
              <w:pStyle w:val="Textetableau"/>
            </w:pPr>
            <w:r>
              <w:rPr>
                <w:szCs w:val="20"/>
              </w:rPr>
              <w:t xml:space="preserve">Chaque en-tête de procédure indique le numéro de la </w:t>
            </w:r>
            <w:r>
              <w:rPr>
                <w:b/>
                <w:bCs/>
                <w:szCs w:val="20"/>
                <w:u w:val="single"/>
              </w:rPr>
              <w:t>version</w:t>
            </w:r>
            <w:r>
              <w:rPr>
                <w:szCs w:val="20"/>
              </w:rPr>
              <w:t xml:space="preserve"> de la procédure.</w:t>
            </w:r>
          </w:p>
        </w:tc>
      </w:tr>
      <w:tr w:rsidR="00F15FED" w14:paraId="7C5DA00B" w14:textId="77777777" w:rsidTr="00F15FED">
        <w:tblPrEx>
          <w:tblPrExChange w:id="5225" w:author="Gaston" w:date="2019-02-28T12:55:00Z">
            <w:tblPrEx>
              <w:tblW w:w="9639" w:type="dxa"/>
            </w:tblPrEx>
          </w:tblPrExChange>
        </w:tblPrEx>
        <w:trPr>
          <w:cantSplit/>
          <w:trPrChange w:id="5226" w:author="Gaston" w:date="2019-02-28T12:55:00Z">
            <w:trPr>
              <w:cantSplit/>
            </w:trPr>
          </w:trPrChange>
        </w:trPr>
        <w:tc>
          <w:tcPr>
            <w:tcW w:w="284" w:type="dxa"/>
            <w:tcPrChange w:id="5227" w:author="Gaston" w:date="2019-02-28T12:55:00Z">
              <w:tcPr>
                <w:tcW w:w="284" w:type="dxa"/>
              </w:tcPr>
            </w:tcPrChange>
          </w:tcPr>
          <w:p w14:paraId="4251B214" w14:textId="77777777" w:rsidR="00F15FED" w:rsidRDefault="00F15FED">
            <w:pPr>
              <w:pStyle w:val="Textetableau"/>
              <w:numPr>
                <w:ilvl w:val="0"/>
                <w:numId w:val="3"/>
              </w:numPr>
              <w:rPr>
                <w:szCs w:val="20"/>
              </w:rPr>
            </w:pPr>
          </w:p>
        </w:tc>
        <w:tc>
          <w:tcPr>
            <w:tcW w:w="9355" w:type="dxa"/>
            <w:tcPrChange w:id="5228" w:author="Gaston" w:date="2019-02-28T12:55:00Z">
              <w:tcPr>
                <w:tcW w:w="8221" w:type="dxa"/>
              </w:tcPr>
            </w:tcPrChange>
          </w:tcPr>
          <w:p w14:paraId="53298EF1" w14:textId="77777777" w:rsidR="00F15FED" w:rsidRDefault="00F15FED">
            <w:pPr>
              <w:pStyle w:val="Textetableau"/>
            </w:pPr>
            <w:r>
              <w:rPr>
                <w:szCs w:val="20"/>
              </w:rPr>
              <w:t xml:space="preserve">Chaque en-tête de procédure indique le nom du </w:t>
            </w:r>
            <w:r>
              <w:rPr>
                <w:b/>
                <w:bCs/>
                <w:szCs w:val="20"/>
                <w:u w:val="single"/>
              </w:rPr>
              <w:t>programmeur</w:t>
            </w:r>
            <w:r>
              <w:rPr>
                <w:b/>
                <w:bCs/>
                <w:szCs w:val="20"/>
              </w:rPr>
              <w:t xml:space="preserve"> </w:t>
            </w:r>
            <w:r>
              <w:rPr>
                <w:szCs w:val="20"/>
              </w:rPr>
              <w:t xml:space="preserve">de la procédure et la </w:t>
            </w:r>
            <w:r>
              <w:rPr>
                <w:b/>
                <w:bCs/>
                <w:szCs w:val="20"/>
                <w:u w:val="single"/>
              </w:rPr>
              <w:t>date</w:t>
            </w:r>
            <w:r>
              <w:rPr>
                <w:szCs w:val="20"/>
              </w:rPr>
              <w:t xml:space="preserve"> de mise à jour de la procédure.</w:t>
            </w:r>
          </w:p>
        </w:tc>
      </w:tr>
      <w:tr w:rsidR="00F15FED" w14:paraId="492000EA" w14:textId="77777777" w:rsidTr="00F15FED">
        <w:tblPrEx>
          <w:tblPrExChange w:id="5229" w:author="Gaston" w:date="2019-02-28T12:55:00Z">
            <w:tblPrEx>
              <w:tblW w:w="9639" w:type="dxa"/>
            </w:tblPrEx>
          </w:tblPrExChange>
        </w:tblPrEx>
        <w:trPr>
          <w:cantSplit/>
          <w:trPrChange w:id="5230" w:author="Gaston" w:date="2019-02-28T12:55:00Z">
            <w:trPr>
              <w:cantSplit/>
            </w:trPr>
          </w:trPrChange>
        </w:trPr>
        <w:tc>
          <w:tcPr>
            <w:tcW w:w="284" w:type="dxa"/>
            <w:tcPrChange w:id="5231" w:author="Gaston" w:date="2019-02-28T12:55:00Z">
              <w:tcPr>
                <w:tcW w:w="284" w:type="dxa"/>
              </w:tcPr>
            </w:tcPrChange>
          </w:tcPr>
          <w:p w14:paraId="2ED1C6CD" w14:textId="77777777" w:rsidR="00F15FED" w:rsidRDefault="00F15FED">
            <w:pPr>
              <w:pStyle w:val="Textetableau"/>
              <w:numPr>
                <w:ilvl w:val="0"/>
                <w:numId w:val="3"/>
              </w:numPr>
              <w:rPr>
                <w:szCs w:val="20"/>
              </w:rPr>
            </w:pPr>
          </w:p>
        </w:tc>
        <w:tc>
          <w:tcPr>
            <w:tcW w:w="9355" w:type="dxa"/>
            <w:tcPrChange w:id="5232" w:author="Gaston" w:date="2019-02-28T12:55:00Z">
              <w:tcPr>
                <w:tcW w:w="8221" w:type="dxa"/>
              </w:tcPr>
            </w:tcPrChange>
          </w:tcPr>
          <w:p w14:paraId="40C4633D" w14:textId="77777777" w:rsidR="00F15FED" w:rsidRDefault="00F15FED">
            <w:pPr>
              <w:pStyle w:val="Textetableau"/>
            </w:pPr>
            <w:ins w:id="5233" w:author="Claude Gendron" w:date="2006-06-13T15:38:00Z">
              <w:r>
                <w:rPr>
                  <w:szCs w:val="20"/>
                </w:rPr>
                <w:t>Le nom du fichier contenant le pseudo-code du programme.</w:t>
              </w:r>
            </w:ins>
            <w:del w:id="5234" w:author="Claude Gendron" w:date="2006-06-13T15:33:00Z">
              <w:r w:rsidDel="00572C67">
                <w:rPr>
                  <w:szCs w:val="20"/>
                </w:rPr>
                <w:delText xml:space="preserve">Chaque en-tête de procédure indique la </w:delText>
              </w:r>
              <w:r w:rsidDel="00572C67">
                <w:rPr>
                  <w:b/>
                  <w:bCs/>
                  <w:szCs w:val="20"/>
                  <w:u w:val="single"/>
                </w:rPr>
                <w:delText>description</w:delText>
              </w:r>
              <w:r w:rsidDel="00572C67">
                <w:rPr>
                  <w:szCs w:val="20"/>
                </w:rPr>
                <w:delText xml:space="preserve"> de la fonction de la procédure.</w:delText>
              </w:r>
            </w:del>
          </w:p>
        </w:tc>
      </w:tr>
      <w:tr w:rsidR="00F15FED" w14:paraId="369AD4D7" w14:textId="77777777" w:rsidTr="00F15FED">
        <w:tblPrEx>
          <w:tblPrExChange w:id="5235" w:author="Gaston" w:date="2019-02-28T12:55:00Z">
            <w:tblPrEx>
              <w:tblW w:w="9639" w:type="dxa"/>
            </w:tblPrEx>
          </w:tblPrExChange>
        </w:tblPrEx>
        <w:trPr>
          <w:cantSplit/>
          <w:trPrChange w:id="5236" w:author="Gaston" w:date="2019-02-28T12:55:00Z">
            <w:trPr>
              <w:cantSplit/>
            </w:trPr>
          </w:trPrChange>
        </w:trPr>
        <w:tc>
          <w:tcPr>
            <w:tcW w:w="284" w:type="dxa"/>
            <w:tcPrChange w:id="5237" w:author="Gaston" w:date="2019-02-28T12:55:00Z">
              <w:tcPr>
                <w:tcW w:w="284" w:type="dxa"/>
              </w:tcPr>
            </w:tcPrChange>
          </w:tcPr>
          <w:p w14:paraId="6BCFDE1B" w14:textId="77777777" w:rsidR="00F15FED" w:rsidRDefault="00F15FED">
            <w:pPr>
              <w:pStyle w:val="Textetableau"/>
              <w:numPr>
                <w:ilvl w:val="0"/>
                <w:numId w:val="3"/>
              </w:numPr>
              <w:rPr>
                <w:szCs w:val="20"/>
              </w:rPr>
            </w:pPr>
          </w:p>
        </w:tc>
        <w:tc>
          <w:tcPr>
            <w:tcW w:w="9355" w:type="dxa"/>
            <w:tcPrChange w:id="5238" w:author="Gaston" w:date="2019-02-28T12:55:00Z">
              <w:tcPr>
                <w:tcW w:w="8221" w:type="dxa"/>
              </w:tcPr>
            </w:tcPrChange>
          </w:tcPr>
          <w:p w14:paraId="2088AE7E" w14:textId="77777777" w:rsidR="00F15FED" w:rsidRDefault="00F15FED">
            <w:pPr>
              <w:pStyle w:val="Textetableau"/>
            </w:pPr>
            <w:r>
              <w:rPr>
                <w:szCs w:val="20"/>
              </w:rPr>
              <w:t xml:space="preserve">Chaque en-tête indique le </w:t>
            </w:r>
            <w:r>
              <w:rPr>
                <w:b/>
                <w:bCs/>
                <w:szCs w:val="20"/>
                <w:u w:val="single"/>
              </w:rPr>
              <w:t>format d'appel</w:t>
            </w:r>
            <w:r>
              <w:rPr>
                <w:szCs w:val="20"/>
              </w:rPr>
              <w:t xml:space="preserve"> de la procédure, ou de l'événement déclencheur.</w:t>
            </w:r>
          </w:p>
        </w:tc>
      </w:tr>
      <w:tr w:rsidR="00F15FED" w14:paraId="09A0BE30" w14:textId="77777777" w:rsidTr="00F15FED">
        <w:tblPrEx>
          <w:tblPrExChange w:id="5239" w:author="Gaston" w:date="2019-02-28T12:55:00Z">
            <w:tblPrEx>
              <w:tblW w:w="9639" w:type="dxa"/>
            </w:tblPrEx>
          </w:tblPrExChange>
        </w:tblPrEx>
        <w:trPr>
          <w:cantSplit/>
          <w:trPrChange w:id="5240" w:author="Gaston" w:date="2019-02-28T12:55:00Z">
            <w:trPr>
              <w:cantSplit/>
            </w:trPr>
          </w:trPrChange>
        </w:trPr>
        <w:tc>
          <w:tcPr>
            <w:tcW w:w="284" w:type="dxa"/>
            <w:tcPrChange w:id="5241" w:author="Gaston" w:date="2019-02-28T12:55:00Z">
              <w:tcPr>
                <w:tcW w:w="284" w:type="dxa"/>
              </w:tcPr>
            </w:tcPrChange>
          </w:tcPr>
          <w:p w14:paraId="6CE4175E" w14:textId="77777777" w:rsidR="00F15FED" w:rsidRDefault="00F15FED">
            <w:pPr>
              <w:pStyle w:val="Textetableau"/>
              <w:numPr>
                <w:ilvl w:val="0"/>
                <w:numId w:val="3"/>
              </w:numPr>
              <w:rPr>
                <w:szCs w:val="20"/>
              </w:rPr>
            </w:pPr>
          </w:p>
        </w:tc>
        <w:tc>
          <w:tcPr>
            <w:tcW w:w="9355" w:type="dxa"/>
            <w:tcPrChange w:id="5242" w:author="Gaston" w:date="2019-02-28T12:55:00Z">
              <w:tcPr>
                <w:tcW w:w="8221" w:type="dxa"/>
              </w:tcPr>
            </w:tcPrChange>
          </w:tcPr>
          <w:p w14:paraId="05615422" w14:textId="77777777" w:rsidR="00F15FED" w:rsidRDefault="00F15FED">
            <w:pPr>
              <w:pStyle w:val="Textetableau"/>
            </w:pPr>
            <w:r>
              <w:rPr>
                <w:szCs w:val="20"/>
              </w:rPr>
              <w:t>Chaque en-tête de procédure indique</w:t>
            </w:r>
          </w:p>
          <w:p w14:paraId="01E54DE2" w14:textId="77777777" w:rsidR="00F15FED" w:rsidRDefault="00F15FED">
            <w:pPr>
              <w:pStyle w:val="Puce3"/>
            </w:pPr>
            <w:r>
              <w:t>les paramètres</w:t>
            </w:r>
            <w:r>
              <w:rPr>
                <w:b/>
                <w:bCs/>
                <w:u w:val="single"/>
              </w:rPr>
              <w:t xml:space="preserve"> d'entrée</w:t>
            </w:r>
          </w:p>
          <w:p w14:paraId="54E98D0D" w14:textId="77777777" w:rsidR="00F15FED" w:rsidRDefault="00F15FED">
            <w:pPr>
              <w:pStyle w:val="Puce3"/>
            </w:pPr>
            <w:r>
              <w:t>les paramètres</w:t>
            </w:r>
            <w:r>
              <w:rPr>
                <w:b/>
                <w:bCs/>
                <w:u w:val="single"/>
              </w:rPr>
              <w:t xml:space="preserve"> de sortie</w:t>
            </w:r>
            <w:r>
              <w:rPr>
                <w:b/>
                <w:bCs/>
              </w:rPr>
              <w:t xml:space="preserve"> </w:t>
            </w:r>
            <w:r>
              <w:t>clairement en donnant, pour chaque paramètre:</w:t>
            </w:r>
          </w:p>
          <w:p w14:paraId="1ED4FD2D" w14:textId="77777777" w:rsidR="00F15FED" w:rsidRDefault="00F15FED">
            <w:pPr>
              <w:pStyle w:val="Puce3"/>
              <w:numPr>
                <w:ilvl w:val="1"/>
                <w:numId w:val="6"/>
              </w:numPr>
            </w:pPr>
            <w:r>
              <w:t xml:space="preserve">le type du paramètre </w:t>
            </w:r>
          </w:p>
          <w:p w14:paraId="6C015C78" w14:textId="77777777" w:rsidR="00F15FED" w:rsidRDefault="00F15FED">
            <w:pPr>
              <w:pStyle w:val="Puce3"/>
              <w:numPr>
                <w:ilvl w:val="1"/>
                <w:numId w:val="6"/>
              </w:numPr>
            </w:pPr>
            <w:r>
              <w:t>le nom du paramètre (référence au format d'appel dans le cas d'une procédure à être utilisée par un programme en langage évolué) ou, selon la méthode de passage de paramètres utilisée en langage d'assemblage, le nom du registre, l'ordre dans la pile, l'organisation de la boîte postale utilisée, etc.;</w:t>
            </w:r>
          </w:p>
          <w:p w14:paraId="0B455F7C" w14:textId="77777777" w:rsidR="00F15FED" w:rsidRDefault="00F15FED">
            <w:pPr>
              <w:pStyle w:val="Puce3"/>
              <w:numPr>
                <w:ilvl w:val="1"/>
                <w:numId w:val="6"/>
              </w:numPr>
            </w:pPr>
            <w:r>
              <w:t>l'utilité du paramètre;</w:t>
            </w:r>
          </w:p>
          <w:p w14:paraId="7F6CBD22" w14:textId="77777777" w:rsidR="00F15FED" w:rsidRDefault="00F15FED">
            <w:pPr>
              <w:pStyle w:val="Puce3"/>
              <w:numPr>
                <w:ilvl w:val="1"/>
                <w:numId w:val="6"/>
              </w:numPr>
            </w:pPr>
            <w:r>
              <w:t>les valeurs possibles et leur signification (s'il y a lieu).</w:t>
            </w:r>
          </w:p>
        </w:tc>
      </w:tr>
      <w:tr w:rsidR="00F15FED" w14:paraId="654EAE61" w14:textId="77777777" w:rsidTr="00F15FED">
        <w:tblPrEx>
          <w:tblPrExChange w:id="5243" w:author="Gaston" w:date="2019-02-28T12:55:00Z">
            <w:tblPrEx>
              <w:tblW w:w="9639" w:type="dxa"/>
            </w:tblPrEx>
          </w:tblPrExChange>
        </w:tblPrEx>
        <w:trPr>
          <w:cantSplit/>
          <w:trPrChange w:id="5244" w:author="Gaston" w:date="2019-02-28T12:55:00Z">
            <w:trPr>
              <w:cantSplit/>
            </w:trPr>
          </w:trPrChange>
        </w:trPr>
        <w:tc>
          <w:tcPr>
            <w:tcW w:w="284" w:type="dxa"/>
            <w:tcPrChange w:id="5245" w:author="Gaston" w:date="2019-02-28T12:55:00Z">
              <w:tcPr>
                <w:tcW w:w="284" w:type="dxa"/>
              </w:tcPr>
            </w:tcPrChange>
          </w:tcPr>
          <w:p w14:paraId="76ACDC39" w14:textId="77777777" w:rsidR="00F15FED" w:rsidRDefault="00F15FED">
            <w:pPr>
              <w:pStyle w:val="Textetableau"/>
              <w:numPr>
                <w:ilvl w:val="0"/>
                <w:numId w:val="3"/>
              </w:numPr>
              <w:rPr>
                <w:szCs w:val="20"/>
              </w:rPr>
            </w:pPr>
          </w:p>
        </w:tc>
        <w:tc>
          <w:tcPr>
            <w:tcW w:w="9355" w:type="dxa"/>
            <w:tcPrChange w:id="5246" w:author="Gaston" w:date="2019-02-28T12:55:00Z">
              <w:tcPr>
                <w:tcW w:w="8221" w:type="dxa"/>
              </w:tcPr>
            </w:tcPrChange>
          </w:tcPr>
          <w:p w14:paraId="60897E07" w14:textId="77777777" w:rsidR="00F15FED" w:rsidRDefault="00F15FED">
            <w:pPr>
              <w:pStyle w:val="Textetableau"/>
            </w:pPr>
            <w:r>
              <w:rPr>
                <w:szCs w:val="20"/>
              </w:rPr>
              <w:t xml:space="preserve">Chaque en-tête indique les </w:t>
            </w:r>
            <w:r>
              <w:rPr>
                <w:b/>
                <w:bCs/>
                <w:szCs w:val="20"/>
                <w:u w:val="single"/>
              </w:rPr>
              <w:t>procédures utilisées</w:t>
            </w:r>
            <w:r>
              <w:rPr>
                <w:szCs w:val="20"/>
              </w:rPr>
              <w:t xml:space="preserve"> en indiquant:</w:t>
            </w:r>
          </w:p>
          <w:p w14:paraId="15B4AE2F" w14:textId="77777777" w:rsidR="00F15FED" w:rsidRDefault="00F15FED">
            <w:pPr>
              <w:pStyle w:val="Puce3"/>
            </w:pPr>
            <w:r>
              <w:t>le</w:t>
            </w:r>
            <w:r>
              <w:rPr>
                <w:b/>
                <w:bCs/>
              </w:rPr>
              <w:t xml:space="preserve"> type</w:t>
            </w:r>
            <w:r>
              <w:t xml:space="preserve"> de la procédure ;</w:t>
            </w:r>
          </w:p>
          <w:p w14:paraId="4F8AFA2B" w14:textId="77777777" w:rsidR="00F15FED" w:rsidRDefault="00F15FED">
            <w:pPr>
              <w:pStyle w:val="Puce3"/>
            </w:pPr>
            <w:r>
              <w:t>le</w:t>
            </w:r>
            <w:r>
              <w:rPr>
                <w:b/>
                <w:bCs/>
              </w:rPr>
              <w:t xml:space="preserve"> nom</w:t>
            </w:r>
            <w:r>
              <w:t xml:space="preserve"> de la procédure;</w:t>
            </w:r>
          </w:p>
          <w:p w14:paraId="21AC2D32" w14:textId="77777777" w:rsidR="00F15FED" w:rsidRDefault="00F15FED">
            <w:pPr>
              <w:pStyle w:val="Puce3"/>
            </w:pPr>
            <w:r>
              <w:t xml:space="preserve">la </w:t>
            </w:r>
            <w:r>
              <w:rPr>
                <w:b/>
                <w:bCs/>
              </w:rPr>
              <w:t>description</w:t>
            </w:r>
            <w:r>
              <w:t xml:space="preserve"> de la fonction de la procédure.</w:t>
            </w:r>
          </w:p>
        </w:tc>
      </w:tr>
      <w:tr w:rsidR="00F15FED" w14:paraId="47638186" w14:textId="77777777" w:rsidTr="00F15FED">
        <w:tblPrEx>
          <w:tblPrExChange w:id="5247" w:author="Gaston" w:date="2019-02-28T12:55:00Z">
            <w:tblPrEx>
              <w:tblW w:w="9639" w:type="dxa"/>
            </w:tblPrEx>
          </w:tblPrExChange>
        </w:tblPrEx>
        <w:trPr>
          <w:cantSplit/>
          <w:trPrChange w:id="5248" w:author="Gaston" w:date="2019-02-28T12:55:00Z">
            <w:trPr>
              <w:cantSplit/>
            </w:trPr>
          </w:trPrChange>
        </w:trPr>
        <w:tc>
          <w:tcPr>
            <w:tcW w:w="284" w:type="dxa"/>
            <w:tcPrChange w:id="5249" w:author="Gaston" w:date="2019-02-28T12:55:00Z">
              <w:tcPr>
                <w:tcW w:w="284" w:type="dxa"/>
              </w:tcPr>
            </w:tcPrChange>
          </w:tcPr>
          <w:p w14:paraId="1684A990" w14:textId="77777777" w:rsidR="00F15FED" w:rsidRDefault="00F15FED">
            <w:pPr>
              <w:pStyle w:val="Textetableau"/>
              <w:numPr>
                <w:ilvl w:val="0"/>
                <w:numId w:val="3"/>
              </w:numPr>
              <w:rPr>
                <w:szCs w:val="20"/>
              </w:rPr>
            </w:pPr>
          </w:p>
        </w:tc>
        <w:tc>
          <w:tcPr>
            <w:tcW w:w="9355" w:type="dxa"/>
            <w:tcPrChange w:id="5250" w:author="Gaston" w:date="2019-02-28T12:55:00Z">
              <w:tcPr>
                <w:tcW w:w="8221" w:type="dxa"/>
              </w:tcPr>
            </w:tcPrChange>
          </w:tcPr>
          <w:p w14:paraId="7A69C97C" w14:textId="77777777" w:rsidR="00F15FED" w:rsidRDefault="00F15FED">
            <w:pPr>
              <w:pStyle w:val="Textetableau"/>
              <w:ind w:left="1008" w:hanging="1008"/>
            </w:pPr>
            <w:r>
              <w:rPr>
                <w:szCs w:val="20"/>
              </w:rPr>
              <w:t>Chaque en-tête indique les</w:t>
            </w:r>
            <w:r>
              <w:rPr>
                <w:b/>
                <w:bCs/>
                <w:szCs w:val="20"/>
              </w:rPr>
              <w:t xml:space="preserve"> </w:t>
            </w:r>
            <w:r>
              <w:rPr>
                <w:b/>
                <w:bCs/>
                <w:szCs w:val="20"/>
                <w:u w:val="single"/>
              </w:rPr>
              <w:t>restrictions</w:t>
            </w:r>
            <w:r>
              <w:rPr>
                <w:szCs w:val="20"/>
              </w:rPr>
              <w:t xml:space="preserve"> et autres informations</w:t>
            </w:r>
          </w:p>
        </w:tc>
      </w:tr>
      <w:tr w:rsidR="00F15FED" w14:paraId="1AE84914" w14:textId="77777777" w:rsidTr="00F15FED">
        <w:tblPrEx>
          <w:tblPrExChange w:id="5251" w:author="Gaston" w:date="2019-02-28T12:55:00Z">
            <w:tblPrEx>
              <w:tblW w:w="9639" w:type="dxa"/>
            </w:tblPrEx>
          </w:tblPrExChange>
        </w:tblPrEx>
        <w:trPr>
          <w:cantSplit/>
          <w:trPrChange w:id="5252" w:author="Gaston" w:date="2019-02-28T12:55:00Z">
            <w:trPr>
              <w:cantSplit/>
            </w:trPr>
          </w:trPrChange>
        </w:trPr>
        <w:tc>
          <w:tcPr>
            <w:tcW w:w="9639" w:type="dxa"/>
            <w:gridSpan w:val="2"/>
            <w:tcBorders>
              <w:bottom w:val="single" w:sz="4" w:space="0" w:color="auto"/>
            </w:tcBorders>
            <w:shd w:val="clear" w:color="auto" w:fill="E0E0E0"/>
            <w:tcPrChange w:id="5253" w:author="Gaston" w:date="2019-02-28T12:55:00Z">
              <w:tcPr>
                <w:tcW w:w="8505" w:type="dxa"/>
                <w:gridSpan w:val="2"/>
                <w:tcBorders>
                  <w:bottom w:val="single" w:sz="4" w:space="0" w:color="auto"/>
                </w:tcBorders>
                <w:shd w:val="clear" w:color="auto" w:fill="E0E0E0"/>
              </w:tcPr>
            </w:tcPrChange>
          </w:tcPr>
          <w:p w14:paraId="4F6CC5AC" w14:textId="77777777" w:rsidR="00F15FED" w:rsidRDefault="00F15FED">
            <w:pPr>
              <w:pStyle w:val="Textetableau"/>
              <w:ind w:left="1008" w:hanging="1008"/>
              <w:rPr>
                <w:szCs w:val="20"/>
              </w:rPr>
            </w:pPr>
            <w:del w:id="5254" w:author="Gaston" w:date="2019-02-28T12:26:00Z">
              <w:r w:rsidDel="00042044">
                <w:rPr>
                  <w:szCs w:val="20"/>
                </w:rPr>
                <w:delText>Sous-total :</w:delText>
              </w:r>
            </w:del>
          </w:p>
        </w:tc>
      </w:tr>
    </w:tbl>
    <w:p w14:paraId="5C4845D4" w14:textId="77777777" w:rsidR="00782100" w:rsidRDefault="00782100">
      <w:pPr>
        <w:pStyle w:val="TM1"/>
      </w:pPr>
      <w:del w:id="5255" w:author="Gaston" w:date="2019-02-28T18:24:00Z">
        <w:r w:rsidDel="00E25979">
          <w:br w:type="page"/>
        </w:r>
      </w:del>
    </w:p>
    <w:tbl>
      <w:tblPr>
        <w:tblW w:w="967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5256" w:author="Gaston" w:date="2019-02-28T12:56: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389"/>
        <w:tblGridChange w:id="5257">
          <w:tblGrid>
            <w:gridCol w:w="284"/>
            <w:gridCol w:w="8221"/>
            <w:gridCol w:w="1168"/>
          </w:tblGrid>
        </w:tblGridChange>
      </w:tblGrid>
      <w:tr w:rsidR="00F15FED" w14:paraId="64275A7F" w14:textId="77777777" w:rsidTr="00F15FED">
        <w:trPr>
          <w:cantSplit/>
          <w:ins w:id="5258" w:author="Gaston" w:date="2019-02-28T12:56:00Z"/>
          <w:trPrChange w:id="5259" w:author="Gaston" w:date="2019-02-28T12:56:00Z">
            <w:trPr>
              <w:gridAfter w:val="0"/>
              <w:cantSplit/>
            </w:trPr>
          </w:trPrChange>
        </w:trPr>
        <w:tc>
          <w:tcPr>
            <w:tcW w:w="9673" w:type="dxa"/>
            <w:gridSpan w:val="2"/>
            <w:tcBorders>
              <w:top w:val="single" w:sz="4" w:space="0" w:color="auto"/>
            </w:tcBorders>
            <w:shd w:val="clear" w:color="auto" w:fill="D9D9D9" w:themeFill="background1" w:themeFillShade="D9"/>
            <w:tcPrChange w:id="5260" w:author="Gaston" w:date="2019-02-28T12:56:00Z">
              <w:tcPr>
                <w:tcW w:w="8505" w:type="dxa"/>
                <w:gridSpan w:val="2"/>
                <w:tcBorders>
                  <w:top w:val="single" w:sz="4" w:space="0" w:color="auto"/>
                </w:tcBorders>
              </w:tcPr>
            </w:tcPrChange>
          </w:tcPr>
          <w:p w14:paraId="5BABAD61" w14:textId="77777777" w:rsidR="00F15FED" w:rsidRPr="009A7F4A" w:rsidRDefault="00F15FED">
            <w:pPr>
              <w:jc w:val="center"/>
              <w:rPr>
                <w:ins w:id="5261" w:author="Gaston" w:date="2019-02-28T12:56:00Z"/>
                <w:b/>
                <w:bCs/>
              </w:rPr>
              <w:pPrChange w:id="5262" w:author="Gaston" w:date="2019-02-28T18:25:00Z">
                <w:pPr>
                  <w:pStyle w:val="Textetableau"/>
                  <w:ind w:left="-43"/>
                </w:pPr>
              </w:pPrChange>
            </w:pPr>
            <w:ins w:id="5263" w:author="Gaston" w:date="2019-02-28T12:56:00Z">
              <w:r w:rsidRPr="00E25979">
                <w:rPr>
                  <w:rFonts w:ascii="Arial" w:hAnsi="Arial" w:cs="Arial"/>
                  <w:b/>
                  <w:bCs/>
                  <w:i/>
                  <w:iCs/>
                  <w:sz w:val="28"/>
                  <w:szCs w:val="28"/>
                  <w:rPrChange w:id="5264" w:author="Gaston" w:date="2019-02-28T18:25:00Z">
                    <w:rPr>
                      <w:b/>
                      <w:bCs/>
                    </w:rPr>
                  </w:rPrChange>
                </w:rPr>
                <w:t>Structure du programme</w:t>
              </w:r>
            </w:ins>
            <w:ins w:id="5265" w:author="Gaston" w:date="2019-02-28T14:14:00Z">
              <w:r w:rsidR="005B4B22" w:rsidRPr="00E25979">
                <w:rPr>
                  <w:rFonts w:ascii="Arial" w:hAnsi="Arial" w:cs="Arial"/>
                  <w:b/>
                  <w:bCs/>
                  <w:i/>
                  <w:iCs/>
                  <w:sz w:val="28"/>
                  <w:szCs w:val="28"/>
                  <w:rPrChange w:id="5266" w:author="Gaston" w:date="2019-02-28T18:25:00Z">
                    <w:rPr>
                      <w:b/>
                      <w:bCs/>
                    </w:rPr>
                  </w:rPrChange>
                </w:rPr>
                <w:t xml:space="preserve"> PIC-C</w:t>
              </w:r>
            </w:ins>
          </w:p>
        </w:tc>
      </w:tr>
      <w:tr w:rsidR="00F15FED" w14:paraId="21643A51" w14:textId="77777777" w:rsidTr="00F15FED">
        <w:tblPrEx>
          <w:tblPrExChange w:id="5267" w:author="Gaston" w:date="2019-02-28T12:56:00Z">
            <w:tblPrEx>
              <w:tblW w:w="9639" w:type="dxa"/>
            </w:tblPrEx>
          </w:tblPrExChange>
        </w:tblPrEx>
        <w:trPr>
          <w:cantSplit/>
          <w:trPrChange w:id="5268" w:author="Gaston" w:date="2019-02-28T12:56:00Z">
            <w:trPr>
              <w:gridAfter w:val="0"/>
              <w:cantSplit/>
            </w:trPr>
          </w:trPrChange>
        </w:trPr>
        <w:tc>
          <w:tcPr>
            <w:tcW w:w="284" w:type="dxa"/>
            <w:tcBorders>
              <w:top w:val="single" w:sz="4" w:space="0" w:color="auto"/>
            </w:tcBorders>
            <w:tcPrChange w:id="5269" w:author="Gaston" w:date="2019-02-28T12:56:00Z">
              <w:tcPr>
                <w:tcW w:w="284" w:type="dxa"/>
                <w:tcBorders>
                  <w:top w:val="single" w:sz="4" w:space="0" w:color="auto"/>
                </w:tcBorders>
              </w:tcPr>
            </w:tcPrChange>
          </w:tcPr>
          <w:p w14:paraId="54C7A86E" w14:textId="77777777" w:rsidR="00F15FED" w:rsidRPr="00F15FED" w:rsidRDefault="00F15FED">
            <w:pPr>
              <w:pStyle w:val="Textetableau"/>
              <w:numPr>
                <w:ilvl w:val="0"/>
                <w:numId w:val="3"/>
              </w:numPr>
              <w:rPr>
                <w:rFonts w:ascii="Arial" w:hAnsi="Arial" w:cs="Arial"/>
                <w:b/>
                <w:bCs/>
                <w:i/>
                <w:iCs/>
                <w:color w:val="auto"/>
                <w:sz w:val="28"/>
                <w:szCs w:val="28"/>
                <w:lang w:val="fr-CA"/>
                <w:rPrChange w:id="5270" w:author="Gaston" w:date="2019-02-28T12:56:00Z">
                  <w:rPr>
                    <w:szCs w:val="20"/>
                  </w:rPr>
                </w:rPrChange>
              </w:rPr>
            </w:pPr>
          </w:p>
        </w:tc>
        <w:tc>
          <w:tcPr>
            <w:tcW w:w="9389" w:type="dxa"/>
            <w:tcBorders>
              <w:top w:val="single" w:sz="4" w:space="0" w:color="auto"/>
            </w:tcBorders>
            <w:tcPrChange w:id="5271" w:author="Gaston" w:date="2019-02-28T12:56:00Z">
              <w:tcPr>
                <w:tcW w:w="8221" w:type="dxa"/>
                <w:tcBorders>
                  <w:top w:val="single" w:sz="4" w:space="0" w:color="auto"/>
                </w:tcBorders>
              </w:tcPr>
            </w:tcPrChange>
          </w:tcPr>
          <w:p w14:paraId="0A956C31" w14:textId="77777777" w:rsidR="00F15FED" w:rsidRDefault="00F15FED">
            <w:pPr>
              <w:pStyle w:val="Textetableau"/>
              <w:ind w:left="-43"/>
            </w:pPr>
            <w:r>
              <w:rPr>
                <w:szCs w:val="20"/>
              </w:rPr>
              <w:t xml:space="preserve">Toutes les procédures sont </w:t>
            </w:r>
            <w:r>
              <w:rPr>
                <w:b/>
                <w:bCs/>
                <w:szCs w:val="20"/>
              </w:rPr>
              <w:t>bien structurées</w:t>
            </w:r>
            <w:r>
              <w:rPr>
                <w:szCs w:val="20"/>
              </w:rPr>
              <w:t xml:space="preserve"> (elles utilisent les structures de base de la programmation structurée et n'ont qu'un seul point de sortie de la procédure).</w:t>
            </w:r>
          </w:p>
        </w:tc>
      </w:tr>
      <w:tr w:rsidR="00F15FED" w14:paraId="2DC4E4E9" w14:textId="77777777" w:rsidTr="00F15FED">
        <w:tblPrEx>
          <w:tblPrExChange w:id="5272" w:author="Gaston" w:date="2019-02-28T12:56:00Z">
            <w:tblPrEx>
              <w:tblW w:w="9639" w:type="dxa"/>
            </w:tblPrEx>
          </w:tblPrExChange>
        </w:tblPrEx>
        <w:trPr>
          <w:cantSplit/>
          <w:trPrChange w:id="5273" w:author="Gaston" w:date="2019-02-28T12:56:00Z">
            <w:trPr>
              <w:gridAfter w:val="0"/>
              <w:cantSplit/>
            </w:trPr>
          </w:trPrChange>
        </w:trPr>
        <w:tc>
          <w:tcPr>
            <w:tcW w:w="284" w:type="dxa"/>
            <w:tcPrChange w:id="5274" w:author="Gaston" w:date="2019-02-28T12:56:00Z">
              <w:tcPr>
                <w:tcW w:w="284" w:type="dxa"/>
              </w:tcPr>
            </w:tcPrChange>
          </w:tcPr>
          <w:p w14:paraId="1D1DF6D7" w14:textId="77777777" w:rsidR="00F15FED" w:rsidRDefault="00F15FED">
            <w:pPr>
              <w:pStyle w:val="Textetableau"/>
              <w:numPr>
                <w:ilvl w:val="0"/>
                <w:numId w:val="3"/>
              </w:numPr>
              <w:rPr>
                <w:szCs w:val="20"/>
              </w:rPr>
            </w:pPr>
          </w:p>
        </w:tc>
        <w:tc>
          <w:tcPr>
            <w:tcW w:w="9389" w:type="dxa"/>
            <w:tcPrChange w:id="5275" w:author="Gaston" w:date="2019-02-28T12:56:00Z">
              <w:tcPr>
                <w:tcW w:w="8221" w:type="dxa"/>
              </w:tcPr>
            </w:tcPrChange>
          </w:tcPr>
          <w:p w14:paraId="21935F8A" w14:textId="77777777" w:rsidR="00F15FED" w:rsidRDefault="00F15FED">
            <w:pPr>
              <w:pStyle w:val="Textetableau"/>
              <w:ind w:left="-43"/>
            </w:pPr>
            <w:r>
              <w:rPr>
                <w:szCs w:val="20"/>
              </w:rPr>
              <w:t xml:space="preserve">Le programme utilise adéquatement les variables et les constantes. </w:t>
            </w:r>
          </w:p>
        </w:tc>
      </w:tr>
      <w:tr w:rsidR="00F15FED" w14:paraId="5764D388" w14:textId="77777777" w:rsidTr="00F15FED">
        <w:tblPrEx>
          <w:tblPrExChange w:id="5276" w:author="Gaston" w:date="2019-02-28T12:56:00Z">
            <w:tblPrEx>
              <w:tblW w:w="9639" w:type="dxa"/>
            </w:tblPrEx>
          </w:tblPrExChange>
        </w:tblPrEx>
        <w:trPr>
          <w:cantSplit/>
          <w:trPrChange w:id="5277" w:author="Gaston" w:date="2019-02-28T12:56:00Z">
            <w:trPr>
              <w:gridAfter w:val="0"/>
              <w:cantSplit/>
            </w:trPr>
          </w:trPrChange>
        </w:trPr>
        <w:tc>
          <w:tcPr>
            <w:tcW w:w="284" w:type="dxa"/>
            <w:tcBorders>
              <w:bottom w:val="single" w:sz="4" w:space="0" w:color="auto"/>
            </w:tcBorders>
            <w:tcPrChange w:id="5278" w:author="Gaston" w:date="2019-02-28T12:56:00Z">
              <w:tcPr>
                <w:tcW w:w="284" w:type="dxa"/>
                <w:tcBorders>
                  <w:bottom w:val="single" w:sz="4" w:space="0" w:color="auto"/>
                </w:tcBorders>
              </w:tcPr>
            </w:tcPrChange>
          </w:tcPr>
          <w:p w14:paraId="758E85D3" w14:textId="77777777" w:rsidR="00F15FED" w:rsidRDefault="00F15FED">
            <w:pPr>
              <w:pStyle w:val="Textetableau"/>
              <w:numPr>
                <w:ilvl w:val="0"/>
                <w:numId w:val="3"/>
              </w:numPr>
              <w:rPr>
                <w:szCs w:val="20"/>
              </w:rPr>
            </w:pPr>
          </w:p>
        </w:tc>
        <w:tc>
          <w:tcPr>
            <w:tcW w:w="9389" w:type="dxa"/>
            <w:tcBorders>
              <w:bottom w:val="single" w:sz="4" w:space="0" w:color="auto"/>
            </w:tcBorders>
            <w:tcPrChange w:id="5279" w:author="Gaston" w:date="2019-02-28T12:56:00Z">
              <w:tcPr>
                <w:tcW w:w="8221" w:type="dxa"/>
                <w:tcBorders>
                  <w:bottom w:val="single" w:sz="4" w:space="0" w:color="auto"/>
                </w:tcBorders>
              </w:tcPr>
            </w:tcPrChange>
          </w:tcPr>
          <w:p w14:paraId="77B0DEEB" w14:textId="77777777" w:rsidR="00F15FED" w:rsidRDefault="00F15FED">
            <w:pPr>
              <w:pStyle w:val="Textetableau"/>
              <w:ind w:left="-43"/>
            </w:pPr>
            <w:r>
              <w:rPr>
                <w:szCs w:val="20"/>
              </w:rPr>
              <w:t>Le programme correspond au pseudo-code.</w:t>
            </w:r>
          </w:p>
        </w:tc>
      </w:tr>
      <w:tr w:rsidR="00F15FED" w14:paraId="10BDD632" w14:textId="77777777" w:rsidTr="00C45F0C">
        <w:tblPrEx>
          <w:tblPrExChange w:id="5280" w:author="Gaston" w:date="2019-02-28T13:14:00Z">
            <w:tblPrEx>
              <w:tblW w:w="9639" w:type="dxa"/>
            </w:tblPrEx>
          </w:tblPrExChange>
        </w:tblPrEx>
        <w:trPr>
          <w:cantSplit/>
          <w:trPrChange w:id="5281" w:author="Gaston" w:date="2019-02-28T13:14:00Z">
            <w:trPr>
              <w:gridAfter w:val="0"/>
              <w:cantSplit/>
            </w:trPr>
          </w:trPrChange>
        </w:trPr>
        <w:tc>
          <w:tcPr>
            <w:tcW w:w="284" w:type="dxa"/>
            <w:tcPrChange w:id="5282" w:author="Gaston" w:date="2019-02-28T13:14:00Z">
              <w:tcPr>
                <w:tcW w:w="284" w:type="dxa"/>
                <w:tcBorders>
                  <w:bottom w:val="single" w:sz="4" w:space="0" w:color="auto"/>
                </w:tcBorders>
              </w:tcPr>
            </w:tcPrChange>
          </w:tcPr>
          <w:p w14:paraId="5213F37A" w14:textId="77777777" w:rsidR="00F15FED" w:rsidRDefault="00F15FED">
            <w:pPr>
              <w:pStyle w:val="Textetableau"/>
              <w:numPr>
                <w:ilvl w:val="0"/>
                <w:numId w:val="3"/>
              </w:numPr>
              <w:rPr>
                <w:szCs w:val="20"/>
              </w:rPr>
            </w:pPr>
          </w:p>
        </w:tc>
        <w:tc>
          <w:tcPr>
            <w:tcW w:w="9389" w:type="dxa"/>
            <w:tcPrChange w:id="5283" w:author="Gaston" w:date="2019-02-28T13:14:00Z">
              <w:tcPr>
                <w:tcW w:w="8221" w:type="dxa"/>
                <w:tcBorders>
                  <w:bottom w:val="single" w:sz="4" w:space="0" w:color="auto"/>
                </w:tcBorders>
              </w:tcPr>
            </w:tcPrChange>
          </w:tcPr>
          <w:p w14:paraId="62707ED0" w14:textId="77777777" w:rsidR="00F15FED" w:rsidRDefault="00F15FED">
            <w:pPr>
              <w:pStyle w:val="Textetableau"/>
              <w:ind w:left="-43"/>
              <w:rPr>
                <w:szCs w:val="20"/>
              </w:rPr>
            </w:pPr>
            <w:r>
              <w:rPr>
                <w:szCs w:val="20"/>
              </w:rPr>
              <w:t>Instruction(s) inutile(s).</w:t>
            </w:r>
          </w:p>
        </w:tc>
      </w:tr>
      <w:tr w:rsidR="00C45F0C" w14:paraId="6678DC00" w14:textId="77777777" w:rsidTr="00C45F0C">
        <w:tblPrEx>
          <w:tblPrExChange w:id="5284" w:author="Gaston" w:date="2019-02-28T13:14:00Z">
            <w:tblPrEx>
              <w:tblW w:w="9673" w:type="dxa"/>
            </w:tblPrEx>
          </w:tblPrExChange>
        </w:tblPrEx>
        <w:trPr>
          <w:cantSplit/>
          <w:ins w:id="5285" w:author="Gaston" w:date="2019-02-28T13:14:00Z"/>
          <w:trPrChange w:id="5286" w:author="Gaston" w:date="2019-02-28T13:14:00Z">
            <w:trPr>
              <w:cantSplit/>
            </w:trPr>
          </w:trPrChange>
        </w:trPr>
        <w:tc>
          <w:tcPr>
            <w:tcW w:w="9673" w:type="dxa"/>
            <w:gridSpan w:val="2"/>
            <w:tcBorders>
              <w:bottom w:val="single" w:sz="4" w:space="0" w:color="auto"/>
            </w:tcBorders>
            <w:shd w:val="clear" w:color="auto" w:fill="D9D9D9" w:themeFill="background1" w:themeFillShade="D9"/>
            <w:tcPrChange w:id="5287" w:author="Gaston" w:date="2019-02-28T13:14:00Z">
              <w:tcPr>
                <w:tcW w:w="9673" w:type="dxa"/>
                <w:gridSpan w:val="3"/>
                <w:tcBorders>
                  <w:bottom w:val="single" w:sz="4" w:space="0" w:color="auto"/>
                </w:tcBorders>
              </w:tcPr>
            </w:tcPrChange>
          </w:tcPr>
          <w:p w14:paraId="5DCEED77" w14:textId="77777777" w:rsidR="00C45F0C" w:rsidRDefault="00C45F0C">
            <w:pPr>
              <w:pStyle w:val="Textetableau"/>
              <w:ind w:left="-43"/>
              <w:rPr>
                <w:ins w:id="5288" w:author="Gaston" w:date="2019-02-28T13:14:00Z"/>
                <w:szCs w:val="20"/>
              </w:rPr>
            </w:pPr>
          </w:p>
        </w:tc>
      </w:tr>
    </w:tbl>
    <w:p w14:paraId="459CC9CF" w14:textId="77777777" w:rsidR="00E25979" w:rsidRDefault="00E25979">
      <w:pPr>
        <w:rPr>
          <w:ins w:id="5289" w:author="Gaston" w:date="2019-02-28T18:25:00Z"/>
        </w:rPr>
      </w:pPr>
    </w:p>
    <w:p w14:paraId="2AF6F3ED" w14:textId="77777777" w:rsidR="00E25979" w:rsidRDefault="00E25979">
      <w:pPr>
        <w:rPr>
          <w:ins w:id="5290" w:author="Gaston" w:date="2019-02-28T18:25:00Z"/>
        </w:rPr>
      </w:pPr>
      <w:ins w:id="5291" w:author="Gaston" w:date="2019-02-28T18:25:00Z">
        <w:r>
          <w:br w:type="page"/>
        </w:r>
      </w:ins>
    </w:p>
    <w:p w14:paraId="5EF889E3" w14:textId="77777777" w:rsidR="00F15FED" w:rsidRDefault="00F15FED">
      <w:pPr>
        <w:rPr>
          <w:ins w:id="5292" w:author="Gaston" w:date="2019-02-28T12:55:00Z"/>
        </w:rPr>
      </w:pPr>
    </w:p>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5293" w:author="Gaston" w:date="2019-02-28T12:57:00Z">
          <w:tblPr>
            <w:tblW w:w="850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355"/>
        <w:tblGridChange w:id="5294">
          <w:tblGrid>
            <w:gridCol w:w="284"/>
            <w:gridCol w:w="8221"/>
          </w:tblGrid>
        </w:tblGridChange>
      </w:tblGrid>
      <w:tr w:rsidR="00F15FED" w14:paraId="3697EAC8" w14:textId="77777777" w:rsidTr="00F15FED">
        <w:trPr>
          <w:cantSplit/>
          <w:ins w:id="5295" w:author="Gaston" w:date="2019-02-28T12:57:00Z"/>
          <w:trPrChange w:id="5296" w:author="Gaston" w:date="2019-02-28T12:57:00Z">
            <w:trPr>
              <w:cantSplit/>
            </w:trPr>
          </w:trPrChange>
        </w:trPr>
        <w:tc>
          <w:tcPr>
            <w:tcW w:w="9639" w:type="dxa"/>
            <w:gridSpan w:val="2"/>
            <w:tcBorders>
              <w:top w:val="single" w:sz="4" w:space="0" w:color="auto"/>
            </w:tcBorders>
            <w:shd w:val="clear" w:color="auto" w:fill="D9D9D9" w:themeFill="background1" w:themeFillShade="D9"/>
            <w:tcPrChange w:id="5297" w:author="Gaston" w:date="2019-02-28T12:57:00Z">
              <w:tcPr>
                <w:tcW w:w="8505" w:type="dxa"/>
                <w:gridSpan w:val="2"/>
                <w:tcBorders>
                  <w:top w:val="single" w:sz="4" w:space="0" w:color="auto"/>
                </w:tcBorders>
              </w:tcPr>
            </w:tcPrChange>
          </w:tcPr>
          <w:p w14:paraId="7FCEAB8B" w14:textId="77777777" w:rsidR="00F15FED" w:rsidRDefault="00F15FED">
            <w:pPr>
              <w:pStyle w:val="Textetableau"/>
              <w:ind w:left="-43"/>
              <w:jc w:val="center"/>
              <w:rPr>
                <w:ins w:id="5298" w:author="Gaston" w:date="2019-02-28T12:57:00Z"/>
                <w:szCs w:val="20"/>
              </w:rPr>
              <w:pPrChange w:id="5299" w:author="Gaston" w:date="2019-02-28T12:57:00Z">
                <w:pPr>
                  <w:pStyle w:val="Textetableau"/>
                  <w:ind w:left="-43"/>
                  <w:jc w:val="both"/>
                </w:pPr>
              </w:pPrChange>
            </w:pPr>
            <w:ins w:id="5300" w:author="Gaston" w:date="2019-02-28T12:57:00Z">
              <w:r w:rsidRPr="00F15FED">
                <w:rPr>
                  <w:rFonts w:ascii="Arial" w:hAnsi="Arial" w:cs="Arial"/>
                  <w:b/>
                  <w:bCs/>
                  <w:i/>
                  <w:iCs/>
                  <w:color w:val="auto"/>
                  <w:sz w:val="28"/>
                  <w:szCs w:val="28"/>
                  <w:lang w:val="fr-CA"/>
                  <w:rPrChange w:id="5301" w:author="Gaston" w:date="2019-02-28T12:57:00Z">
                    <w:rPr/>
                  </w:rPrChange>
                </w:rPr>
                <w:t>Commentaires du programme</w:t>
              </w:r>
            </w:ins>
            <w:ins w:id="5302" w:author="Gaston" w:date="2019-02-28T14:14:00Z">
              <w:r w:rsidR="005B4B22">
                <w:rPr>
                  <w:rFonts w:ascii="Arial" w:hAnsi="Arial" w:cs="Arial"/>
                  <w:b/>
                  <w:bCs/>
                  <w:i/>
                  <w:iCs/>
                  <w:color w:val="auto"/>
                  <w:sz w:val="28"/>
                  <w:szCs w:val="28"/>
                  <w:lang w:val="fr-CA"/>
                </w:rPr>
                <w:t xml:space="preserve"> </w:t>
              </w:r>
              <w:r w:rsidR="005B4B22" w:rsidRPr="00953E21">
                <w:rPr>
                  <w:rFonts w:ascii="Arial" w:hAnsi="Arial" w:cs="Arial"/>
                  <w:b/>
                  <w:bCs/>
                  <w:i/>
                  <w:iCs/>
                  <w:color w:val="auto"/>
                  <w:sz w:val="28"/>
                  <w:szCs w:val="28"/>
                  <w:lang w:val="fr-CA"/>
                </w:rPr>
                <w:t>PIC-C</w:t>
              </w:r>
            </w:ins>
          </w:p>
        </w:tc>
      </w:tr>
      <w:tr w:rsidR="00F15FED" w14:paraId="55988E1E" w14:textId="77777777" w:rsidTr="00F15FED">
        <w:tblPrEx>
          <w:tblPrExChange w:id="5303" w:author="Gaston" w:date="2019-02-28T12:57:00Z">
            <w:tblPrEx>
              <w:tblW w:w="9639" w:type="dxa"/>
            </w:tblPrEx>
          </w:tblPrExChange>
        </w:tblPrEx>
        <w:trPr>
          <w:cantSplit/>
          <w:trPrChange w:id="5304" w:author="Gaston" w:date="2019-02-28T12:57:00Z">
            <w:trPr>
              <w:cantSplit/>
            </w:trPr>
          </w:trPrChange>
        </w:trPr>
        <w:tc>
          <w:tcPr>
            <w:tcW w:w="284" w:type="dxa"/>
            <w:tcBorders>
              <w:top w:val="single" w:sz="4" w:space="0" w:color="auto"/>
            </w:tcBorders>
            <w:tcPrChange w:id="5305" w:author="Gaston" w:date="2019-02-28T12:57:00Z">
              <w:tcPr>
                <w:tcW w:w="284" w:type="dxa"/>
                <w:tcBorders>
                  <w:top w:val="single" w:sz="4" w:space="0" w:color="auto"/>
                </w:tcBorders>
              </w:tcPr>
            </w:tcPrChange>
          </w:tcPr>
          <w:p w14:paraId="7D16DB16" w14:textId="77777777" w:rsidR="00F15FED" w:rsidRDefault="00F15FED">
            <w:pPr>
              <w:pStyle w:val="Textetableau"/>
              <w:numPr>
                <w:ilvl w:val="0"/>
                <w:numId w:val="3"/>
              </w:numPr>
              <w:rPr>
                <w:szCs w:val="20"/>
              </w:rPr>
            </w:pPr>
          </w:p>
        </w:tc>
        <w:tc>
          <w:tcPr>
            <w:tcW w:w="9355" w:type="dxa"/>
            <w:tcBorders>
              <w:top w:val="single" w:sz="4" w:space="0" w:color="auto"/>
            </w:tcBorders>
            <w:tcPrChange w:id="5306" w:author="Gaston" w:date="2019-02-28T12:57:00Z">
              <w:tcPr>
                <w:tcW w:w="8221" w:type="dxa"/>
                <w:tcBorders>
                  <w:top w:val="single" w:sz="4" w:space="0" w:color="auto"/>
                </w:tcBorders>
              </w:tcPr>
            </w:tcPrChange>
          </w:tcPr>
          <w:p w14:paraId="70DFD26D" w14:textId="77777777" w:rsidR="00F15FED" w:rsidRDefault="00F15FED">
            <w:pPr>
              <w:pStyle w:val="Textetableau"/>
              <w:ind w:left="-43"/>
              <w:jc w:val="both"/>
            </w:pPr>
            <w:r>
              <w:rPr>
                <w:szCs w:val="20"/>
              </w:rPr>
              <w:t>Il y a suffisamment de commentaires de section pour rendre le programme clair et facile à suivre. Les commentaires de sections sont entre deux lignes tiretées.</w:t>
            </w:r>
          </w:p>
        </w:tc>
      </w:tr>
      <w:tr w:rsidR="00F15FED" w14:paraId="74E3FCA4" w14:textId="77777777" w:rsidTr="00F15FED">
        <w:tblPrEx>
          <w:tblPrExChange w:id="5307" w:author="Gaston" w:date="2019-02-28T12:57:00Z">
            <w:tblPrEx>
              <w:tblW w:w="9639" w:type="dxa"/>
            </w:tblPrEx>
          </w:tblPrExChange>
        </w:tblPrEx>
        <w:trPr>
          <w:cantSplit/>
          <w:trPrChange w:id="5308" w:author="Gaston" w:date="2019-02-28T12:57:00Z">
            <w:trPr>
              <w:cantSplit/>
            </w:trPr>
          </w:trPrChange>
        </w:trPr>
        <w:tc>
          <w:tcPr>
            <w:tcW w:w="284" w:type="dxa"/>
            <w:tcPrChange w:id="5309" w:author="Gaston" w:date="2019-02-28T12:57:00Z">
              <w:tcPr>
                <w:tcW w:w="284" w:type="dxa"/>
              </w:tcPr>
            </w:tcPrChange>
          </w:tcPr>
          <w:p w14:paraId="5890EBBD" w14:textId="77777777" w:rsidR="00F15FED" w:rsidRDefault="00F15FED">
            <w:pPr>
              <w:pStyle w:val="Textetableau"/>
              <w:numPr>
                <w:ilvl w:val="0"/>
                <w:numId w:val="3"/>
              </w:numPr>
              <w:rPr>
                <w:szCs w:val="20"/>
              </w:rPr>
            </w:pPr>
          </w:p>
        </w:tc>
        <w:tc>
          <w:tcPr>
            <w:tcW w:w="9355" w:type="dxa"/>
            <w:tcPrChange w:id="5310" w:author="Gaston" w:date="2019-02-28T12:57:00Z">
              <w:tcPr>
                <w:tcW w:w="8221" w:type="dxa"/>
              </w:tcPr>
            </w:tcPrChange>
          </w:tcPr>
          <w:p w14:paraId="4AB09F81" w14:textId="77777777" w:rsidR="00F15FED" w:rsidRDefault="00F15FED">
            <w:pPr>
              <w:pStyle w:val="Textetableau"/>
              <w:ind w:left="-43"/>
              <w:jc w:val="both"/>
            </w:pPr>
            <w:r>
              <w:rPr>
                <w:szCs w:val="20"/>
              </w:rPr>
              <w:t>Il y a suffisamment de commentaires</w:t>
            </w:r>
            <w:r>
              <w:t xml:space="preserve"> </w:t>
            </w:r>
            <w:r>
              <w:rPr>
                <w:b/>
                <w:bCs/>
                <w:szCs w:val="20"/>
              </w:rPr>
              <w:t>pertinents.</w:t>
            </w:r>
          </w:p>
        </w:tc>
      </w:tr>
      <w:tr w:rsidR="00F15FED" w14:paraId="3C5751B8" w14:textId="77777777" w:rsidTr="00F15FED">
        <w:tblPrEx>
          <w:tblPrExChange w:id="5311" w:author="Gaston" w:date="2019-02-28T12:57:00Z">
            <w:tblPrEx>
              <w:tblW w:w="9639" w:type="dxa"/>
            </w:tblPrEx>
          </w:tblPrExChange>
        </w:tblPrEx>
        <w:trPr>
          <w:cantSplit/>
          <w:trPrChange w:id="5312" w:author="Gaston" w:date="2019-02-28T12:57:00Z">
            <w:trPr>
              <w:cantSplit/>
            </w:trPr>
          </w:trPrChange>
        </w:trPr>
        <w:tc>
          <w:tcPr>
            <w:tcW w:w="284" w:type="dxa"/>
            <w:tcPrChange w:id="5313" w:author="Gaston" w:date="2019-02-28T12:57:00Z">
              <w:tcPr>
                <w:tcW w:w="284" w:type="dxa"/>
              </w:tcPr>
            </w:tcPrChange>
          </w:tcPr>
          <w:p w14:paraId="6960052E" w14:textId="77777777" w:rsidR="00F15FED" w:rsidRDefault="00F15FED">
            <w:pPr>
              <w:pStyle w:val="Textetableau"/>
              <w:numPr>
                <w:ilvl w:val="0"/>
                <w:numId w:val="3"/>
              </w:numPr>
              <w:rPr>
                <w:szCs w:val="20"/>
              </w:rPr>
            </w:pPr>
          </w:p>
        </w:tc>
        <w:tc>
          <w:tcPr>
            <w:tcW w:w="9355" w:type="dxa"/>
            <w:tcPrChange w:id="5314" w:author="Gaston" w:date="2019-02-28T12:57:00Z">
              <w:tcPr>
                <w:tcW w:w="8221" w:type="dxa"/>
              </w:tcPr>
            </w:tcPrChange>
          </w:tcPr>
          <w:p w14:paraId="23B39B3E" w14:textId="77777777" w:rsidR="00F15FED" w:rsidRDefault="00F15FED">
            <w:pPr>
              <w:pStyle w:val="Textetableau"/>
              <w:ind w:left="-43"/>
              <w:jc w:val="both"/>
              <w:rPr>
                <w:szCs w:val="20"/>
              </w:rPr>
            </w:pPr>
            <w:r>
              <w:rPr>
                <w:szCs w:val="20"/>
              </w:rPr>
              <w:t>Il y a une ou des erreur(s) dans les commentaires.</w:t>
            </w:r>
          </w:p>
        </w:tc>
      </w:tr>
      <w:tr w:rsidR="00F15FED" w14:paraId="7ED1795F" w14:textId="77777777" w:rsidTr="00F15FED">
        <w:tblPrEx>
          <w:tblPrExChange w:id="5315" w:author="Gaston" w:date="2019-02-28T12:57:00Z">
            <w:tblPrEx>
              <w:tblW w:w="9639" w:type="dxa"/>
            </w:tblPrEx>
          </w:tblPrExChange>
        </w:tblPrEx>
        <w:trPr>
          <w:cantSplit/>
          <w:trPrChange w:id="5316" w:author="Gaston" w:date="2019-02-28T12:57:00Z">
            <w:trPr>
              <w:cantSplit/>
            </w:trPr>
          </w:trPrChange>
        </w:trPr>
        <w:tc>
          <w:tcPr>
            <w:tcW w:w="284" w:type="dxa"/>
            <w:tcPrChange w:id="5317" w:author="Gaston" w:date="2019-02-28T12:57:00Z">
              <w:tcPr>
                <w:tcW w:w="284" w:type="dxa"/>
              </w:tcPr>
            </w:tcPrChange>
          </w:tcPr>
          <w:p w14:paraId="7CE6E285" w14:textId="77777777" w:rsidR="00F15FED" w:rsidRDefault="00F15FED">
            <w:pPr>
              <w:pStyle w:val="Textetableau"/>
              <w:numPr>
                <w:ilvl w:val="0"/>
                <w:numId w:val="3"/>
              </w:numPr>
              <w:rPr>
                <w:szCs w:val="20"/>
              </w:rPr>
            </w:pPr>
          </w:p>
        </w:tc>
        <w:tc>
          <w:tcPr>
            <w:tcW w:w="9355" w:type="dxa"/>
            <w:tcPrChange w:id="5318" w:author="Gaston" w:date="2019-02-28T12:57:00Z">
              <w:tcPr>
                <w:tcW w:w="8221" w:type="dxa"/>
              </w:tcPr>
            </w:tcPrChange>
          </w:tcPr>
          <w:p w14:paraId="408D10FC" w14:textId="77777777" w:rsidR="00F15FED" w:rsidRDefault="00F15FED">
            <w:pPr>
              <w:pStyle w:val="Textetableau"/>
              <w:ind w:left="-43"/>
              <w:jc w:val="both"/>
              <w:rPr>
                <w:szCs w:val="20"/>
              </w:rPr>
            </w:pPr>
            <w:r>
              <w:rPr>
                <w:szCs w:val="20"/>
              </w:rPr>
              <w:t>Les commentaires ne sont pas du pseudo-code.</w:t>
            </w:r>
          </w:p>
        </w:tc>
      </w:tr>
      <w:tr w:rsidR="00F15FED" w14:paraId="4A0A96B8" w14:textId="77777777" w:rsidTr="00F15FED">
        <w:tblPrEx>
          <w:tblPrExChange w:id="5319" w:author="Gaston" w:date="2019-02-28T12:57:00Z">
            <w:tblPrEx>
              <w:tblW w:w="9639" w:type="dxa"/>
            </w:tblPrEx>
          </w:tblPrExChange>
        </w:tblPrEx>
        <w:trPr>
          <w:cantSplit/>
          <w:trPrChange w:id="5320" w:author="Gaston" w:date="2019-02-28T12:57:00Z">
            <w:trPr>
              <w:cantSplit/>
            </w:trPr>
          </w:trPrChange>
        </w:trPr>
        <w:tc>
          <w:tcPr>
            <w:tcW w:w="284" w:type="dxa"/>
            <w:tcPrChange w:id="5321" w:author="Gaston" w:date="2019-02-28T12:57:00Z">
              <w:tcPr>
                <w:tcW w:w="284" w:type="dxa"/>
              </w:tcPr>
            </w:tcPrChange>
          </w:tcPr>
          <w:p w14:paraId="452A2BF2" w14:textId="77777777" w:rsidR="00F15FED" w:rsidRDefault="00F15FED">
            <w:pPr>
              <w:pStyle w:val="Textetableau"/>
              <w:numPr>
                <w:ilvl w:val="0"/>
                <w:numId w:val="3"/>
              </w:numPr>
              <w:rPr>
                <w:szCs w:val="20"/>
              </w:rPr>
            </w:pPr>
          </w:p>
        </w:tc>
        <w:tc>
          <w:tcPr>
            <w:tcW w:w="9355" w:type="dxa"/>
            <w:tcPrChange w:id="5322" w:author="Gaston" w:date="2019-02-28T12:57:00Z">
              <w:tcPr>
                <w:tcW w:w="8221" w:type="dxa"/>
              </w:tcPr>
            </w:tcPrChange>
          </w:tcPr>
          <w:p w14:paraId="7DE4B542" w14:textId="77777777" w:rsidR="00F15FED" w:rsidRDefault="00F15FED">
            <w:pPr>
              <w:pStyle w:val="Textetableau"/>
              <w:ind w:left="-43"/>
              <w:jc w:val="both"/>
            </w:pPr>
            <w:r>
              <w:rPr>
                <w:szCs w:val="20"/>
              </w:rPr>
              <w:t>Tous les noms des procédures sont significatifs.</w:t>
            </w:r>
          </w:p>
        </w:tc>
      </w:tr>
      <w:tr w:rsidR="00F15FED" w14:paraId="465CC225" w14:textId="77777777" w:rsidTr="00F15FED">
        <w:tblPrEx>
          <w:tblPrExChange w:id="5323" w:author="Gaston" w:date="2019-02-28T12:57:00Z">
            <w:tblPrEx>
              <w:tblW w:w="9639" w:type="dxa"/>
            </w:tblPrEx>
          </w:tblPrExChange>
        </w:tblPrEx>
        <w:trPr>
          <w:cantSplit/>
          <w:trPrChange w:id="5324" w:author="Gaston" w:date="2019-02-28T12:57:00Z">
            <w:trPr>
              <w:cantSplit/>
            </w:trPr>
          </w:trPrChange>
        </w:trPr>
        <w:tc>
          <w:tcPr>
            <w:tcW w:w="284" w:type="dxa"/>
            <w:tcPrChange w:id="5325" w:author="Gaston" w:date="2019-02-28T12:57:00Z">
              <w:tcPr>
                <w:tcW w:w="284" w:type="dxa"/>
              </w:tcPr>
            </w:tcPrChange>
          </w:tcPr>
          <w:p w14:paraId="1344E07F" w14:textId="77777777" w:rsidR="00F15FED" w:rsidRDefault="00F15FED">
            <w:pPr>
              <w:pStyle w:val="Textetableau"/>
              <w:numPr>
                <w:ilvl w:val="0"/>
                <w:numId w:val="3"/>
              </w:numPr>
              <w:rPr>
                <w:szCs w:val="20"/>
              </w:rPr>
            </w:pPr>
          </w:p>
        </w:tc>
        <w:tc>
          <w:tcPr>
            <w:tcW w:w="9355" w:type="dxa"/>
            <w:tcPrChange w:id="5326" w:author="Gaston" w:date="2019-02-28T12:57:00Z">
              <w:tcPr>
                <w:tcW w:w="8221" w:type="dxa"/>
              </w:tcPr>
            </w:tcPrChange>
          </w:tcPr>
          <w:p w14:paraId="54651ED5" w14:textId="77777777" w:rsidR="00F15FED" w:rsidRDefault="00F15FED">
            <w:pPr>
              <w:pStyle w:val="Textetableau"/>
              <w:ind w:left="-43"/>
              <w:jc w:val="both"/>
            </w:pPr>
            <w:r>
              <w:rPr>
                <w:szCs w:val="20"/>
              </w:rPr>
              <w:t>Tous les noms des variables sont significatifs.</w:t>
            </w:r>
          </w:p>
        </w:tc>
      </w:tr>
      <w:tr w:rsidR="00F15FED" w14:paraId="4C2031D1" w14:textId="77777777" w:rsidTr="00F15FED">
        <w:tblPrEx>
          <w:tblPrExChange w:id="5327" w:author="Gaston" w:date="2019-02-28T12:57:00Z">
            <w:tblPrEx>
              <w:tblW w:w="9639" w:type="dxa"/>
            </w:tblPrEx>
          </w:tblPrExChange>
        </w:tblPrEx>
        <w:trPr>
          <w:cantSplit/>
          <w:trPrChange w:id="5328" w:author="Gaston" w:date="2019-02-28T12:57:00Z">
            <w:trPr>
              <w:cantSplit/>
            </w:trPr>
          </w:trPrChange>
        </w:trPr>
        <w:tc>
          <w:tcPr>
            <w:tcW w:w="284" w:type="dxa"/>
            <w:tcPrChange w:id="5329" w:author="Gaston" w:date="2019-02-28T12:57:00Z">
              <w:tcPr>
                <w:tcW w:w="284" w:type="dxa"/>
              </w:tcPr>
            </w:tcPrChange>
          </w:tcPr>
          <w:p w14:paraId="6F90ED70" w14:textId="77777777" w:rsidR="00F15FED" w:rsidRDefault="00F15FED">
            <w:pPr>
              <w:pStyle w:val="Textetableau"/>
              <w:numPr>
                <w:ilvl w:val="0"/>
                <w:numId w:val="3"/>
              </w:numPr>
              <w:rPr>
                <w:szCs w:val="20"/>
              </w:rPr>
            </w:pPr>
          </w:p>
        </w:tc>
        <w:tc>
          <w:tcPr>
            <w:tcW w:w="9355" w:type="dxa"/>
            <w:tcPrChange w:id="5330" w:author="Gaston" w:date="2019-02-28T12:57:00Z">
              <w:tcPr>
                <w:tcW w:w="8221" w:type="dxa"/>
              </w:tcPr>
            </w:tcPrChange>
          </w:tcPr>
          <w:p w14:paraId="25F1E663" w14:textId="77777777" w:rsidR="00F15FED" w:rsidRDefault="00F15FED">
            <w:pPr>
              <w:pStyle w:val="Textetableau"/>
              <w:ind w:left="-43"/>
              <w:jc w:val="both"/>
            </w:pPr>
            <w:r>
              <w:rPr>
                <w:szCs w:val="20"/>
              </w:rPr>
              <w:t>Tous les noms de constantes et de macro-instructions sont en majuscules et sont significatifs.</w:t>
            </w:r>
          </w:p>
        </w:tc>
      </w:tr>
      <w:tr w:rsidR="00F15FED" w14:paraId="0C2F402F" w14:textId="77777777" w:rsidTr="00F15FED">
        <w:tblPrEx>
          <w:tblPrExChange w:id="5331" w:author="Gaston" w:date="2019-02-28T12:57:00Z">
            <w:tblPrEx>
              <w:tblW w:w="9639" w:type="dxa"/>
            </w:tblPrEx>
          </w:tblPrExChange>
        </w:tblPrEx>
        <w:trPr>
          <w:cantSplit/>
          <w:trPrChange w:id="5332" w:author="Gaston" w:date="2019-02-28T12:57:00Z">
            <w:trPr>
              <w:cantSplit/>
            </w:trPr>
          </w:trPrChange>
        </w:trPr>
        <w:tc>
          <w:tcPr>
            <w:tcW w:w="284" w:type="dxa"/>
            <w:tcPrChange w:id="5333" w:author="Gaston" w:date="2019-02-28T12:57:00Z">
              <w:tcPr>
                <w:tcW w:w="284" w:type="dxa"/>
              </w:tcPr>
            </w:tcPrChange>
          </w:tcPr>
          <w:p w14:paraId="0A23EE34" w14:textId="77777777" w:rsidR="00F15FED" w:rsidRDefault="00F15FED">
            <w:pPr>
              <w:pStyle w:val="Textetableau"/>
              <w:numPr>
                <w:ilvl w:val="0"/>
                <w:numId w:val="3"/>
              </w:numPr>
              <w:rPr>
                <w:szCs w:val="20"/>
              </w:rPr>
            </w:pPr>
          </w:p>
        </w:tc>
        <w:tc>
          <w:tcPr>
            <w:tcW w:w="9355" w:type="dxa"/>
            <w:tcPrChange w:id="5334" w:author="Gaston" w:date="2019-02-28T12:57:00Z">
              <w:tcPr>
                <w:tcW w:w="8221" w:type="dxa"/>
              </w:tcPr>
            </w:tcPrChange>
          </w:tcPr>
          <w:p w14:paraId="1F75FB1D" w14:textId="77777777" w:rsidR="00F15FED" w:rsidRDefault="00F15FED">
            <w:pPr>
              <w:pStyle w:val="Textetableau"/>
              <w:ind w:left="-43"/>
              <w:jc w:val="both"/>
            </w:pPr>
            <w:r>
              <w:rPr>
                <w:szCs w:val="20"/>
              </w:rPr>
              <w:t xml:space="preserve">Chacune des </w:t>
            </w:r>
            <w:proofErr w:type="gramStart"/>
            <w:r>
              <w:rPr>
                <w:szCs w:val="20"/>
              </w:rPr>
              <w:t>sections  suivantes</w:t>
            </w:r>
            <w:proofErr w:type="gramEnd"/>
            <w:r>
              <w:rPr>
                <w:szCs w:val="20"/>
              </w:rPr>
              <w:t xml:space="preserve"> possède un en-tête : "Fichiers d’inclusion", "Définition des variables" ainsi que "Prototype de fonctions".</w:t>
            </w:r>
          </w:p>
        </w:tc>
      </w:tr>
      <w:tr w:rsidR="00F15FED" w14:paraId="243E58A7" w14:textId="77777777" w:rsidTr="00F15FED">
        <w:tblPrEx>
          <w:tblPrExChange w:id="5335" w:author="Gaston" w:date="2019-02-28T12:57:00Z">
            <w:tblPrEx>
              <w:tblW w:w="9639" w:type="dxa"/>
            </w:tblPrEx>
          </w:tblPrExChange>
        </w:tblPrEx>
        <w:trPr>
          <w:cantSplit/>
          <w:trPrChange w:id="5336" w:author="Gaston" w:date="2019-02-28T12:57:00Z">
            <w:trPr>
              <w:cantSplit/>
            </w:trPr>
          </w:trPrChange>
        </w:trPr>
        <w:tc>
          <w:tcPr>
            <w:tcW w:w="284" w:type="dxa"/>
            <w:tcPrChange w:id="5337" w:author="Gaston" w:date="2019-02-28T12:57:00Z">
              <w:tcPr>
                <w:tcW w:w="284" w:type="dxa"/>
              </w:tcPr>
            </w:tcPrChange>
          </w:tcPr>
          <w:p w14:paraId="0BBE0AD7" w14:textId="77777777" w:rsidR="00F15FED" w:rsidRDefault="00F15FED">
            <w:pPr>
              <w:pStyle w:val="Textetableau"/>
              <w:numPr>
                <w:ilvl w:val="0"/>
                <w:numId w:val="3"/>
              </w:numPr>
              <w:rPr>
                <w:szCs w:val="20"/>
              </w:rPr>
            </w:pPr>
          </w:p>
        </w:tc>
        <w:tc>
          <w:tcPr>
            <w:tcW w:w="9355" w:type="dxa"/>
            <w:tcPrChange w:id="5338" w:author="Gaston" w:date="2019-02-28T12:57:00Z">
              <w:tcPr>
                <w:tcW w:w="8221" w:type="dxa"/>
              </w:tcPr>
            </w:tcPrChange>
          </w:tcPr>
          <w:p w14:paraId="14B2A3B0" w14:textId="77777777" w:rsidR="00F15FED" w:rsidRDefault="00F15FED">
            <w:pPr>
              <w:pStyle w:val="Textetableau"/>
              <w:ind w:left="-43"/>
              <w:jc w:val="both"/>
            </w:pPr>
            <w:r>
              <w:rPr>
                <w:szCs w:val="20"/>
              </w:rPr>
              <w:t>Tous les noms de variables et de procédures sont en minuscules.</w:t>
            </w:r>
          </w:p>
        </w:tc>
      </w:tr>
      <w:tr w:rsidR="00F15FED" w14:paraId="75890631" w14:textId="77777777" w:rsidTr="00F15FED">
        <w:tblPrEx>
          <w:tblPrExChange w:id="5339" w:author="Gaston" w:date="2019-02-28T12:57:00Z">
            <w:tblPrEx>
              <w:tblW w:w="9639" w:type="dxa"/>
            </w:tblPrEx>
          </w:tblPrExChange>
        </w:tblPrEx>
        <w:trPr>
          <w:cantSplit/>
          <w:trPrChange w:id="5340" w:author="Gaston" w:date="2019-02-28T12:57:00Z">
            <w:trPr>
              <w:cantSplit/>
            </w:trPr>
          </w:trPrChange>
        </w:trPr>
        <w:tc>
          <w:tcPr>
            <w:tcW w:w="284" w:type="dxa"/>
            <w:tcPrChange w:id="5341" w:author="Gaston" w:date="2019-02-28T12:57:00Z">
              <w:tcPr>
                <w:tcW w:w="284" w:type="dxa"/>
              </w:tcPr>
            </w:tcPrChange>
          </w:tcPr>
          <w:p w14:paraId="06DBBD9D" w14:textId="77777777" w:rsidR="00F15FED" w:rsidRDefault="00F15FED">
            <w:pPr>
              <w:pStyle w:val="Textetableau"/>
              <w:numPr>
                <w:ilvl w:val="0"/>
                <w:numId w:val="3"/>
              </w:numPr>
              <w:rPr>
                <w:szCs w:val="20"/>
              </w:rPr>
            </w:pPr>
          </w:p>
        </w:tc>
        <w:tc>
          <w:tcPr>
            <w:tcW w:w="9355" w:type="dxa"/>
            <w:tcPrChange w:id="5342" w:author="Gaston" w:date="2019-02-28T12:57:00Z">
              <w:tcPr>
                <w:tcW w:w="8221" w:type="dxa"/>
              </w:tcPr>
            </w:tcPrChange>
          </w:tcPr>
          <w:p w14:paraId="3705D354" w14:textId="77777777" w:rsidR="00F15FED" w:rsidRDefault="00F15FED">
            <w:pPr>
              <w:pStyle w:val="Textetableau"/>
              <w:ind w:left="-43"/>
              <w:jc w:val="both"/>
              <w:rPr>
                <w:szCs w:val="20"/>
              </w:rPr>
            </w:pPr>
            <w:r>
              <w:rPr>
                <w:szCs w:val="20"/>
              </w:rPr>
              <w:t>Dans le cas de modification de code déjà existant, le nouveau code est mis en évidence et un commentaire explique la ou les modification(s).</w:t>
            </w:r>
          </w:p>
        </w:tc>
      </w:tr>
      <w:tr w:rsidR="00F15FED" w14:paraId="639E596F" w14:textId="77777777" w:rsidTr="00F15FED">
        <w:tblPrEx>
          <w:tblPrExChange w:id="5343" w:author="Gaston" w:date="2019-02-28T12:57:00Z">
            <w:tblPrEx>
              <w:tblW w:w="9639" w:type="dxa"/>
            </w:tblPrEx>
          </w:tblPrExChange>
        </w:tblPrEx>
        <w:trPr>
          <w:cantSplit/>
          <w:trPrChange w:id="5344" w:author="Gaston" w:date="2019-02-28T12:57:00Z">
            <w:trPr>
              <w:cantSplit/>
            </w:trPr>
          </w:trPrChange>
        </w:trPr>
        <w:tc>
          <w:tcPr>
            <w:tcW w:w="9639" w:type="dxa"/>
            <w:gridSpan w:val="2"/>
            <w:shd w:val="clear" w:color="auto" w:fill="E0E0E0"/>
            <w:tcPrChange w:id="5345" w:author="Gaston" w:date="2019-02-28T12:57:00Z">
              <w:tcPr>
                <w:tcW w:w="8505" w:type="dxa"/>
                <w:gridSpan w:val="2"/>
                <w:shd w:val="clear" w:color="auto" w:fill="E0E0E0"/>
              </w:tcPr>
            </w:tcPrChange>
          </w:tcPr>
          <w:p w14:paraId="24BF8D59" w14:textId="77777777" w:rsidR="00F15FED" w:rsidRDefault="00F15FED">
            <w:pPr>
              <w:pStyle w:val="Textetableau"/>
              <w:ind w:left="1008" w:hanging="1008"/>
            </w:pPr>
            <w:del w:id="5346" w:author="Gaston" w:date="2019-02-28T12:26:00Z">
              <w:r w:rsidDel="00042044">
                <w:delText>TOTAL</w:delText>
              </w:r>
            </w:del>
            <w:ins w:id="5347" w:author="Gaston" w:date="2019-02-28T12:26:00Z">
              <w:r>
                <w:t xml:space="preserve">     </w:t>
              </w:r>
            </w:ins>
          </w:p>
        </w:tc>
      </w:tr>
    </w:tbl>
    <w:p w14:paraId="4CD9E9D0" w14:textId="77777777" w:rsidR="0086131A" w:rsidRDefault="0086131A"/>
    <w:p w14:paraId="5EEBBF61" w14:textId="77777777" w:rsidR="00003829" w:rsidRDefault="00003829">
      <w:pPr>
        <w:rPr>
          <w:ins w:id="5348" w:author="Gaston" w:date="2019-02-28T18:41:00Z"/>
        </w:rPr>
      </w:pPr>
      <w:ins w:id="5349" w:author="Gaston" w:date="2019-02-28T18:41:00Z">
        <w:r>
          <w:br w:type="page"/>
        </w:r>
      </w:ins>
    </w:p>
    <w:tbl>
      <w:tblPr>
        <w:tblW w:w="1006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84"/>
        <w:gridCol w:w="9781"/>
      </w:tblGrid>
      <w:tr w:rsidR="00003829" w14:paraId="1C883422" w14:textId="77777777" w:rsidTr="00705CD9">
        <w:trPr>
          <w:cantSplit/>
          <w:trHeight w:val="230"/>
          <w:ins w:id="5350" w:author="Gaston" w:date="2019-02-28T18:42:00Z"/>
        </w:trPr>
        <w:tc>
          <w:tcPr>
            <w:tcW w:w="10065" w:type="dxa"/>
            <w:gridSpan w:val="2"/>
            <w:shd w:val="clear" w:color="auto" w:fill="E0E0E0"/>
          </w:tcPr>
          <w:p w14:paraId="1519DEE2" w14:textId="77777777" w:rsidR="00003829" w:rsidRDefault="00003829" w:rsidP="009562EC">
            <w:pPr>
              <w:pStyle w:val="Titre1"/>
              <w:rPr>
                <w:ins w:id="5351" w:author="Gaston" w:date="2019-02-28T18:42:00Z"/>
                <w:szCs w:val="20"/>
              </w:rPr>
            </w:pPr>
            <w:ins w:id="5352" w:author="Gaston" w:date="2019-02-28T18:42:00Z">
              <w:r>
                <w:rPr>
                  <w:sz w:val="40"/>
                </w:rPr>
                <w:lastRenderedPageBreak/>
                <w:br w:type="page"/>
              </w:r>
              <w:bookmarkStart w:id="5353" w:name="_Toc2273863"/>
              <w:r w:rsidRPr="0032774E">
                <w:t xml:space="preserve">Listage programme </w:t>
              </w:r>
              <w:r>
                <w:t>orienté objet</w:t>
              </w:r>
              <w:bookmarkEnd w:id="5353"/>
              <w:r>
                <w:t xml:space="preserve">  </w:t>
              </w:r>
            </w:ins>
          </w:p>
        </w:tc>
      </w:tr>
      <w:tr w:rsidR="00003829" w14:paraId="58956D1B" w14:textId="77777777" w:rsidTr="00705CD9">
        <w:trPr>
          <w:cantSplit/>
          <w:trHeight w:val="286"/>
          <w:ins w:id="5354" w:author="Gaston" w:date="2019-02-28T18:42:00Z"/>
        </w:trPr>
        <w:tc>
          <w:tcPr>
            <w:tcW w:w="10065" w:type="dxa"/>
            <w:gridSpan w:val="2"/>
            <w:vMerge w:val="restart"/>
            <w:shd w:val="clear" w:color="auto" w:fill="E0E0E0"/>
          </w:tcPr>
          <w:p w14:paraId="3044C063" w14:textId="77777777" w:rsidR="00003829" w:rsidRDefault="00003829" w:rsidP="009562EC">
            <w:pPr>
              <w:pStyle w:val="Textetableau"/>
              <w:jc w:val="center"/>
              <w:rPr>
                <w:ins w:id="5355" w:author="Gaston" w:date="2019-02-28T18:42:00Z"/>
              </w:rPr>
            </w:pPr>
            <w:ins w:id="5356" w:author="Gaston" w:date="2019-02-28T18:42:00Z">
              <w:r>
                <w:rPr>
                  <w:szCs w:val="20"/>
                </w:rPr>
                <w:t xml:space="preserve">Liste de critères tels que définis dans le cours </w:t>
              </w:r>
            </w:ins>
            <w:ins w:id="5357" w:author="Gaston" w:date="2019-02-28T18:45:00Z">
              <w:r w:rsidR="00A7792D">
                <w:rPr>
                  <w:lang w:val="fr-CA"/>
                </w:rPr>
                <w:t>«Développement d’un logiciel de commande»</w:t>
              </w:r>
            </w:ins>
          </w:p>
        </w:tc>
      </w:tr>
      <w:tr w:rsidR="00003829" w14:paraId="257F878E" w14:textId="77777777" w:rsidTr="00705CD9">
        <w:trPr>
          <w:cantSplit/>
          <w:trHeight w:val="286"/>
          <w:ins w:id="5358" w:author="Gaston" w:date="2019-02-28T18:42:00Z"/>
        </w:trPr>
        <w:tc>
          <w:tcPr>
            <w:tcW w:w="10065" w:type="dxa"/>
            <w:gridSpan w:val="2"/>
            <w:vMerge/>
          </w:tcPr>
          <w:p w14:paraId="77878829" w14:textId="77777777" w:rsidR="00003829" w:rsidRDefault="00003829" w:rsidP="00705CD9">
            <w:pPr>
              <w:pStyle w:val="Textetableau"/>
              <w:jc w:val="center"/>
              <w:rPr>
                <w:ins w:id="5359" w:author="Gaston" w:date="2019-02-28T18:42:00Z"/>
              </w:rPr>
            </w:pPr>
          </w:p>
        </w:tc>
      </w:tr>
      <w:tr w:rsidR="00003829" w14:paraId="29B8BFFA" w14:textId="77777777" w:rsidTr="00705CD9">
        <w:trPr>
          <w:ins w:id="5360" w:author="Gaston" w:date="2019-02-28T18:42:00Z"/>
        </w:trPr>
        <w:tc>
          <w:tcPr>
            <w:tcW w:w="284" w:type="dxa"/>
          </w:tcPr>
          <w:p w14:paraId="28801367" w14:textId="77777777" w:rsidR="00003829" w:rsidRDefault="00003829" w:rsidP="00705CD9">
            <w:pPr>
              <w:pStyle w:val="Textetableau"/>
              <w:numPr>
                <w:ilvl w:val="0"/>
                <w:numId w:val="4"/>
              </w:numPr>
              <w:rPr>
                <w:ins w:id="5361" w:author="Gaston" w:date="2019-02-28T18:42:00Z"/>
                <w:szCs w:val="20"/>
              </w:rPr>
            </w:pPr>
          </w:p>
        </w:tc>
        <w:tc>
          <w:tcPr>
            <w:tcW w:w="9781" w:type="dxa"/>
          </w:tcPr>
          <w:p w14:paraId="54750E77" w14:textId="77777777" w:rsidR="00003829" w:rsidRDefault="00003829" w:rsidP="00705CD9">
            <w:pPr>
              <w:pStyle w:val="Textetableau"/>
              <w:rPr>
                <w:ins w:id="5362" w:author="Gaston" w:date="2019-02-28T18:42:00Z"/>
              </w:rPr>
            </w:pPr>
          </w:p>
        </w:tc>
      </w:tr>
      <w:tr w:rsidR="00003829" w14:paraId="664FD729" w14:textId="77777777" w:rsidTr="00705CD9">
        <w:trPr>
          <w:cantSplit/>
          <w:ins w:id="5363" w:author="Gaston" w:date="2019-02-28T18:42:00Z"/>
        </w:trPr>
        <w:tc>
          <w:tcPr>
            <w:tcW w:w="284" w:type="dxa"/>
          </w:tcPr>
          <w:p w14:paraId="2FA99E02" w14:textId="77777777" w:rsidR="00003829" w:rsidRDefault="00003829" w:rsidP="00705CD9">
            <w:pPr>
              <w:pStyle w:val="Textetableau"/>
              <w:numPr>
                <w:ilvl w:val="0"/>
                <w:numId w:val="3"/>
              </w:numPr>
              <w:rPr>
                <w:ins w:id="5364" w:author="Gaston" w:date="2019-02-28T18:42:00Z"/>
                <w:szCs w:val="20"/>
              </w:rPr>
            </w:pPr>
          </w:p>
        </w:tc>
        <w:tc>
          <w:tcPr>
            <w:tcW w:w="9781" w:type="dxa"/>
          </w:tcPr>
          <w:p w14:paraId="191F7172" w14:textId="77777777" w:rsidR="00003829" w:rsidRDefault="00003829" w:rsidP="00705CD9">
            <w:pPr>
              <w:pStyle w:val="Textetableau"/>
              <w:rPr>
                <w:ins w:id="5365" w:author="Gaston" w:date="2019-02-28T18:42:00Z"/>
                <w:szCs w:val="20"/>
              </w:rPr>
            </w:pPr>
          </w:p>
        </w:tc>
      </w:tr>
      <w:tr w:rsidR="00003829" w14:paraId="67D3DC80" w14:textId="77777777" w:rsidTr="00705CD9">
        <w:trPr>
          <w:cantSplit/>
          <w:ins w:id="5366" w:author="Gaston" w:date="2019-02-28T18:43:00Z"/>
        </w:trPr>
        <w:tc>
          <w:tcPr>
            <w:tcW w:w="284" w:type="dxa"/>
          </w:tcPr>
          <w:p w14:paraId="1FFE3B4E" w14:textId="77777777" w:rsidR="00003829" w:rsidRDefault="00003829" w:rsidP="00705CD9">
            <w:pPr>
              <w:pStyle w:val="Textetableau"/>
              <w:numPr>
                <w:ilvl w:val="0"/>
                <w:numId w:val="3"/>
              </w:numPr>
              <w:rPr>
                <w:ins w:id="5367" w:author="Gaston" w:date="2019-02-28T18:43:00Z"/>
                <w:szCs w:val="20"/>
              </w:rPr>
            </w:pPr>
          </w:p>
        </w:tc>
        <w:tc>
          <w:tcPr>
            <w:tcW w:w="9781" w:type="dxa"/>
          </w:tcPr>
          <w:p w14:paraId="7735D907" w14:textId="77777777" w:rsidR="00003829" w:rsidRDefault="00003829" w:rsidP="00705CD9">
            <w:pPr>
              <w:pStyle w:val="Textetableau"/>
              <w:rPr>
                <w:ins w:id="5368" w:author="Gaston" w:date="2019-02-28T18:43:00Z"/>
                <w:szCs w:val="20"/>
              </w:rPr>
            </w:pPr>
          </w:p>
        </w:tc>
      </w:tr>
      <w:tr w:rsidR="00003829" w14:paraId="71835806" w14:textId="77777777" w:rsidTr="00705CD9">
        <w:trPr>
          <w:cantSplit/>
          <w:ins w:id="5369" w:author="Gaston" w:date="2019-02-28T18:44:00Z"/>
        </w:trPr>
        <w:tc>
          <w:tcPr>
            <w:tcW w:w="284" w:type="dxa"/>
          </w:tcPr>
          <w:p w14:paraId="45BEF730" w14:textId="77777777" w:rsidR="00003829" w:rsidRDefault="00003829" w:rsidP="00705CD9">
            <w:pPr>
              <w:pStyle w:val="Textetableau"/>
              <w:numPr>
                <w:ilvl w:val="0"/>
                <w:numId w:val="3"/>
              </w:numPr>
              <w:rPr>
                <w:ins w:id="5370" w:author="Gaston" w:date="2019-02-28T18:44:00Z"/>
                <w:szCs w:val="20"/>
              </w:rPr>
            </w:pPr>
          </w:p>
        </w:tc>
        <w:tc>
          <w:tcPr>
            <w:tcW w:w="9781" w:type="dxa"/>
          </w:tcPr>
          <w:p w14:paraId="4A1DBA5D" w14:textId="77777777" w:rsidR="00003829" w:rsidRDefault="00003829" w:rsidP="00705CD9">
            <w:pPr>
              <w:pStyle w:val="Textetableau"/>
              <w:rPr>
                <w:ins w:id="5371" w:author="Gaston" w:date="2019-02-28T18:44:00Z"/>
                <w:szCs w:val="20"/>
              </w:rPr>
            </w:pPr>
          </w:p>
        </w:tc>
      </w:tr>
      <w:tr w:rsidR="00003829" w14:paraId="13E9BBBD" w14:textId="77777777" w:rsidTr="00705CD9">
        <w:trPr>
          <w:cantSplit/>
          <w:ins w:id="5372" w:author="Gaston" w:date="2019-02-28T18:44:00Z"/>
        </w:trPr>
        <w:tc>
          <w:tcPr>
            <w:tcW w:w="284" w:type="dxa"/>
          </w:tcPr>
          <w:p w14:paraId="56D4E101" w14:textId="77777777" w:rsidR="00003829" w:rsidRDefault="00003829" w:rsidP="00705CD9">
            <w:pPr>
              <w:pStyle w:val="Textetableau"/>
              <w:numPr>
                <w:ilvl w:val="0"/>
                <w:numId w:val="3"/>
              </w:numPr>
              <w:rPr>
                <w:ins w:id="5373" w:author="Gaston" w:date="2019-02-28T18:44:00Z"/>
                <w:szCs w:val="20"/>
              </w:rPr>
            </w:pPr>
          </w:p>
        </w:tc>
        <w:tc>
          <w:tcPr>
            <w:tcW w:w="9781" w:type="dxa"/>
          </w:tcPr>
          <w:p w14:paraId="3FC8C2E6" w14:textId="77777777" w:rsidR="00003829" w:rsidRDefault="00003829" w:rsidP="00705CD9">
            <w:pPr>
              <w:pStyle w:val="Textetableau"/>
              <w:rPr>
                <w:ins w:id="5374" w:author="Gaston" w:date="2019-02-28T18:44:00Z"/>
                <w:szCs w:val="20"/>
              </w:rPr>
            </w:pPr>
          </w:p>
        </w:tc>
      </w:tr>
      <w:tr w:rsidR="00003829" w14:paraId="0F96A233" w14:textId="77777777" w:rsidTr="00705CD9">
        <w:trPr>
          <w:cantSplit/>
          <w:ins w:id="5375" w:author="Gaston" w:date="2019-02-28T18:44:00Z"/>
        </w:trPr>
        <w:tc>
          <w:tcPr>
            <w:tcW w:w="284" w:type="dxa"/>
          </w:tcPr>
          <w:p w14:paraId="08D3EE65" w14:textId="77777777" w:rsidR="00003829" w:rsidRDefault="00003829" w:rsidP="00705CD9">
            <w:pPr>
              <w:pStyle w:val="Textetableau"/>
              <w:numPr>
                <w:ilvl w:val="0"/>
                <w:numId w:val="3"/>
              </w:numPr>
              <w:rPr>
                <w:ins w:id="5376" w:author="Gaston" w:date="2019-02-28T18:44:00Z"/>
                <w:szCs w:val="20"/>
              </w:rPr>
            </w:pPr>
          </w:p>
        </w:tc>
        <w:tc>
          <w:tcPr>
            <w:tcW w:w="9781" w:type="dxa"/>
          </w:tcPr>
          <w:p w14:paraId="456D5D07" w14:textId="77777777" w:rsidR="00003829" w:rsidRDefault="00003829" w:rsidP="00705CD9">
            <w:pPr>
              <w:pStyle w:val="Textetableau"/>
              <w:rPr>
                <w:ins w:id="5377" w:author="Gaston" w:date="2019-02-28T18:44:00Z"/>
                <w:szCs w:val="20"/>
              </w:rPr>
            </w:pPr>
          </w:p>
        </w:tc>
      </w:tr>
      <w:tr w:rsidR="00003829" w14:paraId="3E7214D4" w14:textId="77777777" w:rsidTr="00705CD9">
        <w:trPr>
          <w:cantSplit/>
          <w:ins w:id="5378" w:author="Gaston" w:date="2019-02-28T18:44:00Z"/>
        </w:trPr>
        <w:tc>
          <w:tcPr>
            <w:tcW w:w="284" w:type="dxa"/>
          </w:tcPr>
          <w:p w14:paraId="20D92B09" w14:textId="77777777" w:rsidR="00003829" w:rsidRDefault="00003829" w:rsidP="00705CD9">
            <w:pPr>
              <w:pStyle w:val="Textetableau"/>
              <w:numPr>
                <w:ilvl w:val="0"/>
                <w:numId w:val="3"/>
              </w:numPr>
              <w:rPr>
                <w:ins w:id="5379" w:author="Gaston" w:date="2019-02-28T18:44:00Z"/>
                <w:szCs w:val="20"/>
              </w:rPr>
            </w:pPr>
          </w:p>
        </w:tc>
        <w:tc>
          <w:tcPr>
            <w:tcW w:w="9781" w:type="dxa"/>
          </w:tcPr>
          <w:p w14:paraId="4654CE10" w14:textId="77777777" w:rsidR="00003829" w:rsidRDefault="00003829" w:rsidP="00705CD9">
            <w:pPr>
              <w:pStyle w:val="Textetableau"/>
              <w:rPr>
                <w:ins w:id="5380" w:author="Gaston" w:date="2019-02-28T18:44:00Z"/>
                <w:szCs w:val="20"/>
              </w:rPr>
            </w:pPr>
          </w:p>
        </w:tc>
      </w:tr>
      <w:tr w:rsidR="00003829" w14:paraId="37AFADA2" w14:textId="77777777" w:rsidTr="00705CD9">
        <w:trPr>
          <w:cantSplit/>
          <w:ins w:id="5381" w:author="Gaston" w:date="2019-02-28T18:44:00Z"/>
        </w:trPr>
        <w:tc>
          <w:tcPr>
            <w:tcW w:w="284" w:type="dxa"/>
          </w:tcPr>
          <w:p w14:paraId="3995DAC3" w14:textId="77777777" w:rsidR="00003829" w:rsidRDefault="00003829" w:rsidP="00705CD9">
            <w:pPr>
              <w:pStyle w:val="Textetableau"/>
              <w:numPr>
                <w:ilvl w:val="0"/>
                <w:numId w:val="3"/>
              </w:numPr>
              <w:rPr>
                <w:ins w:id="5382" w:author="Gaston" w:date="2019-02-28T18:44:00Z"/>
                <w:szCs w:val="20"/>
              </w:rPr>
            </w:pPr>
          </w:p>
        </w:tc>
        <w:tc>
          <w:tcPr>
            <w:tcW w:w="9781" w:type="dxa"/>
          </w:tcPr>
          <w:p w14:paraId="44F64B33" w14:textId="77777777" w:rsidR="00003829" w:rsidRDefault="00003829" w:rsidP="00705CD9">
            <w:pPr>
              <w:pStyle w:val="Textetableau"/>
              <w:rPr>
                <w:ins w:id="5383" w:author="Gaston" w:date="2019-02-28T18:44:00Z"/>
                <w:szCs w:val="20"/>
              </w:rPr>
            </w:pPr>
          </w:p>
        </w:tc>
      </w:tr>
      <w:tr w:rsidR="00003829" w14:paraId="006D93DC" w14:textId="77777777" w:rsidTr="00705CD9">
        <w:trPr>
          <w:cantSplit/>
          <w:ins w:id="5384" w:author="Gaston" w:date="2019-02-28T18:44:00Z"/>
        </w:trPr>
        <w:tc>
          <w:tcPr>
            <w:tcW w:w="284" w:type="dxa"/>
          </w:tcPr>
          <w:p w14:paraId="69A4EBFA" w14:textId="77777777" w:rsidR="00003829" w:rsidRDefault="00003829" w:rsidP="00705CD9">
            <w:pPr>
              <w:pStyle w:val="Textetableau"/>
              <w:numPr>
                <w:ilvl w:val="0"/>
                <w:numId w:val="3"/>
              </w:numPr>
              <w:rPr>
                <w:ins w:id="5385" w:author="Gaston" w:date="2019-02-28T18:44:00Z"/>
                <w:szCs w:val="20"/>
              </w:rPr>
            </w:pPr>
          </w:p>
        </w:tc>
        <w:tc>
          <w:tcPr>
            <w:tcW w:w="9781" w:type="dxa"/>
          </w:tcPr>
          <w:p w14:paraId="76FDC4A3" w14:textId="77777777" w:rsidR="00003829" w:rsidRDefault="00003829" w:rsidP="00705CD9">
            <w:pPr>
              <w:pStyle w:val="Textetableau"/>
              <w:rPr>
                <w:ins w:id="5386" w:author="Gaston" w:date="2019-02-28T18:44:00Z"/>
                <w:szCs w:val="20"/>
              </w:rPr>
            </w:pPr>
          </w:p>
        </w:tc>
      </w:tr>
      <w:tr w:rsidR="00003829" w14:paraId="15362546" w14:textId="77777777" w:rsidTr="00705CD9">
        <w:trPr>
          <w:cantSplit/>
          <w:ins w:id="5387" w:author="Gaston" w:date="2019-02-28T18:44:00Z"/>
        </w:trPr>
        <w:tc>
          <w:tcPr>
            <w:tcW w:w="284" w:type="dxa"/>
          </w:tcPr>
          <w:p w14:paraId="06CE0F1B" w14:textId="77777777" w:rsidR="00003829" w:rsidRDefault="00003829" w:rsidP="00705CD9">
            <w:pPr>
              <w:pStyle w:val="Textetableau"/>
              <w:numPr>
                <w:ilvl w:val="0"/>
                <w:numId w:val="3"/>
              </w:numPr>
              <w:rPr>
                <w:ins w:id="5388" w:author="Gaston" w:date="2019-02-28T18:44:00Z"/>
                <w:szCs w:val="20"/>
              </w:rPr>
            </w:pPr>
          </w:p>
        </w:tc>
        <w:tc>
          <w:tcPr>
            <w:tcW w:w="9781" w:type="dxa"/>
          </w:tcPr>
          <w:p w14:paraId="2A262A6B" w14:textId="77777777" w:rsidR="00003829" w:rsidRDefault="00003829" w:rsidP="00705CD9">
            <w:pPr>
              <w:pStyle w:val="Textetableau"/>
              <w:rPr>
                <w:ins w:id="5389" w:author="Gaston" w:date="2019-02-28T18:44:00Z"/>
                <w:szCs w:val="20"/>
              </w:rPr>
            </w:pPr>
          </w:p>
        </w:tc>
      </w:tr>
      <w:tr w:rsidR="00003829" w14:paraId="2FA87CB7" w14:textId="77777777" w:rsidTr="00705CD9">
        <w:trPr>
          <w:cantSplit/>
          <w:ins w:id="5390" w:author="Gaston" w:date="2019-02-28T18:44:00Z"/>
        </w:trPr>
        <w:tc>
          <w:tcPr>
            <w:tcW w:w="284" w:type="dxa"/>
          </w:tcPr>
          <w:p w14:paraId="5940BAD1" w14:textId="77777777" w:rsidR="00003829" w:rsidRDefault="00003829" w:rsidP="00705CD9">
            <w:pPr>
              <w:pStyle w:val="Textetableau"/>
              <w:numPr>
                <w:ilvl w:val="0"/>
                <w:numId w:val="3"/>
              </w:numPr>
              <w:rPr>
                <w:ins w:id="5391" w:author="Gaston" w:date="2019-02-28T18:44:00Z"/>
                <w:szCs w:val="20"/>
              </w:rPr>
            </w:pPr>
          </w:p>
        </w:tc>
        <w:tc>
          <w:tcPr>
            <w:tcW w:w="9781" w:type="dxa"/>
          </w:tcPr>
          <w:p w14:paraId="234BD7F4" w14:textId="77777777" w:rsidR="00003829" w:rsidRDefault="00003829" w:rsidP="00705CD9">
            <w:pPr>
              <w:pStyle w:val="Textetableau"/>
              <w:rPr>
                <w:ins w:id="5392" w:author="Gaston" w:date="2019-02-28T18:44:00Z"/>
                <w:szCs w:val="20"/>
              </w:rPr>
            </w:pPr>
          </w:p>
        </w:tc>
      </w:tr>
      <w:tr w:rsidR="00003829" w14:paraId="33404748" w14:textId="77777777" w:rsidTr="00705CD9">
        <w:trPr>
          <w:cantSplit/>
          <w:ins w:id="5393" w:author="Gaston" w:date="2019-02-28T18:44:00Z"/>
        </w:trPr>
        <w:tc>
          <w:tcPr>
            <w:tcW w:w="284" w:type="dxa"/>
          </w:tcPr>
          <w:p w14:paraId="6DC5407C" w14:textId="77777777" w:rsidR="00003829" w:rsidRDefault="00003829" w:rsidP="00705CD9">
            <w:pPr>
              <w:pStyle w:val="Textetableau"/>
              <w:numPr>
                <w:ilvl w:val="0"/>
                <w:numId w:val="3"/>
              </w:numPr>
              <w:rPr>
                <w:ins w:id="5394" w:author="Gaston" w:date="2019-02-28T18:44:00Z"/>
                <w:szCs w:val="20"/>
              </w:rPr>
            </w:pPr>
          </w:p>
        </w:tc>
        <w:tc>
          <w:tcPr>
            <w:tcW w:w="9781" w:type="dxa"/>
          </w:tcPr>
          <w:p w14:paraId="4347C43E" w14:textId="77777777" w:rsidR="00003829" w:rsidRDefault="00003829" w:rsidP="00705CD9">
            <w:pPr>
              <w:pStyle w:val="Textetableau"/>
              <w:rPr>
                <w:ins w:id="5395" w:author="Gaston" w:date="2019-02-28T18:44:00Z"/>
                <w:szCs w:val="20"/>
              </w:rPr>
            </w:pPr>
          </w:p>
        </w:tc>
      </w:tr>
      <w:tr w:rsidR="00003829" w14:paraId="5C272F2F" w14:textId="77777777" w:rsidTr="00705CD9">
        <w:trPr>
          <w:cantSplit/>
          <w:ins w:id="5396" w:author="Gaston" w:date="2019-02-28T18:44:00Z"/>
        </w:trPr>
        <w:tc>
          <w:tcPr>
            <w:tcW w:w="284" w:type="dxa"/>
          </w:tcPr>
          <w:p w14:paraId="43FB56F2" w14:textId="77777777" w:rsidR="00003829" w:rsidRDefault="00003829" w:rsidP="00705CD9">
            <w:pPr>
              <w:pStyle w:val="Textetableau"/>
              <w:numPr>
                <w:ilvl w:val="0"/>
                <w:numId w:val="3"/>
              </w:numPr>
              <w:rPr>
                <w:ins w:id="5397" w:author="Gaston" w:date="2019-02-28T18:44:00Z"/>
                <w:szCs w:val="20"/>
              </w:rPr>
            </w:pPr>
          </w:p>
        </w:tc>
        <w:tc>
          <w:tcPr>
            <w:tcW w:w="9781" w:type="dxa"/>
          </w:tcPr>
          <w:p w14:paraId="1C4347D3" w14:textId="77777777" w:rsidR="00003829" w:rsidRDefault="00003829" w:rsidP="00705CD9">
            <w:pPr>
              <w:pStyle w:val="Textetableau"/>
              <w:rPr>
                <w:ins w:id="5398" w:author="Gaston" w:date="2019-02-28T18:44:00Z"/>
                <w:szCs w:val="20"/>
              </w:rPr>
            </w:pPr>
          </w:p>
        </w:tc>
      </w:tr>
      <w:tr w:rsidR="00003829" w14:paraId="5ABD161C" w14:textId="77777777" w:rsidTr="00705CD9">
        <w:trPr>
          <w:cantSplit/>
          <w:ins w:id="5399" w:author="Gaston" w:date="2019-02-28T18:44:00Z"/>
        </w:trPr>
        <w:tc>
          <w:tcPr>
            <w:tcW w:w="284" w:type="dxa"/>
          </w:tcPr>
          <w:p w14:paraId="664A0D7E" w14:textId="77777777" w:rsidR="00003829" w:rsidRDefault="00003829" w:rsidP="00705CD9">
            <w:pPr>
              <w:pStyle w:val="Textetableau"/>
              <w:numPr>
                <w:ilvl w:val="0"/>
                <w:numId w:val="3"/>
              </w:numPr>
              <w:rPr>
                <w:ins w:id="5400" w:author="Gaston" w:date="2019-02-28T18:44:00Z"/>
                <w:szCs w:val="20"/>
              </w:rPr>
            </w:pPr>
          </w:p>
        </w:tc>
        <w:tc>
          <w:tcPr>
            <w:tcW w:w="9781" w:type="dxa"/>
          </w:tcPr>
          <w:p w14:paraId="41F4786F" w14:textId="77777777" w:rsidR="00003829" w:rsidRDefault="00003829" w:rsidP="00705CD9">
            <w:pPr>
              <w:pStyle w:val="Textetableau"/>
              <w:rPr>
                <w:ins w:id="5401" w:author="Gaston" w:date="2019-02-28T18:44:00Z"/>
                <w:szCs w:val="20"/>
              </w:rPr>
            </w:pPr>
          </w:p>
        </w:tc>
      </w:tr>
      <w:tr w:rsidR="00003829" w14:paraId="3FFD95B1" w14:textId="77777777" w:rsidTr="00705CD9">
        <w:trPr>
          <w:cantSplit/>
          <w:ins w:id="5402" w:author="Gaston" w:date="2019-02-28T18:44:00Z"/>
        </w:trPr>
        <w:tc>
          <w:tcPr>
            <w:tcW w:w="284" w:type="dxa"/>
          </w:tcPr>
          <w:p w14:paraId="23061D92" w14:textId="77777777" w:rsidR="00003829" w:rsidRDefault="00003829" w:rsidP="00705CD9">
            <w:pPr>
              <w:pStyle w:val="Textetableau"/>
              <w:numPr>
                <w:ilvl w:val="0"/>
                <w:numId w:val="3"/>
              </w:numPr>
              <w:rPr>
                <w:ins w:id="5403" w:author="Gaston" w:date="2019-02-28T18:44:00Z"/>
                <w:szCs w:val="20"/>
              </w:rPr>
            </w:pPr>
          </w:p>
        </w:tc>
        <w:tc>
          <w:tcPr>
            <w:tcW w:w="9781" w:type="dxa"/>
          </w:tcPr>
          <w:p w14:paraId="3CA92502" w14:textId="77777777" w:rsidR="00003829" w:rsidRDefault="00003829" w:rsidP="00705CD9">
            <w:pPr>
              <w:pStyle w:val="Textetableau"/>
              <w:rPr>
                <w:ins w:id="5404" w:author="Gaston" w:date="2019-02-28T18:44:00Z"/>
                <w:szCs w:val="20"/>
              </w:rPr>
            </w:pPr>
          </w:p>
        </w:tc>
      </w:tr>
      <w:tr w:rsidR="00003829" w14:paraId="1A99A45E" w14:textId="77777777" w:rsidTr="00705CD9">
        <w:trPr>
          <w:cantSplit/>
          <w:ins w:id="5405" w:author="Gaston" w:date="2019-02-28T18:44:00Z"/>
        </w:trPr>
        <w:tc>
          <w:tcPr>
            <w:tcW w:w="284" w:type="dxa"/>
          </w:tcPr>
          <w:p w14:paraId="7E648A94" w14:textId="77777777" w:rsidR="00003829" w:rsidRDefault="00003829" w:rsidP="00705CD9">
            <w:pPr>
              <w:pStyle w:val="Textetableau"/>
              <w:numPr>
                <w:ilvl w:val="0"/>
                <w:numId w:val="3"/>
              </w:numPr>
              <w:rPr>
                <w:ins w:id="5406" w:author="Gaston" w:date="2019-02-28T18:44:00Z"/>
                <w:szCs w:val="20"/>
              </w:rPr>
            </w:pPr>
          </w:p>
        </w:tc>
        <w:tc>
          <w:tcPr>
            <w:tcW w:w="9781" w:type="dxa"/>
          </w:tcPr>
          <w:p w14:paraId="72254374" w14:textId="77777777" w:rsidR="00003829" w:rsidRDefault="00003829" w:rsidP="00705CD9">
            <w:pPr>
              <w:pStyle w:val="Textetableau"/>
              <w:rPr>
                <w:ins w:id="5407" w:author="Gaston" w:date="2019-02-28T18:44:00Z"/>
                <w:szCs w:val="20"/>
              </w:rPr>
            </w:pPr>
          </w:p>
        </w:tc>
      </w:tr>
      <w:tr w:rsidR="00003829" w14:paraId="1A041975" w14:textId="77777777" w:rsidTr="00705CD9">
        <w:trPr>
          <w:cantSplit/>
          <w:ins w:id="5408" w:author="Gaston" w:date="2019-02-28T18:42:00Z"/>
        </w:trPr>
        <w:tc>
          <w:tcPr>
            <w:tcW w:w="10065" w:type="dxa"/>
            <w:gridSpan w:val="2"/>
            <w:shd w:val="clear" w:color="auto" w:fill="D9D9D9"/>
          </w:tcPr>
          <w:p w14:paraId="13435AEE" w14:textId="77777777" w:rsidR="00003829" w:rsidRDefault="00003829" w:rsidP="00705CD9">
            <w:pPr>
              <w:pStyle w:val="Textetableau"/>
              <w:rPr>
                <w:ins w:id="5409" w:author="Gaston" w:date="2019-02-28T18:42:00Z"/>
              </w:rPr>
            </w:pPr>
          </w:p>
        </w:tc>
      </w:tr>
    </w:tbl>
    <w:p w14:paraId="2A514B70" w14:textId="77777777" w:rsidR="00782100" w:rsidRDefault="0086131A">
      <w:r>
        <w:br w:type="page"/>
      </w:r>
    </w:p>
    <w:tbl>
      <w:tblPr>
        <w:tblW w:w="1006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5410" w:author="Gaston" w:date="2019-02-28T13:16:00Z">
          <w:tblPr>
            <w:tblW w:w="1077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993"/>
        <w:gridCol w:w="9072"/>
        <w:tblGridChange w:id="5411">
          <w:tblGrid>
            <w:gridCol w:w="993"/>
            <w:gridCol w:w="7512"/>
            <w:gridCol w:w="1134"/>
          </w:tblGrid>
        </w:tblGridChange>
      </w:tblGrid>
      <w:tr w:rsidR="00C45F0C" w14:paraId="0A60D50B" w14:textId="77777777" w:rsidTr="00C45F0C">
        <w:trPr>
          <w:cantSplit/>
          <w:trPrChange w:id="5412" w:author="Gaston" w:date="2019-02-28T13:16:00Z">
            <w:trPr>
              <w:wAfter w:w="1134" w:type="dxa"/>
              <w:cantSplit/>
            </w:trPr>
          </w:trPrChange>
        </w:trPr>
        <w:tc>
          <w:tcPr>
            <w:tcW w:w="10065" w:type="dxa"/>
            <w:gridSpan w:val="2"/>
            <w:shd w:val="clear" w:color="auto" w:fill="E0E0E0"/>
            <w:tcPrChange w:id="5413" w:author="Gaston" w:date="2019-02-28T13:16:00Z">
              <w:tcPr>
                <w:tcW w:w="9639" w:type="dxa"/>
                <w:gridSpan w:val="3"/>
                <w:shd w:val="clear" w:color="auto" w:fill="E0E0E0"/>
              </w:tcPr>
            </w:tcPrChange>
          </w:tcPr>
          <w:p w14:paraId="0BC7C86E" w14:textId="77777777" w:rsidR="00C45F0C" w:rsidRDefault="00C45F0C">
            <w:pPr>
              <w:pStyle w:val="Titre1"/>
              <w:pPrChange w:id="5414" w:author="Gaston" w:date="2019-02-28T18:03:00Z">
                <w:pPr>
                  <w:pStyle w:val="Titre1"/>
                  <w:spacing w:before="120"/>
                </w:pPr>
              </w:pPrChange>
            </w:pPr>
            <w:ins w:id="5415" w:author="Gaston" w:date="2019-02-28T13:15:00Z">
              <w:r>
                <w:lastRenderedPageBreak/>
                <w:br w:type="page"/>
              </w:r>
              <w:r>
                <w:br w:type="page"/>
              </w:r>
              <w:r>
                <w:br w:type="page"/>
              </w:r>
              <w:bookmarkStart w:id="5416" w:name="_Toc2273864"/>
              <w:r>
                <w:t>Rapport</w:t>
              </w:r>
            </w:ins>
            <w:bookmarkEnd w:id="5416"/>
            <w:del w:id="5417" w:author="Gaston" w:date="2019-02-28T13:15:00Z">
              <w:r w:rsidDel="00C45F0C">
                <w:br w:type="page"/>
              </w:r>
              <w:r w:rsidDel="00C45F0C">
                <w:br w:type="page"/>
              </w:r>
              <w:r w:rsidDel="00C45F0C">
                <w:br w:type="page"/>
                <w:delText>Rapport</w:delText>
              </w:r>
            </w:del>
          </w:p>
        </w:tc>
      </w:tr>
      <w:tr w:rsidR="00C45F0C" w14:paraId="1A26EA4D" w14:textId="77777777" w:rsidTr="00C45F0C">
        <w:trPr>
          <w:cantSplit/>
          <w:ins w:id="5418" w:author="Gaston" w:date="2019-02-28T13:15:00Z"/>
          <w:trPrChange w:id="5419" w:author="Gaston" w:date="2019-02-28T13:16:00Z">
            <w:trPr>
              <w:cantSplit/>
            </w:trPr>
          </w:trPrChange>
        </w:trPr>
        <w:tc>
          <w:tcPr>
            <w:tcW w:w="10065" w:type="dxa"/>
            <w:gridSpan w:val="2"/>
            <w:shd w:val="clear" w:color="auto" w:fill="E0E0E0"/>
            <w:tcPrChange w:id="5420" w:author="Gaston" w:date="2019-02-28T13:16:00Z">
              <w:tcPr>
                <w:tcW w:w="9639" w:type="dxa"/>
                <w:gridSpan w:val="3"/>
                <w:shd w:val="clear" w:color="auto" w:fill="E0E0E0"/>
              </w:tcPr>
            </w:tcPrChange>
          </w:tcPr>
          <w:p w14:paraId="3FD9B980" w14:textId="77777777" w:rsidR="00C45F0C" w:rsidRDefault="00C45F0C">
            <w:pPr>
              <w:jc w:val="center"/>
              <w:rPr>
                <w:ins w:id="5421" w:author="Gaston" w:date="2019-02-28T13:15:00Z"/>
                <w:szCs w:val="20"/>
              </w:rPr>
              <w:pPrChange w:id="5422" w:author="Gaston" w:date="2019-02-28T18:07:00Z">
                <w:pPr>
                  <w:pStyle w:val="Textetableau"/>
                  <w:jc w:val="center"/>
                </w:pPr>
              </w:pPrChange>
            </w:pPr>
            <w:ins w:id="5423" w:author="Gaston" w:date="2019-02-28T13:15:00Z">
              <w:r>
                <w:rPr>
                  <w:szCs w:val="20"/>
                </w:rPr>
                <w:t>Liste de critères tels que définis dans le cours P</w:t>
              </w:r>
            </w:ins>
            <w:ins w:id="5424" w:author="Gaston" w:date="2019-02-28T13:22:00Z">
              <w:r w:rsidR="00E63576">
                <w:rPr>
                  <w:szCs w:val="20"/>
                </w:rPr>
                <w:t>IP</w:t>
              </w:r>
            </w:ins>
          </w:p>
          <w:p w14:paraId="1EAE2750" w14:textId="77777777" w:rsidR="00C45F0C" w:rsidRDefault="00C45F0C">
            <w:pPr>
              <w:jc w:val="center"/>
              <w:rPr>
                <w:ins w:id="5425" w:author="Gaston" w:date="2019-02-28T13:15:00Z"/>
              </w:rPr>
              <w:pPrChange w:id="5426" w:author="Gaston" w:date="2019-02-28T18:07:00Z">
                <w:pPr>
                  <w:pStyle w:val="Titre1"/>
                  <w:spacing w:before="120"/>
                </w:pPr>
              </w:pPrChange>
            </w:pPr>
            <w:ins w:id="5427" w:author="Gaston" w:date="2019-02-28T13:15:00Z">
              <w:r>
                <w:rPr>
                  <w:b/>
                  <w:bCs/>
                  <w:sz w:val="16"/>
                  <w:szCs w:val="16"/>
                </w:rPr>
                <w:t>(</w:t>
              </w:r>
            </w:ins>
            <w:ins w:id="5428" w:author="Gaston" w:date="2019-02-28T13:20:00Z">
              <w:r w:rsidR="00CE4135">
                <w:rPr>
                  <w:b/>
                  <w:bCs/>
                  <w:sz w:val="16"/>
                  <w:szCs w:val="16"/>
                </w:rPr>
                <w:t>Référence</w:t>
              </w:r>
            </w:ins>
            <w:ins w:id="5429" w:author="Gaston" w:date="2019-02-28T13:15:00Z">
              <w:r>
                <w:rPr>
                  <w:b/>
                  <w:bCs/>
                  <w:sz w:val="16"/>
                  <w:szCs w:val="16"/>
                </w:rPr>
                <w:t>: document «Rédiger un rapport»)</w:t>
              </w:r>
            </w:ins>
          </w:p>
        </w:tc>
      </w:tr>
      <w:tr w:rsidR="00C45F0C" w:rsidDel="00C45F0C" w14:paraId="68914AAF" w14:textId="77777777" w:rsidTr="00C45F0C">
        <w:tblPrEx>
          <w:tblPrExChange w:id="5430" w:author="Gaston" w:date="2019-02-28T13:16:00Z">
            <w:tblPrEx>
              <w:tblW w:w="9639" w:type="dxa"/>
            </w:tblPrEx>
          </w:tblPrExChange>
        </w:tblPrEx>
        <w:trPr>
          <w:cantSplit/>
          <w:trHeight w:val="286"/>
          <w:del w:id="5431" w:author="Gaston" w:date="2019-02-28T13:16:00Z"/>
          <w:trPrChange w:id="5432" w:author="Gaston" w:date="2019-02-28T13:16:00Z">
            <w:trPr>
              <w:cantSplit/>
              <w:trHeight w:val="286"/>
            </w:trPr>
          </w:trPrChange>
        </w:trPr>
        <w:tc>
          <w:tcPr>
            <w:tcW w:w="10065" w:type="dxa"/>
            <w:gridSpan w:val="2"/>
            <w:tcPrChange w:id="5433" w:author="Gaston" w:date="2019-02-28T13:16:00Z">
              <w:tcPr>
                <w:tcW w:w="9639" w:type="dxa"/>
                <w:gridSpan w:val="3"/>
              </w:tcPr>
            </w:tcPrChange>
          </w:tcPr>
          <w:p w14:paraId="61F75553" w14:textId="77777777" w:rsidR="00C45F0C" w:rsidDel="00C45F0C" w:rsidRDefault="00C45F0C">
            <w:pPr>
              <w:pStyle w:val="Textetableau"/>
              <w:jc w:val="center"/>
              <w:rPr>
                <w:del w:id="5434" w:author="Gaston" w:date="2019-02-28T13:16:00Z"/>
              </w:rPr>
            </w:pPr>
          </w:p>
        </w:tc>
      </w:tr>
      <w:tr w:rsidR="00C45F0C" w14:paraId="150C0856" w14:textId="77777777" w:rsidTr="00C45F0C">
        <w:tblPrEx>
          <w:tblPrExChange w:id="5435" w:author="Gaston" w:date="2019-02-28T13:16:00Z">
            <w:tblPrEx>
              <w:tblW w:w="9639" w:type="dxa"/>
            </w:tblPrEx>
          </w:tblPrExChange>
        </w:tblPrEx>
        <w:trPr>
          <w:trPrChange w:id="5436" w:author="Gaston" w:date="2019-02-28T13:16:00Z">
            <w:trPr>
              <w:gridAfter w:val="0"/>
            </w:trPr>
          </w:trPrChange>
        </w:trPr>
        <w:tc>
          <w:tcPr>
            <w:tcW w:w="993" w:type="dxa"/>
            <w:tcPrChange w:id="5437" w:author="Gaston" w:date="2019-02-28T13:16:00Z">
              <w:tcPr>
                <w:tcW w:w="993" w:type="dxa"/>
              </w:tcPr>
            </w:tcPrChange>
          </w:tcPr>
          <w:p w14:paraId="28EB0D3E" w14:textId="77777777" w:rsidR="00C45F0C" w:rsidRDefault="00C45F0C">
            <w:pPr>
              <w:pStyle w:val="Textetableau"/>
              <w:numPr>
                <w:ilvl w:val="0"/>
                <w:numId w:val="4"/>
              </w:numPr>
              <w:rPr>
                <w:szCs w:val="20"/>
              </w:rPr>
            </w:pPr>
          </w:p>
        </w:tc>
        <w:tc>
          <w:tcPr>
            <w:tcW w:w="9072" w:type="dxa"/>
            <w:tcPrChange w:id="5438" w:author="Gaston" w:date="2019-02-28T13:16:00Z">
              <w:tcPr>
                <w:tcW w:w="7512" w:type="dxa"/>
              </w:tcPr>
            </w:tcPrChange>
          </w:tcPr>
          <w:p w14:paraId="5C67CC0D" w14:textId="12857722" w:rsidR="00C45F0C" w:rsidRPr="0047323C" w:rsidRDefault="00C45F0C" w:rsidP="000B5A6C">
            <w:pPr>
              <w:pStyle w:val="Textetableau"/>
              <w:rPr>
                <w:szCs w:val="20"/>
              </w:rPr>
            </w:pPr>
            <w:r>
              <w:rPr>
                <w:szCs w:val="20"/>
              </w:rPr>
              <w:t xml:space="preserve">Le rapport respecte les conventions de pagination, d’orientation, etc.., et les sections </w:t>
            </w:r>
            <w:proofErr w:type="gramStart"/>
            <w:r>
              <w:rPr>
                <w:szCs w:val="20"/>
              </w:rPr>
              <w:t xml:space="preserve">sont  </w:t>
            </w:r>
            <w:r>
              <w:rPr>
                <w:b/>
                <w:bCs/>
                <w:szCs w:val="20"/>
                <w:u w:val="single"/>
              </w:rPr>
              <w:t>dans</w:t>
            </w:r>
            <w:proofErr w:type="gramEnd"/>
            <w:r>
              <w:rPr>
                <w:b/>
                <w:bCs/>
                <w:szCs w:val="20"/>
                <w:u w:val="single"/>
              </w:rPr>
              <w:t xml:space="preserve"> l'ordre</w:t>
            </w:r>
            <w:r>
              <w:rPr>
                <w:szCs w:val="20"/>
              </w:rPr>
              <w:t xml:space="preserve"> indiqué dans la grille </w:t>
            </w:r>
            <w:r w:rsidRPr="0047323C">
              <w:rPr>
                <w:b/>
                <w:sz w:val="24"/>
              </w:rPr>
              <w:t>Section</w:t>
            </w:r>
            <w:ins w:id="5439" w:author="Claude Gendron" w:date="2006-06-13T15:44:00Z">
              <w:r>
                <w:rPr>
                  <w:b/>
                  <w:sz w:val="24"/>
                </w:rPr>
                <w:t>s</w:t>
              </w:r>
            </w:ins>
            <w:r w:rsidRPr="0047323C">
              <w:rPr>
                <w:b/>
                <w:sz w:val="24"/>
              </w:rPr>
              <w:t xml:space="preserve"> du rapport</w:t>
            </w:r>
            <w:ins w:id="5440" w:author="Gaston" w:date="2019-02-28T13:23:00Z">
              <w:r w:rsidR="00E63576">
                <w:rPr>
                  <w:b/>
                  <w:sz w:val="24"/>
                </w:rPr>
                <w:t xml:space="preserve"> </w:t>
              </w:r>
            </w:ins>
            <w:ins w:id="5441" w:author="Gaston" w:date="2019-02-28T13:24:00Z">
              <w:r w:rsidR="000E5B50">
                <w:rPr>
                  <w:szCs w:val="20"/>
                </w:rPr>
                <w:t>re</w:t>
              </w:r>
            </w:ins>
            <w:ins w:id="5442" w:author="Gaston" w:date="2019-02-28T13:23:00Z">
              <w:r w:rsidR="000E5B50">
                <w:rPr>
                  <w:szCs w:val="20"/>
                </w:rPr>
                <w:t>trouvée</w:t>
              </w:r>
              <w:r w:rsidR="00E63576" w:rsidRPr="00E63576">
                <w:rPr>
                  <w:szCs w:val="20"/>
                  <w:rPrChange w:id="5443" w:author="Gaston" w:date="2019-02-28T13:23:00Z">
                    <w:rPr>
                      <w:b/>
                      <w:sz w:val="24"/>
                    </w:rPr>
                  </w:rPrChange>
                </w:rPr>
                <w:t xml:space="preserve"> à la page suivante</w:t>
              </w:r>
            </w:ins>
            <w:r w:rsidRPr="00E63576">
              <w:rPr>
                <w:szCs w:val="20"/>
                <w:rPrChange w:id="5444" w:author="Gaston" w:date="2019-02-28T13:23:00Z">
                  <w:rPr>
                    <w:b/>
                    <w:szCs w:val="20"/>
                  </w:rPr>
                </w:rPrChange>
              </w:rPr>
              <w:t>.</w:t>
            </w:r>
            <w:r>
              <w:rPr>
                <w:b/>
                <w:szCs w:val="20"/>
              </w:rPr>
              <w:t xml:space="preserve"> </w:t>
            </w:r>
            <w:del w:id="5445" w:author="Gaston" w:date="2019-02-28T13:20:00Z">
              <w:r w:rsidDel="00CE4135">
                <w:rPr>
                  <w:szCs w:val="20"/>
                </w:rPr>
                <w:delText>Le rapport doit avoir des séparateur</w:delText>
              </w:r>
            </w:del>
            <w:ins w:id="5446" w:author="Claude Gendron" w:date="2006-06-13T15:43:00Z">
              <w:del w:id="5447" w:author="Gaston" w:date="2019-02-28T13:20:00Z">
                <w:r w:rsidDel="00CE4135">
                  <w:rPr>
                    <w:szCs w:val="20"/>
                  </w:rPr>
                  <w:delText>séparateurs</w:delText>
                </w:r>
              </w:del>
            </w:ins>
            <w:del w:id="5448" w:author="Gaston" w:date="2019-02-28T13:20:00Z">
              <w:r w:rsidDel="00CE4135">
                <w:rPr>
                  <w:szCs w:val="20"/>
                </w:rPr>
                <w:delText xml:space="preserve"> de sections correctement identifiées.</w:delText>
              </w:r>
            </w:del>
          </w:p>
        </w:tc>
      </w:tr>
      <w:tr w:rsidR="00C45F0C" w:rsidDel="0028325A" w14:paraId="722E1C62" w14:textId="77777777" w:rsidTr="00C45F0C">
        <w:tblPrEx>
          <w:tblPrExChange w:id="5449" w:author="Gaston" w:date="2019-02-28T13:16:00Z">
            <w:tblPrEx>
              <w:tblW w:w="9639" w:type="dxa"/>
            </w:tblPrEx>
          </w:tblPrExChange>
        </w:tblPrEx>
        <w:trPr>
          <w:del w:id="5450" w:author="Claude Gendron" w:date="2006-06-13T15:42:00Z"/>
          <w:trPrChange w:id="5451" w:author="Gaston" w:date="2019-02-28T13:16:00Z">
            <w:trPr>
              <w:gridAfter w:val="0"/>
            </w:trPr>
          </w:trPrChange>
        </w:trPr>
        <w:tc>
          <w:tcPr>
            <w:tcW w:w="993" w:type="dxa"/>
            <w:tcPrChange w:id="5452" w:author="Gaston" w:date="2019-02-28T13:16:00Z">
              <w:tcPr>
                <w:tcW w:w="993" w:type="dxa"/>
              </w:tcPr>
            </w:tcPrChange>
          </w:tcPr>
          <w:p w14:paraId="09A87727" w14:textId="77777777" w:rsidR="00C45F0C" w:rsidDel="0028325A" w:rsidRDefault="00C45F0C">
            <w:pPr>
              <w:pStyle w:val="Textetableau"/>
              <w:numPr>
                <w:ilvl w:val="0"/>
                <w:numId w:val="4"/>
                <w:numberingChange w:id="5453" w:author="Manaï Bilal" w:date="2006-06-13T14:20:00Z" w:original=""/>
              </w:numPr>
              <w:rPr>
                <w:del w:id="5454" w:author="Claude Gendron" w:date="2006-06-13T15:42:00Z"/>
                <w:szCs w:val="20"/>
              </w:rPr>
            </w:pPr>
          </w:p>
        </w:tc>
        <w:tc>
          <w:tcPr>
            <w:tcW w:w="9072" w:type="dxa"/>
            <w:tcPrChange w:id="5455" w:author="Gaston" w:date="2019-02-28T13:16:00Z">
              <w:tcPr>
                <w:tcW w:w="7512" w:type="dxa"/>
              </w:tcPr>
            </w:tcPrChange>
          </w:tcPr>
          <w:p w14:paraId="1EEFD794" w14:textId="77777777" w:rsidR="00C45F0C" w:rsidDel="0028325A" w:rsidRDefault="00C45F0C">
            <w:pPr>
              <w:pStyle w:val="Textetableau"/>
              <w:rPr>
                <w:del w:id="5456" w:author="Claude Gendron" w:date="2006-06-13T15:42:00Z"/>
                <w:szCs w:val="20"/>
              </w:rPr>
            </w:pPr>
            <w:del w:id="5457" w:author="Claude Gendron" w:date="2006-06-13T15:42:00Z">
              <w:r w:rsidDel="0028325A">
                <w:rPr>
                  <w:szCs w:val="20"/>
                </w:rPr>
                <w:delText>Le rapport ne contient pas de fautes de français.</w:delText>
              </w:r>
            </w:del>
          </w:p>
        </w:tc>
      </w:tr>
      <w:tr w:rsidR="00C45F0C" w14:paraId="5422DFBE" w14:textId="77777777" w:rsidTr="00C45F0C">
        <w:tblPrEx>
          <w:tblPrExChange w:id="5458" w:author="Gaston" w:date="2019-02-28T13:16:00Z">
            <w:tblPrEx>
              <w:tblW w:w="9639" w:type="dxa"/>
            </w:tblPrEx>
          </w:tblPrExChange>
        </w:tblPrEx>
        <w:trPr>
          <w:cantSplit/>
          <w:trHeight w:val="397"/>
          <w:trPrChange w:id="5459" w:author="Gaston" w:date="2019-02-28T13:16:00Z">
            <w:trPr>
              <w:gridAfter w:val="0"/>
              <w:cantSplit/>
              <w:trHeight w:val="397"/>
            </w:trPr>
          </w:trPrChange>
        </w:trPr>
        <w:tc>
          <w:tcPr>
            <w:tcW w:w="993" w:type="dxa"/>
            <w:tcBorders>
              <w:bottom w:val="single" w:sz="4" w:space="0" w:color="auto"/>
            </w:tcBorders>
            <w:shd w:val="clear" w:color="auto" w:fill="E0E0E0"/>
            <w:tcPrChange w:id="5460" w:author="Gaston" w:date="2019-02-28T13:16:00Z">
              <w:tcPr>
                <w:tcW w:w="993" w:type="dxa"/>
                <w:tcBorders>
                  <w:bottom w:val="single" w:sz="4" w:space="0" w:color="auto"/>
                </w:tcBorders>
                <w:shd w:val="clear" w:color="auto" w:fill="E0E0E0"/>
              </w:tcPr>
            </w:tcPrChange>
          </w:tcPr>
          <w:p w14:paraId="6E03D0B6" w14:textId="77777777" w:rsidR="00C45F0C" w:rsidRPr="00C45F0C" w:rsidRDefault="00C45F0C">
            <w:pPr>
              <w:pStyle w:val="Textetableau"/>
              <w:jc w:val="center"/>
              <w:rPr>
                <w:b/>
                <w:szCs w:val="20"/>
                <w:rPrChange w:id="5461" w:author="Gaston" w:date="2019-02-28T13:20:00Z">
                  <w:rPr>
                    <w:szCs w:val="20"/>
                  </w:rPr>
                </w:rPrChange>
              </w:rPr>
            </w:pPr>
            <w:r w:rsidRPr="00C45F0C">
              <w:rPr>
                <w:b/>
                <w:szCs w:val="20"/>
                <w:rPrChange w:id="5462" w:author="Gaston" w:date="2019-02-28T13:20:00Z">
                  <w:rPr>
                    <w:szCs w:val="20"/>
                  </w:rPr>
                </w:rPrChange>
              </w:rPr>
              <w:t>Section</w:t>
            </w:r>
            <w:ins w:id="5463" w:author="Gaston" w:date="2019-02-28T13:19:00Z">
              <w:r w:rsidRPr="00C45F0C">
                <w:rPr>
                  <w:b/>
                  <w:szCs w:val="20"/>
                  <w:rPrChange w:id="5464" w:author="Gaston" w:date="2019-02-28T13:20:00Z">
                    <w:rPr>
                      <w:szCs w:val="20"/>
                    </w:rPr>
                  </w:rPrChange>
                </w:rPr>
                <w:t>s</w:t>
              </w:r>
            </w:ins>
          </w:p>
        </w:tc>
        <w:tc>
          <w:tcPr>
            <w:tcW w:w="9072" w:type="dxa"/>
            <w:tcBorders>
              <w:bottom w:val="single" w:sz="4" w:space="0" w:color="auto"/>
            </w:tcBorders>
            <w:shd w:val="clear" w:color="auto" w:fill="E0E0E0"/>
            <w:tcPrChange w:id="5465" w:author="Gaston" w:date="2019-02-28T13:16:00Z">
              <w:tcPr>
                <w:tcW w:w="7512" w:type="dxa"/>
                <w:tcBorders>
                  <w:bottom w:val="single" w:sz="4" w:space="0" w:color="auto"/>
                </w:tcBorders>
                <w:shd w:val="clear" w:color="auto" w:fill="E0E0E0"/>
              </w:tcPr>
            </w:tcPrChange>
          </w:tcPr>
          <w:p w14:paraId="236AD2BA" w14:textId="77777777" w:rsidR="00C45F0C" w:rsidRDefault="00C45F0C">
            <w:pPr>
              <w:pStyle w:val="Textetableau"/>
              <w:rPr>
                <w:szCs w:val="20"/>
              </w:rPr>
            </w:pPr>
          </w:p>
        </w:tc>
      </w:tr>
      <w:tr w:rsidR="00C45F0C" w14:paraId="6F2C3422" w14:textId="77777777" w:rsidTr="00C45F0C">
        <w:tblPrEx>
          <w:tblPrExChange w:id="5466" w:author="Gaston" w:date="2019-02-28T13:16:00Z">
            <w:tblPrEx>
              <w:tblW w:w="9639" w:type="dxa"/>
            </w:tblPrEx>
          </w:tblPrExChange>
        </w:tblPrEx>
        <w:trPr>
          <w:cantSplit/>
          <w:trPrChange w:id="5467" w:author="Gaston" w:date="2019-02-28T13:16:00Z">
            <w:trPr>
              <w:gridAfter w:val="0"/>
              <w:cantSplit/>
            </w:trPr>
          </w:trPrChange>
        </w:trPr>
        <w:tc>
          <w:tcPr>
            <w:tcW w:w="993" w:type="dxa"/>
            <w:tcPrChange w:id="5468" w:author="Gaston" w:date="2019-02-28T13:16:00Z">
              <w:tcPr>
                <w:tcW w:w="993" w:type="dxa"/>
              </w:tcPr>
            </w:tcPrChange>
          </w:tcPr>
          <w:p w14:paraId="58EE6260" w14:textId="77777777" w:rsidR="00C45F0C" w:rsidRDefault="00C45F0C">
            <w:pPr>
              <w:pStyle w:val="Texte"/>
            </w:pPr>
            <w:r>
              <w:t>1</w:t>
            </w:r>
          </w:p>
        </w:tc>
        <w:tc>
          <w:tcPr>
            <w:tcW w:w="9072" w:type="dxa"/>
            <w:tcPrChange w:id="5469" w:author="Gaston" w:date="2019-02-28T13:16:00Z">
              <w:tcPr>
                <w:tcW w:w="7512" w:type="dxa"/>
              </w:tcPr>
            </w:tcPrChange>
          </w:tcPr>
          <w:p w14:paraId="4C40DB5C" w14:textId="77777777" w:rsidR="00C45F0C" w:rsidRDefault="00C45F0C" w:rsidP="0060225A">
            <w:pPr>
              <w:pStyle w:val="Textetableau"/>
              <w:spacing w:line="240" w:lineRule="auto"/>
            </w:pPr>
            <w:del w:id="5470" w:author="Gaston" w:date="2019-02-28T13:17:00Z">
              <w:r w:rsidDel="00C45F0C">
                <w:rPr>
                  <w:szCs w:val="20"/>
                </w:rPr>
                <w:delText xml:space="preserve">L’identification du projet et de l’élève sur le cartable, en façade et sur le coté, ainsi qu’une </w:delText>
              </w:r>
            </w:del>
            <w:ins w:id="5471" w:author="Gaston" w:date="2019-02-28T13:17:00Z">
              <w:r>
                <w:rPr>
                  <w:szCs w:val="20"/>
                </w:rPr>
                <w:t xml:space="preserve">Une </w:t>
              </w:r>
            </w:ins>
            <w:r>
              <w:rPr>
                <w:szCs w:val="20"/>
              </w:rPr>
              <w:t>page de présentation format normalisé de TSO en première page ;</w:t>
            </w:r>
          </w:p>
        </w:tc>
      </w:tr>
      <w:tr w:rsidR="00C45F0C" w14:paraId="6CFE43D9" w14:textId="77777777" w:rsidTr="00C45F0C">
        <w:tblPrEx>
          <w:tblPrExChange w:id="5472" w:author="Gaston" w:date="2019-02-28T13:16:00Z">
            <w:tblPrEx>
              <w:tblW w:w="9639" w:type="dxa"/>
            </w:tblPrEx>
          </w:tblPrExChange>
        </w:tblPrEx>
        <w:trPr>
          <w:cantSplit/>
          <w:trPrChange w:id="5473" w:author="Gaston" w:date="2019-02-28T13:16:00Z">
            <w:trPr>
              <w:gridAfter w:val="0"/>
              <w:cantSplit/>
            </w:trPr>
          </w:trPrChange>
        </w:trPr>
        <w:tc>
          <w:tcPr>
            <w:tcW w:w="993" w:type="dxa"/>
            <w:tcPrChange w:id="5474" w:author="Gaston" w:date="2019-02-28T13:16:00Z">
              <w:tcPr>
                <w:tcW w:w="993" w:type="dxa"/>
              </w:tcPr>
            </w:tcPrChange>
          </w:tcPr>
          <w:p w14:paraId="0DD8E2C8" w14:textId="77777777" w:rsidR="00C45F0C" w:rsidRDefault="00C45F0C">
            <w:pPr>
              <w:pStyle w:val="Texte"/>
            </w:pPr>
            <w:r>
              <w:t>2</w:t>
            </w:r>
          </w:p>
        </w:tc>
        <w:tc>
          <w:tcPr>
            <w:tcW w:w="9072" w:type="dxa"/>
            <w:tcPrChange w:id="5475" w:author="Gaston" w:date="2019-02-28T13:16:00Z">
              <w:tcPr>
                <w:tcW w:w="7512" w:type="dxa"/>
              </w:tcPr>
            </w:tcPrChange>
          </w:tcPr>
          <w:p w14:paraId="5480D1D2" w14:textId="77777777" w:rsidR="00C45F0C" w:rsidRDefault="00C45F0C" w:rsidP="0060225A">
            <w:pPr>
              <w:pStyle w:val="Textetableau"/>
              <w:spacing w:line="240" w:lineRule="auto"/>
            </w:pPr>
            <w:r>
              <w:rPr>
                <w:szCs w:val="20"/>
              </w:rPr>
              <w:t>Une table des matières complète ;</w:t>
            </w:r>
          </w:p>
        </w:tc>
      </w:tr>
      <w:tr w:rsidR="00C45F0C" w14:paraId="7C73DBF6" w14:textId="77777777" w:rsidTr="00C45F0C">
        <w:tblPrEx>
          <w:tblPrExChange w:id="5476" w:author="Gaston" w:date="2019-02-28T13:16:00Z">
            <w:tblPrEx>
              <w:tblW w:w="9639" w:type="dxa"/>
            </w:tblPrEx>
          </w:tblPrExChange>
        </w:tblPrEx>
        <w:trPr>
          <w:cantSplit/>
          <w:trPrChange w:id="5477" w:author="Gaston" w:date="2019-02-28T13:16:00Z">
            <w:trPr>
              <w:gridAfter w:val="0"/>
              <w:cantSplit/>
            </w:trPr>
          </w:trPrChange>
        </w:trPr>
        <w:tc>
          <w:tcPr>
            <w:tcW w:w="993" w:type="dxa"/>
            <w:tcPrChange w:id="5478" w:author="Gaston" w:date="2019-02-28T13:16:00Z">
              <w:tcPr>
                <w:tcW w:w="993" w:type="dxa"/>
              </w:tcPr>
            </w:tcPrChange>
          </w:tcPr>
          <w:p w14:paraId="717DBE83" w14:textId="77777777" w:rsidR="00C45F0C" w:rsidRDefault="00C45F0C">
            <w:pPr>
              <w:pStyle w:val="Texte"/>
            </w:pPr>
            <w:r>
              <w:t>3</w:t>
            </w:r>
          </w:p>
        </w:tc>
        <w:tc>
          <w:tcPr>
            <w:tcW w:w="9072" w:type="dxa"/>
            <w:tcPrChange w:id="5479" w:author="Gaston" w:date="2019-02-28T13:16:00Z">
              <w:tcPr>
                <w:tcW w:w="7512" w:type="dxa"/>
              </w:tcPr>
            </w:tcPrChange>
          </w:tcPr>
          <w:p w14:paraId="000289FA" w14:textId="77777777" w:rsidR="00C45F0C" w:rsidRDefault="00C45F0C" w:rsidP="0060225A">
            <w:pPr>
              <w:pStyle w:val="Textetableau"/>
              <w:spacing w:line="240" w:lineRule="auto"/>
            </w:pPr>
            <w:r>
              <w:rPr>
                <w:szCs w:val="20"/>
              </w:rPr>
              <w:t>L'introduction du rapport donne le but (utilité), les options, les caractéristiques et les particularités du projet ;</w:t>
            </w:r>
          </w:p>
        </w:tc>
      </w:tr>
      <w:tr w:rsidR="00C45F0C" w14:paraId="78D63047" w14:textId="77777777" w:rsidTr="00C45F0C">
        <w:tblPrEx>
          <w:tblPrExChange w:id="5480" w:author="Gaston" w:date="2019-02-28T13:16:00Z">
            <w:tblPrEx>
              <w:tblW w:w="9639" w:type="dxa"/>
            </w:tblPrEx>
          </w:tblPrExChange>
        </w:tblPrEx>
        <w:trPr>
          <w:cantSplit/>
          <w:trPrChange w:id="5481" w:author="Gaston" w:date="2019-02-28T13:16:00Z">
            <w:trPr>
              <w:gridAfter w:val="0"/>
              <w:cantSplit/>
            </w:trPr>
          </w:trPrChange>
        </w:trPr>
        <w:tc>
          <w:tcPr>
            <w:tcW w:w="993" w:type="dxa"/>
            <w:tcPrChange w:id="5482" w:author="Gaston" w:date="2019-02-28T13:16:00Z">
              <w:tcPr>
                <w:tcW w:w="993" w:type="dxa"/>
              </w:tcPr>
            </w:tcPrChange>
          </w:tcPr>
          <w:p w14:paraId="03CA69A7" w14:textId="77777777" w:rsidR="00C45F0C" w:rsidRDefault="00C45F0C">
            <w:pPr>
              <w:pStyle w:val="Texte"/>
            </w:pPr>
            <w:r>
              <w:t>4,5</w:t>
            </w:r>
          </w:p>
        </w:tc>
        <w:tc>
          <w:tcPr>
            <w:tcW w:w="9072" w:type="dxa"/>
            <w:tcPrChange w:id="5483" w:author="Gaston" w:date="2019-02-28T13:16:00Z">
              <w:tcPr>
                <w:tcW w:w="7512" w:type="dxa"/>
              </w:tcPr>
            </w:tcPrChange>
          </w:tcPr>
          <w:p w14:paraId="0743E1B2" w14:textId="77777777" w:rsidR="00C45F0C" w:rsidDel="00C45F0C" w:rsidRDefault="00C45F0C" w:rsidP="0060225A">
            <w:pPr>
              <w:pStyle w:val="Textetableau"/>
              <w:spacing w:before="0" w:line="240" w:lineRule="auto"/>
              <w:rPr>
                <w:del w:id="5484" w:author="Gaston" w:date="2019-02-28T13:17:00Z"/>
                <w:szCs w:val="20"/>
              </w:rPr>
            </w:pPr>
            <w:del w:id="5485" w:author="Gaston" w:date="2019-02-28T13:17:00Z">
              <w:r w:rsidDel="00C45F0C">
                <w:rPr>
                  <w:szCs w:val="20"/>
                </w:rPr>
                <w:delText>Ces sections sont évaluées au moyen de leurs grilles respectives et les notes sont retranscrites sur le formulaire de notation de l'élève.  L’élève s’est assuré d’apporter les modifications aux documents suivants:</w:delText>
              </w:r>
            </w:del>
          </w:p>
          <w:p w14:paraId="52361BB7" w14:textId="77777777" w:rsidR="00C45F0C" w:rsidDel="00C45F0C" w:rsidRDefault="00C45F0C" w:rsidP="0060225A">
            <w:pPr>
              <w:pStyle w:val="Textetableau"/>
              <w:spacing w:before="0" w:line="240" w:lineRule="auto"/>
              <w:rPr>
                <w:del w:id="5486" w:author="Gaston" w:date="2019-02-28T13:17:00Z"/>
                <w:szCs w:val="20"/>
              </w:rPr>
            </w:pPr>
          </w:p>
          <w:p w14:paraId="00D22236" w14:textId="77777777" w:rsidR="00C45F0C" w:rsidRDefault="00C45F0C" w:rsidP="00323085">
            <w:pPr>
              <w:pStyle w:val="Textetableau"/>
              <w:numPr>
                <w:ilvl w:val="0"/>
                <w:numId w:val="16"/>
              </w:numPr>
              <w:spacing w:before="0" w:line="240" w:lineRule="auto"/>
            </w:pPr>
            <w:r>
              <w:t>Diagramme fonctionnel ;</w:t>
            </w:r>
          </w:p>
          <w:p w14:paraId="18772638" w14:textId="77777777" w:rsidR="00C45F0C" w:rsidRDefault="00C45F0C" w:rsidP="00323085">
            <w:pPr>
              <w:pStyle w:val="Textetableau"/>
              <w:numPr>
                <w:ilvl w:val="0"/>
                <w:numId w:val="16"/>
              </w:numPr>
              <w:spacing w:before="0" w:line="240" w:lineRule="auto"/>
            </w:pPr>
            <w:r>
              <w:t>Diagramme schématique ;</w:t>
            </w:r>
          </w:p>
          <w:p w14:paraId="2E01F974" w14:textId="77777777" w:rsidR="00C45F0C" w:rsidRDefault="00C45F0C" w:rsidP="00323085">
            <w:pPr>
              <w:pStyle w:val="Textetableau"/>
              <w:numPr>
                <w:ilvl w:val="0"/>
                <w:numId w:val="16"/>
              </w:numPr>
              <w:spacing w:before="0" w:line="240" w:lineRule="auto"/>
            </w:pPr>
            <w:r>
              <w:t>Diagramme de montage ;</w:t>
            </w:r>
          </w:p>
          <w:p w14:paraId="1CCBA495" w14:textId="77777777" w:rsidR="00C45F0C" w:rsidRDefault="00C45F0C" w:rsidP="00323085">
            <w:pPr>
              <w:pStyle w:val="Textetableau"/>
              <w:numPr>
                <w:ilvl w:val="0"/>
                <w:numId w:val="16"/>
              </w:numPr>
              <w:spacing w:before="0" w:line="240" w:lineRule="auto"/>
            </w:pPr>
            <w:r>
              <w:t>Diagramme matriciel (s'il y a lieu) ;</w:t>
            </w:r>
          </w:p>
          <w:p w14:paraId="4B75A442" w14:textId="77777777" w:rsidR="00C45F0C" w:rsidRDefault="00C45F0C" w:rsidP="00323085">
            <w:pPr>
              <w:pStyle w:val="Textetableau"/>
              <w:numPr>
                <w:ilvl w:val="0"/>
                <w:numId w:val="16"/>
              </w:numPr>
              <w:spacing w:before="0" w:line="240" w:lineRule="auto"/>
            </w:pPr>
            <w:r>
              <w:t>Évaluation des coûts ;</w:t>
            </w:r>
          </w:p>
          <w:p w14:paraId="7B2B5C0A" w14:textId="77777777" w:rsidR="00C45F0C" w:rsidRDefault="00C45F0C" w:rsidP="00323085">
            <w:pPr>
              <w:pStyle w:val="Textetableau"/>
              <w:numPr>
                <w:ilvl w:val="0"/>
                <w:numId w:val="16"/>
              </w:numPr>
              <w:spacing w:before="0" w:line="240" w:lineRule="auto"/>
            </w:pPr>
            <w:r>
              <w:t>Organigramme ;</w:t>
            </w:r>
          </w:p>
          <w:p w14:paraId="4976EEE8" w14:textId="77777777" w:rsidR="00C45F0C" w:rsidRDefault="00C45F0C" w:rsidP="00323085">
            <w:pPr>
              <w:pStyle w:val="Textetableau"/>
              <w:numPr>
                <w:ilvl w:val="0"/>
                <w:numId w:val="16"/>
              </w:numPr>
              <w:spacing w:before="0" w:line="240" w:lineRule="auto"/>
            </w:pPr>
            <w:r>
              <w:t>Pseudo code ;</w:t>
            </w:r>
          </w:p>
          <w:p w14:paraId="72B81D1C" w14:textId="77777777" w:rsidR="00C45F0C" w:rsidDel="001142C4" w:rsidRDefault="00C45F0C" w:rsidP="00323085">
            <w:pPr>
              <w:pStyle w:val="Textetableau"/>
              <w:numPr>
                <w:ilvl w:val="0"/>
                <w:numId w:val="16"/>
              </w:numPr>
              <w:spacing w:before="0" w:line="240" w:lineRule="auto"/>
              <w:rPr>
                <w:del w:id="5487" w:author="Claude Gendron" w:date="2006-06-15T08:10:00Z"/>
              </w:rPr>
            </w:pPr>
            <w:r>
              <w:t>Listage.</w:t>
            </w:r>
          </w:p>
          <w:p w14:paraId="1C41AB6B" w14:textId="77777777" w:rsidR="00C45F0C" w:rsidDel="00C45F0C" w:rsidRDefault="00C45F0C" w:rsidP="00F523D0">
            <w:pPr>
              <w:pStyle w:val="Textetableau"/>
              <w:numPr>
                <w:ilvl w:val="0"/>
                <w:numId w:val="16"/>
              </w:numPr>
              <w:spacing w:before="0" w:line="240" w:lineRule="auto"/>
              <w:rPr>
                <w:del w:id="5488" w:author="Gaston" w:date="2019-02-28T13:17:00Z"/>
              </w:rPr>
            </w:pPr>
          </w:p>
          <w:p w14:paraId="1E59DF3F" w14:textId="77777777" w:rsidR="00C45F0C" w:rsidRDefault="00C45F0C">
            <w:pPr>
              <w:pStyle w:val="Textetableau"/>
              <w:numPr>
                <w:ilvl w:val="0"/>
                <w:numId w:val="16"/>
              </w:numPr>
              <w:spacing w:before="0" w:line="240" w:lineRule="auto"/>
              <w:pPrChange w:id="5489" w:author="Gaston" w:date="2019-02-28T13:17:00Z">
                <w:pPr>
                  <w:pStyle w:val="Textetableau"/>
                  <w:spacing w:before="0" w:line="240" w:lineRule="auto"/>
                </w:pPr>
              </w:pPrChange>
            </w:pPr>
          </w:p>
        </w:tc>
      </w:tr>
      <w:tr w:rsidR="00C45F0C" w14:paraId="573FD06A" w14:textId="77777777" w:rsidTr="00C45F0C">
        <w:tblPrEx>
          <w:tblPrExChange w:id="5490" w:author="Gaston" w:date="2019-02-28T13:16:00Z">
            <w:tblPrEx>
              <w:tblW w:w="9639" w:type="dxa"/>
            </w:tblPrEx>
          </w:tblPrExChange>
        </w:tblPrEx>
        <w:trPr>
          <w:cantSplit/>
          <w:trPrChange w:id="5491" w:author="Gaston" w:date="2019-02-28T13:16:00Z">
            <w:trPr>
              <w:gridAfter w:val="0"/>
              <w:cantSplit/>
            </w:trPr>
          </w:trPrChange>
        </w:trPr>
        <w:tc>
          <w:tcPr>
            <w:tcW w:w="993" w:type="dxa"/>
            <w:vMerge w:val="restart"/>
            <w:tcPrChange w:id="5492" w:author="Gaston" w:date="2019-02-28T13:16:00Z">
              <w:tcPr>
                <w:tcW w:w="993" w:type="dxa"/>
                <w:vMerge w:val="restart"/>
              </w:tcPr>
            </w:tcPrChange>
          </w:tcPr>
          <w:p w14:paraId="4C06FD11" w14:textId="77777777" w:rsidR="00C45F0C" w:rsidRDefault="00C45F0C">
            <w:pPr>
              <w:pStyle w:val="Texte"/>
            </w:pPr>
            <w:r>
              <w:t>6</w:t>
            </w:r>
          </w:p>
        </w:tc>
        <w:tc>
          <w:tcPr>
            <w:tcW w:w="9072" w:type="dxa"/>
            <w:tcPrChange w:id="5493" w:author="Gaston" w:date="2019-02-28T13:16:00Z">
              <w:tcPr>
                <w:tcW w:w="7512" w:type="dxa"/>
              </w:tcPr>
            </w:tcPrChange>
          </w:tcPr>
          <w:p w14:paraId="432756F5" w14:textId="77777777" w:rsidR="00C45F0C" w:rsidRDefault="00C45F0C" w:rsidP="0060225A">
            <w:pPr>
              <w:pStyle w:val="Textetableau"/>
              <w:spacing w:line="240" w:lineRule="auto"/>
              <w:ind w:firstLine="23"/>
            </w:pPr>
            <w:r>
              <w:rPr>
                <w:szCs w:val="20"/>
              </w:rPr>
              <w:t>La discussion du rapport indique les problèmes rencontrés au cours de la réalisation du projet, les solutions envisagées et celles finalement utilisées ;</w:t>
            </w:r>
          </w:p>
        </w:tc>
      </w:tr>
      <w:tr w:rsidR="00C45F0C" w14:paraId="454F9A14" w14:textId="77777777" w:rsidTr="00C45F0C">
        <w:tblPrEx>
          <w:tblPrExChange w:id="5494" w:author="Gaston" w:date="2019-02-28T13:16:00Z">
            <w:tblPrEx>
              <w:tblW w:w="9639" w:type="dxa"/>
            </w:tblPrEx>
          </w:tblPrExChange>
        </w:tblPrEx>
        <w:trPr>
          <w:cantSplit/>
          <w:trPrChange w:id="5495" w:author="Gaston" w:date="2019-02-28T13:16:00Z">
            <w:trPr>
              <w:gridAfter w:val="0"/>
              <w:cantSplit/>
            </w:trPr>
          </w:trPrChange>
        </w:trPr>
        <w:tc>
          <w:tcPr>
            <w:tcW w:w="993" w:type="dxa"/>
            <w:vMerge/>
            <w:tcPrChange w:id="5496" w:author="Gaston" w:date="2019-02-28T13:16:00Z">
              <w:tcPr>
                <w:tcW w:w="993" w:type="dxa"/>
                <w:vMerge/>
              </w:tcPr>
            </w:tcPrChange>
          </w:tcPr>
          <w:p w14:paraId="462B636D" w14:textId="77777777" w:rsidR="00C45F0C" w:rsidRDefault="00C45F0C">
            <w:pPr>
              <w:pStyle w:val="Texte"/>
            </w:pPr>
          </w:p>
        </w:tc>
        <w:tc>
          <w:tcPr>
            <w:tcW w:w="9072" w:type="dxa"/>
            <w:tcPrChange w:id="5497" w:author="Gaston" w:date="2019-02-28T13:16:00Z">
              <w:tcPr>
                <w:tcW w:w="7512" w:type="dxa"/>
              </w:tcPr>
            </w:tcPrChange>
          </w:tcPr>
          <w:p w14:paraId="09921C2D" w14:textId="77777777" w:rsidR="00C45F0C" w:rsidRDefault="00C45F0C" w:rsidP="0060225A">
            <w:pPr>
              <w:pStyle w:val="Textetableau"/>
              <w:spacing w:line="240" w:lineRule="auto"/>
            </w:pPr>
            <w:r>
              <w:rPr>
                <w:szCs w:val="20"/>
              </w:rPr>
              <w:t xml:space="preserve">La </w:t>
            </w:r>
            <w:bookmarkStart w:id="5498" w:name="_Hlk42167020"/>
            <w:r>
              <w:rPr>
                <w:szCs w:val="20"/>
              </w:rPr>
              <w:t>discussion indique les tests effectués afin de vérifier le bon fonctionnement du projet </w:t>
            </w:r>
            <w:bookmarkEnd w:id="5498"/>
            <w:r>
              <w:rPr>
                <w:szCs w:val="20"/>
              </w:rPr>
              <w:t>;</w:t>
            </w:r>
          </w:p>
        </w:tc>
      </w:tr>
      <w:tr w:rsidR="00C45F0C" w14:paraId="38097E95" w14:textId="77777777" w:rsidTr="00C45F0C">
        <w:tblPrEx>
          <w:tblPrExChange w:id="5499" w:author="Gaston" w:date="2019-02-28T13:16:00Z">
            <w:tblPrEx>
              <w:tblW w:w="9639" w:type="dxa"/>
            </w:tblPrEx>
          </w:tblPrExChange>
        </w:tblPrEx>
        <w:trPr>
          <w:cantSplit/>
          <w:trPrChange w:id="5500" w:author="Gaston" w:date="2019-02-28T13:16:00Z">
            <w:trPr>
              <w:gridAfter w:val="0"/>
              <w:cantSplit/>
            </w:trPr>
          </w:trPrChange>
        </w:trPr>
        <w:tc>
          <w:tcPr>
            <w:tcW w:w="993" w:type="dxa"/>
            <w:vMerge/>
            <w:tcPrChange w:id="5501" w:author="Gaston" w:date="2019-02-28T13:16:00Z">
              <w:tcPr>
                <w:tcW w:w="993" w:type="dxa"/>
                <w:vMerge/>
              </w:tcPr>
            </w:tcPrChange>
          </w:tcPr>
          <w:p w14:paraId="19D6BFCB" w14:textId="77777777" w:rsidR="00C45F0C" w:rsidRDefault="00C45F0C">
            <w:pPr>
              <w:pStyle w:val="Texte"/>
            </w:pPr>
          </w:p>
        </w:tc>
        <w:tc>
          <w:tcPr>
            <w:tcW w:w="9072" w:type="dxa"/>
            <w:tcPrChange w:id="5502" w:author="Gaston" w:date="2019-02-28T13:16:00Z">
              <w:tcPr>
                <w:tcW w:w="7512" w:type="dxa"/>
              </w:tcPr>
            </w:tcPrChange>
          </w:tcPr>
          <w:p w14:paraId="5E889002" w14:textId="77777777" w:rsidR="00C45F0C" w:rsidRDefault="00C45F0C" w:rsidP="0060225A">
            <w:pPr>
              <w:pStyle w:val="Textetableau"/>
              <w:spacing w:line="240" w:lineRule="auto"/>
            </w:pPr>
            <w:bookmarkStart w:id="5503" w:name="_Hlk42167043"/>
            <w:r>
              <w:rPr>
                <w:szCs w:val="20"/>
              </w:rPr>
              <w:t>La discussion donne des exemples d'utilisation du projet </w:t>
            </w:r>
            <w:bookmarkEnd w:id="5503"/>
            <w:r>
              <w:rPr>
                <w:szCs w:val="20"/>
              </w:rPr>
              <w:t>;</w:t>
            </w:r>
          </w:p>
        </w:tc>
      </w:tr>
      <w:tr w:rsidR="00C45F0C" w14:paraId="39665A21" w14:textId="77777777" w:rsidTr="00C45F0C">
        <w:tblPrEx>
          <w:tblPrExChange w:id="5504" w:author="Gaston" w:date="2019-02-28T13:16:00Z">
            <w:tblPrEx>
              <w:tblW w:w="9639" w:type="dxa"/>
            </w:tblPrEx>
          </w:tblPrExChange>
        </w:tblPrEx>
        <w:trPr>
          <w:cantSplit/>
          <w:trPrChange w:id="5505" w:author="Gaston" w:date="2019-02-28T13:16:00Z">
            <w:trPr>
              <w:gridAfter w:val="0"/>
              <w:cantSplit/>
            </w:trPr>
          </w:trPrChange>
        </w:trPr>
        <w:tc>
          <w:tcPr>
            <w:tcW w:w="993" w:type="dxa"/>
            <w:vMerge/>
            <w:tcPrChange w:id="5506" w:author="Gaston" w:date="2019-02-28T13:16:00Z">
              <w:tcPr>
                <w:tcW w:w="993" w:type="dxa"/>
                <w:vMerge/>
              </w:tcPr>
            </w:tcPrChange>
          </w:tcPr>
          <w:p w14:paraId="5F49FC82" w14:textId="77777777" w:rsidR="00C45F0C" w:rsidRDefault="00C45F0C">
            <w:pPr>
              <w:pStyle w:val="Texte"/>
            </w:pPr>
          </w:p>
        </w:tc>
        <w:tc>
          <w:tcPr>
            <w:tcW w:w="9072" w:type="dxa"/>
            <w:tcPrChange w:id="5507" w:author="Gaston" w:date="2019-02-28T13:16:00Z">
              <w:tcPr>
                <w:tcW w:w="7512" w:type="dxa"/>
              </w:tcPr>
            </w:tcPrChange>
          </w:tcPr>
          <w:p w14:paraId="3468F406" w14:textId="77777777" w:rsidR="00C45F0C" w:rsidRDefault="00C45F0C" w:rsidP="0060225A">
            <w:pPr>
              <w:pStyle w:val="Textetableau"/>
              <w:spacing w:line="240" w:lineRule="auto"/>
            </w:pPr>
            <w:r>
              <w:rPr>
                <w:szCs w:val="20"/>
              </w:rPr>
              <w:t>La discussion propose les améliorations à apporter au projet ;</w:t>
            </w:r>
          </w:p>
        </w:tc>
      </w:tr>
      <w:tr w:rsidR="00C45F0C" w14:paraId="6C16BCEE" w14:textId="77777777" w:rsidTr="00C45F0C">
        <w:tblPrEx>
          <w:tblPrExChange w:id="5508" w:author="Gaston" w:date="2019-02-28T13:19:00Z">
            <w:tblPrEx>
              <w:tblW w:w="9639" w:type="dxa"/>
            </w:tblPrEx>
          </w:tblPrExChange>
        </w:tblPrEx>
        <w:trPr>
          <w:cantSplit/>
          <w:trHeight w:val="293"/>
          <w:trPrChange w:id="5509" w:author="Gaston" w:date="2019-02-28T13:19:00Z">
            <w:trPr>
              <w:gridAfter w:val="0"/>
              <w:cantSplit/>
            </w:trPr>
          </w:trPrChange>
        </w:trPr>
        <w:tc>
          <w:tcPr>
            <w:tcW w:w="993" w:type="dxa"/>
            <w:tcPrChange w:id="5510" w:author="Gaston" w:date="2019-02-28T13:19:00Z">
              <w:tcPr>
                <w:tcW w:w="993" w:type="dxa"/>
              </w:tcPr>
            </w:tcPrChange>
          </w:tcPr>
          <w:p w14:paraId="269C7690" w14:textId="77777777" w:rsidR="00C45F0C" w:rsidRDefault="00C45F0C">
            <w:pPr>
              <w:pStyle w:val="Texte"/>
            </w:pPr>
            <w:r>
              <w:t>7</w:t>
            </w:r>
          </w:p>
        </w:tc>
        <w:tc>
          <w:tcPr>
            <w:tcW w:w="9072" w:type="dxa"/>
            <w:tcPrChange w:id="5511" w:author="Gaston" w:date="2019-02-28T13:19:00Z">
              <w:tcPr>
                <w:tcW w:w="7512" w:type="dxa"/>
              </w:tcPr>
            </w:tcPrChange>
          </w:tcPr>
          <w:p w14:paraId="5B7D2C3B" w14:textId="77777777" w:rsidR="00C45F0C" w:rsidRDefault="00C45F0C" w:rsidP="0060225A">
            <w:pPr>
              <w:pStyle w:val="Textetableau"/>
              <w:spacing w:line="240" w:lineRule="auto"/>
            </w:pPr>
            <w:r>
              <w:rPr>
                <w:szCs w:val="20"/>
              </w:rPr>
              <w:t xml:space="preserve">La </w:t>
            </w:r>
            <w:bookmarkStart w:id="5512" w:name="_Hlk42167066"/>
            <w:r>
              <w:rPr>
                <w:szCs w:val="20"/>
              </w:rPr>
              <w:t xml:space="preserve">conclusion fait l'évaluation de l'atteinte des objectifs de manière </w:t>
            </w:r>
            <w:r>
              <w:rPr>
                <w:b/>
                <w:bCs/>
                <w:szCs w:val="20"/>
              </w:rPr>
              <w:t>complète </w:t>
            </w:r>
            <w:bookmarkEnd w:id="5512"/>
            <w:r>
              <w:rPr>
                <w:szCs w:val="20"/>
              </w:rPr>
              <w:t>;</w:t>
            </w:r>
          </w:p>
        </w:tc>
      </w:tr>
      <w:tr w:rsidR="00C45F0C" w14:paraId="73FFA837" w14:textId="77777777" w:rsidTr="00C45F0C">
        <w:tblPrEx>
          <w:tblPrExChange w:id="5513" w:author="Gaston" w:date="2019-02-28T13:16:00Z">
            <w:tblPrEx>
              <w:tblW w:w="9639" w:type="dxa"/>
            </w:tblPrEx>
          </w:tblPrExChange>
        </w:tblPrEx>
        <w:trPr>
          <w:cantSplit/>
          <w:trPrChange w:id="5514" w:author="Gaston" w:date="2019-02-28T13:16:00Z">
            <w:trPr>
              <w:gridAfter w:val="0"/>
              <w:cantSplit/>
            </w:trPr>
          </w:trPrChange>
        </w:trPr>
        <w:tc>
          <w:tcPr>
            <w:tcW w:w="993" w:type="dxa"/>
            <w:vMerge w:val="restart"/>
            <w:tcPrChange w:id="5515" w:author="Gaston" w:date="2019-02-28T13:16:00Z">
              <w:tcPr>
                <w:tcW w:w="993" w:type="dxa"/>
                <w:vMerge w:val="restart"/>
              </w:tcPr>
            </w:tcPrChange>
          </w:tcPr>
          <w:p w14:paraId="3F5AED13" w14:textId="77777777" w:rsidR="00C45F0C" w:rsidRDefault="00C45F0C">
            <w:pPr>
              <w:pStyle w:val="Texte"/>
            </w:pPr>
            <w:r>
              <w:t>8</w:t>
            </w:r>
          </w:p>
        </w:tc>
        <w:tc>
          <w:tcPr>
            <w:tcW w:w="9072" w:type="dxa"/>
            <w:tcPrChange w:id="5516" w:author="Gaston" w:date="2019-02-28T13:16:00Z">
              <w:tcPr>
                <w:tcW w:w="7512" w:type="dxa"/>
              </w:tcPr>
            </w:tcPrChange>
          </w:tcPr>
          <w:p w14:paraId="1E45BA10" w14:textId="77777777" w:rsidR="00C45F0C" w:rsidRDefault="00C45F0C" w:rsidP="0060225A">
            <w:pPr>
              <w:pStyle w:val="Textetableau"/>
              <w:spacing w:line="240" w:lineRule="auto"/>
            </w:pPr>
            <w:bookmarkStart w:id="5517" w:name="_Hlk42167090"/>
            <w:r>
              <w:rPr>
                <w:szCs w:val="20"/>
              </w:rPr>
              <w:t>L'annexe A contient, sous forme d’un tableau, la liste de vos documents électronique</w:t>
            </w:r>
            <w:ins w:id="5518" w:author="Claude Gendron" w:date="2006-06-13T15:42:00Z">
              <w:r>
                <w:rPr>
                  <w:szCs w:val="20"/>
                </w:rPr>
                <w:t>s</w:t>
              </w:r>
            </w:ins>
            <w:r>
              <w:rPr>
                <w:szCs w:val="20"/>
              </w:rPr>
              <w:t xml:space="preserve"> archivés sur le réseau ainsi qu’une brève description de leur contenus</w:t>
            </w:r>
            <w:bookmarkEnd w:id="5517"/>
            <w:r>
              <w:rPr>
                <w:szCs w:val="20"/>
              </w:rPr>
              <w:t>.</w:t>
            </w:r>
          </w:p>
        </w:tc>
      </w:tr>
      <w:tr w:rsidR="00C45F0C" w14:paraId="76C56B9A" w14:textId="77777777" w:rsidTr="00C45F0C">
        <w:tblPrEx>
          <w:tblPrExChange w:id="5519" w:author="Gaston" w:date="2019-02-28T13:16:00Z">
            <w:tblPrEx>
              <w:tblW w:w="9639" w:type="dxa"/>
            </w:tblPrEx>
          </w:tblPrExChange>
        </w:tblPrEx>
        <w:trPr>
          <w:cantSplit/>
          <w:trPrChange w:id="5520" w:author="Gaston" w:date="2019-02-28T13:16:00Z">
            <w:trPr>
              <w:gridAfter w:val="0"/>
              <w:cantSplit/>
            </w:trPr>
          </w:trPrChange>
        </w:trPr>
        <w:tc>
          <w:tcPr>
            <w:tcW w:w="993" w:type="dxa"/>
            <w:vMerge/>
            <w:tcPrChange w:id="5521" w:author="Gaston" w:date="2019-02-28T13:16:00Z">
              <w:tcPr>
                <w:tcW w:w="993" w:type="dxa"/>
                <w:vMerge/>
              </w:tcPr>
            </w:tcPrChange>
          </w:tcPr>
          <w:p w14:paraId="31E52CDC" w14:textId="77777777" w:rsidR="00C45F0C" w:rsidRDefault="00C45F0C">
            <w:pPr>
              <w:pStyle w:val="Texte"/>
            </w:pPr>
          </w:p>
        </w:tc>
        <w:tc>
          <w:tcPr>
            <w:tcW w:w="9072" w:type="dxa"/>
            <w:tcPrChange w:id="5522" w:author="Gaston" w:date="2019-02-28T13:16:00Z">
              <w:tcPr>
                <w:tcW w:w="7512" w:type="dxa"/>
              </w:tcPr>
            </w:tcPrChange>
          </w:tcPr>
          <w:p w14:paraId="3FF6B689" w14:textId="77777777" w:rsidR="00C45F0C" w:rsidRDefault="00C45F0C" w:rsidP="000B5A6C">
            <w:pPr>
              <w:pStyle w:val="Textetableau"/>
              <w:spacing w:line="240" w:lineRule="auto"/>
            </w:pPr>
            <w:r>
              <w:rPr>
                <w:szCs w:val="20"/>
              </w:rPr>
              <w:t>L'annexe B contient le manuel de l'u</w:t>
            </w:r>
            <w:ins w:id="5523" w:author="Gaston" w:date="2019-02-28T13:19:00Z">
              <w:r>
                <w:rPr>
                  <w:szCs w:val="20"/>
                </w:rPr>
                <w:t>tilisateur</w:t>
              </w:r>
            </w:ins>
            <w:del w:id="5524" w:author="Gaston" w:date="2019-02-28T13:19:00Z">
              <w:r w:rsidDel="00C45F0C">
                <w:rPr>
                  <w:szCs w:val="20"/>
                </w:rPr>
                <w:delText>sager</w:delText>
              </w:r>
            </w:del>
            <w:r>
              <w:rPr>
                <w:szCs w:val="20"/>
              </w:rPr>
              <w:t>.</w:t>
            </w:r>
            <w:r>
              <w:t xml:space="preserve"> </w:t>
            </w:r>
            <w:del w:id="5525" w:author="Gaston" w:date="2019-02-28T13:19:00Z">
              <w:r w:rsidDel="00C45F0C">
                <w:rPr>
                  <w:szCs w:val="20"/>
                </w:rPr>
                <w:delText>Cette section est évaluée au moyen de la grille et la note est retranscrite sur le formulaire de notation de l'élève.</w:delText>
              </w:r>
            </w:del>
          </w:p>
        </w:tc>
      </w:tr>
      <w:tr w:rsidR="00C45F0C" w14:paraId="240F79A1" w14:textId="77777777" w:rsidTr="00C45F0C">
        <w:tblPrEx>
          <w:tblPrExChange w:id="5526" w:author="Gaston" w:date="2019-02-28T13:16:00Z">
            <w:tblPrEx>
              <w:tblW w:w="9639" w:type="dxa"/>
            </w:tblPrEx>
          </w:tblPrExChange>
        </w:tblPrEx>
        <w:trPr>
          <w:cantSplit/>
          <w:trPrChange w:id="5527" w:author="Gaston" w:date="2019-02-28T13:16:00Z">
            <w:trPr>
              <w:gridAfter w:val="0"/>
              <w:cantSplit/>
            </w:trPr>
          </w:trPrChange>
        </w:trPr>
        <w:tc>
          <w:tcPr>
            <w:tcW w:w="10065" w:type="dxa"/>
            <w:gridSpan w:val="2"/>
            <w:shd w:val="clear" w:color="auto" w:fill="E0E0E0"/>
            <w:tcPrChange w:id="5528" w:author="Gaston" w:date="2019-02-28T13:16:00Z">
              <w:tcPr>
                <w:tcW w:w="8505" w:type="dxa"/>
                <w:gridSpan w:val="2"/>
                <w:shd w:val="clear" w:color="auto" w:fill="E0E0E0"/>
              </w:tcPr>
            </w:tcPrChange>
          </w:tcPr>
          <w:p w14:paraId="0EBDD7E1" w14:textId="77777777" w:rsidR="00C45F0C" w:rsidRDefault="00C45F0C">
            <w:pPr>
              <w:pStyle w:val="Textetableau"/>
            </w:pPr>
            <w:del w:id="5529" w:author="Gaston" w:date="2019-02-28T12:26:00Z">
              <w:r w:rsidDel="00042044">
                <w:delText>TOTAL</w:delText>
              </w:r>
            </w:del>
            <w:ins w:id="5530" w:author="Gaston" w:date="2019-02-28T12:26:00Z">
              <w:r>
                <w:t xml:space="preserve">     </w:t>
              </w:r>
            </w:ins>
          </w:p>
        </w:tc>
      </w:tr>
    </w:tbl>
    <w:p w14:paraId="00B9D362" w14:textId="77777777" w:rsidR="00E55129" w:rsidRDefault="00E55129"/>
    <w:p w14:paraId="73EF0B6C" w14:textId="77777777" w:rsidR="00782100" w:rsidRDefault="00E55129">
      <w:r>
        <w:br w:type="page"/>
      </w:r>
    </w:p>
    <w:tbl>
      <w:tblPr>
        <w:tblW w:w="9923" w:type="dxa"/>
        <w:tblInd w:w="1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Change w:id="5531" w:author="Gaston" w:date="2019-02-28T13:21:00Z">
          <w:tblPr>
            <w:tblW w:w="9639" w:type="dxa"/>
            <w:tblInd w:w="1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PrChange>
      </w:tblPr>
      <w:tblGrid>
        <w:gridCol w:w="1276"/>
        <w:gridCol w:w="8647"/>
        <w:tblGridChange w:id="5532">
          <w:tblGrid>
            <w:gridCol w:w="1276"/>
            <w:gridCol w:w="8363"/>
          </w:tblGrid>
        </w:tblGridChange>
      </w:tblGrid>
      <w:tr w:rsidR="00782100" w14:paraId="00D3B827" w14:textId="77777777" w:rsidTr="006B0394">
        <w:trPr>
          <w:cantSplit/>
          <w:trPrChange w:id="5533" w:author="Gaston" w:date="2019-02-28T13:21:00Z">
            <w:trPr>
              <w:cantSplit/>
            </w:trPr>
          </w:trPrChange>
        </w:trPr>
        <w:tc>
          <w:tcPr>
            <w:tcW w:w="9923" w:type="dxa"/>
            <w:gridSpan w:val="2"/>
            <w:shd w:val="clear" w:color="auto" w:fill="E0E0E0"/>
            <w:tcPrChange w:id="5534" w:author="Gaston" w:date="2019-02-28T13:21:00Z">
              <w:tcPr>
                <w:tcW w:w="9639" w:type="dxa"/>
                <w:gridSpan w:val="2"/>
                <w:shd w:val="clear" w:color="auto" w:fill="E0E0E0"/>
              </w:tcPr>
            </w:tcPrChange>
          </w:tcPr>
          <w:p w14:paraId="3496309D" w14:textId="77777777" w:rsidR="00782100" w:rsidRDefault="00782100">
            <w:pPr>
              <w:pStyle w:val="Titre1"/>
              <w:pPrChange w:id="5535" w:author="Gaston" w:date="2019-02-28T18:03:00Z">
                <w:pPr>
                  <w:pStyle w:val="Titre2"/>
                </w:pPr>
              </w:pPrChange>
            </w:pPr>
            <w:bookmarkStart w:id="5536" w:name="_Toc2273865"/>
            <w:r>
              <w:lastRenderedPageBreak/>
              <w:t>Sections du rapport</w:t>
            </w:r>
            <w:bookmarkEnd w:id="5536"/>
          </w:p>
        </w:tc>
      </w:tr>
      <w:tr w:rsidR="00782100" w14:paraId="3DBFF887" w14:textId="77777777" w:rsidTr="006B0394">
        <w:tc>
          <w:tcPr>
            <w:tcW w:w="1276" w:type="dxa"/>
            <w:shd w:val="clear" w:color="auto" w:fill="E0E0E0"/>
            <w:tcPrChange w:id="5537" w:author="Gaston" w:date="2019-02-28T13:21:00Z">
              <w:tcPr>
                <w:tcW w:w="1276" w:type="dxa"/>
                <w:shd w:val="clear" w:color="auto" w:fill="E0E0E0"/>
              </w:tcPr>
            </w:tcPrChange>
          </w:tcPr>
          <w:p w14:paraId="554C5DB9" w14:textId="77777777" w:rsidR="00782100" w:rsidRDefault="00782100">
            <w:pPr>
              <w:pStyle w:val="Textetableau"/>
              <w:jc w:val="center"/>
            </w:pPr>
            <w:r>
              <w:rPr>
                <w:b/>
                <w:bCs/>
              </w:rPr>
              <w:t>Section</w:t>
            </w:r>
          </w:p>
        </w:tc>
        <w:tc>
          <w:tcPr>
            <w:tcW w:w="8647" w:type="dxa"/>
            <w:shd w:val="clear" w:color="auto" w:fill="E0E0E0"/>
            <w:tcPrChange w:id="5538" w:author="Gaston" w:date="2019-02-28T13:21:00Z">
              <w:tcPr>
                <w:tcW w:w="8363" w:type="dxa"/>
                <w:shd w:val="clear" w:color="auto" w:fill="E0E0E0"/>
              </w:tcPr>
            </w:tcPrChange>
          </w:tcPr>
          <w:p w14:paraId="6DB46CD4" w14:textId="77777777" w:rsidR="00782100" w:rsidRDefault="00782100">
            <w:pPr>
              <w:pStyle w:val="Textetableau"/>
              <w:jc w:val="center"/>
            </w:pPr>
            <w:r>
              <w:rPr>
                <w:b/>
                <w:bCs/>
              </w:rPr>
              <w:t>Contenu</w:t>
            </w:r>
          </w:p>
        </w:tc>
      </w:tr>
      <w:tr w:rsidR="00782100" w14:paraId="1CBB1411" w14:textId="77777777" w:rsidTr="006B0394">
        <w:tc>
          <w:tcPr>
            <w:tcW w:w="1276" w:type="dxa"/>
            <w:shd w:val="clear" w:color="auto" w:fill="E0E0E0"/>
            <w:tcPrChange w:id="5539" w:author="Gaston" w:date="2019-02-28T13:21:00Z">
              <w:tcPr>
                <w:tcW w:w="1276" w:type="dxa"/>
                <w:shd w:val="clear" w:color="auto" w:fill="E0E0E0"/>
              </w:tcPr>
            </w:tcPrChange>
          </w:tcPr>
          <w:p w14:paraId="08AE2219" w14:textId="77777777" w:rsidR="00782100" w:rsidRDefault="00782100">
            <w:pPr>
              <w:pStyle w:val="Textetableau"/>
              <w:jc w:val="center"/>
            </w:pPr>
            <w:r>
              <w:rPr>
                <w:b/>
                <w:bCs/>
              </w:rPr>
              <w:t>1</w:t>
            </w:r>
          </w:p>
        </w:tc>
        <w:tc>
          <w:tcPr>
            <w:tcW w:w="8647" w:type="dxa"/>
            <w:tcPrChange w:id="5540" w:author="Gaston" w:date="2019-02-28T13:21:00Z">
              <w:tcPr>
                <w:tcW w:w="8363" w:type="dxa"/>
              </w:tcPr>
            </w:tcPrChange>
          </w:tcPr>
          <w:p w14:paraId="1B5EBE66" w14:textId="77777777" w:rsidR="00782100" w:rsidRDefault="00782100">
            <w:pPr>
              <w:pStyle w:val="Textetableau"/>
            </w:pPr>
            <w:r>
              <w:t>Identification du cartable et page de présentation de format normalisé T.G.É.</w:t>
            </w:r>
          </w:p>
        </w:tc>
      </w:tr>
      <w:tr w:rsidR="00782100" w14:paraId="79A7D7B3" w14:textId="77777777" w:rsidTr="006B0394">
        <w:tc>
          <w:tcPr>
            <w:tcW w:w="1276" w:type="dxa"/>
            <w:shd w:val="clear" w:color="auto" w:fill="E0E0E0"/>
            <w:tcPrChange w:id="5541" w:author="Gaston" w:date="2019-02-28T13:21:00Z">
              <w:tcPr>
                <w:tcW w:w="1276" w:type="dxa"/>
                <w:shd w:val="clear" w:color="auto" w:fill="E0E0E0"/>
              </w:tcPr>
            </w:tcPrChange>
          </w:tcPr>
          <w:p w14:paraId="4FFD8ED1" w14:textId="77777777" w:rsidR="00782100" w:rsidRDefault="00782100">
            <w:pPr>
              <w:pStyle w:val="Textetableau"/>
              <w:jc w:val="center"/>
            </w:pPr>
            <w:r>
              <w:rPr>
                <w:b/>
                <w:bCs/>
              </w:rPr>
              <w:t>2</w:t>
            </w:r>
          </w:p>
        </w:tc>
        <w:tc>
          <w:tcPr>
            <w:tcW w:w="8647" w:type="dxa"/>
            <w:tcPrChange w:id="5542" w:author="Gaston" w:date="2019-02-28T13:21:00Z">
              <w:tcPr>
                <w:tcW w:w="8363" w:type="dxa"/>
              </w:tcPr>
            </w:tcPrChange>
          </w:tcPr>
          <w:p w14:paraId="4D5CBC12" w14:textId="77777777" w:rsidR="00782100" w:rsidRDefault="00782100">
            <w:pPr>
              <w:pStyle w:val="Textetableau"/>
            </w:pPr>
            <w:r>
              <w:t>Table des matières</w:t>
            </w:r>
          </w:p>
        </w:tc>
      </w:tr>
      <w:tr w:rsidR="00782100" w14:paraId="1DC74B8B" w14:textId="77777777" w:rsidTr="006B0394">
        <w:tc>
          <w:tcPr>
            <w:tcW w:w="1276" w:type="dxa"/>
            <w:shd w:val="clear" w:color="auto" w:fill="E0E0E0"/>
            <w:tcPrChange w:id="5543" w:author="Gaston" w:date="2019-02-28T13:21:00Z">
              <w:tcPr>
                <w:tcW w:w="1276" w:type="dxa"/>
                <w:shd w:val="clear" w:color="auto" w:fill="E0E0E0"/>
              </w:tcPr>
            </w:tcPrChange>
          </w:tcPr>
          <w:p w14:paraId="370AF413" w14:textId="77777777" w:rsidR="00782100" w:rsidRDefault="00782100">
            <w:pPr>
              <w:pStyle w:val="Textetableau"/>
              <w:jc w:val="center"/>
            </w:pPr>
            <w:r>
              <w:rPr>
                <w:b/>
                <w:bCs/>
              </w:rPr>
              <w:t>3</w:t>
            </w:r>
          </w:p>
        </w:tc>
        <w:tc>
          <w:tcPr>
            <w:tcW w:w="8647" w:type="dxa"/>
            <w:tcPrChange w:id="5544" w:author="Gaston" w:date="2019-02-28T13:21:00Z">
              <w:tcPr>
                <w:tcW w:w="8363" w:type="dxa"/>
              </w:tcPr>
            </w:tcPrChange>
          </w:tcPr>
          <w:p w14:paraId="3A425518" w14:textId="77777777" w:rsidR="00782100" w:rsidRDefault="00782100">
            <w:pPr>
              <w:pStyle w:val="Textetableau"/>
            </w:pPr>
            <w:r>
              <w:t>Introduction</w:t>
            </w:r>
          </w:p>
        </w:tc>
      </w:tr>
      <w:tr w:rsidR="00782100" w14:paraId="65B926F7" w14:textId="77777777" w:rsidTr="006B0394">
        <w:trPr>
          <w:cantSplit/>
          <w:trHeight w:val="859"/>
          <w:trPrChange w:id="5545" w:author="Gaston" w:date="2019-02-28T13:21:00Z">
            <w:trPr>
              <w:cantSplit/>
              <w:trHeight w:val="859"/>
            </w:trPr>
          </w:trPrChange>
        </w:trPr>
        <w:tc>
          <w:tcPr>
            <w:tcW w:w="1276" w:type="dxa"/>
            <w:shd w:val="clear" w:color="auto" w:fill="E0E0E0"/>
            <w:tcPrChange w:id="5546" w:author="Gaston" w:date="2019-02-28T13:21:00Z">
              <w:tcPr>
                <w:tcW w:w="1276" w:type="dxa"/>
                <w:shd w:val="clear" w:color="auto" w:fill="E0E0E0"/>
              </w:tcPr>
            </w:tcPrChange>
          </w:tcPr>
          <w:p w14:paraId="01A9D477" w14:textId="77777777" w:rsidR="00782100" w:rsidRDefault="00782100" w:rsidP="00373251">
            <w:pPr>
              <w:pStyle w:val="Textetableau"/>
              <w:jc w:val="center"/>
              <w:rPr>
                <w:b/>
                <w:bCs/>
              </w:rPr>
            </w:pPr>
            <w:r>
              <w:rPr>
                <w:b/>
                <w:bCs/>
              </w:rPr>
              <w:t>4</w:t>
            </w:r>
          </w:p>
          <w:p w14:paraId="6B4878D9" w14:textId="77777777" w:rsidR="00782100" w:rsidRDefault="00782100" w:rsidP="00373251">
            <w:pPr>
              <w:pStyle w:val="Textetableau"/>
              <w:jc w:val="center"/>
            </w:pPr>
          </w:p>
        </w:tc>
        <w:tc>
          <w:tcPr>
            <w:tcW w:w="8647" w:type="dxa"/>
            <w:tcPrChange w:id="5547" w:author="Gaston" w:date="2019-02-28T13:21:00Z">
              <w:tcPr>
                <w:tcW w:w="8363" w:type="dxa"/>
              </w:tcPr>
            </w:tcPrChange>
          </w:tcPr>
          <w:p w14:paraId="56510FB2" w14:textId="77777777" w:rsidR="0080157B" w:rsidRDefault="00782100" w:rsidP="0011254C">
            <w:pPr>
              <w:pStyle w:val="Textetableau"/>
              <w:rPr>
                <w:ins w:id="5548" w:author="Gaston" w:date="2019-02-28T18:48:00Z"/>
              </w:rPr>
            </w:pPr>
            <w:r>
              <w:t>4.1 Diagramme fonctionnel ;</w:t>
            </w:r>
          </w:p>
          <w:p w14:paraId="7ED41692" w14:textId="77777777" w:rsidR="00782100" w:rsidRDefault="0011254C" w:rsidP="0011254C">
            <w:pPr>
              <w:pStyle w:val="Textetableau"/>
            </w:pPr>
            <w:del w:id="5549" w:author="Gaston" w:date="2019-02-28T18:48:00Z">
              <w:r w:rsidDel="0080157B">
                <w:tab/>
              </w:r>
            </w:del>
            <w:r w:rsidR="00782100">
              <w:t>4.2 Diagramme schématique ;</w:t>
            </w:r>
          </w:p>
          <w:p w14:paraId="2972E95C" w14:textId="77777777" w:rsidR="0080157B" w:rsidRDefault="00782100" w:rsidP="0011254C">
            <w:pPr>
              <w:pStyle w:val="Textetableau"/>
              <w:rPr>
                <w:ins w:id="5550" w:author="Gaston" w:date="2019-02-28T18:48:00Z"/>
              </w:rPr>
            </w:pPr>
            <w:r>
              <w:t>4.3 Diagramme de montage ;</w:t>
            </w:r>
          </w:p>
          <w:p w14:paraId="386F2DE3" w14:textId="77777777" w:rsidR="00782100" w:rsidRDefault="0011254C" w:rsidP="0011254C">
            <w:pPr>
              <w:pStyle w:val="Textetableau"/>
            </w:pPr>
            <w:del w:id="5551" w:author="Gaston" w:date="2019-02-28T18:48:00Z">
              <w:r w:rsidDel="0080157B">
                <w:tab/>
              </w:r>
            </w:del>
            <w:r w:rsidR="00782100">
              <w:t>4.4 Diagramme matriciel (s'il y a lieu) ;</w:t>
            </w:r>
          </w:p>
          <w:p w14:paraId="1C403189" w14:textId="77777777" w:rsidR="00782100" w:rsidRDefault="00782100">
            <w:pPr>
              <w:pStyle w:val="Textetableau"/>
            </w:pPr>
            <w:r>
              <w:t>4.5 Évaluation des coûts.</w:t>
            </w:r>
          </w:p>
        </w:tc>
      </w:tr>
      <w:tr w:rsidR="00782100" w14:paraId="795002F7" w14:textId="77777777" w:rsidTr="006B0394">
        <w:trPr>
          <w:cantSplit/>
          <w:trHeight w:val="564"/>
          <w:trPrChange w:id="5552" w:author="Gaston" w:date="2019-02-28T13:21:00Z">
            <w:trPr>
              <w:cantSplit/>
              <w:trHeight w:val="564"/>
            </w:trPr>
          </w:trPrChange>
        </w:trPr>
        <w:tc>
          <w:tcPr>
            <w:tcW w:w="1276" w:type="dxa"/>
            <w:shd w:val="clear" w:color="auto" w:fill="E0E0E0"/>
            <w:tcPrChange w:id="5553" w:author="Gaston" w:date="2019-02-28T13:21:00Z">
              <w:tcPr>
                <w:tcW w:w="1276" w:type="dxa"/>
                <w:shd w:val="clear" w:color="auto" w:fill="E0E0E0"/>
              </w:tcPr>
            </w:tcPrChange>
          </w:tcPr>
          <w:p w14:paraId="0B18B58A" w14:textId="77777777" w:rsidR="00782100" w:rsidRPr="00373251" w:rsidRDefault="00782100" w:rsidP="00373251">
            <w:pPr>
              <w:pStyle w:val="Textetableau"/>
              <w:jc w:val="center"/>
              <w:rPr>
                <w:b/>
                <w:bCs/>
              </w:rPr>
            </w:pPr>
            <w:r>
              <w:rPr>
                <w:b/>
                <w:bCs/>
              </w:rPr>
              <w:t xml:space="preserve">5 </w:t>
            </w:r>
          </w:p>
        </w:tc>
        <w:tc>
          <w:tcPr>
            <w:tcW w:w="8647" w:type="dxa"/>
            <w:tcPrChange w:id="5554" w:author="Gaston" w:date="2019-02-28T13:21:00Z">
              <w:tcPr>
                <w:tcW w:w="8363" w:type="dxa"/>
              </w:tcPr>
            </w:tcPrChange>
          </w:tcPr>
          <w:p w14:paraId="4DF92083" w14:textId="77777777" w:rsidR="0080157B" w:rsidRDefault="00782100" w:rsidP="0011254C">
            <w:pPr>
              <w:pStyle w:val="Textetableau"/>
              <w:rPr>
                <w:ins w:id="5555" w:author="Gaston" w:date="2019-02-28T18:48:00Z"/>
              </w:rPr>
            </w:pPr>
            <w:r>
              <w:t>5.1 Organigramme ;</w:t>
            </w:r>
          </w:p>
          <w:p w14:paraId="69610FF6" w14:textId="77777777" w:rsidR="00782100" w:rsidRDefault="0011254C" w:rsidP="0011254C">
            <w:pPr>
              <w:pStyle w:val="Textetableau"/>
            </w:pPr>
            <w:del w:id="5556" w:author="Gaston" w:date="2019-02-28T18:48:00Z">
              <w:r w:rsidDel="0080157B">
                <w:tab/>
              </w:r>
              <w:r w:rsidDel="0080157B">
                <w:tab/>
              </w:r>
            </w:del>
            <w:r w:rsidR="00782100">
              <w:t xml:space="preserve">5.2 </w:t>
            </w:r>
            <w:r w:rsidR="004C13BD">
              <w:t>Pseudo code</w:t>
            </w:r>
            <w:r w:rsidR="00782100">
              <w:t> ;</w:t>
            </w:r>
          </w:p>
          <w:p w14:paraId="4BAE506B" w14:textId="77777777" w:rsidR="00782100" w:rsidRDefault="00782100">
            <w:pPr>
              <w:pStyle w:val="Textetableau"/>
            </w:pPr>
            <w:r>
              <w:t>5.3 Listage ;</w:t>
            </w:r>
          </w:p>
        </w:tc>
      </w:tr>
      <w:tr w:rsidR="00782100" w14:paraId="0A100508" w14:textId="77777777" w:rsidTr="006B0394">
        <w:tc>
          <w:tcPr>
            <w:tcW w:w="1276" w:type="dxa"/>
            <w:shd w:val="clear" w:color="auto" w:fill="E0E0E0"/>
            <w:tcPrChange w:id="5557" w:author="Gaston" w:date="2019-02-28T13:21:00Z">
              <w:tcPr>
                <w:tcW w:w="1276" w:type="dxa"/>
                <w:shd w:val="clear" w:color="auto" w:fill="E0E0E0"/>
              </w:tcPr>
            </w:tcPrChange>
          </w:tcPr>
          <w:p w14:paraId="0D8EC5BB" w14:textId="77777777" w:rsidR="00782100" w:rsidRDefault="00782100">
            <w:pPr>
              <w:pStyle w:val="Textetableau"/>
              <w:jc w:val="center"/>
            </w:pPr>
            <w:r>
              <w:rPr>
                <w:b/>
                <w:bCs/>
              </w:rPr>
              <w:t>6</w:t>
            </w:r>
          </w:p>
        </w:tc>
        <w:tc>
          <w:tcPr>
            <w:tcW w:w="8647" w:type="dxa"/>
            <w:tcPrChange w:id="5558" w:author="Gaston" w:date="2019-02-28T13:21:00Z">
              <w:tcPr>
                <w:tcW w:w="8363" w:type="dxa"/>
              </w:tcPr>
            </w:tcPrChange>
          </w:tcPr>
          <w:p w14:paraId="39443E1F" w14:textId="77777777" w:rsidR="00782100" w:rsidRDefault="00782100">
            <w:pPr>
              <w:pStyle w:val="Textetableau"/>
            </w:pPr>
            <w:r>
              <w:t>Discussion</w:t>
            </w:r>
          </w:p>
        </w:tc>
      </w:tr>
      <w:tr w:rsidR="00782100" w14:paraId="759B54E7" w14:textId="77777777" w:rsidTr="006B0394">
        <w:tc>
          <w:tcPr>
            <w:tcW w:w="1276" w:type="dxa"/>
            <w:shd w:val="clear" w:color="auto" w:fill="E0E0E0"/>
            <w:tcPrChange w:id="5559" w:author="Gaston" w:date="2019-02-28T13:21:00Z">
              <w:tcPr>
                <w:tcW w:w="1276" w:type="dxa"/>
                <w:shd w:val="clear" w:color="auto" w:fill="E0E0E0"/>
              </w:tcPr>
            </w:tcPrChange>
          </w:tcPr>
          <w:p w14:paraId="239DA840" w14:textId="77777777" w:rsidR="00782100" w:rsidRDefault="00782100">
            <w:pPr>
              <w:pStyle w:val="Textetableau"/>
              <w:jc w:val="center"/>
            </w:pPr>
            <w:r>
              <w:rPr>
                <w:b/>
                <w:bCs/>
              </w:rPr>
              <w:t>7</w:t>
            </w:r>
          </w:p>
        </w:tc>
        <w:tc>
          <w:tcPr>
            <w:tcW w:w="8647" w:type="dxa"/>
            <w:tcPrChange w:id="5560" w:author="Gaston" w:date="2019-02-28T13:21:00Z">
              <w:tcPr>
                <w:tcW w:w="8363" w:type="dxa"/>
              </w:tcPr>
            </w:tcPrChange>
          </w:tcPr>
          <w:p w14:paraId="724C5665" w14:textId="77777777" w:rsidR="00782100" w:rsidRDefault="00782100">
            <w:pPr>
              <w:pStyle w:val="Textetableau"/>
            </w:pPr>
            <w:r>
              <w:t>Conclusion</w:t>
            </w:r>
          </w:p>
        </w:tc>
      </w:tr>
      <w:tr w:rsidR="00782100" w14:paraId="24062BA0" w14:textId="77777777" w:rsidTr="006B0394">
        <w:tc>
          <w:tcPr>
            <w:tcW w:w="1276" w:type="dxa"/>
            <w:shd w:val="clear" w:color="auto" w:fill="E0E0E0"/>
            <w:tcPrChange w:id="5561" w:author="Gaston" w:date="2019-02-28T13:21:00Z">
              <w:tcPr>
                <w:tcW w:w="1276" w:type="dxa"/>
                <w:shd w:val="clear" w:color="auto" w:fill="E0E0E0"/>
              </w:tcPr>
            </w:tcPrChange>
          </w:tcPr>
          <w:p w14:paraId="631517A1" w14:textId="77777777" w:rsidR="00782100" w:rsidRDefault="00782100">
            <w:pPr>
              <w:pStyle w:val="Textetableau"/>
              <w:jc w:val="center"/>
            </w:pPr>
            <w:r>
              <w:rPr>
                <w:b/>
                <w:bCs/>
              </w:rPr>
              <w:t>8</w:t>
            </w:r>
          </w:p>
        </w:tc>
        <w:tc>
          <w:tcPr>
            <w:tcW w:w="8647" w:type="dxa"/>
            <w:tcPrChange w:id="5562" w:author="Gaston" w:date="2019-02-28T13:21:00Z">
              <w:tcPr>
                <w:tcW w:w="8363" w:type="dxa"/>
              </w:tcPr>
            </w:tcPrChange>
          </w:tcPr>
          <w:p w14:paraId="3B38631D" w14:textId="77777777" w:rsidR="00782100" w:rsidRDefault="00782100">
            <w:pPr>
              <w:pStyle w:val="Textetableau"/>
            </w:pPr>
            <w:r>
              <w:t xml:space="preserve">Annexe A: </w:t>
            </w:r>
            <w:r w:rsidR="00B7309D">
              <w:t>Tableau des noms des documents électroniques archivé et description sommaire</w:t>
            </w:r>
            <w:r>
              <w:t>.</w:t>
            </w:r>
          </w:p>
          <w:p w14:paraId="7D3F3163" w14:textId="77777777" w:rsidR="00782100" w:rsidRDefault="00782100">
            <w:pPr>
              <w:pStyle w:val="Textetableau"/>
            </w:pPr>
            <w:r>
              <w:t>Annexe B: Manuel de l'u</w:t>
            </w:r>
            <w:ins w:id="5563" w:author="Gaston" w:date="2019-02-28T13:21:00Z">
              <w:r w:rsidR="006B0394">
                <w:t>tilisateur</w:t>
              </w:r>
            </w:ins>
            <w:del w:id="5564" w:author="Gaston" w:date="2019-02-28T13:21:00Z">
              <w:r w:rsidDel="006B0394">
                <w:delText>sager</w:delText>
              </w:r>
            </w:del>
            <w:r>
              <w:t>.</w:t>
            </w:r>
          </w:p>
          <w:p w14:paraId="7C56ABB5" w14:textId="77777777" w:rsidR="00B131D1" w:rsidRDefault="00B131D1">
            <w:pPr>
              <w:pStyle w:val="Textetableau"/>
            </w:pPr>
            <w:r>
              <w:t xml:space="preserve">Annexe C : </w:t>
            </w:r>
            <w:r w:rsidR="00B7309D">
              <w:t>Travaux</w:t>
            </w:r>
            <w:r>
              <w:t>.</w:t>
            </w:r>
          </w:p>
        </w:tc>
      </w:tr>
    </w:tbl>
    <w:p w14:paraId="1BC4701F" w14:textId="77777777" w:rsidR="00B131D1" w:rsidRDefault="00B131D1">
      <w:pPr>
        <w:rPr>
          <w:b/>
          <w:bCs/>
        </w:rPr>
      </w:pPr>
    </w:p>
    <w:p w14:paraId="5A0E0451" w14:textId="77777777" w:rsidR="000B101D" w:rsidRDefault="000B101D">
      <w:pPr>
        <w:rPr>
          <w:ins w:id="5565" w:author="Gaston" w:date="2019-02-28T13:25:00Z"/>
          <w:b/>
          <w:bCs/>
        </w:rPr>
      </w:pPr>
      <w:ins w:id="5566" w:author="Gaston" w:date="2019-02-28T13:25:00Z">
        <w:r>
          <w:rPr>
            <w:b/>
            <w:bCs/>
          </w:rPr>
          <w:br w:type="page"/>
        </w:r>
      </w:ins>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5567" w:author="Gaston" w:date="2019-02-28T13:25:00Z">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1385"/>
        <w:gridCol w:w="8725"/>
        <w:tblGridChange w:id="5568">
          <w:tblGrid>
            <w:gridCol w:w="1385"/>
            <w:gridCol w:w="8065"/>
          </w:tblGrid>
        </w:tblGridChange>
      </w:tblGrid>
      <w:tr w:rsidR="000B101D" w:rsidRPr="000B101D" w14:paraId="33158AB8" w14:textId="77777777" w:rsidTr="000B101D">
        <w:trPr>
          <w:trHeight w:val="300"/>
          <w:ins w:id="5569" w:author="Gaston" w:date="2019-02-28T13:25:00Z"/>
          <w:trPrChange w:id="5570" w:author="Gaston" w:date="2019-02-28T13:25:00Z">
            <w:trPr>
              <w:trHeight w:val="300"/>
            </w:trPr>
          </w:trPrChange>
        </w:trPr>
        <w:tc>
          <w:tcPr>
            <w:tcW w:w="10110" w:type="dxa"/>
            <w:gridSpan w:val="2"/>
            <w:shd w:val="clear" w:color="auto" w:fill="E0E0E0"/>
            <w:tcMar>
              <w:top w:w="0" w:type="dxa"/>
              <w:left w:w="45" w:type="dxa"/>
              <w:bottom w:w="0" w:type="dxa"/>
              <w:right w:w="45" w:type="dxa"/>
            </w:tcMar>
            <w:hideMark/>
            <w:tcPrChange w:id="5571" w:author="Gaston" w:date="2019-02-28T13:25:00Z">
              <w:tcPr>
                <w:tcW w:w="0" w:type="auto"/>
                <w:gridSpan w:val="2"/>
                <w:shd w:val="clear" w:color="auto" w:fill="E0E0E0"/>
                <w:tcMar>
                  <w:top w:w="0" w:type="dxa"/>
                  <w:left w:w="45" w:type="dxa"/>
                  <w:bottom w:w="0" w:type="dxa"/>
                  <w:right w:w="45" w:type="dxa"/>
                </w:tcMar>
                <w:hideMark/>
              </w:tcPr>
            </w:tcPrChange>
          </w:tcPr>
          <w:p w14:paraId="66C873F6" w14:textId="77777777" w:rsidR="000B101D" w:rsidRPr="000B101D" w:rsidRDefault="000B101D">
            <w:pPr>
              <w:pStyle w:val="Titre1"/>
              <w:rPr>
                <w:ins w:id="5572" w:author="Gaston" w:date="2019-02-28T13:25:00Z"/>
                <w:rFonts w:ascii="Times New Roman" w:hAnsi="Times New Roman" w:cs="Times New Roman"/>
                <w:b w:val="0"/>
                <w:bCs w:val="0"/>
                <w:sz w:val="20"/>
                <w:szCs w:val="20"/>
                <w:lang w:eastAsia="fr-CA"/>
                <w:rPrChange w:id="5573" w:author="Gaston" w:date="2019-02-28T13:27:00Z">
                  <w:rPr>
                    <w:ins w:id="5574" w:author="Gaston" w:date="2019-02-28T13:25:00Z"/>
                    <w:rFonts w:ascii="Arial" w:hAnsi="Arial" w:cs="Arial"/>
                    <w:b/>
                    <w:bCs/>
                    <w:i/>
                    <w:iCs/>
                    <w:sz w:val="20"/>
                    <w:szCs w:val="20"/>
                    <w:lang w:eastAsia="fr-CA"/>
                  </w:rPr>
                </w:rPrChange>
              </w:rPr>
              <w:pPrChange w:id="5575" w:author="Gaston" w:date="2019-02-28T18:03:00Z">
                <w:pPr>
                  <w:jc w:val="center"/>
                </w:pPr>
              </w:pPrChange>
            </w:pPr>
            <w:bookmarkStart w:id="5576" w:name="_Toc2273866"/>
            <w:ins w:id="5577" w:author="Gaston" w:date="2019-02-28T13:25:00Z">
              <w:r w:rsidRPr="0036288E">
                <w:rPr>
                  <w:rPrChange w:id="5578" w:author="Gaston" w:date="2019-02-28T18:03:00Z">
                    <w:rPr>
                      <w:b/>
                      <w:bCs/>
                      <w:i/>
                      <w:iCs/>
                      <w:sz w:val="20"/>
                      <w:szCs w:val="20"/>
                      <w:lang w:eastAsia="fr-CA"/>
                    </w:rPr>
                  </w:rPrChange>
                </w:rPr>
                <w:lastRenderedPageBreak/>
                <w:t>Sections</w:t>
              </w:r>
              <w:r w:rsidRPr="000B101D">
                <w:rPr>
                  <w:rPrChange w:id="5579" w:author="Gaston" w:date="2019-02-28T13:27:00Z">
                    <w:rPr>
                      <w:b/>
                      <w:bCs/>
                      <w:i/>
                      <w:iCs/>
                      <w:sz w:val="20"/>
                      <w:szCs w:val="20"/>
                      <w:lang w:eastAsia="fr-CA"/>
                    </w:rPr>
                  </w:rPrChange>
                </w:rPr>
                <w:t xml:space="preserve"> du manuel d'utilisation</w:t>
              </w:r>
              <w:bookmarkEnd w:id="5576"/>
            </w:ins>
          </w:p>
        </w:tc>
      </w:tr>
      <w:tr w:rsidR="000B101D" w:rsidRPr="000B101D" w14:paraId="48A96C7F" w14:textId="77777777" w:rsidTr="000B101D">
        <w:trPr>
          <w:trHeight w:val="300"/>
          <w:ins w:id="5580" w:author="Gaston" w:date="2019-02-28T13:25:00Z"/>
          <w:trPrChange w:id="5581" w:author="Gaston" w:date="2019-02-28T13:25:00Z">
            <w:trPr>
              <w:trHeight w:val="300"/>
            </w:trPr>
          </w:trPrChange>
        </w:trPr>
        <w:tc>
          <w:tcPr>
            <w:tcW w:w="0" w:type="auto"/>
            <w:shd w:val="clear" w:color="auto" w:fill="E0E0E0"/>
            <w:tcMar>
              <w:top w:w="0" w:type="dxa"/>
              <w:left w:w="45" w:type="dxa"/>
              <w:bottom w:w="0" w:type="dxa"/>
              <w:right w:w="45" w:type="dxa"/>
            </w:tcMar>
            <w:hideMark/>
            <w:tcPrChange w:id="5582" w:author="Gaston" w:date="2019-02-28T13:25:00Z">
              <w:tcPr>
                <w:tcW w:w="0" w:type="auto"/>
                <w:shd w:val="clear" w:color="auto" w:fill="E0E0E0"/>
                <w:tcMar>
                  <w:top w:w="0" w:type="dxa"/>
                  <w:left w:w="45" w:type="dxa"/>
                  <w:bottom w:w="0" w:type="dxa"/>
                  <w:right w:w="45" w:type="dxa"/>
                </w:tcMar>
                <w:hideMark/>
              </w:tcPr>
            </w:tcPrChange>
          </w:tcPr>
          <w:p w14:paraId="5C779354" w14:textId="77777777" w:rsidR="000B101D" w:rsidRPr="000B101D" w:rsidRDefault="000B101D" w:rsidP="00886500">
            <w:pPr>
              <w:jc w:val="center"/>
              <w:rPr>
                <w:ins w:id="5583" w:author="Gaston" w:date="2019-02-28T13:25:00Z"/>
                <w:b/>
                <w:bCs/>
                <w:sz w:val="20"/>
                <w:szCs w:val="20"/>
                <w:lang w:eastAsia="fr-CA"/>
                <w:rPrChange w:id="5584" w:author="Gaston" w:date="2019-02-28T13:27:00Z">
                  <w:rPr>
                    <w:ins w:id="5585" w:author="Gaston" w:date="2019-02-28T13:25:00Z"/>
                    <w:rFonts w:ascii="Arial" w:hAnsi="Arial" w:cs="Arial"/>
                    <w:b/>
                    <w:bCs/>
                    <w:sz w:val="20"/>
                    <w:szCs w:val="20"/>
                    <w:lang w:eastAsia="fr-CA"/>
                  </w:rPr>
                </w:rPrChange>
              </w:rPr>
            </w:pPr>
            <w:ins w:id="5586" w:author="Gaston" w:date="2019-02-28T13:25:00Z">
              <w:r w:rsidRPr="000B101D">
                <w:rPr>
                  <w:b/>
                  <w:bCs/>
                  <w:sz w:val="20"/>
                  <w:szCs w:val="20"/>
                  <w:lang w:eastAsia="fr-CA"/>
                  <w:rPrChange w:id="5587" w:author="Gaston" w:date="2019-02-28T13:27:00Z">
                    <w:rPr>
                      <w:rFonts w:ascii="Arial" w:hAnsi="Arial" w:cs="Arial"/>
                      <w:b/>
                      <w:bCs/>
                      <w:sz w:val="20"/>
                      <w:szCs w:val="20"/>
                      <w:lang w:eastAsia="fr-CA"/>
                    </w:rPr>
                  </w:rPrChange>
                </w:rPr>
                <w:t>Section</w:t>
              </w:r>
            </w:ins>
            <w:ins w:id="5588" w:author="Gaston" w:date="2019-02-28T13:26:00Z">
              <w:r w:rsidRPr="000B101D">
                <w:rPr>
                  <w:b/>
                  <w:bCs/>
                  <w:sz w:val="20"/>
                  <w:szCs w:val="20"/>
                  <w:lang w:eastAsia="fr-CA"/>
                  <w:rPrChange w:id="5589" w:author="Gaston" w:date="2019-02-28T13:27:00Z">
                    <w:rPr>
                      <w:rFonts w:ascii="Arial" w:hAnsi="Arial" w:cs="Arial"/>
                      <w:b/>
                      <w:bCs/>
                      <w:sz w:val="20"/>
                      <w:szCs w:val="20"/>
                      <w:lang w:eastAsia="fr-CA"/>
                    </w:rPr>
                  </w:rPrChange>
                </w:rPr>
                <w:t>s</w:t>
              </w:r>
            </w:ins>
          </w:p>
        </w:tc>
        <w:tc>
          <w:tcPr>
            <w:tcW w:w="8725" w:type="dxa"/>
            <w:shd w:val="clear" w:color="auto" w:fill="E0E0E0"/>
            <w:tcMar>
              <w:top w:w="0" w:type="dxa"/>
              <w:left w:w="45" w:type="dxa"/>
              <w:bottom w:w="0" w:type="dxa"/>
              <w:right w:w="45" w:type="dxa"/>
            </w:tcMar>
            <w:hideMark/>
            <w:tcPrChange w:id="5590" w:author="Gaston" w:date="2019-02-28T13:25:00Z">
              <w:tcPr>
                <w:tcW w:w="0" w:type="auto"/>
                <w:shd w:val="clear" w:color="auto" w:fill="E0E0E0"/>
                <w:tcMar>
                  <w:top w:w="0" w:type="dxa"/>
                  <w:left w:w="45" w:type="dxa"/>
                  <w:bottom w:w="0" w:type="dxa"/>
                  <w:right w:w="45" w:type="dxa"/>
                </w:tcMar>
                <w:hideMark/>
              </w:tcPr>
            </w:tcPrChange>
          </w:tcPr>
          <w:p w14:paraId="725BD93A" w14:textId="77777777" w:rsidR="000B101D" w:rsidRPr="000B101D" w:rsidRDefault="000B101D" w:rsidP="00886500">
            <w:pPr>
              <w:jc w:val="center"/>
              <w:rPr>
                <w:ins w:id="5591" w:author="Gaston" w:date="2019-02-28T13:25:00Z"/>
                <w:b/>
                <w:bCs/>
                <w:sz w:val="20"/>
                <w:szCs w:val="20"/>
                <w:lang w:eastAsia="fr-CA"/>
                <w:rPrChange w:id="5592" w:author="Gaston" w:date="2019-02-28T13:27:00Z">
                  <w:rPr>
                    <w:ins w:id="5593" w:author="Gaston" w:date="2019-02-28T13:25:00Z"/>
                    <w:rFonts w:ascii="Arial" w:hAnsi="Arial" w:cs="Arial"/>
                    <w:b/>
                    <w:bCs/>
                    <w:sz w:val="20"/>
                    <w:szCs w:val="20"/>
                    <w:lang w:eastAsia="fr-CA"/>
                  </w:rPr>
                </w:rPrChange>
              </w:rPr>
            </w:pPr>
            <w:ins w:id="5594" w:author="Gaston" w:date="2019-02-28T13:25:00Z">
              <w:r w:rsidRPr="000B101D">
                <w:rPr>
                  <w:b/>
                  <w:bCs/>
                  <w:sz w:val="20"/>
                  <w:szCs w:val="20"/>
                  <w:lang w:eastAsia="fr-CA"/>
                  <w:rPrChange w:id="5595" w:author="Gaston" w:date="2019-02-28T13:27:00Z">
                    <w:rPr>
                      <w:rFonts w:ascii="Arial" w:hAnsi="Arial" w:cs="Arial"/>
                      <w:b/>
                      <w:bCs/>
                      <w:sz w:val="20"/>
                      <w:szCs w:val="20"/>
                      <w:lang w:eastAsia="fr-CA"/>
                    </w:rPr>
                  </w:rPrChange>
                </w:rPr>
                <w:t>Exemple de contenu si nécessaire pour l'utilisation du produit</w:t>
              </w:r>
            </w:ins>
          </w:p>
        </w:tc>
      </w:tr>
      <w:tr w:rsidR="000B101D" w:rsidRPr="000B101D" w14:paraId="25D02F1C" w14:textId="77777777" w:rsidTr="000B101D">
        <w:trPr>
          <w:trHeight w:val="300"/>
          <w:ins w:id="5596" w:author="Gaston" w:date="2019-02-28T13:25:00Z"/>
          <w:trPrChange w:id="5597" w:author="Gaston" w:date="2019-02-28T13:25:00Z">
            <w:trPr>
              <w:trHeight w:val="300"/>
            </w:trPr>
          </w:trPrChange>
        </w:trPr>
        <w:tc>
          <w:tcPr>
            <w:tcW w:w="0" w:type="auto"/>
            <w:shd w:val="clear" w:color="auto" w:fill="E6E6E6"/>
            <w:tcMar>
              <w:top w:w="0" w:type="dxa"/>
              <w:left w:w="45" w:type="dxa"/>
              <w:bottom w:w="0" w:type="dxa"/>
              <w:right w:w="45" w:type="dxa"/>
            </w:tcMar>
            <w:hideMark/>
            <w:tcPrChange w:id="5598" w:author="Gaston" w:date="2019-02-28T13:25:00Z">
              <w:tcPr>
                <w:tcW w:w="0" w:type="auto"/>
                <w:shd w:val="clear" w:color="auto" w:fill="E6E6E6"/>
                <w:tcMar>
                  <w:top w:w="0" w:type="dxa"/>
                  <w:left w:w="45" w:type="dxa"/>
                  <w:bottom w:w="0" w:type="dxa"/>
                  <w:right w:w="45" w:type="dxa"/>
                </w:tcMar>
                <w:hideMark/>
              </w:tcPr>
            </w:tcPrChange>
          </w:tcPr>
          <w:p w14:paraId="26B429AB" w14:textId="77777777" w:rsidR="000B101D" w:rsidRPr="000B101D" w:rsidRDefault="000B101D" w:rsidP="00886500">
            <w:pPr>
              <w:jc w:val="center"/>
              <w:rPr>
                <w:ins w:id="5599" w:author="Gaston" w:date="2019-02-28T13:25:00Z"/>
                <w:b/>
                <w:bCs/>
                <w:sz w:val="20"/>
                <w:szCs w:val="20"/>
                <w:lang w:eastAsia="fr-CA"/>
                <w:rPrChange w:id="5600" w:author="Gaston" w:date="2019-02-28T13:27:00Z">
                  <w:rPr>
                    <w:ins w:id="5601" w:author="Gaston" w:date="2019-02-28T13:25:00Z"/>
                    <w:rFonts w:ascii="Arial" w:hAnsi="Arial" w:cs="Arial"/>
                    <w:b/>
                    <w:bCs/>
                    <w:sz w:val="20"/>
                    <w:szCs w:val="20"/>
                    <w:lang w:eastAsia="fr-CA"/>
                  </w:rPr>
                </w:rPrChange>
              </w:rPr>
            </w:pPr>
            <w:ins w:id="5602" w:author="Gaston" w:date="2019-02-28T13:25:00Z">
              <w:r w:rsidRPr="000B101D">
                <w:rPr>
                  <w:b/>
                  <w:bCs/>
                  <w:sz w:val="20"/>
                  <w:szCs w:val="20"/>
                  <w:lang w:eastAsia="fr-CA"/>
                  <w:rPrChange w:id="5603" w:author="Gaston" w:date="2019-02-28T13:27:00Z">
                    <w:rPr>
                      <w:rFonts w:ascii="Arial" w:hAnsi="Arial" w:cs="Arial"/>
                      <w:b/>
                      <w:bCs/>
                      <w:sz w:val="20"/>
                      <w:szCs w:val="20"/>
                      <w:lang w:eastAsia="fr-CA"/>
                    </w:rPr>
                  </w:rPrChange>
                </w:rPr>
                <w:t>Page couverture</w:t>
              </w:r>
            </w:ins>
          </w:p>
        </w:tc>
        <w:tc>
          <w:tcPr>
            <w:tcW w:w="8725" w:type="dxa"/>
            <w:tcMar>
              <w:top w:w="0" w:type="dxa"/>
              <w:left w:w="45" w:type="dxa"/>
              <w:bottom w:w="0" w:type="dxa"/>
              <w:right w:w="45" w:type="dxa"/>
            </w:tcMar>
            <w:hideMark/>
            <w:tcPrChange w:id="5604" w:author="Gaston" w:date="2019-02-28T13:25:00Z">
              <w:tcPr>
                <w:tcW w:w="0" w:type="auto"/>
                <w:tcMar>
                  <w:top w:w="0" w:type="dxa"/>
                  <w:left w:w="45" w:type="dxa"/>
                  <w:bottom w:w="0" w:type="dxa"/>
                  <w:right w:w="45" w:type="dxa"/>
                </w:tcMar>
                <w:hideMark/>
              </w:tcPr>
            </w:tcPrChange>
          </w:tcPr>
          <w:p w14:paraId="68AF3D51" w14:textId="77777777" w:rsidR="000B101D" w:rsidRPr="000B101D" w:rsidRDefault="000B101D" w:rsidP="00886500">
            <w:pPr>
              <w:rPr>
                <w:ins w:id="5605" w:author="Gaston" w:date="2019-02-28T13:25:00Z"/>
                <w:sz w:val="20"/>
                <w:szCs w:val="20"/>
                <w:lang w:eastAsia="fr-CA"/>
                <w:rPrChange w:id="5606" w:author="Gaston" w:date="2019-02-28T13:27:00Z">
                  <w:rPr>
                    <w:ins w:id="5607" w:author="Gaston" w:date="2019-02-28T13:25:00Z"/>
                    <w:rFonts w:ascii="Arial" w:hAnsi="Arial" w:cs="Arial"/>
                    <w:sz w:val="20"/>
                    <w:szCs w:val="20"/>
                    <w:lang w:eastAsia="fr-CA"/>
                  </w:rPr>
                </w:rPrChange>
              </w:rPr>
            </w:pPr>
            <w:ins w:id="5608" w:author="Gaston" w:date="2019-02-28T13:25:00Z">
              <w:r w:rsidRPr="000B101D">
                <w:rPr>
                  <w:sz w:val="20"/>
                  <w:szCs w:val="20"/>
                  <w:lang w:eastAsia="fr-CA"/>
                  <w:rPrChange w:id="5609" w:author="Gaston" w:date="2019-02-28T13:27:00Z">
                    <w:rPr>
                      <w:rFonts w:ascii="Arial" w:hAnsi="Arial" w:cs="Arial"/>
                      <w:sz w:val="20"/>
                      <w:szCs w:val="20"/>
                      <w:lang w:eastAsia="fr-CA"/>
                    </w:rPr>
                  </w:rPrChange>
                </w:rPr>
                <w:t>Informations typiques pour la couverture d'un manuel d'utilisation.</w:t>
              </w:r>
            </w:ins>
          </w:p>
        </w:tc>
      </w:tr>
      <w:tr w:rsidR="000B101D" w:rsidRPr="000B101D" w14:paraId="705C12DA" w14:textId="77777777" w:rsidTr="000B101D">
        <w:trPr>
          <w:trHeight w:val="300"/>
          <w:ins w:id="5610" w:author="Gaston" w:date="2019-02-28T13:25:00Z"/>
          <w:trPrChange w:id="5611" w:author="Gaston" w:date="2019-02-28T13:25:00Z">
            <w:trPr>
              <w:trHeight w:val="300"/>
            </w:trPr>
          </w:trPrChange>
        </w:trPr>
        <w:tc>
          <w:tcPr>
            <w:tcW w:w="0" w:type="auto"/>
            <w:shd w:val="clear" w:color="auto" w:fill="E6E6E6"/>
            <w:tcMar>
              <w:top w:w="0" w:type="dxa"/>
              <w:left w:w="45" w:type="dxa"/>
              <w:bottom w:w="0" w:type="dxa"/>
              <w:right w:w="45" w:type="dxa"/>
            </w:tcMar>
            <w:hideMark/>
            <w:tcPrChange w:id="5612" w:author="Gaston" w:date="2019-02-28T13:25:00Z">
              <w:tcPr>
                <w:tcW w:w="0" w:type="auto"/>
                <w:shd w:val="clear" w:color="auto" w:fill="E6E6E6"/>
                <w:tcMar>
                  <w:top w:w="0" w:type="dxa"/>
                  <w:left w:w="45" w:type="dxa"/>
                  <w:bottom w:w="0" w:type="dxa"/>
                  <w:right w:w="45" w:type="dxa"/>
                </w:tcMar>
                <w:hideMark/>
              </w:tcPr>
            </w:tcPrChange>
          </w:tcPr>
          <w:p w14:paraId="3EAC011D" w14:textId="77777777" w:rsidR="000B101D" w:rsidRPr="000B101D" w:rsidRDefault="000B101D" w:rsidP="00886500">
            <w:pPr>
              <w:jc w:val="center"/>
              <w:rPr>
                <w:ins w:id="5613" w:author="Gaston" w:date="2019-02-28T13:25:00Z"/>
                <w:b/>
                <w:bCs/>
                <w:sz w:val="20"/>
                <w:szCs w:val="20"/>
                <w:lang w:eastAsia="fr-CA"/>
                <w:rPrChange w:id="5614" w:author="Gaston" w:date="2019-02-28T13:27:00Z">
                  <w:rPr>
                    <w:ins w:id="5615" w:author="Gaston" w:date="2019-02-28T13:25:00Z"/>
                    <w:rFonts w:ascii="Arial" w:hAnsi="Arial" w:cs="Arial"/>
                    <w:b/>
                    <w:bCs/>
                    <w:sz w:val="20"/>
                    <w:szCs w:val="20"/>
                    <w:lang w:eastAsia="fr-CA"/>
                  </w:rPr>
                </w:rPrChange>
              </w:rPr>
            </w:pPr>
            <w:ins w:id="5616" w:author="Gaston" w:date="2019-02-28T13:25:00Z">
              <w:r w:rsidRPr="000B101D">
                <w:rPr>
                  <w:b/>
                  <w:bCs/>
                  <w:sz w:val="20"/>
                  <w:szCs w:val="20"/>
                  <w:lang w:eastAsia="fr-CA"/>
                  <w:rPrChange w:id="5617" w:author="Gaston" w:date="2019-02-28T13:27:00Z">
                    <w:rPr>
                      <w:rFonts w:ascii="Arial" w:hAnsi="Arial" w:cs="Arial"/>
                      <w:b/>
                      <w:bCs/>
                      <w:sz w:val="20"/>
                      <w:szCs w:val="20"/>
                      <w:lang w:eastAsia="fr-CA"/>
                    </w:rPr>
                  </w:rPrChange>
                </w:rPr>
                <w:t>Consignes de sécurité</w:t>
              </w:r>
            </w:ins>
          </w:p>
        </w:tc>
        <w:tc>
          <w:tcPr>
            <w:tcW w:w="8725" w:type="dxa"/>
            <w:tcMar>
              <w:top w:w="0" w:type="dxa"/>
              <w:left w:w="45" w:type="dxa"/>
              <w:bottom w:w="0" w:type="dxa"/>
              <w:right w:w="45" w:type="dxa"/>
            </w:tcMar>
            <w:hideMark/>
            <w:tcPrChange w:id="5618" w:author="Gaston" w:date="2019-02-28T13:25:00Z">
              <w:tcPr>
                <w:tcW w:w="0" w:type="auto"/>
                <w:tcMar>
                  <w:top w:w="0" w:type="dxa"/>
                  <w:left w:w="45" w:type="dxa"/>
                  <w:bottom w:w="0" w:type="dxa"/>
                  <w:right w:w="45" w:type="dxa"/>
                </w:tcMar>
                <w:hideMark/>
              </w:tcPr>
            </w:tcPrChange>
          </w:tcPr>
          <w:p w14:paraId="67B39B5C" w14:textId="77777777" w:rsidR="000B101D" w:rsidRPr="000B101D" w:rsidRDefault="000B101D" w:rsidP="00886500">
            <w:pPr>
              <w:rPr>
                <w:ins w:id="5619" w:author="Gaston" w:date="2019-02-28T13:25:00Z"/>
                <w:sz w:val="20"/>
                <w:szCs w:val="20"/>
                <w:lang w:eastAsia="fr-CA"/>
                <w:rPrChange w:id="5620" w:author="Gaston" w:date="2019-02-28T13:27:00Z">
                  <w:rPr>
                    <w:ins w:id="5621" w:author="Gaston" w:date="2019-02-28T13:25:00Z"/>
                    <w:rFonts w:ascii="Arial" w:hAnsi="Arial" w:cs="Arial"/>
                    <w:sz w:val="20"/>
                    <w:szCs w:val="20"/>
                    <w:lang w:eastAsia="fr-CA"/>
                  </w:rPr>
                </w:rPrChange>
              </w:rPr>
            </w:pPr>
            <w:ins w:id="5622" w:author="Gaston" w:date="2019-02-28T13:25:00Z">
              <w:r w:rsidRPr="000B101D">
                <w:rPr>
                  <w:sz w:val="20"/>
                  <w:szCs w:val="20"/>
                  <w:lang w:eastAsia="fr-CA"/>
                  <w:rPrChange w:id="5623" w:author="Gaston" w:date="2019-02-28T13:27:00Z">
                    <w:rPr>
                      <w:rFonts w:ascii="Arial" w:hAnsi="Arial" w:cs="Arial"/>
                      <w:sz w:val="20"/>
                      <w:szCs w:val="20"/>
                      <w:lang w:eastAsia="fr-CA"/>
                    </w:rPr>
                  </w:rPrChange>
                </w:rPr>
                <w:t>Notice d'utilisation et précautions à prendre :</w:t>
              </w:r>
              <w:r w:rsidRPr="000B101D">
                <w:rPr>
                  <w:sz w:val="20"/>
                  <w:szCs w:val="20"/>
                  <w:lang w:eastAsia="fr-CA"/>
                  <w:rPrChange w:id="5624" w:author="Gaston" w:date="2019-02-28T13:27:00Z">
                    <w:rPr>
                      <w:rFonts w:ascii="Arial" w:hAnsi="Arial" w:cs="Arial"/>
                      <w:sz w:val="20"/>
                      <w:szCs w:val="20"/>
                      <w:lang w:eastAsia="fr-CA"/>
                    </w:rPr>
                  </w:rPrChange>
                </w:rPr>
                <w:br/>
                <w:t>* Avertissement (indique une situation dangereuse qui, si elle n’est pas évitée, risque d'entraîner la mort ou des blessures graves);</w:t>
              </w:r>
              <w:r w:rsidRPr="000B101D">
                <w:rPr>
                  <w:sz w:val="20"/>
                  <w:szCs w:val="20"/>
                  <w:lang w:eastAsia="fr-CA"/>
                  <w:rPrChange w:id="5625" w:author="Gaston" w:date="2019-02-28T13:27:00Z">
                    <w:rPr>
                      <w:rFonts w:ascii="Arial" w:hAnsi="Arial" w:cs="Arial"/>
                      <w:sz w:val="20"/>
                      <w:szCs w:val="20"/>
                      <w:lang w:eastAsia="fr-CA"/>
                    </w:rPr>
                  </w:rPrChange>
                </w:rPr>
                <w:br/>
                <w:t>* Attention (utilisé avec le symbole d’alerte de sécurité, indique une situation dangereuse qui, si elle n’est pas évitée, peut provoquer une blessure légère ou modérée).</w:t>
              </w:r>
            </w:ins>
          </w:p>
        </w:tc>
      </w:tr>
      <w:tr w:rsidR="000B101D" w:rsidRPr="000B101D" w14:paraId="492576FC" w14:textId="77777777" w:rsidTr="000B101D">
        <w:trPr>
          <w:trHeight w:val="300"/>
          <w:ins w:id="5626" w:author="Gaston" w:date="2019-02-28T13:25:00Z"/>
          <w:trPrChange w:id="5627" w:author="Gaston" w:date="2019-02-28T13:25:00Z">
            <w:trPr>
              <w:trHeight w:val="300"/>
            </w:trPr>
          </w:trPrChange>
        </w:trPr>
        <w:tc>
          <w:tcPr>
            <w:tcW w:w="0" w:type="auto"/>
            <w:shd w:val="clear" w:color="auto" w:fill="E6E6E6"/>
            <w:tcMar>
              <w:top w:w="0" w:type="dxa"/>
              <w:left w:w="45" w:type="dxa"/>
              <w:bottom w:w="0" w:type="dxa"/>
              <w:right w:w="45" w:type="dxa"/>
            </w:tcMar>
            <w:hideMark/>
            <w:tcPrChange w:id="5628" w:author="Gaston" w:date="2019-02-28T13:25:00Z">
              <w:tcPr>
                <w:tcW w:w="0" w:type="auto"/>
                <w:shd w:val="clear" w:color="auto" w:fill="E6E6E6"/>
                <w:tcMar>
                  <w:top w:w="0" w:type="dxa"/>
                  <w:left w:w="45" w:type="dxa"/>
                  <w:bottom w:w="0" w:type="dxa"/>
                  <w:right w:w="45" w:type="dxa"/>
                </w:tcMar>
                <w:hideMark/>
              </w:tcPr>
            </w:tcPrChange>
          </w:tcPr>
          <w:p w14:paraId="174C2DC2" w14:textId="77777777" w:rsidR="000B101D" w:rsidRPr="000B101D" w:rsidRDefault="000B101D" w:rsidP="00886500">
            <w:pPr>
              <w:jc w:val="center"/>
              <w:rPr>
                <w:ins w:id="5629" w:author="Gaston" w:date="2019-02-28T13:25:00Z"/>
                <w:b/>
                <w:bCs/>
                <w:sz w:val="20"/>
                <w:szCs w:val="20"/>
                <w:lang w:eastAsia="fr-CA"/>
                <w:rPrChange w:id="5630" w:author="Gaston" w:date="2019-02-28T13:27:00Z">
                  <w:rPr>
                    <w:ins w:id="5631" w:author="Gaston" w:date="2019-02-28T13:25:00Z"/>
                    <w:rFonts w:ascii="Arial" w:hAnsi="Arial" w:cs="Arial"/>
                    <w:b/>
                    <w:bCs/>
                    <w:sz w:val="20"/>
                    <w:szCs w:val="20"/>
                    <w:lang w:eastAsia="fr-CA"/>
                  </w:rPr>
                </w:rPrChange>
              </w:rPr>
            </w:pPr>
            <w:ins w:id="5632" w:author="Gaston" w:date="2019-02-28T13:25:00Z">
              <w:r w:rsidRPr="000B101D">
                <w:rPr>
                  <w:b/>
                  <w:bCs/>
                  <w:sz w:val="20"/>
                  <w:szCs w:val="20"/>
                  <w:lang w:eastAsia="fr-CA"/>
                  <w:rPrChange w:id="5633" w:author="Gaston" w:date="2019-02-28T13:27:00Z">
                    <w:rPr>
                      <w:rFonts w:ascii="Arial" w:hAnsi="Arial" w:cs="Arial"/>
                      <w:b/>
                      <w:bCs/>
                      <w:sz w:val="20"/>
                      <w:szCs w:val="20"/>
                      <w:lang w:eastAsia="fr-CA"/>
                    </w:rPr>
                  </w:rPrChange>
                </w:rPr>
                <w:t>Table des matières</w:t>
              </w:r>
            </w:ins>
          </w:p>
        </w:tc>
        <w:tc>
          <w:tcPr>
            <w:tcW w:w="8725" w:type="dxa"/>
            <w:tcMar>
              <w:top w:w="0" w:type="dxa"/>
              <w:left w:w="45" w:type="dxa"/>
              <w:bottom w:w="0" w:type="dxa"/>
              <w:right w:w="45" w:type="dxa"/>
            </w:tcMar>
            <w:hideMark/>
            <w:tcPrChange w:id="5634" w:author="Gaston" w:date="2019-02-28T13:25:00Z">
              <w:tcPr>
                <w:tcW w:w="0" w:type="auto"/>
                <w:tcMar>
                  <w:top w:w="0" w:type="dxa"/>
                  <w:left w:w="45" w:type="dxa"/>
                  <w:bottom w:w="0" w:type="dxa"/>
                  <w:right w:w="45" w:type="dxa"/>
                </w:tcMar>
                <w:hideMark/>
              </w:tcPr>
            </w:tcPrChange>
          </w:tcPr>
          <w:p w14:paraId="608428FE" w14:textId="77777777" w:rsidR="000B101D" w:rsidRPr="000B101D" w:rsidRDefault="000B101D" w:rsidP="00886500">
            <w:pPr>
              <w:rPr>
                <w:ins w:id="5635" w:author="Gaston" w:date="2019-02-28T13:25:00Z"/>
                <w:sz w:val="20"/>
                <w:szCs w:val="20"/>
                <w:lang w:eastAsia="fr-CA"/>
                <w:rPrChange w:id="5636" w:author="Gaston" w:date="2019-02-28T13:27:00Z">
                  <w:rPr>
                    <w:ins w:id="5637" w:author="Gaston" w:date="2019-02-28T13:25:00Z"/>
                    <w:rFonts w:ascii="Arial" w:hAnsi="Arial" w:cs="Arial"/>
                    <w:sz w:val="20"/>
                    <w:szCs w:val="20"/>
                    <w:lang w:eastAsia="fr-CA"/>
                  </w:rPr>
                </w:rPrChange>
              </w:rPr>
            </w:pPr>
          </w:p>
        </w:tc>
      </w:tr>
      <w:tr w:rsidR="000B101D" w:rsidRPr="000B101D" w14:paraId="45567B59" w14:textId="77777777" w:rsidTr="000B101D">
        <w:trPr>
          <w:trHeight w:val="300"/>
          <w:ins w:id="5638" w:author="Gaston" w:date="2019-02-28T13:25:00Z"/>
          <w:trPrChange w:id="5639" w:author="Gaston" w:date="2019-02-28T13:25:00Z">
            <w:trPr>
              <w:trHeight w:val="300"/>
            </w:trPr>
          </w:trPrChange>
        </w:trPr>
        <w:tc>
          <w:tcPr>
            <w:tcW w:w="0" w:type="auto"/>
            <w:shd w:val="clear" w:color="auto" w:fill="E6E6E6"/>
            <w:tcMar>
              <w:top w:w="0" w:type="dxa"/>
              <w:left w:w="45" w:type="dxa"/>
              <w:bottom w:w="0" w:type="dxa"/>
              <w:right w:w="45" w:type="dxa"/>
            </w:tcMar>
            <w:hideMark/>
            <w:tcPrChange w:id="5640" w:author="Gaston" w:date="2019-02-28T13:25:00Z">
              <w:tcPr>
                <w:tcW w:w="0" w:type="auto"/>
                <w:shd w:val="clear" w:color="auto" w:fill="E6E6E6"/>
                <w:tcMar>
                  <w:top w:w="0" w:type="dxa"/>
                  <w:left w:w="45" w:type="dxa"/>
                  <w:bottom w:w="0" w:type="dxa"/>
                  <w:right w:w="45" w:type="dxa"/>
                </w:tcMar>
                <w:hideMark/>
              </w:tcPr>
            </w:tcPrChange>
          </w:tcPr>
          <w:p w14:paraId="3D526BCD" w14:textId="77777777" w:rsidR="000B101D" w:rsidRPr="000B101D" w:rsidRDefault="000B101D" w:rsidP="00886500">
            <w:pPr>
              <w:jc w:val="center"/>
              <w:rPr>
                <w:ins w:id="5641" w:author="Gaston" w:date="2019-02-28T13:25:00Z"/>
                <w:b/>
                <w:bCs/>
                <w:sz w:val="20"/>
                <w:szCs w:val="20"/>
                <w:lang w:eastAsia="fr-CA"/>
                <w:rPrChange w:id="5642" w:author="Gaston" w:date="2019-02-28T13:27:00Z">
                  <w:rPr>
                    <w:ins w:id="5643" w:author="Gaston" w:date="2019-02-28T13:25:00Z"/>
                    <w:rFonts w:ascii="Arial" w:hAnsi="Arial" w:cs="Arial"/>
                    <w:b/>
                    <w:bCs/>
                    <w:sz w:val="20"/>
                    <w:szCs w:val="20"/>
                    <w:lang w:eastAsia="fr-CA"/>
                  </w:rPr>
                </w:rPrChange>
              </w:rPr>
            </w:pPr>
            <w:ins w:id="5644" w:author="Gaston" w:date="2019-02-28T13:25:00Z">
              <w:r w:rsidRPr="000B101D">
                <w:rPr>
                  <w:b/>
                  <w:bCs/>
                  <w:sz w:val="20"/>
                  <w:szCs w:val="20"/>
                  <w:lang w:eastAsia="fr-CA"/>
                  <w:rPrChange w:id="5645" w:author="Gaston" w:date="2019-02-28T13:27:00Z">
                    <w:rPr>
                      <w:rFonts w:ascii="Arial" w:hAnsi="Arial" w:cs="Arial"/>
                      <w:b/>
                      <w:bCs/>
                      <w:sz w:val="20"/>
                      <w:szCs w:val="20"/>
                      <w:lang w:eastAsia="fr-CA"/>
                    </w:rPr>
                  </w:rPrChange>
                </w:rPr>
                <w:t>Introduction</w:t>
              </w:r>
            </w:ins>
          </w:p>
        </w:tc>
        <w:tc>
          <w:tcPr>
            <w:tcW w:w="8725" w:type="dxa"/>
            <w:tcMar>
              <w:top w:w="0" w:type="dxa"/>
              <w:left w:w="45" w:type="dxa"/>
              <w:bottom w:w="0" w:type="dxa"/>
              <w:right w:w="45" w:type="dxa"/>
            </w:tcMar>
            <w:hideMark/>
            <w:tcPrChange w:id="5646" w:author="Gaston" w:date="2019-02-28T13:25:00Z">
              <w:tcPr>
                <w:tcW w:w="0" w:type="auto"/>
                <w:tcMar>
                  <w:top w:w="0" w:type="dxa"/>
                  <w:left w:w="45" w:type="dxa"/>
                  <w:bottom w:w="0" w:type="dxa"/>
                  <w:right w:w="45" w:type="dxa"/>
                </w:tcMar>
                <w:hideMark/>
              </w:tcPr>
            </w:tcPrChange>
          </w:tcPr>
          <w:p w14:paraId="1DFE718A" w14:textId="77777777" w:rsidR="000B101D" w:rsidRPr="000B101D" w:rsidRDefault="000B101D" w:rsidP="00886500">
            <w:pPr>
              <w:rPr>
                <w:ins w:id="5647" w:author="Gaston" w:date="2019-02-28T13:25:00Z"/>
                <w:sz w:val="20"/>
                <w:szCs w:val="20"/>
                <w:lang w:eastAsia="fr-CA"/>
                <w:rPrChange w:id="5648" w:author="Gaston" w:date="2019-02-28T13:27:00Z">
                  <w:rPr>
                    <w:ins w:id="5649" w:author="Gaston" w:date="2019-02-28T13:25:00Z"/>
                    <w:rFonts w:ascii="Arial" w:hAnsi="Arial" w:cs="Arial"/>
                    <w:sz w:val="20"/>
                    <w:szCs w:val="20"/>
                    <w:lang w:eastAsia="fr-CA"/>
                  </w:rPr>
                </w:rPrChange>
              </w:rPr>
            </w:pPr>
            <w:ins w:id="5650" w:author="Gaston" w:date="2019-02-28T13:25:00Z">
              <w:r w:rsidRPr="000B101D">
                <w:rPr>
                  <w:sz w:val="20"/>
                  <w:szCs w:val="20"/>
                  <w:lang w:eastAsia="fr-CA"/>
                  <w:rPrChange w:id="5651" w:author="Gaston" w:date="2019-02-28T13:27:00Z">
                    <w:rPr>
                      <w:rFonts w:ascii="Arial" w:hAnsi="Arial" w:cs="Arial"/>
                      <w:sz w:val="20"/>
                      <w:szCs w:val="20"/>
                      <w:lang w:eastAsia="fr-CA"/>
                    </w:rPr>
                  </w:rPrChange>
                </w:rPr>
                <w:t>Présentation du produit :</w:t>
              </w:r>
              <w:r w:rsidRPr="000B101D">
                <w:rPr>
                  <w:sz w:val="20"/>
                  <w:szCs w:val="20"/>
                  <w:lang w:eastAsia="fr-CA"/>
                  <w:rPrChange w:id="5652" w:author="Gaston" w:date="2019-02-28T13:27:00Z">
                    <w:rPr>
                      <w:rFonts w:ascii="Arial" w:hAnsi="Arial" w:cs="Arial"/>
                      <w:sz w:val="20"/>
                      <w:szCs w:val="20"/>
                      <w:lang w:eastAsia="fr-CA"/>
                    </w:rPr>
                  </w:rPrChange>
                </w:rPr>
                <w:br/>
                <w:t>* caractéristiques du produit (utilité, fonctions, etc.);</w:t>
              </w:r>
              <w:r w:rsidRPr="000B101D">
                <w:rPr>
                  <w:sz w:val="20"/>
                  <w:szCs w:val="20"/>
                  <w:lang w:eastAsia="fr-CA"/>
                  <w:rPrChange w:id="5653" w:author="Gaston" w:date="2019-02-28T13:27:00Z">
                    <w:rPr>
                      <w:rFonts w:ascii="Arial" w:hAnsi="Arial" w:cs="Arial"/>
                      <w:sz w:val="20"/>
                      <w:szCs w:val="20"/>
                      <w:lang w:eastAsia="fr-CA"/>
                    </w:rPr>
                  </w:rPrChange>
                </w:rPr>
                <w:br/>
                <w:t xml:space="preserve">* exigences : Éléments nécessaires pour pouvoir utiliser le produit (ordinateur, système d'exploitation, accès Internet, mémoire disque, carte mémoire, </w:t>
              </w:r>
              <w:r w:rsidRPr="000B101D">
                <w:rPr>
                  <w:sz w:val="20"/>
                  <w:szCs w:val="20"/>
                  <w:lang w:eastAsia="fr-CA"/>
                  <w:rPrChange w:id="5654" w:author="Gaston" w:date="2019-02-28T13:27:00Z">
                    <w:rPr>
                      <w:rFonts w:ascii="Arial" w:hAnsi="Arial" w:cs="Arial"/>
                      <w:sz w:val="20"/>
                      <w:szCs w:val="20"/>
                      <w:lang w:eastAsia="fr-CA"/>
                    </w:rPr>
                  </w:rPrChange>
                </w:rPr>
                <w:br/>
                <w:t>mémoire vive, environnement, piles, processeur/vitesse requis, compilateur requis, etc.)</w:t>
              </w:r>
            </w:ins>
          </w:p>
        </w:tc>
      </w:tr>
      <w:tr w:rsidR="000B101D" w:rsidRPr="000B101D" w14:paraId="6288871E" w14:textId="77777777" w:rsidTr="000B101D">
        <w:trPr>
          <w:trHeight w:val="300"/>
          <w:ins w:id="5655" w:author="Gaston" w:date="2019-02-28T13:25:00Z"/>
          <w:trPrChange w:id="5656" w:author="Gaston" w:date="2019-02-28T13:25:00Z">
            <w:trPr>
              <w:trHeight w:val="300"/>
            </w:trPr>
          </w:trPrChange>
        </w:trPr>
        <w:tc>
          <w:tcPr>
            <w:tcW w:w="0" w:type="auto"/>
            <w:shd w:val="clear" w:color="auto" w:fill="E6E6E6"/>
            <w:tcMar>
              <w:top w:w="0" w:type="dxa"/>
              <w:left w:w="45" w:type="dxa"/>
              <w:bottom w:w="0" w:type="dxa"/>
              <w:right w:w="45" w:type="dxa"/>
            </w:tcMar>
            <w:vAlign w:val="center"/>
            <w:hideMark/>
            <w:tcPrChange w:id="5657" w:author="Gaston" w:date="2019-02-28T13:25:00Z">
              <w:tcPr>
                <w:tcW w:w="0" w:type="auto"/>
                <w:shd w:val="clear" w:color="auto" w:fill="E6E6E6"/>
                <w:tcMar>
                  <w:top w:w="0" w:type="dxa"/>
                  <w:left w:w="45" w:type="dxa"/>
                  <w:bottom w:w="0" w:type="dxa"/>
                  <w:right w:w="45" w:type="dxa"/>
                </w:tcMar>
                <w:vAlign w:val="center"/>
                <w:hideMark/>
              </w:tcPr>
            </w:tcPrChange>
          </w:tcPr>
          <w:p w14:paraId="21C6D25C" w14:textId="77777777" w:rsidR="000B101D" w:rsidRPr="000B101D" w:rsidRDefault="000B101D" w:rsidP="00886500">
            <w:pPr>
              <w:jc w:val="center"/>
              <w:rPr>
                <w:ins w:id="5658" w:author="Gaston" w:date="2019-02-28T13:25:00Z"/>
                <w:b/>
                <w:bCs/>
                <w:color w:val="000000"/>
                <w:sz w:val="20"/>
                <w:szCs w:val="20"/>
                <w:lang w:eastAsia="fr-CA"/>
                <w:rPrChange w:id="5659" w:author="Gaston" w:date="2019-02-28T13:27:00Z">
                  <w:rPr>
                    <w:ins w:id="5660" w:author="Gaston" w:date="2019-02-28T13:25:00Z"/>
                    <w:rFonts w:ascii="Arial" w:hAnsi="Arial" w:cs="Arial"/>
                    <w:b/>
                    <w:bCs/>
                    <w:color w:val="000000"/>
                    <w:sz w:val="20"/>
                    <w:szCs w:val="20"/>
                    <w:lang w:eastAsia="fr-CA"/>
                  </w:rPr>
                </w:rPrChange>
              </w:rPr>
            </w:pPr>
            <w:ins w:id="5661" w:author="Gaston" w:date="2019-02-28T13:25:00Z">
              <w:r w:rsidRPr="000B101D">
                <w:rPr>
                  <w:b/>
                  <w:bCs/>
                  <w:color w:val="000000"/>
                  <w:sz w:val="20"/>
                  <w:szCs w:val="20"/>
                  <w:lang w:eastAsia="fr-CA"/>
                  <w:rPrChange w:id="5662" w:author="Gaston" w:date="2019-02-28T13:27:00Z">
                    <w:rPr>
                      <w:rFonts w:ascii="Arial" w:hAnsi="Arial" w:cs="Arial"/>
                      <w:b/>
                      <w:bCs/>
                      <w:color w:val="000000"/>
                      <w:sz w:val="20"/>
                      <w:szCs w:val="20"/>
                      <w:lang w:eastAsia="fr-CA"/>
                    </w:rPr>
                  </w:rPrChange>
                </w:rPr>
                <w:t>Installation</w:t>
              </w:r>
            </w:ins>
          </w:p>
        </w:tc>
        <w:tc>
          <w:tcPr>
            <w:tcW w:w="8725" w:type="dxa"/>
            <w:shd w:val="clear" w:color="auto" w:fill="FFFFFF"/>
            <w:tcMar>
              <w:top w:w="0" w:type="dxa"/>
              <w:left w:w="45" w:type="dxa"/>
              <w:bottom w:w="0" w:type="dxa"/>
              <w:right w:w="45" w:type="dxa"/>
            </w:tcMar>
            <w:vAlign w:val="center"/>
            <w:hideMark/>
            <w:tcPrChange w:id="5663" w:author="Gaston" w:date="2019-02-28T13:25:00Z">
              <w:tcPr>
                <w:tcW w:w="0" w:type="auto"/>
                <w:shd w:val="clear" w:color="auto" w:fill="FFFFFF"/>
                <w:tcMar>
                  <w:top w:w="0" w:type="dxa"/>
                  <w:left w:w="45" w:type="dxa"/>
                  <w:bottom w:w="0" w:type="dxa"/>
                  <w:right w:w="45" w:type="dxa"/>
                </w:tcMar>
                <w:vAlign w:val="center"/>
                <w:hideMark/>
              </w:tcPr>
            </w:tcPrChange>
          </w:tcPr>
          <w:p w14:paraId="6380E2C5" w14:textId="77777777" w:rsidR="000B101D" w:rsidRPr="000B101D" w:rsidRDefault="000B101D" w:rsidP="00886500">
            <w:pPr>
              <w:rPr>
                <w:ins w:id="5664" w:author="Gaston" w:date="2019-02-28T13:25:00Z"/>
                <w:color w:val="000000"/>
                <w:sz w:val="20"/>
                <w:szCs w:val="20"/>
                <w:lang w:eastAsia="fr-CA"/>
                <w:rPrChange w:id="5665" w:author="Gaston" w:date="2019-02-28T13:27:00Z">
                  <w:rPr>
                    <w:ins w:id="5666" w:author="Gaston" w:date="2019-02-28T13:25:00Z"/>
                    <w:rFonts w:ascii="Arial" w:hAnsi="Arial" w:cs="Arial"/>
                    <w:color w:val="000000"/>
                    <w:sz w:val="20"/>
                    <w:szCs w:val="20"/>
                    <w:lang w:eastAsia="fr-CA"/>
                  </w:rPr>
                </w:rPrChange>
              </w:rPr>
            </w:pPr>
            <w:ins w:id="5667" w:author="Gaston" w:date="2019-02-28T13:25:00Z">
              <w:r w:rsidRPr="000B101D">
                <w:rPr>
                  <w:color w:val="000000"/>
                  <w:sz w:val="20"/>
                  <w:szCs w:val="20"/>
                  <w:lang w:eastAsia="fr-CA"/>
                  <w:rPrChange w:id="5668" w:author="Gaston" w:date="2019-02-28T13:27:00Z">
                    <w:rPr>
                      <w:rFonts w:ascii="Arial" w:hAnsi="Arial" w:cs="Arial"/>
                      <w:color w:val="000000"/>
                      <w:sz w:val="20"/>
                      <w:szCs w:val="20"/>
                      <w:lang w:eastAsia="fr-CA"/>
                    </w:rPr>
                  </w:rPrChange>
                </w:rPr>
                <w:t xml:space="preserve">* assemblage; </w:t>
              </w:r>
              <w:r w:rsidRPr="000B101D">
                <w:rPr>
                  <w:color w:val="000000"/>
                  <w:sz w:val="20"/>
                  <w:szCs w:val="20"/>
                  <w:lang w:eastAsia="fr-CA"/>
                  <w:rPrChange w:id="5669" w:author="Gaston" w:date="2019-02-28T13:27:00Z">
                    <w:rPr>
                      <w:rFonts w:ascii="Arial" w:hAnsi="Arial" w:cs="Arial"/>
                      <w:color w:val="000000"/>
                      <w:sz w:val="20"/>
                      <w:szCs w:val="20"/>
                      <w:lang w:eastAsia="fr-CA"/>
                    </w:rPr>
                  </w:rPrChange>
                </w:rPr>
                <w:br/>
                <w:t xml:space="preserve">* branchement (avec photos, diagrammes, etc.); </w:t>
              </w:r>
              <w:r w:rsidRPr="000B101D">
                <w:rPr>
                  <w:color w:val="000000"/>
                  <w:sz w:val="20"/>
                  <w:szCs w:val="20"/>
                  <w:lang w:eastAsia="fr-CA"/>
                  <w:rPrChange w:id="5670" w:author="Gaston" w:date="2019-02-28T13:27:00Z">
                    <w:rPr>
                      <w:rFonts w:ascii="Arial" w:hAnsi="Arial" w:cs="Arial"/>
                      <w:color w:val="000000"/>
                      <w:sz w:val="20"/>
                      <w:szCs w:val="20"/>
                      <w:lang w:eastAsia="fr-CA"/>
                    </w:rPr>
                  </w:rPrChange>
                </w:rPr>
                <w:br/>
                <w:t xml:space="preserve">* démarche de compilation; </w:t>
              </w:r>
              <w:r w:rsidRPr="000B101D">
                <w:rPr>
                  <w:color w:val="000000"/>
                  <w:sz w:val="20"/>
                  <w:szCs w:val="20"/>
                  <w:lang w:eastAsia="fr-CA"/>
                  <w:rPrChange w:id="5671" w:author="Gaston" w:date="2019-02-28T13:27:00Z">
                    <w:rPr>
                      <w:rFonts w:ascii="Arial" w:hAnsi="Arial" w:cs="Arial"/>
                      <w:color w:val="000000"/>
                      <w:sz w:val="20"/>
                      <w:szCs w:val="20"/>
                      <w:lang w:eastAsia="fr-CA"/>
                    </w:rPr>
                  </w:rPrChange>
                </w:rPr>
                <w:br/>
                <w:t xml:space="preserve">* configuration (matérielle et logicielle); </w:t>
              </w:r>
              <w:r w:rsidRPr="000B101D">
                <w:rPr>
                  <w:color w:val="000000"/>
                  <w:sz w:val="20"/>
                  <w:szCs w:val="20"/>
                  <w:lang w:eastAsia="fr-CA"/>
                  <w:rPrChange w:id="5672" w:author="Gaston" w:date="2019-02-28T13:27:00Z">
                    <w:rPr>
                      <w:rFonts w:ascii="Arial" w:hAnsi="Arial" w:cs="Arial"/>
                      <w:color w:val="000000"/>
                      <w:sz w:val="20"/>
                      <w:szCs w:val="20"/>
                      <w:lang w:eastAsia="fr-CA"/>
                    </w:rPr>
                  </w:rPrChange>
                </w:rPr>
                <w:br/>
                <w:t>* programmation (configuration); mise en marche</w:t>
              </w:r>
              <w:r w:rsidRPr="000B101D">
                <w:rPr>
                  <w:color w:val="000000"/>
                  <w:sz w:val="20"/>
                  <w:szCs w:val="20"/>
                  <w:lang w:eastAsia="fr-CA"/>
                  <w:rPrChange w:id="5673" w:author="Gaston" w:date="2019-02-28T13:27:00Z">
                    <w:rPr>
                      <w:rFonts w:ascii="Arial" w:hAnsi="Arial" w:cs="Arial"/>
                      <w:color w:val="000000"/>
                      <w:sz w:val="20"/>
                      <w:szCs w:val="20"/>
                      <w:lang w:eastAsia="fr-CA"/>
                    </w:rPr>
                  </w:rPrChange>
                </w:rPr>
                <w:br/>
                <w:t>* Insérer les piles</w:t>
              </w:r>
            </w:ins>
          </w:p>
        </w:tc>
      </w:tr>
      <w:tr w:rsidR="000B101D" w:rsidRPr="000B101D" w14:paraId="2DF62FBD" w14:textId="77777777" w:rsidTr="000B101D">
        <w:trPr>
          <w:trHeight w:val="300"/>
          <w:ins w:id="5674" w:author="Gaston" w:date="2019-02-28T13:25:00Z"/>
          <w:trPrChange w:id="5675" w:author="Gaston" w:date="2019-02-28T13:25:00Z">
            <w:trPr>
              <w:trHeight w:val="300"/>
            </w:trPr>
          </w:trPrChange>
        </w:trPr>
        <w:tc>
          <w:tcPr>
            <w:tcW w:w="0" w:type="auto"/>
            <w:shd w:val="clear" w:color="auto" w:fill="E6E6E6"/>
            <w:tcMar>
              <w:top w:w="0" w:type="dxa"/>
              <w:left w:w="45" w:type="dxa"/>
              <w:bottom w:w="0" w:type="dxa"/>
              <w:right w:w="45" w:type="dxa"/>
            </w:tcMar>
            <w:hideMark/>
            <w:tcPrChange w:id="5676" w:author="Gaston" w:date="2019-02-28T13:25:00Z">
              <w:tcPr>
                <w:tcW w:w="0" w:type="auto"/>
                <w:shd w:val="clear" w:color="auto" w:fill="E6E6E6"/>
                <w:tcMar>
                  <w:top w:w="0" w:type="dxa"/>
                  <w:left w:w="45" w:type="dxa"/>
                  <w:bottom w:w="0" w:type="dxa"/>
                  <w:right w:w="45" w:type="dxa"/>
                </w:tcMar>
                <w:hideMark/>
              </w:tcPr>
            </w:tcPrChange>
          </w:tcPr>
          <w:p w14:paraId="2AB464CA" w14:textId="77777777" w:rsidR="000B101D" w:rsidRPr="000B101D" w:rsidRDefault="000B101D" w:rsidP="00886500">
            <w:pPr>
              <w:jc w:val="center"/>
              <w:rPr>
                <w:ins w:id="5677" w:author="Gaston" w:date="2019-02-28T13:25:00Z"/>
                <w:b/>
                <w:bCs/>
                <w:sz w:val="20"/>
                <w:szCs w:val="20"/>
                <w:lang w:eastAsia="fr-CA"/>
                <w:rPrChange w:id="5678" w:author="Gaston" w:date="2019-02-28T13:27:00Z">
                  <w:rPr>
                    <w:ins w:id="5679" w:author="Gaston" w:date="2019-02-28T13:25:00Z"/>
                    <w:rFonts w:ascii="Arial" w:hAnsi="Arial" w:cs="Arial"/>
                    <w:b/>
                    <w:bCs/>
                    <w:sz w:val="20"/>
                    <w:szCs w:val="20"/>
                    <w:lang w:eastAsia="fr-CA"/>
                  </w:rPr>
                </w:rPrChange>
              </w:rPr>
            </w:pPr>
            <w:ins w:id="5680" w:author="Gaston" w:date="2019-02-28T13:25:00Z">
              <w:r w:rsidRPr="000B101D">
                <w:rPr>
                  <w:b/>
                  <w:bCs/>
                  <w:sz w:val="20"/>
                  <w:szCs w:val="20"/>
                  <w:lang w:eastAsia="fr-CA"/>
                  <w:rPrChange w:id="5681" w:author="Gaston" w:date="2019-02-28T13:27:00Z">
                    <w:rPr>
                      <w:rFonts w:ascii="Arial" w:hAnsi="Arial" w:cs="Arial"/>
                      <w:b/>
                      <w:bCs/>
                      <w:sz w:val="20"/>
                      <w:szCs w:val="20"/>
                      <w:lang w:eastAsia="fr-CA"/>
                    </w:rPr>
                  </w:rPrChange>
                </w:rPr>
                <w:t>Mode d'emploi</w:t>
              </w:r>
            </w:ins>
          </w:p>
        </w:tc>
        <w:tc>
          <w:tcPr>
            <w:tcW w:w="8725" w:type="dxa"/>
            <w:tcMar>
              <w:top w:w="0" w:type="dxa"/>
              <w:left w:w="45" w:type="dxa"/>
              <w:bottom w:w="0" w:type="dxa"/>
              <w:right w:w="45" w:type="dxa"/>
            </w:tcMar>
            <w:hideMark/>
            <w:tcPrChange w:id="5682" w:author="Gaston" w:date="2019-02-28T13:25:00Z">
              <w:tcPr>
                <w:tcW w:w="0" w:type="auto"/>
                <w:tcMar>
                  <w:top w:w="0" w:type="dxa"/>
                  <w:left w:w="45" w:type="dxa"/>
                  <w:bottom w:w="0" w:type="dxa"/>
                  <w:right w:w="45" w:type="dxa"/>
                </w:tcMar>
                <w:hideMark/>
              </w:tcPr>
            </w:tcPrChange>
          </w:tcPr>
          <w:p w14:paraId="658B5985" w14:textId="55E4AC7C" w:rsidR="000B101D" w:rsidRPr="000B101D" w:rsidRDefault="000B101D" w:rsidP="00886500">
            <w:pPr>
              <w:rPr>
                <w:ins w:id="5683" w:author="Gaston" w:date="2019-02-28T13:25:00Z"/>
                <w:sz w:val="20"/>
                <w:szCs w:val="20"/>
                <w:lang w:eastAsia="fr-CA"/>
                <w:rPrChange w:id="5684" w:author="Gaston" w:date="2019-02-28T13:27:00Z">
                  <w:rPr>
                    <w:ins w:id="5685" w:author="Gaston" w:date="2019-02-28T13:25:00Z"/>
                    <w:rFonts w:ascii="Arial" w:hAnsi="Arial" w:cs="Arial"/>
                    <w:sz w:val="20"/>
                    <w:szCs w:val="20"/>
                    <w:lang w:eastAsia="fr-CA"/>
                  </w:rPr>
                </w:rPrChange>
              </w:rPr>
            </w:pPr>
            <w:ins w:id="5686" w:author="Gaston" w:date="2019-02-28T13:25:00Z">
              <w:r w:rsidRPr="000B101D">
                <w:rPr>
                  <w:sz w:val="20"/>
                  <w:szCs w:val="20"/>
                  <w:lang w:eastAsia="fr-CA"/>
                  <w:rPrChange w:id="5687" w:author="Gaston" w:date="2019-02-28T13:27:00Z">
                    <w:rPr>
                      <w:rFonts w:ascii="Arial" w:hAnsi="Arial" w:cs="Arial"/>
                      <w:sz w:val="20"/>
                      <w:szCs w:val="20"/>
                      <w:lang w:eastAsia="fr-CA"/>
                    </w:rPr>
                  </w:rPrChange>
                </w:rPr>
                <w:t xml:space="preserve">EX: </w:t>
              </w:r>
              <w:r w:rsidRPr="000B101D">
                <w:rPr>
                  <w:sz w:val="20"/>
                  <w:szCs w:val="20"/>
                  <w:lang w:eastAsia="fr-CA"/>
                  <w:rPrChange w:id="5688" w:author="Gaston" w:date="2019-02-28T13:27:00Z">
                    <w:rPr>
                      <w:rFonts w:ascii="Arial" w:hAnsi="Arial" w:cs="Arial"/>
                      <w:sz w:val="20"/>
                      <w:szCs w:val="20"/>
                      <w:lang w:eastAsia="fr-CA"/>
                    </w:rPr>
                  </w:rPrChange>
                </w:rPr>
                <w:br/>
              </w:r>
              <w:r w:rsidRPr="000B101D">
                <w:rPr>
                  <w:b/>
                  <w:sz w:val="20"/>
                  <w:szCs w:val="20"/>
                  <w:lang w:eastAsia="fr-CA"/>
                  <w:rPrChange w:id="5689" w:author="Gaston" w:date="2019-02-28T13:27:00Z">
                    <w:rPr>
                      <w:rFonts w:ascii="Arial" w:hAnsi="Arial" w:cs="Arial"/>
                      <w:b/>
                      <w:sz w:val="20"/>
                      <w:szCs w:val="20"/>
                      <w:lang w:eastAsia="fr-CA"/>
                    </w:rPr>
                  </w:rPrChange>
                </w:rPr>
                <w:t>Lanceur de balles:</w:t>
              </w:r>
              <w:r w:rsidRPr="000B101D">
                <w:rPr>
                  <w:sz w:val="20"/>
                  <w:szCs w:val="20"/>
                  <w:lang w:eastAsia="fr-CA"/>
                  <w:rPrChange w:id="5690" w:author="Gaston" w:date="2019-02-28T13:27:00Z">
                    <w:rPr>
                      <w:rFonts w:ascii="Arial" w:hAnsi="Arial" w:cs="Arial"/>
                      <w:sz w:val="20"/>
                      <w:szCs w:val="20"/>
                      <w:lang w:eastAsia="fr-CA"/>
                    </w:rPr>
                  </w:rPrChange>
                </w:rPr>
                <w:t xml:space="preserve"> https://intl.petsafe.net/media/manuals/400-2045-32_FR.pdf</w:t>
              </w:r>
              <w:r w:rsidRPr="000B101D">
                <w:rPr>
                  <w:sz w:val="20"/>
                  <w:szCs w:val="20"/>
                  <w:lang w:eastAsia="fr-CA"/>
                  <w:rPrChange w:id="5691" w:author="Gaston" w:date="2019-02-28T13:27:00Z">
                    <w:rPr>
                      <w:rFonts w:ascii="Arial" w:hAnsi="Arial" w:cs="Arial"/>
                      <w:sz w:val="20"/>
                      <w:szCs w:val="20"/>
                      <w:lang w:eastAsia="fr-CA"/>
                    </w:rPr>
                  </w:rPrChange>
                </w:rPr>
                <w:br/>
              </w:r>
              <w:r w:rsidRPr="000B101D">
                <w:rPr>
                  <w:b/>
                  <w:sz w:val="20"/>
                  <w:szCs w:val="20"/>
                  <w:lang w:eastAsia="fr-CA"/>
                  <w:rPrChange w:id="5692" w:author="Gaston" w:date="2019-02-28T13:27:00Z">
                    <w:rPr>
                      <w:rFonts w:ascii="Arial" w:hAnsi="Arial" w:cs="Arial"/>
                      <w:b/>
                      <w:sz w:val="20"/>
                      <w:szCs w:val="20"/>
                      <w:lang w:eastAsia="fr-CA"/>
                    </w:rPr>
                  </w:rPrChange>
                </w:rPr>
                <w:t>Aspirateur autonome:</w:t>
              </w:r>
              <w:r w:rsidRPr="000B101D">
                <w:rPr>
                  <w:sz w:val="20"/>
                  <w:szCs w:val="20"/>
                  <w:lang w:eastAsia="fr-CA"/>
                  <w:rPrChange w:id="5693" w:author="Gaston" w:date="2019-02-28T13:27:00Z">
                    <w:rPr>
                      <w:rFonts w:ascii="Arial" w:hAnsi="Arial" w:cs="Arial"/>
                      <w:sz w:val="20"/>
                      <w:szCs w:val="20"/>
                      <w:lang w:eastAsia="fr-CA"/>
                    </w:rPr>
                  </w:rPrChange>
                </w:rPr>
                <w:t xml:space="preserve"> </w:t>
              </w:r>
            </w:ins>
            <w:ins w:id="5694" w:author="Manaï Bilal" w:date="2020-02-09T18:41:00Z">
              <w:r w:rsidR="000E0E5F">
                <w:rPr>
                  <w:sz w:val="20"/>
                  <w:szCs w:val="20"/>
                  <w:lang w:eastAsia="fr-CA"/>
                </w:rPr>
                <w:fldChar w:fldCharType="begin"/>
              </w:r>
              <w:r w:rsidR="000E0E5F">
                <w:rPr>
                  <w:sz w:val="20"/>
                  <w:szCs w:val="20"/>
                  <w:lang w:eastAsia="fr-CA"/>
                </w:rPr>
                <w:instrText xml:space="preserve"> HYPERLINK "</w:instrText>
              </w:r>
            </w:ins>
            <w:ins w:id="5695" w:author="Gaston" w:date="2019-02-28T13:25:00Z">
              <w:r w:rsidR="000E0E5F" w:rsidRPr="000B101D">
                <w:rPr>
                  <w:sz w:val="20"/>
                  <w:szCs w:val="20"/>
                  <w:lang w:eastAsia="fr-CA"/>
                  <w:rPrChange w:id="5696" w:author="Gaston" w:date="2019-02-28T13:27:00Z">
                    <w:rPr>
                      <w:rFonts w:ascii="Arial" w:hAnsi="Arial" w:cs="Arial"/>
                      <w:sz w:val="20"/>
                      <w:szCs w:val="20"/>
                      <w:lang w:eastAsia="fr-CA"/>
                    </w:rPr>
                  </w:rPrChange>
                </w:rPr>
                <w:instrText>https://homesupport.irobot.com/euf/assets/images/faqs/roomba/400/manual/fr-FR.pdf</w:instrText>
              </w:r>
            </w:ins>
            <w:ins w:id="5697" w:author="Manaï Bilal" w:date="2020-02-09T18:41:00Z">
              <w:r w:rsidR="000E0E5F">
                <w:rPr>
                  <w:sz w:val="20"/>
                  <w:szCs w:val="20"/>
                  <w:lang w:eastAsia="fr-CA"/>
                </w:rPr>
                <w:instrText xml:space="preserve">" </w:instrText>
              </w:r>
              <w:r w:rsidR="000E0E5F">
                <w:rPr>
                  <w:sz w:val="20"/>
                  <w:szCs w:val="20"/>
                  <w:lang w:eastAsia="fr-CA"/>
                </w:rPr>
                <w:fldChar w:fldCharType="separate"/>
              </w:r>
            </w:ins>
            <w:ins w:id="5698" w:author="Gaston" w:date="2019-02-28T13:25:00Z">
              <w:r w:rsidR="000E0E5F" w:rsidRPr="00F55781">
                <w:rPr>
                  <w:rStyle w:val="Lienhypertexte"/>
                  <w:rPrChange w:id="5699" w:author="Gaston" w:date="2019-02-28T13:27:00Z">
                    <w:rPr>
                      <w:rFonts w:ascii="Arial" w:hAnsi="Arial" w:cs="Arial"/>
                      <w:sz w:val="20"/>
                      <w:szCs w:val="20"/>
                      <w:lang w:eastAsia="fr-CA"/>
                    </w:rPr>
                  </w:rPrChange>
                </w:rPr>
                <w:t>https://homesupport.irobot.com/euf/assets/images/faqs/roomba/400/manual/fr-FR.pdf</w:t>
              </w:r>
            </w:ins>
            <w:ins w:id="5700" w:author="Manaï Bilal" w:date="2020-02-09T18:41:00Z">
              <w:r w:rsidR="000E0E5F">
                <w:rPr>
                  <w:sz w:val="20"/>
                  <w:szCs w:val="20"/>
                  <w:lang w:eastAsia="fr-CA"/>
                </w:rPr>
                <w:fldChar w:fldCharType="end"/>
              </w:r>
            </w:ins>
          </w:p>
        </w:tc>
      </w:tr>
      <w:tr w:rsidR="000B101D" w:rsidRPr="000B101D" w14:paraId="1CA8BFAC" w14:textId="77777777" w:rsidTr="000B101D">
        <w:trPr>
          <w:trHeight w:val="300"/>
          <w:ins w:id="5701" w:author="Gaston" w:date="2019-02-28T13:25:00Z"/>
          <w:trPrChange w:id="5702" w:author="Gaston" w:date="2019-02-28T13:25:00Z">
            <w:trPr>
              <w:trHeight w:val="300"/>
            </w:trPr>
          </w:trPrChange>
        </w:trPr>
        <w:tc>
          <w:tcPr>
            <w:tcW w:w="0" w:type="auto"/>
            <w:vMerge w:val="restart"/>
            <w:shd w:val="clear" w:color="auto" w:fill="E6E6E6"/>
            <w:tcMar>
              <w:top w:w="0" w:type="dxa"/>
              <w:left w:w="45" w:type="dxa"/>
              <w:bottom w:w="0" w:type="dxa"/>
              <w:right w:w="45" w:type="dxa"/>
            </w:tcMar>
            <w:hideMark/>
            <w:tcPrChange w:id="5703" w:author="Gaston" w:date="2019-02-28T13:25:00Z">
              <w:tcPr>
                <w:tcW w:w="0" w:type="auto"/>
                <w:vMerge w:val="restart"/>
                <w:shd w:val="clear" w:color="auto" w:fill="E6E6E6"/>
                <w:tcMar>
                  <w:top w:w="0" w:type="dxa"/>
                  <w:left w:w="45" w:type="dxa"/>
                  <w:bottom w:w="0" w:type="dxa"/>
                  <w:right w:w="45" w:type="dxa"/>
                </w:tcMar>
                <w:hideMark/>
              </w:tcPr>
            </w:tcPrChange>
          </w:tcPr>
          <w:p w14:paraId="58923921" w14:textId="77777777" w:rsidR="000B101D" w:rsidRPr="000B101D" w:rsidRDefault="000B101D" w:rsidP="00886500">
            <w:pPr>
              <w:jc w:val="center"/>
              <w:rPr>
                <w:ins w:id="5704" w:author="Gaston" w:date="2019-02-28T13:25:00Z"/>
                <w:b/>
                <w:bCs/>
                <w:sz w:val="20"/>
                <w:szCs w:val="20"/>
                <w:lang w:eastAsia="fr-CA"/>
                <w:rPrChange w:id="5705" w:author="Gaston" w:date="2019-02-28T13:27:00Z">
                  <w:rPr>
                    <w:ins w:id="5706" w:author="Gaston" w:date="2019-02-28T13:25:00Z"/>
                    <w:rFonts w:ascii="Arial" w:hAnsi="Arial" w:cs="Arial"/>
                    <w:b/>
                    <w:bCs/>
                    <w:sz w:val="20"/>
                    <w:szCs w:val="20"/>
                    <w:lang w:eastAsia="fr-CA"/>
                  </w:rPr>
                </w:rPrChange>
              </w:rPr>
            </w:pPr>
            <w:ins w:id="5707" w:author="Gaston" w:date="2019-02-28T13:25:00Z">
              <w:r w:rsidRPr="000B101D">
                <w:rPr>
                  <w:b/>
                  <w:bCs/>
                  <w:sz w:val="20"/>
                  <w:szCs w:val="20"/>
                  <w:lang w:eastAsia="fr-CA"/>
                  <w:rPrChange w:id="5708" w:author="Gaston" w:date="2019-02-28T13:27:00Z">
                    <w:rPr>
                      <w:rFonts w:ascii="Arial" w:hAnsi="Arial" w:cs="Arial"/>
                      <w:b/>
                      <w:bCs/>
                      <w:sz w:val="20"/>
                      <w:szCs w:val="20"/>
                      <w:lang w:eastAsia="fr-CA"/>
                    </w:rPr>
                  </w:rPrChange>
                </w:rPr>
                <w:t>Logicielle</w:t>
              </w:r>
            </w:ins>
          </w:p>
        </w:tc>
        <w:tc>
          <w:tcPr>
            <w:tcW w:w="8725" w:type="dxa"/>
            <w:tcMar>
              <w:top w:w="0" w:type="dxa"/>
              <w:left w:w="45" w:type="dxa"/>
              <w:bottom w:w="0" w:type="dxa"/>
              <w:right w:w="45" w:type="dxa"/>
            </w:tcMar>
            <w:hideMark/>
            <w:tcPrChange w:id="5709" w:author="Gaston" w:date="2019-02-28T13:25:00Z">
              <w:tcPr>
                <w:tcW w:w="0" w:type="auto"/>
                <w:tcMar>
                  <w:top w:w="0" w:type="dxa"/>
                  <w:left w:w="45" w:type="dxa"/>
                  <w:bottom w:w="0" w:type="dxa"/>
                  <w:right w:w="45" w:type="dxa"/>
                </w:tcMar>
                <w:hideMark/>
              </w:tcPr>
            </w:tcPrChange>
          </w:tcPr>
          <w:p w14:paraId="7CA68E29" w14:textId="77777777" w:rsidR="000B101D" w:rsidRPr="000B101D" w:rsidRDefault="000B101D" w:rsidP="00886500">
            <w:pPr>
              <w:rPr>
                <w:ins w:id="5710" w:author="Gaston" w:date="2019-02-28T13:25:00Z"/>
                <w:sz w:val="20"/>
                <w:szCs w:val="20"/>
                <w:lang w:eastAsia="fr-CA"/>
                <w:rPrChange w:id="5711" w:author="Gaston" w:date="2019-02-28T13:27:00Z">
                  <w:rPr>
                    <w:ins w:id="5712" w:author="Gaston" w:date="2019-02-28T13:25:00Z"/>
                    <w:rFonts w:ascii="Arial" w:hAnsi="Arial" w:cs="Arial"/>
                    <w:sz w:val="20"/>
                    <w:szCs w:val="20"/>
                    <w:lang w:eastAsia="fr-CA"/>
                  </w:rPr>
                </w:rPrChange>
              </w:rPr>
            </w:pPr>
            <w:ins w:id="5713" w:author="Gaston" w:date="2019-02-28T13:25:00Z">
              <w:r w:rsidRPr="000B101D">
                <w:rPr>
                  <w:sz w:val="20"/>
                  <w:szCs w:val="20"/>
                  <w:lang w:eastAsia="fr-CA"/>
                  <w:rPrChange w:id="5714" w:author="Gaston" w:date="2019-02-28T13:27:00Z">
                    <w:rPr>
                      <w:rFonts w:ascii="Arial" w:hAnsi="Arial" w:cs="Arial"/>
                      <w:sz w:val="20"/>
                      <w:szCs w:val="20"/>
                      <w:lang w:eastAsia="fr-CA"/>
                    </w:rPr>
                  </w:rPrChange>
                </w:rPr>
                <w:t xml:space="preserve">Organigramme permettant de comprendre l’arborescence de configuration ou de fonctionnement des logiciels du projet. </w:t>
              </w:r>
            </w:ins>
          </w:p>
        </w:tc>
      </w:tr>
      <w:tr w:rsidR="000B101D" w:rsidRPr="000B101D" w14:paraId="626E8775" w14:textId="77777777" w:rsidTr="000B101D">
        <w:trPr>
          <w:trHeight w:val="300"/>
          <w:ins w:id="5715" w:author="Gaston" w:date="2019-02-28T13:25:00Z"/>
          <w:trPrChange w:id="5716" w:author="Gaston" w:date="2019-02-28T13:25:00Z">
            <w:trPr>
              <w:trHeight w:val="300"/>
            </w:trPr>
          </w:trPrChange>
        </w:trPr>
        <w:tc>
          <w:tcPr>
            <w:tcW w:w="0" w:type="auto"/>
            <w:vMerge/>
            <w:vAlign w:val="center"/>
            <w:hideMark/>
            <w:tcPrChange w:id="5717" w:author="Gaston" w:date="2019-02-28T13:25:00Z">
              <w:tcPr>
                <w:tcW w:w="0" w:type="auto"/>
                <w:vMerge/>
                <w:vAlign w:val="center"/>
                <w:hideMark/>
              </w:tcPr>
            </w:tcPrChange>
          </w:tcPr>
          <w:p w14:paraId="10CDD7DE" w14:textId="77777777" w:rsidR="000B101D" w:rsidRPr="000B101D" w:rsidRDefault="000B101D" w:rsidP="00886500">
            <w:pPr>
              <w:rPr>
                <w:ins w:id="5718" w:author="Gaston" w:date="2019-02-28T13:25:00Z"/>
                <w:b/>
                <w:bCs/>
                <w:sz w:val="20"/>
                <w:szCs w:val="20"/>
                <w:lang w:eastAsia="fr-CA"/>
                <w:rPrChange w:id="5719" w:author="Gaston" w:date="2019-02-28T13:27:00Z">
                  <w:rPr>
                    <w:ins w:id="5720" w:author="Gaston" w:date="2019-02-28T13:25:00Z"/>
                    <w:rFonts w:ascii="Arial" w:hAnsi="Arial" w:cs="Arial"/>
                    <w:b/>
                    <w:bCs/>
                    <w:sz w:val="20"/>
                    <w:szCs w:val="20"/>
                    <w:lang w:eastAsia="fr-CA"/>
                  </w:rPr>
                </w:rPrChange>
              </w:rPr>
            </w:pPr>
          </w:p>
        </w:tc>
        <w:tc>
          <w:tcPr>
            <w:tcW w:w="8725" w:type="dxa"/>
            <w:tcMar>
              <w:top w:w="0" w:type="dxa"/>
              <w:left w:w="45" w:type="dxa"/>
              <w:bottom w:w="0" w:type="dxa"/>
              <w:right w:w="45" w:type="dxa"/>
            </w:tcMar>
            <w:hideMark/>
            <w:tcPrChange w:id="5721" w:author="Gaston" w:date="2019-02-28T13:25:00Z">
              <w:tcPr>
                <w:tcW w:w="0" w:type="auto"/>
                <w:tcMar>
                  <w:top w:w="0" w:type="dxa"/>
                  <w:left w:w="45" w:type="dxa"/>
                  <w:bottom w:w="0" w:type="dxa"/>
                  <w:right w:w="45" w:type="dxa"/>
                </w:tcMar>
                <w:hideMark/>
              </w:tcPr>
            </w:tcPrChange>
          </w:tcPr>
          <w:p w14:paraId="43DF23D5" w14:textId="77777777" w:rsidR="000B101D" w:rsidRPr="000B101D" w:rsidRDefault="000B101D" w:rsidP="00886500">
            <w:pPr>
              <w:rPr>
                <w:ins w:id="5722" w:author="Gaston" w:date="2019-02-28T13:25:00Z"/>
                <w:sz w:val="20"/>
                <w:szCs w:val="20"/>
                <w:lang w:eastAsia="fr-CA"/>
                <w:rPrChange w:id="5723" w:author="Gaston" w:date="2019-02-28T13:27:00Z">
                  <w:rPr>
                    <w:ins w:id="5724" w:author="Gaston" w:date="2019-02-28T13:25:00Z"/>
                    <w:rFonts w:ascii="Arial" w:hAnsi="Arial" w:cs="Arial"/>
                    <w:sz w:val="20"/>
                    <w:szCs w:val="20"/>
                    <w:lang w:eastAsia="fr-CA"/>
                  </w:rPr>
                </w:rPrChange>
              </w:rPr>
            </w:pPr>
            <w:ins w:id="5725" w:author="Gaston" w:date="2019-02-28T13:25:00Z">
              <w:r w:rsidRPr="000B101D">
                <w:rPr>
                  <w:sz w:val="20"/>
                  <w:szCs w:val="20"/>
                  <w:lang w:eastAsia="fr-CA"/>
                  <w:rPrChange w:id="5726" w:author="Gaston" w:date="2019-02-28T13:27:00Z">
                    <w:rPr>
                      <w:rFonts w:ascii="Arial" w:hAnsi="Arial" w:cs="Arial"/>
                      <w:sz w:val="20"/>
                      <w:szCs w:val="20"/>
                      <w:lang w:eastAsia="fr-CA"/>
                    </w:rPr>
                  </w:rPrChange>
                </w:rPr>
                <w:t>Caractéristiques de fonctionnement: ex: évènements périodiques programmables, possibilité de notifications, vitesse ajustable, etc.</w:t>
              </w:r>
            </w:ins>
          </w:p>
        </w:tc>
      </w:tr>
      <w:tr w:rsidR="000B101D" w:rsidRPr="000B101D" w14:paraId="0440671D" w14:textId="77777777" w:rsidTr="000B101D">
        <w:trPr>
          <w:trHeight w:val="300"/>
          <w:ins w:id="5727" w:author="Gaston" w:date="2019-02-28T13:25:00Z"/>
          <w:trPrChange w:id="5728" w:author="Gaston" w:date="2019-02-28T13:25:00Z">
            <w:trPr>
              <w:trHeight w:val="300"/>
            </w:trPr>
          </w:trPrChange>
        </w:trPr>
        <w:tc>
          <w:tcPr>
            <w:tcW w:w="0" w:type="auto"/>
            <w:vMerge/>
            <w:vAlign w:val="center"/>
            <w:hideMark/>
            <w:tcPrChange w:id="5729" w:author="Gaston" w:date="2019-02-28T13:25:00Z">
              <w:tcPr>
                <w:tcW w:w="0" w:type="auto"/>
                <w:vMerge/>
                <w:vAlign w:val="center"/>
                <w:hideMark/>
              </w:tcPr>
            </w:tcPrChange>
          </w:tcPr>
          <w:p w14:paraId="454F6E9E" w14:textId="77777777" w:rsidR="000B101D" w:rsidRPr="000B101D" w:rsidRDefault="000B101D" w:rsidP="00886500">
            <w:pPr>
              <w:rPr>
                <w:ins w:id="5730" w:author="Gaston" w:date="2019-02-28T13:25:00Z"/>
                <w:b/>
                <w:bCs/>
                <w:sz w:val="20"/>
                <w:szCs w:val="20"/>
                <w:lang w:eastAsia="fr-CA"/>
                <w:rPrChange w:id="5731" w:author="Gaston" w:date="2019-02-28T13:27:00Z">
                  <w:rPr>
                    <w:ins w:id="5732" w:author="Gaston" w:date="2019-02-28T13:25:00Z"/>
                    <w:rFonts w:ascii="Arial" w:hAnsi="Arial" w:cs="Arial"/>
                    <w:b/>
                    <w:bCs/>
                    <w:sz w:val="20"/>
                    <w:szCs w:val="20"/>
                    <w:lang w:eastAsia="fr-CA"/>
                  </w:rPr>
                </w:rPrChange>
              </w:rPr>
            </w:pPr>
          </w:p>
        </w:tc>
        <w:tc>
          <w:tcPr>
            <w:tcW w:w="8725" w:type="dxa"/>
            <w:tcMar>
              <w:top w:w="0" w:type="dxa"/>
              <w:left w:w="45" w:type="dxa"/>
              <w:bottom w:w="0" w:type="dxa"/>
              <w:right w:w="45" w:type="dxa"/>
            </w:tcMar>
            <w:hideMark/>
            <w:tcPrChange w:id="5733" w:author="Gaston" w:date="2019-02-28T13:25:00Z">
              <w:tcPr>
                <w:tcW w:w="0" w:type="auto"/>
                <w:tcMar>
                  <w:top w:w="0" w:type="dxa"/>
                  <w:left w:w="45" w:type="dxa"/>
                  <w:bottom w:w="0" w:type="dxa"/>
                  <w:right w:w="45" w:type="dxa"/>
                </w:tcMar>
                <w:hideMark/>
              </w:tcPr>
            </w:tcPrChange>
          </w:tcPr>
          <w:p w14:paraId="13537872" w14:textId="77777777" w:rsidR="000B101D" w:rsidRPr="000B101D" w:rsidRDefault="000B101D" w:rsidP="00886500">
            <w:pPr>
              <w:rPr>
                <w:ins w:id="5734" w:author="Gaston" w:date="2019-02-28T13:25:00Z"/>
                <w:sz w:val="20"/>
                <w:szCs w:val="20"/>
                <w:lang w:eastAsia="fr-CA"/>
                <w:rPrChange w:id="5735" w:author="Gaston" w:date="2019-02-28T13:27:00Z">
                  <w:rPr>
                    <w:ins w:id="5736" w:author="Gaston" w:date="2019-02-28T13:25:00Z"/>
                    <w:rFonts w:ascii="Arial" w:hAnsi="Arial" w:cs="Arial"/>
                    <w:sz w:val="20"/>
                    <w:szCs w:val="20"/>
                    <w:lang w:eastAsia="fr-CA"/>
                  </w:rPr>
                </w:rPrChange>
              </w:rPr>
            </w:pPr>
            <w:ins w:id="5737" w:author="Gaston" w:date="2019-02-28T13:25:00Z">
              <w:r w:rsidRPr="000B101D">
                <w:rPr>
                  <w:sz w:val="20"/>
                  <w:szCs w:val="20"/>
                  <w:lang w:eastAsia="fr-CA"/>
                  <w:rPrChange w:id="5738" w:author="Gaston" w:date="2019-02-28T13:27:00Z">
                    <w:rPr>
                      <w:rFonts w:ascii="Arial" w:hAnsi="Arial" w:cs="Arial"/>
                      <w:sz w:val="20"/>
                      <w:szCs w:val="20"/>
                      <w:lang w:eastAsia="fr-CA"/>
                    </w:rPr>
                  </w:rPrChange>
                </w:rPr>
                <w:t>Limites (ex: Nombre de dispositifs maximal contrôlables, plage horaire maximale de 7 jours, 4 évènements par jour, nombre d'entrées dans la base de données, etc.)</w:t>
              </w:r>
            </w:ins>
          </w:p>
        </w:tc>
      </w:tr>
      <w:tr w:rsidR="000B101D" w:rsidRPr="000B101D" w14:paraId="54CB40E2" w14:textId="77777777" w:rsidTr="000B101D">
        <w:trPr>
          <w:trHeight w:val="300"/>
          <w:ins w:id="5739" w:author="Gaston" w:date="2019-02-28T13:25:00Z"/>
          <w:trPrChange w:id="5740" w:author="Gaston" w:date="2019-02-28T13:25:00Z">
            <w:trPr>
              <w:trHeight w:val="300"/>
            </w:trPr>
          </w:trPrChange>
        </w:trPr>
        <w:tc>
          <w:tcPr>
            <w:tcW w:w="0" w:type="auto"/>
            <w:vMerge w:val="restart"/>
            <w:shd w:val="clear" w:color="auto" w:fill="E6E6E6"/>
            <w:tcMar>
              <w:top w:w="0" w:type="dxa"/>
              <w:left w:w="45" w:type="dxa"/>
              <w:bottom w:w="0" w:type="dxa"/>
              <w:right w:w="45" w:type="dxa"/>
            </w:tcMar>
            <w:hideMark/>
            <w:tcPrChange w:id="5741" w:author="Gaston" w:date="2019-02-28T13:25:00Z">
              <w:tcPr>
                <w:tcW w:w="0" w:type="auto"/>
                <w:vMerge w:val="restart"/>
                <w:shd w:val="clear" w:color="auto" w:fill="E6E6E6"/>
                <w:tcMar>
                  <w:top w:w="0" w:type="dxa"/>
                  <w:left w:w="45" w:type="dxa"/>
                  <w:bottom w:w="0" w:type="dxa"/>
                  <w:right w:w="45" w:type="dxa"/>
                </w:tcMar>
                <w:hideMark/>
              </w:tcPr>
            </w:tcPrChange>
          </w:tcPr>
          <w:p w14:paraId="35C071C4" w14:textId="77777777" w:rsidR="000B101D" w:rsidRPr="000B101D" w:rsidRDefault="000B101D" w:rsidP="00886500">
            <w:pPr>
              <w:jc w:val="center"/>
              <w:rPr>
                <w:ins w:id="5742" w:author="Gaston" w:date="2019-02-28T13:25:00Z"/>
                <w:b/>
                <w:bCs/>
                <w:sz w:val="20"/>
                <w:szCs w:val="20"/>
                <w:lang w:eastAsia="fr-CA"/>
                <w:rPrChange w:id="5743" w:author="Gaston" w:date="2019-02-28T13:27:00Z">
                  <w:rPr>
                    <w:ins w:id="5744" w:author="Gaston" w:date="2019-02-28T13:25:00Z"/>
                    <w:rFonts w:ascii="Arial" w:hAnsi="Arial" w:cs="Arial"/>
                    <w:b/>
                    <w:bCs/>
                    <w:sz w:val="20"/>
                    <w:szCs w:val="20"/>
                    <w:lang w:eastAsia="fr-CA"/>
                  </w:rPr>
                </w:rPrChange>
              </w:rPr>
            </w:pPr>
            <w:ins w:id="5745" w:author="Gaston" w:date="2019-02-28T13:25:00Z">
              <w:r w:rsidRPr="000B101D">
                <w:rPr>
                  <w:b/>
                  <w:bCs/>
                  <w:sz w:val="20"/>
                  <w:szCs w:val="20"/>
                  <w:lang w:eastAsia="fr-CA"/>
                  <w:rPrChange w:id="5746" w:author="Gaston" w:date="2019-02-28T13:27:00Z">
                    <w:rPr>
                      <w:rFonts w:ascii="Arial" w:hAnsi="Arial" w:cs="Arial"/>
                      <w:b/>
                      <w:bCs/>
                      <w:sz w:val="20"/>
                      <w:szCs w:val="20"/>
                      <w:lang w:eastAsia="fr-CA"/>
                    </w:rPr>
                  </w:rPrChange>
                </w:rPr>
                <w:t>Matérielle</w:t>
              </w:r>
            </w:ins>
          </w:p>
        </w:tc>
        <w:tc>
          <w:tcPr>
            <w:tcW w:w="8725" w:type="dxa"/>
            <w:tcMar>
              <w:top w:w="0" w:type="dxa"/>
              <w:left w:w="45" w:type="dxa"/>
              <w:bottom w:w="0" w:type="dxa"/>
              <w:right w:w="45" w:type="dxa"/>
            </w:tcMar>
            <w:hideMark/>
            <w:tcPrChange w:id="5747" w:author="Gaston" w:date="2019-02-28T13:25:00Z">
              <w:tcPr>
                <w:tcW w:w="0" w:type="auto"/>
                <w:tcMar>
                  <w:top w:w="0" w:type="dxa"/>
                  <w:left w:w="45" w:type="dxa"/>
                  <w:bottom w:w="0" w:type="dxa"/>
                  <w:right w:w="45" w:type="dxa"/>
                </w:tcMar>
                <w:hideMark/>
              </w:tcPr>
            </w:tcPrChange>
          </w:tcPr>
          <w:p w14:paraId="32D948D1" w14:textId="77777777" w:rsidR="000B101D" w:rsidRPr="000B101D" w:rsidRDefault="000B101D" w:rsidP="00886500">
            <w:pPr>
              <w:rPr>
                <w:ins w:id="5748" w:author="Gaston" w:date="2019-02-28T13:25:00Z"/>
                <w:sz w:val="20"/>
                <w:szCs w:val="20"/>
                <w:lang w:eastAsia="fr-CA"/>
                <w:rPrChange w:id="5749" w:author="Gaston" w:date="2019-02-28T13:27:00Z">
                  <w:rPr>
                    <w:ins w:id="5750" w:author="Gaston" w:date="2019-02-28T13:25:00Z"/>
                    <w:rFonts w:ascii="Arial" w:hAnsi="Arial" w:cs="Arial"/>
                    <w:sz w:val="20"/>
                    <w:szCs w:val="20"/>
                    <w:lang w:eastAsia="fr-CA"/>
                  </w:rPr>
                </w:rPrChange>
              </w:rPr>
            </w:pPr>
            <w:ins w:id="5751" w:author="Gaston" w:date="2019-02-28T13:25:00Z">
              <w:r w:rsidRPr="000B101D">
                <w:rPr>
                  <w:sz w:val="20"/>
                  <w:szCs w:val="20"/>
                  <w:lang w:eastAsia="fr-CA"/>
                  <w:rPrChange w:id="5752" w:author="Gaston" w:date="2019-02-28T13:27:00Z">
                    <w:rPr>
                      <w:rFonts w:ascii="Arial" w:hAnsi="Arial" w:cs="Arial"/>
                      <w:sz w:val="20"/>
                      <w:szCs w:val="20"/>
                      <w:lang w:eastAsia="fr-CA"/>
                    </w:rPr>
                  </w:rPrChange>
                </w:rPr>
                <w:t xml:space="preserve">Diagrammes (EX: fonctionnel, </w:t>
              </w:r>
            </w:ins>
            <w:ins w:id="5753" w:author="Gaston" w:date="2019-02-28T13:32:00Z">
              <w:r>
                <w:rPr>
                  <w:sz w:val="20"/>
                  <w:szCs w:val="20"/>
                  <w:lang w:eastAsia="fr-CA"/>
                </w:rPr>
                <w:t xml:space="preserve">organigrammes, </w:t>
              </w:r>
            </w:ins>
            <w:ins w:id="5754" w:author="Gaston" w:date="2019-02-28T13:25:00Z">
              <w:r w:rsidRPr="000B101D">
                <w:rPr>
                  <w:sz w:val="20"/>
                  <w:szCs w:val="20"/>
                  <w:lang w:eastAsia="fr-CA"/>
                  <w:rPrChange w:id="5755" w:author="Gaston" w:date="2019-02-28T13:27:00Z">
                    <w:rPr>
                      <w:rFonts w:ascii="Arial" w:hAnsi="Arial" w:cs="Arial"/>
                      <w:sz w:val="20"/>
                      <w:szCs w:val="20"/>
                      <w:lang w:eastAsia="fr-CA"/>
                    </w:rPr>
                  </w:rPrChange>
                </w:rPr>
                <w:t>;</w:t>
              </w:r>
            </w:ins>
          </w:p>
        </w:tc>
      </w:tr>
      <w:tr w:rsidR="000B101D" w:rsidRPr="000B101D" w14:paraId="53040B55" w14:textId="77777777" w:rsidTr="000B101D">
        <w:trPr>
          <w:trHeight w:val="300"/>
          <w:ins w:id="5756" w:author="Gaston" w:date="2019-02-28T13:25:00Z"/>
          <w:trPrChange w:id="5757" w:author="Gaston" w:date="2019-02-28T13:25:00Z">
            <w:trPr>
              <w:trHeight w:val="300"/>
            </w:trPr>
          </w:trPrChange>
        </w:trPr>
        <w:tc>
          <w:tcPr>
            <w:tcW w:w="0" w:type="auto"/>
            <w:vMerge/>
            <w:vAlign w:val="center"/>
            <w:hideMark/>
            <w:tcPrChange w:id="5758" w:author="Gaston" w:date="2019-02-28T13:25:00Z">
              <w:tcPr>
                <w:tcW w:w="0" w:type="auto"/>
                <w:vMerge/>
                <w:vAlign w:val="center"/>
                <w:hideMark/>
              </w:tcPr>
            </w:tcPrChange>
          </w:tcPr>
          <w:p w14:paraId="1484F878" w14:textId="77777777" w:rsidR="000B101D" w:rsidRPr="000B101D" w:rsidRDefault="000B101D" w:rsidP="00886500">
            <w:pPr>
              <w:rPr>
                <w:ins w:id="5759" w:author="Gaston" w:date="2019-02-28T13:25:00Z"/>
                <w:b/>
                <w:bCs/>
                <w:sz w:val="20"/>
                <w:szCs w:val="20"/>
                <w:lang w:eastAsia="fr-CA"/>
                <w:rPrChange w:id="5760" w:author="Gaston" w:date="2019-02-28T13:27:00Z">
                  <w:rPr>
                    <w:ins w:id="5761" w:author="Gaston" w:date="2019-02-28T13:25:00Z"/>
                    <w:rFonts w:ascii="Arial" w:hAnsi="Arial" w:cs="Arial"/>
                    <w:b/>
                    <w:bCs/>
                    <w:sz w:val="20"/>
                    <w:szCs w:val="20"/>
                    <w:lang w:eastAsia="fr-CA"/>
                  </w:rPr>
                </w:rPrChange>
              </w:rPr>
            </w:pPr>
          </w:p>
        </w:tc>
        <w:tc>
          <w:tcPr>
            <w:tcW w:w="8725" w:type="dxa"/>
            <w:tcMar>
              <w:top w:w="0" w:type="dxa"/>
              <w:left w:w="45" w:type="dxa"/>
              <w:bottom w:w="0" w:type="dxa"/>
              <w:right w:w="45" w:type="dxa"/>
            </w:tcMar>
            <w:hideMark/>
            <w:tcPrChange w:id="5762" w:author="Gaston" w:date="2019-02-28T13:25:00Z">
              <w:tcPr>
                <w:tcW w:w="0" w:type="auto"/>
                <w:tcMar>
                  <w:top w:w="0" w:type="dxa"/>
                  <w:left w:w="45" w:type="dxa"/>
                  <w:bottom w:w="0" w:type="dxa"/>
                  <w:right w:w="45" w:type="dxa"/>
                </w:tcMar>
                <w:hideMark/>
              </w:tcPr>
            </w:tcPrChange>
          </w:tcPr>
          <w:p w14:paraId="4C3CC951" w14:textId="77777777" w:rsidR="000B101D" w:rsidRPr="000B101D" w:rsidRDefault="000B101D" w:rsidP="00886500">
            <w:pPr>
              <w:rPr>
                <w:ins w:id="5763" w:author="Gaston" w:date="2019-02-28T13:25:00Z"/>
                <w:sz w:val="20"/>
                <w:szCs w:val="20"/>
                <w:lang w:eastAsia="fr-CA"/>
                <w:rPrChange w:id="5764" w:author="Gaston" w:date="2019-02-28T13:27:00Z">
                  <w:rPr>
                    <w:ins w:id="5765" w:author="Gaston" w:date="2019-02-28T13:25:00Z"/>
                    <w:rFonts w:ascii="Arial" w:hAnsi="Arial" w:cs="Arial"/>
                    <w:sz w:val="20"/>
                    <w:szCs w:val="20"/>
                    <w:lang w:eastAsia="fr-CA"/>
                  </w:rPr>
                </w:rPrChange>
              </w:rPr>
            </w:pPr>
            <w:ins w:id="5766" w:author="Gaston" w:date="2019-02-28T13:25:00Z">
              <w:r w:rsidRPr="000B101D">
                <w:rPr>
                  <w:sz w:val="20"/>
                  <w:szCs w:val="20"/>
                  <w:lang w:eastAsia="fr-CA"/>
                  <w:rPrChange w:id="5767" w:author="Gaston" w:date="2019-02-28T13:27:00Z">
                    <w:rPr>
                      <w:rFonts w:ascii="Arial" w:hAnsi="Arial" w:cs="Arial"/>
                      <w:sz w:val="20"/>
                      <w:szCs w:val="20"/>
                      <w:lang w:eastAsia="fr-CA"/>
                    </w:rPr>
                  </w:rPrChange>
                </w:rPr>
                <w:t xml:space="preserve">Caractéristiques de fonctionnement, alimentation, port d'entrée/sortie, capacité en courant sur les sorties («drive </w:t>
              </w:r>
              <w:proofErr w:type="spellStart"/>
              <w:r w:rsidRPr="000B101D">
                <w:rPr>
                  <w:sz w:val="20"/>
                  <w:szCs w:val="20"/>
                  <w:lang w:eastAsia="fr-CA"/>
                  <w:rPrChange w:id="5768" w:author="Gaston" w:date="2019-02-28T13:27:00Z">
                    <w:rPr>
                      <w:rFonts w:ascii="Arial" w:hAnsi="Arial" w:cs="Arial"/>
                      <w:sz w:val="20"/>
                      <w:szCs w:val="20"/>
                      <w:lang w:eastAsia="fr-CA"/>
                    </w:rPr>
                  </w:rPrChange>
                </w:rPr>
                <w:t>capabilities</w:t>
              </w:r>
              <w:proofErr w:type="spellEnd"/>
              <w:r w:rsidRPr="000B101D">
                <w:rPr>
                  <w:sz w:val="20"/>
                  <w:szCs w:val="20"/>
                  <w:lang w:eastAsia="fr-CA"/>
                  <w:rPrChange w:id="5769" w:author="Gaston" w:date="2019-02-28T13:27:00Z">
                    <w:rPr>
                      <w:rFonts w:ascii="Arial" w:hAnsi="Arial" w:cs="Arial"/>
                      <w:sz w:val="20"/>
                      <w:szCs w:val="20"/>
                      <w:lang w:eastAsia="fr-CA"/>
                    </w:rPr>
                  </w:rPrChange>
                </w:rPr>
                <w:t>»), nombre de canaux de contrôle ;</w:t>
              </w:r>
            </w:ins>
          </w:p>
        </w:tc>
      </w:tr>
      <w:tr w:rsidR="000B101D" w:rsidRPr="000B101D" w14:paraId="34244F77" w14:textId="77777777" w:rsidTr="000B101D">
        <w:trPr>
          <w:trHeight w:val="300"/>
          <w:ins w:id="5770" w:author="Gaston" w:date="2019-02-28T13:25:00Z"/>
          <w:trPrChange w:id="5771" w:author="Gaston" w:date="2019-02-28T13:25:00Z">
            <w:trPr>
              <w:trHeight w:val="300"/>
            </w:trPr>
          </w:trPrChange>
        </w:trPr>
        <w:tc>
          <w:tcPr>
            <w:tcW w:w="0" w:type="auto"/>
            <w:vMerge/>
            <w:vAlign w:val="center"/>
            <w:hideMark/>
            <w:tcPrChange w:id="5772" w:author="Gaston" w:date="2019-02-28T13:25:00Z">
              <w:tcPr>
                <w:tcW w:w="0" w:type="auto"/>
                <w:vMerge/>
                <w:vAlign w:val="center"/>
                <w:hideMark/>
              </w:tcPr>
            </w:tcPrChange>
          </w:tcPr>
          <w:p w14:paraId="5D338CBA" w14:textId="77777777" w:rsidR="000B101D" w:rsidRPr="000B101D" w:rsidRDefault="000B101D" w:rsidP="00886500">
            <w:pPr>
              <w:rPr>
                <w:ins w:id="5773" w:author="Gaston" w:date="2019-02-28T13:25:00Z"/>
                <w:b/>
                <w:bCs/>
                <w:sz w:val="20"/>
                <w:szCs w:val="20"/>
                <w:lang w:eastAsia="fr-CA"/>
                <w:rPrChange w:id="5774" w:author="Gaston" w:date="2019-02-28T13:27:00Z">
                  <w:rPr>
                    <w:ins w:id="5775" w:author="Gaston" w:date="2019-02-28T13:25:00Z"/>
                    <w:rFonts w:ascii="Arial" w:hAnsi="Arial" w:cs="Arial"/>
                    <w:b/>
                    <w:bCs/>
                    <w:sz w:val="20"/>
                    <w:szCs w:val="20"/>
                    <w:lang w:eastAsia="fr-CA"/>
                  </w:rPr>
                </w:rPrChange>
              </w:rPr>
            </w:pPr>
          </w:p>
        </w:tc>
        <w:tc>
          <w:tcPr>
            <w:tcW w:w="8725" w:type="dxa"/>
            <w:tcMar>
              <w:top w:w="0" w:type="dxa"/>
              <w:left w:w="45" w:type="dxa"/>
              <w:bottom w:w="0" w:type="dxa"/>
              <w:right w:w="45" w:type="dxa"/>
            </w:tcMar>
            <w:hideMark/>
            <w:tcPrChange w:id="5776" w:author="Gaston" w:date="2019-02-28T13:25:00Z">
              <w:tcPr>
                <w:tcW w:w="0" w:type="auto"/>
                <w:tcMar>
                  <w:top w:w="0" w:type="dxa"/>
                  <w:left w:w="45" w:type="dxa"/>
                  <w:bottom w:w="0" w:type="dxa"/>
                  <w:right w:w="45" w:type="dxa"/>
                </w:tcMar>
                <w:hideMark/>
              </w:tcPr>
            </w:tcPrChange>
          </w:tcPr>
          <w:p w14:paraId="1DAA950A" w14:textId="77777777" w:rsidR="000B101D" w:rsidRPr="000B101D" w:rsidRDefault="000B101D" w:rsidP="00886500">
            <w:pPr>
              <w:rPr>
                <w:ins w:id="5777" w:author="Gaston" w:date="2019-02-28T13:25:00Z"/>
                <w:sz w:val="20"/>
                <w:szCs w:val="20"/>
                <w:lang w:eastAsia="fr-CA"/>
                <w:rPrChange w:id="5778" w:author="Gaston" w:date="2019-02-28T13:27:00Z">
                  <w:rPr>
                    <w:ins w:id="5779" w:author="Gaston" w:date="2019-02-28T13:25:00Z"/>
                    <w:rFonts w:ascii="Arial" w:hAnsi="Arial" w:cs="Arial"/>
                    <w:sz w:val="20"/>
                    <w:szCs w:val="20"/>
                    <w:lang w:eastAsia="fr-CA"/>
                  </w:rPr>
                </w:rPrChange>
              </w:rPr>
            </w:pPr>
            <w:ins w:id="5780" w:author="Gaston" w:date="2019-02-28T13:25:00Z">
              <w:r w:rsidRPr="000B101D">
                <w:rPr>
                  <w:sz w:val="20"/>
                  <w:szCs w:val="20"/>
                  <w:lang w:eastAsia="fr-CA"/>
                  <w:rPrChange w:id="5781" w:author="Gaston" w:date="2019-02-28T13:27:00Z">
                    <w:rPr>
                      <w:rFonts w:ascii="Arial" w:hAnsi="Arial" w:cs="Arial"/>
                      <w:sz w:val="20"/>
                      <w:szCs w:val="20"/>
                      <w:lang w:eastAsia="fr-CA"/>
                    </w:rPr>
                  </w:rPrChange>
                </w:rPr>
                <w:t>Limites</w:t>
              </w:r>
            </w:ins>
          </w:p>
        </w:tc>
      </w:tr>
      <w:tr w:rsidR="000B101D" w:rsidRPr="000B101D" w14:paraId="133153A7" w14:textId="77777777" w:rsidTr="000B101D">
        <w:trPr>
          <w:trHeight w:val="300"/>
          <w:ins w:id="5782" w:author="Gaston" w:date="2019-02-28T13:25:00Z"/>
          <w:trPrChange w:id="5783" w:author="Gaston" w:date="2019-02-28T13:25:00Z">
            <w:trPr>
              <w:trHeight w:val="300"/>
            </w:trPr>
          </w:trPrChange>
        </w:trPr>
        <w:tc>
          <w:tcPr>
            <w:tcW w:w="0" w:type="auto"/>
            <w:shd w:val="clear" w:color="auto" w:fill="EFEFEF"/>
            <w:tcMar>
              <w:top w:w="0" w:type="dxa"/>
              <w:left w:w="45" w:type="dxa"/>
              <w:bottom w:w="0" w:type="dxa"/>
              <w:right w:w="45" w:type="dxa"/>
            </w:tcMar>
            <w:vAlign w:val="center"/>
            <w:hideMark/>
            <w:tcPrChange w:id="5784" w:author="Gaston" w:date="2019-02-28T13:25:00Z">
              <w:tcPr>
                <w:tcW w:w="0" w:type="auto"/>
                <w:shd w:val="clear" w:color="auto" w:fill="EFEFEF"/>
                <w:tcMar>
                  <w:top w:w="0" w:type="dxa"/>
                  <w:left w:w="45" w:type="dxa"/>
                  <w:bottom w:w="0" w:type="dxa"/>
                  <w:right w:w="45" w:type="dxa"/>
                </w:tcMar>
                <w:vAlign w:val="center"/>
                <w:hideMark/>
              </w:tcPr>
            </w:tcPrChange>
          </w:tcPr>
          <w:p w14:paraId="70094FDC" w14:textId="77777777" w:rsidR="000B101D" w:rsidRPr="000B101D" w:rsidRDefault="000B101D" w:rsidP="00886500">
            <w:pPr>
              <w:jc w:val="center"/>
              <w:rPr>
                <w:ins w:id="5785" w:author="Gaston" w:date="2019-02-28T13:25:00Z"/>
                <w:b/>
                <w:bCs/>
                <w:sz w:val="20"/>
                <w:szCs w:val="20"/>
                <w:lang w:eastAsia="fr-CA"/>
                <w:rPrChange w:id="5786" w:author="Gaston" w:date="2019-02-28T13:27:00Z">
                  <w:rPr>
                    <w:ins w:id="5787" w:author="Gaston" w:date="2019-02-28T13:25:00Z"/>
                    <w:rFonts w:ascii="Arial" w:hAnsi="Arial" w:cs="Arial"/>
                    <w:b/>
                    <w:bCs/>
                    <w:sz w:val="20"/>
                    <w:szCs w:val="20"/>
                    <w:lang w:eastAsia="fr-CA"/>
                  </w:rPr>
                </w:rPrChange>
              </w:rPr>
            </w:pPr>
            <w:ins w:id="5788" w:author="Gaston" w:date="2019-02-28T13:25:00Z">
              <w:r w:rsidRPr="000B101D">
                <w:rPr>
                  <w:b/>
                  <w:bCs/>
                  <w:sz w:val="20"/>
                  <w:szCs w:val="20"/>
                  <w:lang w:eastAsia="fr-CA"/>
                  <w:rPrChange w:id="5789" w:author="Gaston" w:date="2019-02-28T13:27:00Z">
                    <w:rPr>
                      <w:rFonts w:ascii="Arial" w:hAnsi="Arial" w:cs="Arial"/>
                      <w:b/>
                      <w:bCs/>
                      <w:sz w:val="20"/>
                      <w:szCs w:val="20"/>
                      <w:lang w:eastAsia="fr-CA"/>
                    </w:rPr>
                  </w:rPrChange>
                </w:rPr>
                <w:t>Entretien</w:t>
              </w:r>
            </w:ins>
          </w:p>
        </w:tc>
        <w:tc>
          <w:tcPr>
            <w:tcW w:w="8725" w:type="dxa"/>
            <w:tcMar>
              <w:top w:w="0" w:type="dxa"/>
              <w:left w:w="45" w:type="dxa"/>
              <w:bottom w:w="0" w:type="dxa"/>
              <w:right w:w="45" w:type="dxa"/>
            </w:tcMar>
            <w:vAlign w:val="center"/>
            <w:hideMark/>
            <w:tcPrChange w:id="5790" w:author="Gaston" w:date="2019-02-28T13:25:00Z">
              <w:tcPr>
                <w:tcW w:w="0" w:type="auto"/>
                <w:tcMar>
                  <w:top w:w="0" w:type="dxa"/>
                  <w:left w:w="45" w:type="dxa"/>
                  <w:bottom w:w="0" w:type="dxa"/>
                  <w:right w:w="45" w:type="dxa"/>
                </w:tcMar>
                <w:vAlign w:val="center"/>
                <w:hideMark/>
              </w:tcPr>
            </w:tcPrChange>
          </w:tcPr>
          <w:p w14:paraId="30499DA3" w14:textId="77777777" w:rsidR="000B101D" w:rsidRPr="000B101D" w:rsidRDefault="000B101D" w:rsidP="00886500">
            <w:pPr>
              <w:rPr>
                <w:ins w:id="5791" w:author="Gaston" w:date="2019-02-28T13:25:00Z"/>
                <w:sz w:val="20"/>
                <w:szCs w:val="20"/>
                <w:lang w:eastAsia="fr-CA"/>
                <w:rPrChange w:id="5792" w:author="Gaston" w:date="2019-02-28T13:27:00Z">
                  <w:rPr>
                    <w:ins w:id="5793" w:author="Gaston" w:date="2019-02-28T13:25:00Z"/>
                    <w:rFonts w:ascii="Arial" w:hAnsi="Arial" w:cs="Arial"/>
                    <w:sz w:val="20"/>
                    <w:szCs w:val="20"/>
                    <w:lang w:eastAsia="fr-CA"/>
                  </w:rPr>
                </w:rPrChange>
              </w:rPr>
            </w:pPr>
          </w:p>
        </w:tc>
      </w:tr>
      <w:tr w:rsidR="000B101D" w:rsidRPr="000B101D" w14:paraId="7E87C59A" w14:textId="77777777" w:rsidTr="000B101D">
        <w:trPr>
          <w:trHeight w:val="300"/>
          <w:ins w:id="5794" w:author="Gaston" w:date="2019-02-28T13:25:00Z"/>
          <w:trPrChange w:id="5795" w:author="Gaston" w:date="2019-02-28T13:25:00Z">
            <w:trPr>
              <w:trHeight w:val="300"/>
            </w:trPr>
          </w:trPrChange>
        </w:trPr>
        <w:tc>
          <w:tcPr>
            <w:tcW w:w="0" w:type="auto"/>
            <w:shd w:val="clear" w:color="auto" w:fill="E6E6E6"/>
            <w:tcMar>
              <w:top w:w="0" w:type="dxa"/>
              <w:left w:w="45" w:type="dxa"/>
              <w:bottom w:w="0" w:type="dxa"/>
              <w:right w:w="45" w:type="dxa"/>
            </w:tcMar>
            <w:hideMark/>
            <w:tcPrChange w:id="5796" w:author="Gaston" w:date="2019-02-28T13:25:00Z">
              <w:tcPr>
                <w:tcW w:w="0" w:type="auto"/>
                <w:shd w:val="clear" w:color="auto" w:fill="E6E6E6"/>
                <w:tcMar>
                  <w:top w:w="0" w:type="dxa"/>
                  <w:left w:w="45" w:type="dxa"/>
                  <w:bottom w:w="0" w:type="dxa"/>
                  <w:right w:w="45" w:type="dxa"/>
                </w:tcMar>
                <w:hideMark/>
              </w:tcPr>
            </w:tcPrChange>
          </w:tcPr>
          <w:p w14:paraId="6662F48C" w14:textId="77777777" w:rsidR="000B101D" w:rsidRPr="000B101D" w:rsidRDefault="000B101D" w:rsidP="00886500">
            <w:pPr>
              <w:jc w:val="center"/>
              <w:rPr>
                <w:ins w:id="5797" w:author="Gaston" w:date="2019-02-28T13:25:00Z"/>
                <w:b/>
                <w:bCs/>
                <w:sz w:val="20"/>
                <w:szCs w:val="20"/>
                <w:lang w:eastAsia="fr-CA"/>
                <w:rPrChange w:id="5798" w:author="Gaston" w:date="2019-02-28T13:27:00Z">
                  <w:rPr>
                    <w:ins w:id="5799" w:author="Gaston" w:date="2019-02-28T13:25:00Z"/>
                    <w:rFonts w:ascii="Arial" w:hAnsi="Arial" w:cs="Arial"/>
                    <w:b/>
                    <w:bCs/>
                    <w:sz w:val="20"/>
                    <w:szCs w:val="20"/>
                    <w:lang w:eastAsia="fr-CA"/>
                  </w:rPr>
                </w:rPrChange>
              </w:rPr>
            </w:pPr>
            <w:ins w:id="5800" w:author="Gaston" w:date="2019-02-28T13:25:00Z">
              <w:r w:rsidRPr="000B101D">
                <w:rPr>
                  <w:b/>
                  <w:bCs/>
                  <w:sz w:val="20"/>
                  <w:szCs w:val="20"/>
                  <w:lang w:eastAsia="fr-CA"/>
                  <w:rPrChange w:id="5801" w:author="Gaston" w:date="2019-02-28T13:27:00Z">
                    <w:rPr>
                      <w:rFonts w:ascii="Arial" w:hAnsi="Arial" w:cs="Arial"/>
                      <w:b/>
                      <w:bCs/>
                      <w:sz w:val="20"/>
                      <w:szCs w:val="20"/>
                      <w:lang w:eastAsia="fr-CA"/>
                    </w:rPr>
                  </w:rPrChange>
                </w:rPr>
                <w:t>Dépannage</w:t>
              </w:r>
            </w:ins>
          </w:p>
        </w:tc>
        <w:tc>
          <w:tcPr>
            <w:tcW w:w="8725" w:type="dxa"/>
            <w:tcMar>
              <w:top w:w="0" w:type="dxa"/>
              <w:left w:w="45" w:type="dxa"/>
              <w:bottom w:w="0" w:type="dxa"/>
              <w:right w:w="45" w:type="dxa"/>
            </w:tcMar>
            <w:hideMark/>
            <w:tcPrChange w:id="5802" w:author="Gaston" w:date="2019-02-28T13:25:00Z">
              <w:tcPr>
                <w:tcW w:w="0" w:type="auto"/>
                <w:tcMar>
                  <w:top w:w="0" w:type="dxa"/>
                  <w:left w:w="45" w:type="dxa"/>
                  <w:bottom w:w="0" w:type="dxa"/>
                  <w:right w:w="45" w:type="dxa"/>
                </w:tcMar>
                <w:hideMark/>
              </w:tcPr>
            </w:tcPrChange>
          </w:tcPr>
          <w:p w14:paraId="7D4C989D" w14:textId="77777777" w:rsidR="000B101D" w:rsidRPr="000B101D" w:rsidRDefault="000B101D" w:rsidP="00886500">
            <w:pPr>
              <w:rPr>
                <w:ins w:id="5803" w:author="Gaston" w:date="2019-02-28T13:25:00Z"/>
                <w:sz w:val="20"/>
                <w:szCs w:val="20"/>
                <w:lang w:eastAsia="fr-CA"/>
                <w:rPrChange w:id="5804" w:author="Gaston" w:date="2019-02-28T13:27:00Z">
                  <w:rPr>
                    <w:ins w:id="5805" w:author="Gaston" w:date="2019-02-28T13:25:00Z"/>
                    <w:rFonts w:ascii="Arial" w:hAnsi="Arial" w:cs="Arial"/>
                    <w:sz w:val="20"/>
                    <w:szCs w:val="20"/>
                    <w:lang w:eastAsia="fr-CA"/>
                  </w:rPr>
                </w:rPrChange>
              </w:rPr>
            </w:pPr>
            <w:ins w:id="5806" w:author="Gaston" w:date="2019-02-28T13:25:00Z">
              <w:r w:rsidRPr="000B101D">
                <w:rPr>
                  <w:sz w:val="20"/>
                  <w:szCs w:val="20"/>
                  <w:lang w:eastAsia="fr-CA"/>
                  <w:rPrChange w:id="5807" w:author="Gaston" w:date="2019-02-28T13:27:00Z">
                    <w:rPr>
                      <w:rFonts w:ascii="Arial" w:hAnsi="Arial" w:cs="Arial"/>
                      <w:sz w:val="20"/>
                      <w:szCs w:val="20"/>
                      <w:lang w:eastAsia="fr-CA"/>
                    </w:rPr>
                  </w:rPrChange>
                </w:rPr>
                <w:t xml:space="preserve">Démarche de dépannage pour un </w:t>
              </w:r>
            </w:ins>
            <w:ins w:id="5808" w:author="Gaston" w:date="2019-02-28T13:26:00Z">
              <w:r w:rsidRPr="000B101D">
                <w:rPr>
                  <w:sz w:val="20"/>
                  <w:szCs w:val="20"/>
                  <w:lang w:eastAsia="fr-CA"/>
                  <w:rPrChange w:id="5809" w:author="Gaston" w:date="2019-02-28T13:27:00Z">
                    <w:rPr>
                      <w:rFonts w:ascii="Arial" w:hAnsi="Arial" w:cs="Arial"/>
                      <w:sz w:val="20"/>
                      <w:szCs w:val="20"/>
                      <w:lang w:eastAsia="fr-CA"/>
                    </w:rPr>
                  </w:rPrChange>
                </w:rPr>
                <w:t>utilisateur</w:t>
              </w:r>
            </w:ins>
            <w:ins w:id="5810" w:author="Gaston" w:date="2019-02-28T13:25:00Z">
              <w:r w:rsidRPr="000B101D">
                <w:rPr>
                  <w:sz w:val="20"/>
                  <w:szCs w:val="20"/>
                  <w:lang w:eastAsia="fr-CA"/>
                  <w:rPrChange w:id="5811" w:author="Gaston" w:date="2019-02-28T13:27:00Z">
                    <w:rPr>
                      <w:rFonts w:ascii="Arial" w:hAnsi="Arial" w:cs="Arial"/>
                      <w:sz w:val="20"/>
                      <w:szCs w:val="20"/>
                      <w:lang w:eastAsia="fr-CA"/>
                    </w:rPr>
                  </w:rPrChange>
                </w:rPr>
                <w:t xml:space="preserve"> normal.</w:t>
              </w:r>
            </w:ins>
          </w:p>
        </w:tc>
      </w:tr>
      <w:tr w:rsidR="000B101D" w:rsidRPr="000B101D" w14:paraId="6FDC20E5" w14:textId="77777777" w:rsidTr="000B101D">
        <w:trPr>
          <w:trHeight w:val="300"/>
          <w:ins w:id="5812" w:author="Gaston" w:date="2019-02-28T13:25:00Z"/>
          <w:trPrChange w:id="5813" w:author="Gaston" w:date="2019-02-28T13:25:00Z">
            <w:trPr>
              <w:trHeight w:val="300"/>
            </w:trPr>
          </w:trPrChange>
        </w:trPr>
        <w:tc>
          <w:tcPr>
            <w:tcW w:w="0" w:type="auto"/>
            <w:shd w:val="clear" w:color="auto" w:fill="E6E6E6"/>
            <w:tcMar>
              <w:top w:w="0" w:type="dxa"/>
              <w:left w:w="45" w:type="dxa"/>
              <w:bottom w:w="0" w:type="dxa"/>
              <w:right w:w="45" w:type="dxa"/>
            </w:tcMar>
            <w:hideMark/>
            <w:tcPrChange w:id="5814" w:author="Gaston" w:date="2019-02-28T13:25:00Z">
              <w:tcPr>
                <w:tcW w:w="0" w:type="auto"/>
                <w:shd w:val="clear" w:color="auto" w:fill="E6E6E6"/>
                <w:tcMar>
                  <w:top w:w="0" w:type="dxa"/>
                  <w:left w:w="45" w:type="dxa"/>
                  <w:bottom w:w="0" w:type="dxa"/>
                  <w:right w:w="45" w:type="dxa"/>
                </w:tcMar>
                <w:hideMark/>
              </w:tcPr>
            </w:tcPrChange>
          </w:tcPr>
          <w:p w14:paraId="39B4ADD7" w14:textId="77777777" w:rsidR="000B101D" w:rsidRPr="000B101D" w:rsidRDefault="000B101D" w:rsidP="00886500">
            <w:pPr>
              <w:jc w:val="center"/>
              <w:rPr>
                <w:ins w:id="5815" w:author="Gaston" w:date="2019-02-28T13:25:00Z"/>
                <w:b/>
                <w:bCs/>
                <w:sz w:val="20"/>
                <w:szCs w:val="20"/>
                <w:lang w:eastAsia="fr-CA"/>
                <w:rPrChange w:id="5816" w:author="Gaston" w:date="2019-02-28T13:27:00Z">
                  <w:rPr>
                    <w:ins w:id="5817" w:author="Gaston" w:date="2019-02-28T13:25:00Z"/>
                    <w:rFonts w:ascii="Arial" w:hAnsi="Arial" w:cs="Arial"/>
                    <w:b/>
                    <w:bCs/>
                    <w:sz w:val="20"/>
                    <w:szCs w:val="20"/>
                    <w:lang w:eastAsia="fr-CA"/>
                  </w:rPr>
                </w:rPrChange>
              </w:rPr>
            </w:pPr>
            <w:ins w:id="5818" w:author="Gaston" w:date="2019-02-28T13:25:00Z">
              <w:r w:rsidRPr="000B101D">
                <w:rPr>
                  <w:b/>
                  <w:bCs/>
                  <w:sz w:val="20"/>
                  <w:szCs w:val="20"/>
                  <w:lang w:eastAsia="fr-CA"/>
                  <w:rPrChange w:id="5819" w:author="Gaston" w:date="2019-02-28T13:27:00Z">
                    <w:rPr>
                      <w:rFonts w:ascii="Arial" w:hAnsi="Arial" w:cs="Arial"/>
                      <w:b/>
                      <w:bCs/>
                      <w:sz w:val="20"/>
                      <w:szCs w:val="20"/>
                      <w:lang w:eastAsia="fr-CA"/>
                    </w:rPr>
                  </w:rPrChange>
                </w:rPr>
                <w:t>Annexes</w:t>
              </w:r>
            </w:ins>
          </w:p>
        </w:tc>
        <w:tc>
          <w:tcPr>
            <w:tcW w:w="8725" w:type="dxa"/>
            <w:tcMar>
              <w:top w:w="0" w:type="dxa"/>
              <w:left w:w="45" w:type="dxa"/>
              <w:bottom w:w="0" w:type="dxa"/>
              <w:right w:w="45" w:type="dxa"/>
            </w:tcMar>
            <w:hideMark/>
            <w:tcPrChange w:id="5820" w:author="Gaston" w:date="2019-02-28T13:25:00Z">
              <w:tcPr>
                <w:tcW w:w="0" w:type="auto"/>
                <w:tcMar>
                  <w:top w:w="0" w:type="dxa"/>
                  <w:left w:w="45" w:type="dxa"/>
                  <w:bottom w:w="0" w:type="dxa"/>
                  <w:right w:w="45" w:type="dxa"/>
                </w:tcMar>
                <w:hideMark/>
              </w:tcPr>
            </w:tcPrChange>
          </w:tcPr>
          <w:p w14:paraId="637DE58C" w14:textId="77777777" w:rsidR="000B101D" w:rsidRPr="000B101D" w:rsidRDefault="000B101D" w:rsidP="00886500">
            <w:pPr>
              <w:rPr>
                <w:ins w:id="5821" w:author="Gaston" w:date="2019-02-28T13:25:00Z"/>
                <w:sz w:val="20"/>
                <w:szCs w:val="20"/>
                <w:lang w:eastAsia="fr-CA"/>
                <w:rPrChange w:id="5822" w:author="Gaston" w:date="2019-02-28T13:27:00Z">
                  <w:rPr>
                    <w:ins w:id="5823" w:author="Gaston" w:date="2019-02-28T13:25:00Z"/>
                    <w:rFonts w:ascii="Arial" w:hAnsi="Arial" w:cs="Arial"/>
                    <w:sz w:val="20"/>
                    <w:szCs w:val="20"/>
                    <w:lang w:eastAsia="fr-CA"/>
                  </w:rPr>
                </w:rPrChange>
              </w:rPr>
            </w:pPr>
            <w:ins w:id="5824" w:author="Gaston" w:date="2019-02-28T13:25:00Z">
              <w:r w:rsidRPr="000B101D">
                <w:rPr>
                  <w:sz w:val="20"/>
                  <w:szCs w:val="20"/>
                  <w:lang w:eastAsia="fr-CA"/>
                  <w:rPrChange w:id="5825" w:author="Gaston" w:date="2019-02-28T13:27:00Z">
                    <w:rPr>
                      <w:rFonts w:ascii="Arial" w:hAnsi="Arial" w:cs="Arial"/>
                      <w:sz w:val="20"/>
                      <w:szCs w:val="20"/>
                      <w:lang w:eastAsia="fr-CA"/>
                    </w:rPr>
                  </w:rPrChange>
                </w:rPr>
                <w:t>Adresse complète des membres de l’équipe ainsi que leur adresse de courrier électronique.</w:t>
              </w:r>
              <w:r w:rsidRPr="000B101D">
                <w:rPr>
                  <w:sz w:val="20"/>
                  <w:szCs w:val="20"/>
                  <w:lang w:eastAsia="fr-CA"/>
                  <w:rPrChange w:id="5826" w:author="Gaston" w:date="2019-02-28T13:27:00Z">
                    <w:rPr>
                      <w:rFonts w:ascii="Arial" w:hAnsi="Arial" w:cs="Arial"/>
                      <w:sz w:val="20"/>
                      <w:szCs w:val="20"/>
                      <w:lang w:eastAsia="fr-CA"/>
                    </w:rPr>
                  </w:rPrChange>
                </w:rPr>
                <w:br/>
                <w:t>Autres annexes, s’il y a lieu.</w:t>
              </w:r>
            </w:ins>
          </w:p>
        </w:tc>
      </w:tr>
    </w:tbl>
    <w:p w14:paraId="6AE6E6C0" w14:textId="77777777" w:rsidR="00343221" w:rsidRDefault="00343221">
      <w:pPr>
        <w:rPr>
          <w:ins w:id="5827" w:author="Gaston" w:date="2019-02-28T13:35:00Z"/>
          <w:b/>
          <w:bCs/>
        </w:rPr>
      </w:pPr>
    </w:p>
    <w:p w14:paraId="372F53CE" w14:textId="77777777" w:rsidR="00343221" w:rsidRDefault="00343221" w:rsidP="00343221">
      <w:pPr>
        <w:rPr>
          <w:ins w:id="5828" w:author="Gaston" w:date="2019-02-28T13:35:00Z"/>
        </w:rPr>
      </w:pPr>
      <w:ins w:id="5829" w:author="Gaston" w:date="2019-02-28T13:35:00Z">
        <w:r>
          <w:t xml:space="preserve">NB : </w:t>
        </w:r>
      </w:ins>
      <w:ins w:id="5830" w:author="Gaston" w:date="2019-02-28T18:26:00Z">
        <w:r w:rsidR="00E25979">
          <w:t>V</w:t>
        </w:r>
      </w:ins>
      <w:ins w:id="5831" w:author="Gaston" w:date="2019-02-28T13:35:00Z">
        <w:r>
          <w:t>otre manuel devrait contenir des photos/illustrations pour mieux expliquer, le cas échéant.</w:t>
        </w:r>
      </w:ins>
    </w:p>
    <w:p w14:paraId="2DAEC9A6" w14:textId="77777777" w:rsidR="00EC137B" w:rsidRDefault="00B131D1">
      <w:del w:id="5832" w:author="Gaston" w:date="2019-02-28T13:21:00Z">
        <w:r w:rsidDel="006B0394">
          <w:rPr>
            <w:b/>
            <w:bCs/>
          </w:rPr>
          <w:delText xml:space="preserve">NB : </w:delText>
        </w:r>
        <w:r w:rsidR="00271C75" w:rsidDel="006B0394">
          <w:rPr>
            <w:b/>
            <w:bCs/>
          </w:rPr>
          <w:delText>T</w:delText>
        </w:r>
        <w:r w:rsidDel="006B0394">
          <w:rPr>
            <w:b/>
            <w:bCs/>
          </w:rPr>
          <w:delText>ous les documents du rapport doi</w:delText>
        </w:r>
        <w:r w:rsidR="00271C75" w:rsidDel="006B0394">
          <w:rPr>
            <w:b/>
            <w:bCs/>
          </w:rPr>
          <w:delText>vent être archivés sur le réseau.</w:delText>
        </w:r>
      </w:del>
      <w:r w:rsidR="00EC137B">
        <w:rPr>
          <w:b/>
          <w:bCs/>
        </w:rPr>
        <w:br w:type="page"/>
      </w:r>
    </w:p>
    <w:p w14:paraId="257AA78B" w14:textId="77777777" w:rsidR="00EC137B" w:rsidDel="00343221" w:rsidRDefault="00EC137B">
      <w:pPr>
        <w:rPr>
          <w:del w:id="5833" w:author="Gaston" w:date="2019-02-28T13:35:00Z"/>
        </w:rPr>
      </w:pPr>
    </w:p>
    <w:p w14:paraId="6D7A48D9" w14:textId="77777777" w:rsidR="00782100" w:rsidDel="00343221" w:rsidRDefault="00EC137B">
      <w:pPr>
        <w:rPr>
          <w:del w:id="5834" w:author="Gaston" w:date="2019-02-28T13:36:00Z"/>
        </w:rPr>
      </w:pPr>
      <w:del w:id="5835" w:author="Gaston" w:date="2019-02-28T13:35:00Z">
        <w:r w:rsidDel="00343221">
          <w:br w:type="page"/>
        </w:r>
      </w:del>
    </w:p>
    <w:tbl>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268"/>
        <w:gridCol w:w="7371"/>
      </w:tblGrid>
      <w:tr w:rsidR="00782100" w:rsidDel="00343221" w14:paraId="2F802F9A" w14:textId="77777777">
        <w:trPr>
          <w:cantSplit/>
          <w:del w:id="5836" w:author="Gaston" w:date="2019-02-28T13:36:00Z"/>
        </w:trPr>
        <w:tc>
          <w:tcPr>
            <w:tcW w:w="9639" w:type="dxa"/>
            <w:gridSpan w:val="2"/>
            <w:shd w:val="clear" w:color="auto" w:fill="E0E0E0"/>
          </w:tcPr>
          <w:p w14:paraId="0749A65F" w14:textId="77777777" w:rsidR="00782100" w:rsidDel="00343221" w:rsidRDefault="00782100">
            <w:pPr>
              <w:rPr>
                <w:del w:id="5837" w:author="Gaston" w:date="2019-02-28T13:36:00Z"/>
              </w:rPr>
              <w:pPrChange w:id="5838" w:author="Gaston" w:date="2019-02-28T13:36:00Z">
                <w:pPr>
                  <w:pStyle w:val="Titre2"/>
                </w:pPr>
              </w:pPrChange>
            </w:pPr>
            <w:del w:id="5839" w:author="Gaston" w:date="2019-02-28T13:36:00Z">
              <w:r w:rsidDel="00343221">
                <w:delText>Éléments composant le manuel de l'usager</w:delText>
              </w:r>
            </w:del>
          </w:p>
        </w:tc>
      </w:tr>
      <w:tr w:rsidR="00782100" w:rsidDel="00343221" w14:paraId="6E66F29C" w14:textId="77777777">
        <w:trPr>
          <w:del w:id="5840" w:author="Gaston" w:date="2019-02-28T13:36:00Z"/>
        </w:trPr>
        <w:tc>
          <w:tcPr>
            <w:tcW w:w="2268" w:type="dxa"/>
            <w:tcBorders>
              <w:bottom w:val="single" w:sz="4" w:space="0" w:color="auto"/>
            </w:tcBorders>
            <w:shd w:val="clear" w:color="auto" w:fill="E0E0E0"/>
          </w:tcPr>
          <w:p w14:paraId="63AEFD69" w14:textId="77777777" w:rsidR="00782100" w:rsidDel="00343221" w:rsidRDefault="00782100">
            <w:pPr>
              <w:rPr>
                <w:del w:id="5841" w:author="Gaston" w:date="2019-02-28T13:36:00Z"/>
              </w:rPr>
              <w:pPrChange w:id="5842" w:author="Gaston" w:date="2019-02-28T13:36:00Z">
                <w:pPr>
                  <w:pStyle w:val="Textetableau"/>
                  <w:jc w:val="center"/>
                </w:pPr>
              </w:pPrChange>
            </w:pPr>
            <w:del w:id="5843" w:author="Gaston" w:date="2019-02-28T13:36:00Z">
              <w:r w:rsidDel="00343221">
                <w:rPr>
                  <w:b/>
                  <w:bCs/>
                </w:rPr>
                <w:delText>Section</w:delText>
              </w:r>
            </w:del>
          </w:p>
        </w:tc>
        <w:tc>
          <w:tcPr>
            <w:tcW w:w="7371" w:type="dxa"/>
            <w:shd w:val="clear" w:color="auto" w:fill="E0E0E0"/>
          </w:tcPr>
          <w:p w14:paraId="4B3C9683" w14:textId="77777777" w:rsidR="00782100" w:rsidDel="00343221" w:rsidRDefault="00782100">
            <w:pPr>
              <w:rPr>
                <w:del w:id="5844" w:author="Gaston" w:date="2019-02-28T13:36:00Z"/>
              </w:rPr>
              <w:pPrChange w:id="5845" w:author="Gaston" w:date="2019-02-28T13:36:00Z">
                <w:pPr>
                  <w:pStyle w:val="Textetableau"/>
                  <w:jc w:val="center"/>
                </w:pPr>
              </w:pPrChange>
            </w:pPr>
            <w:del w:id="5846" w:author="Gaston" w:date="2019-02-28T13:36:00Z">
              <w:r w:rsidDel="00343221">
                <w:rPr>
                  <w:b/>
                  <w:bCs/>
                </w:rPr>
                <w:delText>Contenu</w:delText>
              </w:r>
            </w:del>
          </w:p>
        </w:tc>
      </w:tr>
      <w:tr w:rsidR="00782100" w:rsidDel="00343221" w14:paraId="029A683F" w14:textId="77777777">
        <w:trPr>
          <w:del w:id="5847" w:author="Gaston" w:date="2019-02-28T13:36:00Z"/>
        </w:trPr>
        <w:tc>
          <w:tcPr>
            <w:tcW w:w="2268" w:type="dxa"/>
            <w:tcBorders>
              <w:top w:val="single" w:sz="4" w:space="0" w:color="auto"/>
              <w:bottom w:val="single" w:sz="4" w:space="0" w:color="auto"/>
            </w:tcBorders>
            <w:shd w:val="clear" w:color="auto" w:fill="E6E6E6"/>
          </w:tcPr>
          <w:p w14:paraId="7E762E66" w14:textId="77777777" w:rsidR="00782100" w:rsidDel="00343221" w:rsidRDefault="00782100">
            <w:pPr>
              <w:rPr>
                <w:del w:id="5848" w:author="Gaston" w:date="2019-02-28T13:36:00Z"/>
              </w:rPr>
              <w:pPrChange w:id="5849" w:author="Gaston" w:date="2019-02-28T13:36:00Z">
                <w:pPr>
                  <w:pStyle w:val="Textetableau"/>
                  <w:jc w:val="center"/>
                </w:pPr>
              </w:pPrChange>
            </w:pPr>
            <w:del w:id="5850" w:author="Gaston" w:date="2019-02-28T13:36:00Z">
              <w:r w:rsidDel="00343221">
                <w:rPr>
                  <w:b/>
                  <w:bCs/>
                  <w:szCs w:val="20"/>
                </w:rPr>
                <w:delText>Table des matières</w:delText>
              </w:r>
            </w:del>
          </w:p>
        </w:tc>
        <w:tc>
          <w:tcPr>
            <w:tcW w:w="7371" w:type="dxa"/>
          </w:tcPr>
          <w:p w14:paraId="16DEF645" w14:textId="77777777" w:rsidR="00782100" w:rsidDel="00343221" w:rsidRDefault="00782100">
            <w:pPr>
              <w:rPr>
                <w:del w:id="5851" w:author="Gaston" w:date="2019-02-28T13:36:00Z"/>
              </w:rPr>
              <w:pPrChange w:id="5852" w:author="Gaston" w:date="2019-02-28T13:36:00Z">
                <w:pPr>
                  <w:pStyle w:val="Textetableau"/>
                </w:pPr>
              </w:pPrChange>
            </w:pPr>
            <w:del w:id="5853" w:author="Gaston" w:date="2019-02-28T13:36:00Z">
              <w:r w:rsidDel="00343221">
                <w:delText>Table des matières ;</w:delText>
              </w:r>
            </w:del>
          </w:p>
        </w:tc>
      </w:tr>
      <w:tr w:rsidR="00782100" w:rsidDel="00343221" w14:paraId="263DB482" w14:textId="77777777">
        <w:trPr>
          <w:del w:id="5854" w:author="Gaston" w:date="2019-02-28T13:36:00Z"/>
        </w:trPr>
        <w:tc>
          <w:tcPr>
            <w:tcW w:w="2268" w:type="dxa"/>
            <w:tcBorders>
              <w:top w:val="single" w:sz="4" w:space="0" w:color="auto"/>
              <w:bottom w:val="single" w:sz="4" w:space="0" w:color="auto"/>
            </w:tcBorders>
            <w:shd w:val="clear" w:color="auto" w:fill="E6E6E6"/>
          </w:tcPr>
          <w:p w14:paraId="789DEEAF" w14:textId="77777777" w:rsidR="00782100" w:rsidDel="00343221" w:rsidRDefault="00782100">
            <w:pPr>
              <w:rPr>
                <w:del w:id="5855" w:author="Gaston" w:date="2019-02-28T13:36:00Z"/>
              </w:rPr>
              <w:pPrChange w:id="5856" w:author="Gaston" w:date="2019-02-28T13:36:00Z">
                <w:pPr>
                  <w:pStyle w:val="Textetableau"/>
                  <w:jc w:val="center"/>
                </w:pPr>
              </w:pPrChange>
            </w:pPr>
            <w:del w:id="5857" w:author="Gaston" w:date="2019-02-28T13:36:00Z">
              <w:r w:rsidDel="00343221">
                <w:rPr>
                  <w:b/>
                  <w:bCs/>
                  <w:szCs w:val="20"/>
                </w:rPr>
                <w:delText>Introduction</w:delText>
              </w:r>
            </w:del>
          </w:p>
        </w:tc>
        <w:tc>
          <w:tcPr>
            <w:tcW w:w="7371" w:type="dxa"/>
          </w:tcPr>
          <w:p w14:paraId="5DDA9973" w14:textId="77777777" w:rsidR="00782100" w:rsidDel="00343221" w:rsidRDefault="00782100">
            <w:pPr>
              <w:rPr>
                <w:del w:id="5858" w:author="Gaston" w:date="2019-02-28T13:36:00Z"/>
              </w:rPr>
              <w:pPrChange w:id="5859" w:author="Gaston" w:date="2019-02-28T13:36:00Z">
                <w:pPr>
                  <w:pStyle w:val="Textetableau"/>
                </w:pPr>
              </w:pPrChange>
            </w:pPr>
            <w:del w:id="5860" w:author="Gaston" w:date="2019-02-28T13:36:00Z">
              <w:r w:rsidDel="00343221">
                <w:rPr>
                  <w:szCs w:val="20"/>
                </w:rPr>
                <w:delText>But du présent document ;</w:delText>
              </w:r>
            </w:del>
          </w:p>
        </w:tc>
      </w:tr>
      <w:tr w:rsidR="00782100" w:rsidDel="00343221" w14:paraId="7E405B73" w14:textId="77777777">
        <w:trPr>
          <w:cantSplit/>
          <w:del w:id="5861" w:author="Gaston" w:date="2019-02-28T13:36:00Z"/>
        </w:trPr>
        <w:tc>
          <w:tcPr>
            <w:tcW w:w="2268" w:type="dxa"/>
            <w:vMerge w:val="restart"/>
            <w:tcBorders>
              <w:top w:val="single" w:sz="4" w:space="0" w:color="auto"/>
              <w:bottom w:val="single" w:sz="4" w:space="0" w:color="auto"/>
            </w:tcBorders>
            <w:shd w:val="clear" w:color="auto" w:fill="E6E6E6"/>
          </w:tcPr>
          <w:p w14:paraId="2842B000" w14:textId="77777777" w:rsidR="00782100" w:rsidDel="00343221" w:rsidRDefault="00782100">
            <w:pPr>
              <w:rPr>
                <w:del w:id="5862" w:author="Gaston" w:date="2019-02-28T13:36:00Z"/>
              </w:rPr>
              <w:pPrChange w:id="5863" w:author="Gaston" w:date="2019-02-28T13:36:00Z">
                <w:pPr>
                  <w:pStyle w:val="Textetableau"/>
                  <w:jc w:val="center"/>
                </w:pPr>
              </w:pPrChange>
            </w:pPr>
            <w:del w:id="5864" w:author="Gaston" w:date="2019-02-28T13:36:00Z">
              <w:r w:rsidDel="00343221">
                <w:rPr>
                  <w:b/>
                  <w:bCs/>
                  <w:szCs w:val="20"/>
                </w:rPr>
                <w:delText>Logiciel</w:delText>
              </w:r>
            </w:del>
          </w:p>
        </w:tc>
        <w:tc>
          <w:tcPr>
            <w:tcW w:w="7371" w:type="dxa"/>
          </w:tcPr>
          <w:p w14:paraId="2166C280" w14:textId="77777777" w:rsidR="00782100" w:rsidDel="00343221" w:rsidRDefault="00782100">
            <w:pPr>
              <w:rPr>
                <w:del w:id="5865" w:author="Gaston" w:date="2019-02-28T13:36:00Z"/>
              </w:rPr>
              <w:pPrChange w:id="5866" w:author="Gaston" w:date="2019-02-28T13:36:00Z">
                <w:pPr>
                  <w:pStyle w:val="Textetableau"/>
                </w:pPr>
              </w:pPrChange>
            </w:pPr>
            <w:del w:id="5867" w:author="Gaston" w:date="2019-02-28T13:36:00Z">
              <w:r w:rsidDel="00343221">
                <w:rPr>
                  <w:szCs w:val="20"/>
                </w:rPr>
                <w:delText>Organigramme ;</w:delText>
              </w:r>
            </w:del>
          </w:p>
        </w:tc>
      </w:tr>
      <w:tr w:rsidR="00782100" w:rsidDel="00343221" w14:paraId="054505F0" w14:textId="77777777">
        <w:trPr>
          <w:cantSplit/>
          <w:del w:id="5868" w:author="Gaston" w:date="2019-02-28T13:36:00Z"/>
        </w:trPr>
        <w:tc>
          <w:tcPr>
            <w:tcW w:w="2268" w:type="dxa"/>
            <w:vMerge/>
            <w:tcBorders>
              <w:top w:val="single" w:sz="4" w:space="0" w:color="auto"/>
              <w:bottom w:val="single" w:sz="4" w:space="0" w:color="auto"/>
            </w:tcBorders>
            <w:shd w:val="clear" w:color="auto" w:fill="E6E6E6"/>
          </w:tcPr>
          <w:p w14:paraId="06013867" w14:textId="77777777" w:rsidR="00782100" w:rsidDel="00343221" w:rsidRDefault="00782100">
            <w:pPr>
              <w:rPr>
                <w:del w:id="5869" w:author="Gaston" w:date="2019-02-28T13:36:00Z"/>
              </w:rPr>
              <w:pPrChange w:id="5870" w:author="Gaston" w:date="2019-02-28T13:36:00Z">
                <w:pPr>
                  <w:pStyle w:val="Textetableau"/>
                  <w:jc w:val="center"/>
                </w:pPr>
              </w:pPrChange>
            </w:pPr>
          </w:p>
        </w:tc>
        <w:tc>
          <w:tcPr>
            <w:tcW w:w="7371" w:type="dxa"/>
          </w:tcPr>
          <w:p w14:paraId="77DD7100" w14:textId="77777777" w:rsidR="00782100" w:rsidDel="00343221" w:rsidRDefault="00782100">
            <w:pPr>
              <w:rPr>
                <w:del w:id="5871" w:author="Gaston" w:date="2019-02-28T13:36:00Z"/>
              </w:rPr>
              <w:pPrChange w:id="5872" w:author="Gaston" w:date="2019-02-28T13:36:00Z">
                <w:pPr>
                  <w:pStyle w:val="Textetableau"/>
                </w:pPr>
              </w:pPrChange>
            </w:pPr>
            <w:del w:id="5873" w:author="Gaston" w:date="2019-02-28T13:36:00Z">
              <w:r w:rsidDel="00343221">
                <w:rPr>
                  <w:szCs w:val="20"/>
                </w:rPr>
                <w:delText>Caractéristiques de fonctionnement</w:delText>
              </w:r>
              <w:r w:rsidR="005A7E34" w:rsidDel="00343221">
                <w:rPr>
                  <w:szCs w:val="20"/>
                </w:rPr>
                <w:delText>: ex</w:delText>
              </w:r>
              <w:r w:rsidDel="00343221">
                <w:rPr>
                  <w:szCs w:val="20"/>
                </w:rPr>
                <w:delText xml:space="preserve">: Mémoire disque et système, environnement, etc. </w:delText>
              </w:r>
            </w:del>
          </w:p>
        </w:tc>
      </w:tr>
      <w:tr w:rsidR="00782100" w:rsidDel="00343221" w14:paraId="51558DBA" w14:textId="77777777">
        <w:trPr>
          <w:cantSplit/>
          <w:del w:id="5874" w:author="Gaston" w:date="2019-02-28T13:36:00Z"/>
        </w:trPr>
        <w:tc>
          <w:tcPr>
            <w:tcW w:w="2268" w:type="dxa"/>
            <w:vMerge/>
            <w:tcBorders>
              <w:top w:val="single" w:sz="4" w:space="0" w:color="auto"/>
              <w:bottom w:val="single" w:sz="4" w:space="0" w:color="auto"/>
            </w:tcBorders>
            <w:shd w:val="clear" w:color="auto" w:fill="E6E6E6"/>
          </w:tcPr>
          <w:p w14:paraId="44018242" w14:textId="77777777" w:rsidR="00782100" w:rsidDel="00343221" w:rsidRDefault="00782100">
            <w:pPr>
              <w:rPr>
                <w:del w:id="5875" w:author="Gaston" w:date="2019-02-28T13:36:00Z"/>
              </w:rPr>
              <w:pPrChange w:id="5876" w:author="Gaston" w:date="2019-02-28T13:36:00Z">
                <w:pPr>
                  <w:pStyle w:val="Textetableau"/>
                  <w:jc w:val="center"/>
                </w:pPr>
              </w:pPrChange>
            </w:pPr>
          </w:p>
        </w:tc>
        <w:tc>
          <w:tcPr>
            <w:tcW w:w="7371" w:type="dxa"/>
          </w:tcPr>
          <w:p w14:paraId="08EEEF0D" w14:textId="77777777" w:rsidR="00782100" w:rsidDel="00343221" w:rsidRDefault="00782100">
            <w:pPr>
              <w:rPr>
                <w:del w:id="5877" w:author="Gaston" w:date="2019-02-28T13:36:00Z"/>
              </w:rPr>
              <w:pPrChange w:id="5878" w:author="Gaston" w:date="2019-02-28T13:36:00Z">
                <w:pPr>
                  <w:pStyle w:val="Textetableau"/>
                </w:pPr>
              </w:pPrChange>
            </w:pPr>
            <w:del w:id="5879" w:author="Gaston" w:date="2019-02-28T13:36:00Z">
              <w:r w:rsidDel="00343221">
                <w:rPr>
                  <w:szCs w:val="20"/>
                </w:rPr>
                <w:delText>Limitations Techniques : (ex: Nombre de dispositifs maximal contrôlables, plage horaire, nombre d'entrées dans la base de données, etc. ...)</w:delText>
              </w:r>
            </w:del>
          </w:p>
        </w:tc>
      </w:tr>
      <w:tr w:rsidR="00782100" w:rsidDel="00343221" w14:paraId="043F4929" w14:textId="77777777">
        <w:trPr>
          <w:cantSplit/>
          <w:del w:id="5880" w:author="Gaston" w:date="2019-02-28T13:36:00Z"/>
        </w:trPr>
        <w:tc>
          <w:tcPr>
            <w:tcW w:w="2268" w:type="dxa"/>
            <w:vMerge/>
            <w:tcBorders>
              <w:top w:val="single" w:sz="4" w:space="0" w:color="auto"/>
              <w:bottom w:val="single" w:sz="4" w:space="0" w:color="auto"/>
            </w:tcBorders>
            <w:shd w:val="clear" w:color="auto" w:fill="E6E6E6"/>
          </w:tcPr>
          <w:p w14:paraId="5A2B07C3" w14:textId="77777777" w:rsidR="00782100" w:rsidDel="00343221" w:rsidRDefault="00782100">
            <w:pPr>
              <w:rPr>
                <w:del w:id="5881" w:author="Gaston" w:date="2019-02-28T13:36:00Z"/>
              </w:rPr>
              <w:pPrChange w:id="5882" w:author="Gaston" w:date="2019-02-28T13:36:00Z">
                <w:pPr>
                  <w:pStyle w:val="Textetableau"/>
                  <w:jc w:val="center"/>
                </w:pPr>
              </w:pPrChange>
            </w:pPr>
          </w:p>
        </w:tc>
        <w:tc>
          <w:tcPr>
            <w:tcW w:w="7371" w:type="dxa"/>
          </w:tcPr>
          <w:p w14:paraId="3FD5B2F5" w14:textId="77777777" w:rsidR="00782100" w:rsidDel="00343221" w:rsidRDefault="00782100">
            <w:pPr>
              <w:rPr>
                <w:del w:id="5883" w:author="Gaston" w:date="2019-02-28T13:36:00Z"/>
              </w:rPr>
              <w:pPrChange w:id="5884" w:author="Gaston" w:date="2019-02-28T13:36:00Z">
                <w:pPr>
                  <w:pStyle w:val="Textetableau"/>
                </w:pPr>
              </w:pPrChange>
            </w:pPr>
            <w:del w:id="5885" w:author="Gaston" w:date="2019-02-28T13:36:00Z">
              <w:r w:rsidDel="00343221">
                <w:rPr>
                  <w:szCs w:val="20"/>
                </w:rPr>
                <w:delText xml:space="preserve">Limites d'utilisation (ex: Restrictions du logiciel, langage utilisé, compilateur requis, démarche de compilation, processeur/vitesse requis, etc. </w:delText>
              </w:r>
              <w:r w:rsidR="00D94DBA" w:rsidDel="00343221">
                <w:rPr>
                  <w:szCs w:val="20"/>
                </w:rPr>
                <w:delText>...)</w:delText>
              </w:r>
            </w:del>
          </w:p>
        </w:tc>
      </w:tr>
      <w:tr w:rsidR="0090603B" w:rsidDel="00343221" w14:paraId="6759F88C" w14:textId="77777777">
        <w:trPr>
          <w:del w:id="5886" w:author="Gaston" w:date="2019-02-28T13:36:00Z"/>
        </w:trPr>
        <w:tc>
          <w:tcPr>
            <w:tcW w:w="2268" w:type="dxa"/>
            <w:vMerge w:val="restart"/>
            <w:tcBorders>
              <w:top w:val="single" w:sz="4" w:space="0" w:color="auto"/>
            </w:tcBorders>
            <w:shd w:val="clear" w:color="auto" w:fill="E6E6E6"/>
          </w:tcPr>
          <w:p w14:paraId="0AE64971" w14:textId="77777777" w:rsidR="0090603B" w:rsidDel="00343221" w:rsidRDefault="0090603B">
            <w:pPr>
              <w:rPr>
                <w:del w:id="5887" w:author="Gaston" w:date="2019-02-28T13:36:00Z"/>
              </w:rPr>
              <w:pPrChange w:id="5888" w:author="Gaston" w:date="2019-02-28T13:36:00Z">
                <w:pPr>
                  <w:pStyle w:val="Textetableau"/>
                  <w:jc w:val="center"/>
                </w:pPr>
              </w:pPrChange>
            </w:pPr>
            <w:del w:id="5889" w:author="Gaston" w:date="2019-02-28T13:36:00Z">
              <w:r w:rsidDel="00343221">
                <w:rPr>
                  <w:b/>
                  <w:bCs/>
                  <w:szCs w:val="20"/>
                </w:rPr>
                <w:delText>Matériel</w:delText>
              </w:r>
            </w:del>
          </w:p>
        </w:tc>
        <w:tc>
          <w:tcPr>
            <w:tcW w:w="7371" w:type="dxa"/>
          </w:tcPr>
          <w:p w14:paraId="3F9C3996" w14:textId="77777777" w:rsidR="0090603B" w:rsidDel="00343221" w:rsidRDefault="0090603B">
            <w:pPr>
              <w:rPr>
                <w:del w:id="5890" w:author="Gaston" w:date="2019-02-28T13:36:00Z"/>
              </w:rPr>
              <w:pPrChange w:id="5891" w:author="Gaston" w:date="2019-02-28T13:36:00Z">
                <w:pPr>
                  <w:pStyle w:val="Textetableau"/>
                </w:pPr>
              </w:pPrChange>
            </w:pPr>
            <w:del w:id="5892" w:author="Gaston" w:date="2019-02-28T13:36:00Z">
              <w:r w:rsidDel="00343221">
                <w:rPr>
                  <w:szCs w:val="20"/>
                </w:rPr>
                <w:delText>Diagramme fonctionnel ;</w:delText>
              </w:r>
            </w:del>
          </w:p>
        </w:tc>
      </w:tr>
      <w:tr w:rsidR="0090603B" w:rsidDel="00343221" w14:paraId="7C82A4D7" w14:textId="77777777">
        <w:trPr>
          <w:del w:id="5893" w:author="Gaston" w:date="2019-02-28T13:36:00Z"/>
        </w:trPr>
        <w:tc>
          <w:tcPr>
            <w:tcW w:w="2268" w:type="dxa"/>
            <w:vMerge/>
            <w:shd w:val="clear" w:color="auto" w:fill="E6E6E6"/>
          </w:tcPr>
          <w:p w14:paraId="01A0F086" w14:textId="77777777" w:rsidR="0090603B" w:rsidDel="00343221" w:rsidRDefault="0090603B">
            <w:pPr>
              <w:rPr>
                <w:del w:id="5894" w:author="Gaston" w:date="2019-02-28T13:36:00Z"/>
              </w:rPr>
              <w:pPrChange w:id="5895" w:author="Gaston" w:date="2019-02-28T13:36:00Z">
                <w:pPr>
                  <w:pStyle w:val="Textetableau"/>
                </w:pPr>
              </w:pPrChange>
            </w:pPr>
          </w:p>
        </w:tc>
        <w:tc>
          <w:tcPr>
            <w:tcW w:w="7371" w:type="dxa"/>
          </w:tcPr>
          <w:p w14:paraId="1637FA1B" w14:textId="77777777" w:rsidR="0090603B" w:rsidDel="00343221" w:rsidRDefault="0090603B">
            <w:pPr>
              <w:rPr>
                <w:del w:id="5896" w:author="Gaston" w:date="2019-02-28T13:36:00Z"/>
              </w:rPr>
              <w:pPrChange w:id="5897" w:author="Gaston" w:date="2019-02-28T13:36:00Z">
                <w:pPr>
                  <w:pStyle w:val="Textetableau"/>
                </w:pPr>
              </w:pPrChange>
            </w:pPr>
            <w:del w:id="5898" w:author="Gaston" w:date="2019-02-28T13:36:00Z">
              <w:r w:rsidDel="00343221">
                <w:rPr>
                  <w:szCs w:val="20"/>
                </w:rPr>
                <w:delText>Caractéristiques de fonctionnement,  alimentation, port d'entrée/sortie, capacité en courant sur les sorties («drive capabilities»), nombre de canaux de contrôle ;</w:delText>
              </w:r>
            </w:del>
          </w:p>
        </w:tc>
      </w:tr>
      <w:tr w:rsidR="0090603B" w:rsidDel="00343221" w14:paraId="6D70ACF8" w14:textId="77777777">
        <w:trPr>
          <w:del w:id="5899" w:author="Gaston" w:date="2019-02-28T13:36:00Z"/>
        </w:trPr>
        <w:tc>
          <w:tcPr>
            <w:tcW w:w="2268" w:type="dxa"/>
            <w:vMerge/>
            <w:shd w:val="clear" w:color="auto" w:fill="E6E6E6"/>
          </w:tcPr>
          <w:p w14:paraId="3AFAB8F1" w14:textId="77777777" w:rsidR="0090603B" w:rsidDel="00343221" w:rsidRDefault="0090603B">
            <w:pPr>
              <w:rPr>
                <w:del w:id="5900" w:author="Gaston" w:date="2019-02-28T13:36:00Z"/>
              </w:rPr>
              <w:pPrChange w:id="5901" w:author="Gaston" w:date="2019-02-28T13:36:00Z">
                <w:pPr>
                  <w:pStyle w:val="Textetableau"/>
                </w:pPr>
              </w:pPrChange>
            </w:pPr>
          </w:p>
        </w:tc>
        <w:tc>
          <w:tcPr>
            <w:tcW w:w="7371" w:type="dxa"/>
          </w:tcPr>
          <w:p w14:paraId="3F95B5EA" w14:textId="77777777" w:rsidR="0090603B" w:rsidDel="00343221" w:rsidRDefault="0090603B">
            <w:pPr>
              <w:rPr>
                <w:del w:id="5902" w:author="Gaston" w:date="2019-02-28T13:36:00Z"/>
                <w:szCs w:val="20"/>
              </w:rPr>
              <w:pPrChange w:id="5903" w:author="Gaston" w:date="2019-02-28T13:36:00Z">
                <w:pPr>
                  <w:pStyle w:val="Textetableau"/>
                </w:pPr>
              </w:pPrChange>
            </w:pPr>
            <w:del w:id="5904" w:author="Gaston" w:date="2019-02-28T13:36:00Z">
              <w:r w:rsidDel="00343221">
                <w:rPr>
                  <w:szCs w:val="20"/>
                </w:rPr>
                <w:delText>Limitations Techniques </w:delText>
              </w:r>
            </w:del>
          </w:p>
        </w:tc>
      </w:tr>
      <w:tr w:rsidR="0090603B" w:rsidDel="00343221" w14:paraId="00F8B1C1" w14:textId="77777777">
        <w:trPr>
          <w:del w:id="5905" w:author="Gaston" w:date="2019-02-28T13:36:00Z"/>
        </w:trPr>
        <w:tc>
          <w:tcPr>
            <w:tcW w:w="2268" w:type="dxa"/>
            <w:vMerge/>
            <w:tcBorders>
              <w:bottom w:val="single" w:sz="4" w:space="0" w:color="auto"/>
            </w:tcBorders>
            <w:shd w:val="clear" w:color="auto" w:fill="E6E6E6"/>
          </w:tcPr>
          <w:p w14:paraId="16A89391" w14:textId="77777777" w:rsidR="0090603B" w:rsidDel="00343221" w:rsidRDefault="0090603B">
            <w:pPr>
              <w:rPr>
                <w:del w:id="5906" w:author="Gaston" w:date="2019-02-28T13:36:00Z"/>
              </w:rPr>
              <w:pPrChange w:id="5907" w:author="Gaston" w:date="2019-02-28T13:36:00Z">
                <w:pPr>
                  <w:pStyle w:val="Textetableau"/>
                </w:pPr>
              </w:pPrChange>
            </w:pPr>
          </w:p>
        </w:tc>
        <w:tc>
          <w:tcPr>
            <w:tcW w:w="7371" w:type="dxa"/>
          </w:tcPr>
          <w:p w14:paraId="5C31E3B0" w14:textId="77777777" w:rsidR="0090603B" w:rsidDel="00343221" w:rsidRDefault="0090603B">
            <w:pPr>
              <w:rPr>
                <w:del w:id="5908" w:author="Gaston" w:date="2019-02-28T13:36:00Z"/>
                <w:szCs w:val="20"/>
              </w:rPr>
              <w:pPrChange w:id="5909" w:author="Gaston" w:date="2019-02-28T13:36:00Z">
                <w:pPr>
                  <w:pStyle w:val="Textetableau"/>
                </w:pPr>
              </w:pPrChange>
            </w:pPr>
            <w:del w:id="5910" w:author="Gaston" w:date="2019-02-28T13:36:00Z">
              <w:r w:rsidDel="00343221">
                <w:rPr>
                  <w:szCs w:val="20"/>
                </w:rPr>
                <w:delText>Limites d'utilisation</w:delText>
              </w:r>
            </w:del>
          </w:p>
        </w:tc>
      </w:tr>
      <w:tr w:rsidR="00782100" w:rsidDel="00343221" w14:paraId="58094596" w14:textId="77777777">
        <w:trPr>
          <w:del w:id="5911" w:author="Gaston" w:date="2019-02-28T13:36:00Z"/>
        </w:trPr>
        <w:tc>
          <w:tcPr>
            <w:tcW w:w="2268" w:type="dxa"/>
            <w:tcBorders>
              <w:top w:val="single" w:sz="4" w:space="0" w:color="auto"/>
              <w:bottom w:val="single" w:sz="4" w:space="0" w:color="auto"/>
            </w:tcBorders>
            <w:shd w:val="clear" w:color="auto" w:fill="E6E6E6"/>
          </w:tcPr>
          <w:p w14:paraId="5FC7F248" w14:textId="77777777" w:rsidR="00782100" w:rsidDel="00343221" w:rsidRDefault="00782100">
            <w:pPr>
              <w:rPr>
                <w:del w:id="5912" w:author="Gaston" w:date="2019-02-28T13:36:00Z"/>
              </w:rPr>
              <w:pPrChange w:id="5913" w:author="Gaston" w:date="2019-02-28T13:36:00Z">
                <w:pPr>
                  <w:pStyle w:val="Textetableau"/>
                  <w:jc w:val="center"/>
                </w:pPr>
              </w:pPrChange>
            </w:pPr>
            <w:del w:id="5914" w:author="Gaston" w:date="2019-02-28T13:36:00Z">
              <w:r w:rsidDel="00343221">
                <w:rPr>
                  <w:b/>
                  <w:bCs/>
                  <w:szCs w:val="20"/>
                </w:rPr>
                <w:delText>Installation</w:delText>
              </w:r>
            </w:del>
          </w:p>
        </w:tc>
        <w:tc>
          <w:tcPr>
            <w:tcW w:w="7371" w:type="dxa"/>
          </w:tcPr>
          <w:p w14:paraId="14A6A4B4" w14:textId="77777777" w:rsidR="00782100" w:rsidDel="00343221" w:rsidRDefault="00782100">
            <w:pPr>
              <w:rPr>
                <w:del w:id="5915" w:author="Gaston" w:date="2019-02-28T13:36:00Z"/>
              </w:rPr>
              <w:pPrChange w:id="5916" w:author="Gaston" w:date="2019-02-28T13:36:00Z">
                <w:pPr>
                  <w:pStyle w:val="Textetableau"/>
                </w:pPr>
              </w:pPrChange>
            </w:pPr>
            <w:del w:id="5917" w:author="Gaston" w:date="2019-02-28T13:36:00Z">
              <w:r w:rsidDel="00343221">
                <w:rPr>
                  <w:szCs w:val="20"/>
                </w:rPr>
                <w:delText>Configuration; programmation, mise en marche ;</w:delText>
              </w:r>
            </w:del>
          </w:p>
        </w:tc>
      </w:tr>
      <w:tr w:rsidR="00782100" w:rsidDel="00343221" w14:paraId="35509630" w14:textId="77777777">
        <w:trPr>
          <w:del w:id="5918" w:author="Gaston" w:date="2019-02-28T13:36:00Z"/>
        </w:trPr>
        <w:tc>
          <w:tcPr>
            <w:tcW w:w="2268" w:type="dxa"/>
            <w:tcBorders>
              <w:top w:val="single" w:sz="4" w:space="0" w:color="auto"/>
            </w:tcBorders>
            <w:shd w:val="clear" w:color="auto" w:fill="E6E6E6"/>
          </w:tcPr>
          <w:p w14:paraId="76BF6E2B" w14:textId="77777777" w:rsidR="00782100" w:rsidDel="00343221" w:rsidRDefault="00782100">
            <w:pPr>
              <w:rPr>
                <w:del w:id="5919" w:author="Gaston" w:date="2019-02-28T13:36:00Z"/>
              </w:rPr>
              <w:pPrChange w:id="5920" w:author="Gaston" w:date="2019-02-28T13:36:00Z">
                <w:pPr>
                  <w:pStyle w:val="Textetableau"/>
                  <w:jc w:val="center"/>
                </w:pPr>
              </w:pPrChange>
            </w:pPr>
            <w:del w:id="5921" w:author="Gaston" w:date="2019-02-28T13:36:00Z">
              <w:r w:rsidDel="00343221">
                <w:rPr>
                  <w:b/>
                  <w:bCs/>
                  <w:szCs w:val="20"/>
                </w:rPr>
                <w:delText>Annexes</w:delText>
              </w:r>
            </w:del>
          </w:p>
        </w:tc>
        <w:tc>
          <w:tcPr>
            <w:tcW w:w="7371" w:type="dxa"/>
          </w:tcPr>
          <w:p w14:paraId="28F2704B" w14:textId="77777777" w:rsidR="00782100" w:rsidDel="00343221" w:rsidRDefault="00B7309D">
            <w:pPr>
              <w:rPr>
                <w:del w:id="5922" w:author="Gaston" w:date="2019-02-28T13:36:00Z"/>
                <w:szCs w:val="20"/>
              </w:rPr>
              <w:pPrChange w:id="5923" w:author="Gaston" w:date="2019-02-28T13:36:00Z">
                <w:pPr>
                  <w:pStyle w:val="Textetableau"/>
                </w:pPr>
              </w:pPrChange>
            </w:pPr>
            <w:del w:id="5924" w:author="Gaston" w:date="2019-02-28T13:36:00Z">
              <w:r w:rsidDel="00343221">
                <w:rPr>
                  <w:szCs w:val="20"/>
                </w:rPr>
                <w:delText>Adresse complète des membres de l’équipe ainsi que leur adresse de courrier électronique.</w:delText>
              </w:r>
            </w:del>
          </w:p>
          <w:p w14:paraId="77CAACB5" w14:textId="77777777" w:rsidR="00541EFB" w:rsidDel="00343221" w:rsidRDefault="00541EFB">
            <w:pPr>
              <w:rPr>
                <w:del w:id="5925" w:author="Gaston" w:date="2019-02-28T13:36:00Z"/>
              </w:rPr>
              <w:pPrChange w:id="5926" w:author="Gaston" w:date="2019-02-28T13:36:00Z">
                <w:pPr>
                  <w:pStyle w:val="Textetableau"/>
                </w:pPr>
              </w:pPrChange>
            </w:pPr>
            <w:del w:id="5927" w:author="Gaston" w:date="2019-02-28T13:36:00Z">
              <w:r w:rsidDel="00343221">
                <w:rPr>
                  <w:szCs w:val="20"/>
                </w:rPr>
                <w:delText>Autres annexes, s’il y a lieu.</w:delText>
              </w:r>
            </w:del>
          </w:p>
        </w:tc>
      </w:tr>
    </w:tbl>
    <w:p w14:paraId="6F9E81C8" w14:textId="77777777" w:rsidR="00782100" w:rsidDel="00343221" w:rsidRDefault="00782100">
      <w:pPr>
        <w:rPr>
          <w:del w:id="5928" w:author="Gaston" w:date="2019-02-28T13:36:00Z"/>
        </w:rPr>
      </w:pPr>
    </w:p>
    <w:p w14:paraId="2EE5C766" w14:textId="77777777" w:rsidR="004512FB" w:rsidDel="00343221" w:rsidRDefault="004512FB">
      <w:pPr>
        <w:rPr>
          <w:del w:id="5929" w:author="Gaston" w:date="2019-02-28T13:36:00Z"/>
          <w:moveFrom w:id="5930" w:author="Gaston" w:date="2019-02-28T13:35:00Z"/>
        </w:rPr>
      </w:pPr>
      <w:moveFromRangeStart w:id="5931" w:author="Gaston" w:date="2019-02-28T13:35:00Z" w:name="move2253359"/>
      <w:moveFrom w:id="5932" w:author="Gaston" w:date="2019-02-28T13:35:00Z">
        <w:del w:id="5933" w:author="Gaston" w:date="2019-02-28T13:36:00Z">
          <w:r w:rsidDel="00343221">
            <w:delText>NB : votre manuel devrait contenir des photos/illustrations pour mieux expliquer, le cas échéant.</w:delText>
          </w:r>
        </w:del>
      </w:moveFrom>
    </w:p>
    <w:moveFromRangeEnd w:id="5931"/>
    <w:p w14:paraId="401F63B4" w14:textId="77777777" w:rsidR="00343221" w:rsidDel="00343221" w:rsidRDefault="00343221">
      <w:pPr>
        <w:rPr>
          <w:del w:id="5934" w:author="Gaston" w:date="2019-02-28T13:36:00Z"/>
          <w:moveTo w:id="5935" w:author="Gaston" w:date="2019-02-28T13:35:00Z"/>
        </w:rPr>
      </w:pPr>
      <w:moveToRangeStart w:id="5936" w:author="Gaston" w:date="2019-02-28T13:35:00Z" w:name="move2253359"/>
      <w:moveTo w:id="5937" w:author="Gaston" w:date="2019-02-28T13:35:00Z">
        <w:del w:id="5938" w:author="Gaston" w:date="2019-02-28T13:36:00Z">
          <w:r w:rsidDel="00343221">
            <w:delText>NB : votre manuel devrait contenir des photos/illustrations pour mieux expliquer, le cas échéant.</w:delText>
          </w:r>
        </w:del>
      </w:moveTo>
    </w:p>
    <w:moveToRangeEnd w:id="5936"/>
    <w:p w14:paraId="0F40CD74" w14:textId="77777777" w:rsidR="004512FB" w:rsidDel="00343221" w:rsidRDefault="004512FB">
      <w:pPr>
        <w:rPr>
          <w:del w:id="5939" w:author="Gaston" w:date="2019-02-28T13:36:00Z"/>
        </w:rPr>
      </w:pPr>
    </w:p>
    <w:p w14:paraId="4416A58B" w14:textId="77777777" w:rsidR="0031654B" w:rsidDel="00343221" w:rsidRDefault="0031654B">
      <w:pPr>
        <w:rPr>
          <w:del w:id="5940" w:author="Gaston" w:date="2019-02-28T13:36:00Z"/>
        </w:rPr>
      </w:pPr>
      <w:del w:id="5941" w:author="Gaston" w:date="2019-02-28T13:36:00Z">
        <w:r w:rsidDel="00343221">
          <w:delText>Exemples supplémentaires pour faire la différence entre Limites d’utilisation et Limitations techniques :</w:delText>
        </w:r>
      </w:del>
    </w:p>
    <w:p w14:paraId="33D9AD7F" w14:textId="77777777" w:rsidR="0031654B" w:rsidDel="00343221" w:rsidRDefault="0031654B">
      <w:pPr>
        <w:rPr>
          <w:del w:id="5942" w:author="Gaston" w:date="2019-02-28T13:36:00Z"/>
        </w:rPr>
      </w:pPr>
    </w:p>
    <w:p w14:paraId="40E1BF79" w14:textId="77777777" w:rsidR="0031654B" w:rsidDel="00343221" w:rsidRDefault="0031654B">
      <w:pPr>
        <w:rPr>
          <w:del w:id="5943" w:author="Gaston" w:date="2019-02-28T13:36:00Z"/>
        </w:rPr>
      </w:pPr>
      <w:del w:id="5944" w:author="Gaston" w:date="2019-02-28T13:36:00Z">
        <w:r w:rsidDel="00343221">
          <w:delText>Exemple pour le robot Héro :</w:delText>
        </w:r>
      </w:del>
    </w:p>
    <w:p w14:paraId="2F7B52BC" w14:textId="77777777" w:rsidR="0031654B" w:rsidDel="00343221" w:rsidRDefault="0031654B">
      <w:pPr>
        <w:rPr>
          <w:del w:id="5945" w:author="Gaston" w:date="2019-02-28T13:36:00Z"/>
        </w:rPr>
      </w:pPr>
    </w:p>
    <w:p w14:paraId="2921BE9B" w14:textId="77777777" w:rsidR="0031654B" w:rsidDel="00343221" w:rsidRDefault="0031654B">
      <w:pPr>
        <w:rPr>
          <w:del w:id="5946" w:author="Gaston" w:date="2019-02-28T13:36:00Z"/>
        </w:rPr>
      </w:pPr>
    </w:p>
    <w:p w14:paraId="0E99FEA7" w14:textId="77777777" w:rsidR="0031654B" w:rsidDel="00343221" w:rsidRDefault="0031654B">
      <w:pPr>
        <w:rPr>
          <w:del w:id="5947" w:author="Gaston" w:date="2019-02-28T13:36:00Z"/>
        </w:rPr>
      </w:pPr>
      <w:del w:id="5948" w:author="Gaston" w:date="2019-02-28T13:36:00Z">
        <w:r w:rsidDel="00343221">
          <w:delText>Limites d’utilisation</w:delText>
        </w:r>
      </w:del>
    </w:p>
    <w:p w14:paraId="44CB04F0" w14:textId="77777777" w:rsidR="0031654B" w:rsidDel="00343221" w:rsidRDefault="0031654B">
      <w:pPr>
        <w:rPr>
          <w:del w:id="5949" w:author="Gaston" w:date="2019-02-28T13:36:00Z"/>
        </w:rPr>
        <w:pPrChange w:id="5950" w:author="Gaston" w:date="2019-02-28T13:36:00Z">
          <w:pPr>
            <w:numPr>
              <w:numId w:val="19"/>
            </w:numPr>
            <w:tabs>
              <w:tab w:val="num" w:pos="720"/>
            </w:tabs>
            <w:ind w:left="720" w:hanging="360"/>
          </w:pPr>
        </w:pPrChange>
      </w:pPr>
      <w:del w:id="5951" w:author="Gaston" w:date="2019-02-28T13:36:00Z">
        <w:r w:rsidDel="00343221">
          <w:delText>Pente maximale (degrés);</w:delText>
        </w:r>
      </w:del>
    </w:p>
    <w:p w14:paraId="3B8954D6" w14:textId="77777777" w:rsidR="0031654B" w:rsidDel="00343221" w:rsidRDefault="0031654B">
      <w:pPr>
        <w:rPr>
          <w:del w:id="5952" w:author="Gaston" w:date="2019-02-28T13:36:00Z"/>
        </w:rPr>
        <w:pPrChange w:id="5953" w:author="Gaston" w:date="2019-02-28T13:36:00Z">
          <w:pPr>
            <w:numPr>
              <w:numId w:val="19"/>
            </w:numPr>
            <w:tabs>
              <w:tab w:val="num" w:pos="720"/>
            </w:tabs>
            <w:ind w:left="720" w:hanging="360"/>
          </w:pPr>
        </w:pPrChange>
      </w:pPr>
      <w:del w:id="5954" w:author="Gaston" w:date="2019-02-28T13:36:00Z">
        <w:r w:rsidDel="00343221">
          <w:delText>Rayon de braquage (Cm);</w:delText>
        </w:r>
      </w:del>
    </w:p>
    <w:p w14:paraId="1E8873EE" w14:textId="77777777" w:rsidR="0031654B" w:rsidDel="00343221" w:rsidRDefault="0031654B">
      <w:pPr>
        <w:rPr>
          <w:del w:id="5955" w:author="Gaston" w:date="2019-02-28T13:36:00Z"/>
        </w:rPr>
        <w:pPrChange w:id="5956" w:author="Gaston" w:date="2019-02-28T13:36:00Z">
          <w:pPr>
            <w:numPr>
              <w:numId w:val="19"/>
            </w:numPr>
            <w:tabs>
              <w:tab w:val="num" w:pos="720"/>
            </w:tabs>
            <w:ind w:left="720" w:hanging="360"/>
          </w:pPr>
        </w:pPrChange>
      </w:pPr>
      <w:del w:id="5957" w:author="Gaston" w:date="2019-02-28T13:36:00Z">
        <w:r w:rsidDel="00343221">
          <w:delText>Température ambiante de fonctionnement;</w:delText>
        </w:r>
      </w:del>
    </w:p>
    <w:p w14:paraId="73D4314C" w14:textId="77777777" w:rsidR="0031654B" w:rsidDel="00343221" w:rsidRDefault="0031654B">
      <w:pPr>
        <w:rPr>
          <w:del w:id="5958" w:author="Gaston" w:date="2019-02-28T13:36:00Z"/>
        </w:rPr>
        <w:pPrChange w:id="5959" w:author="Gaston" w:date="2019-02-28T13:36:00Z">
          <w:pPr>
            <w:numPr>
              <w:numId w:val="19"/>
            </w:numPr>
            <w:tabs>
              <w:tab w:val="num" w:pos="720"/>
            </w:tabs>
            <w:ind w:left="720" w:hanging="360"/>
          </w:pPr>
        </w:pPrChange>
      </w:pPr>
      <w:del w:id="5960" w:author="Gaston" w:date="2019-02-28T13:36:00Z">
        <w:r w:rsidDel="00343221">
          <w:delText>Humidité ambiante de fonctionnement.</w:delText>
        </w:r>
      </w:del>
    </w:p>
    <w:p w14:paraId="2E742786" w14:textId="77777777" w:rsidR="0031654B" w:rsidDel="00343221" w:rsidRDefault="0031654B">
      <w:pPr>
        <w:rPr>
          <w:del w:id="5961" w:author="Gaston" w:date="2019-02-28T13:36:00Z"/>
        </w:rPr>
      </w:pPr>
    </w:p>
    <w:p w14:paraId="391CFD59" w14:textId="77777777" w:rsidR="0031654B" w:rsidDel="00343221" w:rsidRDefault="0031654B">
      <w:pPr>
        <w:rPr>
          <w:del w:id="5962" w:author="Gaston" w:date="2019-02-28T13:36:00Z"/>
        </w:rPr>
      </w:pPr>
      <w:del w:id="5963" w:author="Gaston" w:date="2019-02-28T13:36:00Z">
        <w:r w:rsidDel="00343221">
          <w:delText>Limitations techniques</w:delText>
        </w:r>
      </w:del>
    </w:p>
    <w:p w14:paraId="2830059E" w14:textId="77777777" w:rsidR="0031654B" w:rsidDel="00343221" w:rsidRDefault="0031654B">
      <w:pPr>
        <w:rPr>
          <w:del w:id="5964" w:author="Gaston" w:date="2019-02-28T13:36:00Z"/>
        </w:rPr>
      </w:pPr>
    </w:p>
    <w:p w14:paraId="55544069" w14:textId="77777777" w:rsidR="0090603B" w:rsidDel="00343221" w:rsidRDefault="0090603B">
      <w:pPr>
        <w:rPr>
          <w:del w:id="5965" w:author="Gaston" w:date="2019-02-28T13:36:00Z"/>
        </w:rPr>
        <w:pPrChange w:id="5966" w:author="Gaston" w:date="2019-02-28T13:36:00Z">
          <w:pPr>
            <w:numPr>
              <w:numId w:val="20"/>
            </w:numPr>
            <w:tabs>
              <w:tab w:val="num" w:pos="720"/>
            </w:tabs>
            <w:ind w:left="720" w:hanging="360"/>
          </w:pPr>
        </w:pPrChange>
      </w:pPr>
      <w:del w:id="5967" w:author="Gaston" w:date="2019-02-28T13:36:00Z">
        <w:r w:rsidDel="00343221">
          <w:delText>Autonomie (heure-pile);</w:delText>
        </w:r>
      </w:del>
    </w:p>
    <w:p w14:paraId="1C37D6F6" w14:textId="77777777" w:rsidR="0090603B" w:rsidDel="00343221" w:rsidRDefault="0090603B">
      <w:pPr>
        <w:rPr>
          <w:del w:id="5968" w:author="Gaston" w:date="2019-02-28T13:36:00Z"/>
        </w:rPr>
        <w:pPrChange w:id="5969" w:author="Gaston" w:date="2019-02-28T13:36:00Z">
          <w:pPr>
            <w:numPr>
              <w:numId w:val="20"/>
            </w:numPr>
            <w:tabs>
              <w:tab w:val="num" w:pos="720"/>
            </w:tabs>
            <w:ind w:left="720" w:hanging="360"/>
          </w:pPr>
        </w:pPrChange>
      </w:pPr>
      <w:del w:id="5970" w:author="Gaston" w:date="2019-02-28T13:36:00Z">
        <w:r w:rsidDel="00343221">
          <w:delText>Charge (Kg);</w:delText>
        </w:r>
      </w:del>
    </w:p>
    <w:p w14:paraId="253E548A" w14:textId="77777777" w:rsidR="00B73CAF" w:rsidDel="00343221" w:rsidRDefault="0090603B">
      <w:pPr>
        <w:rPr>
          <w:del w:id="5971" w:author="Gaston" w:date="2019-02-28T13:36:00Z"/>
        </w:rPr>
        <w:pPrChange w:id="5972" w:author="Gaston" w:date="2019-02-28T13:36:00Z">
          <w:pPr>
            <w:numPr>
              <w:numId w:val="20"/>
            </w:numPr>
            <w:tabs>
              <w:tab w:val="num" w:pos="720"/>
            </w:tabs>
            <w:ind w:left="720" w:hanging="360"/>
          </w:pPr>
        </w:pPrChange>
      </w:pPr>
      <w:del w:id="5973" w:author="Gaston" w:date="2019-02-28T13:36:00Z">
        <w:r w:rsidDel="00343221">
          <w:delText>Vitesse maximale (m/s).</w:delText>
        </w:r>
        <w:r w:rsidR="00B73CAF" w:rsidDel="00343221">
          <w:br w:type="page"/>
        </w:r>
      </w:del>
    </w:p>
    <w:tbl>
      <w:tblPr>
        <w:tblW w:w="10065"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705"/>
        <w:gridCol w:w="2414"/>
        <w:gridCol w:w="1843"/>
        <w:gridCol w:w="283"/>
        <w:gridCol w:w="1701"/>
        <w:gridCol w:w="425"/>
        <w:gridCol w:w="993"/>
        <w:gridCol w:w="850"/>
        <w:gridCol w:w="851"/>
      </w:tblGrid>
      <w:tr w:rsidR="00B73CAF" w:rsidDel="00343221" w14:paraId="5C055C28" w14:textId="77777777">
        <w:trPr>
          <w:cantSplit/>
          <w:tblHeader/>
          <w:del w:id="5974" w:author="Gaston" w:date="2019-02-28T13:36:00Z"/>
        </w:trPr>
        <w:tc>
          <w:tcPr>
            <w:tcW w:w="10065" w:type="dxa"/>
            <w:gridSpan w:val="9"/>
            <w:shd w:val="clear" w:color="auto" w:fill="B3B3B3"/>
          </w:tcPr>
          <w:p w14:paraId="633DFC4F" w14:textId="77777777" w:rsidR="00B73CAF" w:rsidDel="00343221" w:rsidRDefault="00B73CAF" w:rsidP="00B73CAF">
            <w:pPr>
              <w:pStyle w:val="Titre1"/>
              <w:rPr>
                <w:del w:id="5975" w:author="Gaston" w:date="2019-02-28T13:36:00Z"/>
              </w:rPr>
            </w:pPr>
            <w:del w:id="5976" w:author="Gaston" w:date="2019-02-28T13:36:00Z">
              <w:r w:rsidDel="00343221">
                <w:br w:type="page"/>
              </w:r>
              <w:r w:rsidDel="00343221">
                <w:br w:type="page"/>
                <w:delText>Notation du projet de l’élève</w:delText>
              </w:r>
            </w:del>
          </w:p>
        </w:tc>
      </w:tr>
      <w:tr w:rsidR="00B73CAF" w:rsidDel="00343221" w14:paraId="6F08A347" w14:textId="77777777">
        <w:trPr>
          <w:cantSplit/>
          <w:del w:id="5977" w:author="Gaston" w:date="2019-02-28T13:36:00Z"/>
        </w:trPr>
        <w:tc>
          <w:tcPr>
            <w:tcW w:w="3119" w:type="dxa"/>
            <w:gridSpan w:val="2"/>
            <w:tcBorders>
              <w:top w:val="single" w:sz="4" w:space="0" w:color="auto"/>
              <w:bottom w:val="single" w:sz="4" w:space="0" w:color="auto"/>
            </w:tcBorders>
            <w:shd w:val="clear" w:color="auto" w:fill="B3B3B3"/>
          </w:tcPr>
          <w:p w14:paraId="54AD553A" w14:textId="77777777" w:rsidR="00B73CAF" w:rsidDel="00343221" w:rsidRDefault="00B73CAF" w:rsidP="00B73CAF">
            <w:pPr>
              <w:pStyle w:val="Textetableau"/>
              <w:jc w:val="center"/>
              <w:rPr>
                <w:del w:id="5978" w:author="Gaston" w:date="2019-02-28T13:36:00Z"/>
              </w:rPr>
            </w:pPr>
          </w:p>
        </w:tc>
        <w:tc>
          <w:tcPr>
            <w:tcW w:w="1843" w:type="dxa"/>
            <w:tcBorders>
              <w:top w:val="single" w:sz="4" w:space="0" w:color="auto"/>
              <w:bottom w:val="single" w:sz="4" w:space="0" w:color="auto"/>
            </w:tcBorders>
            <w:shd w:val="clear" w:color="auto" w:fill="B3B3B3"/>
          </w:tcPr>
          <w:p w14:paraId="18AB8517" w14:textId="77777777" w:rsidR="00B73CAF" w:rsidDel="00343221" w:rsidRDefault="00B73CAF" w:rsidP="00B73CAF">
            <w:pPr>
              <w:pStyle w:val="Textetableau"/>
              <w:jc w:val="center"/>
              <w:rPr>
                <w:del w:id="5979" w:author="Gaston" w:date="2019-02-28T13:36:00Z"/>
              </w:rPr>
            </w:pPr>
            <w:del w:id="5980" w:author="Gaston" w:date="2019-02-28T13:36:00Z">
              <w:r w:rsidDel="00343221">
                <w:rPr>
                  <w:b/>
                  <w:bCs/>
                  <w:szCs w:val="20"/>
                </w:rPr>
                <w:delText>Total obtenu sur les grilles.</w:delText>
              </w:r>
            </w:del>
          </w:p>
        </w:tc>
        <w:tc>
          <w:tcPr>
            <w:tcW w:w="4252" w:type="dxa"/>
            <w:gridSpan w:val="5"/>
            <w:tcBorders>
              <w:top w:val="single" w:sz="4" w:space="0" w:color="auto"/>
              <w:bottom w:val="single" w:sz="4" w:space="0" w:color="auto"/>
            </w:tcBorders>
            <w:shd w:val="clear" w:color="auto" w:fill="B3B3B3"/>
          </w:tcPr>
          <w:p w14:paraId="071D6FDE" w14:textId="77777777" w:rsidR="00B73CAF" w:rsidDel="00343221" w:rsidRDefault="00B73CAF" w:rsidP="00B73CAF">
            <w:pPr>
              <w:pStyle w:val="Textetableau"/>
              <w:jc w:val="center"/>
              <w:rPr>
                <w:del w:id="5981" w:author="Gaston" w:date="2019-02-28T13:36:00Z"/>
              </w:rPr>
            </w:pPr>
            <w:del w:id="5982" w:author="Gaston" w:date="2019-02-28T13:36:00Z">
              <w:r w:rsidDel="00343221">
                <w:rPr>
                  <w:b/>
                  <w:bCs/>
                  <w:szCs w:val="20"/>
                </w:rPr>
                <w:delText>Reporter sur</w:delText>
              </w:r>
            </w:del>
          </w:p>
        </w:tc>
        <w:tc>
          <w:tcPr>
            <w:tcW w:w="851" w:type="dxa"/>
            <w:tcBorders>
              <w:top w:val="single" w:sz="4" w:space="0" w:color="auto"/>
              <w:bottom w:val="single" w:sz="4" w:space="0" w:color="auto"/>
            </w:tcBorders>
            <w:shd w:val="clear" w:color="auto" w:fill="B3B3B3"/>
          </w:tcPr>
          <w:p w14:paraId="0F594715" w14:textId="77777777" w:rsidR="00B73CAF" w:rsidDel="00343221" w:rsidRDefault="00B73CAF" w:rsidP="00B73CAF">
            <w:pPr>
              <w:pStyle w:val="Textetableau"/>
              <w:jc w:val="center"/>
              <w:rPr>
                <w:del w:id="5983" w:author="Gaston" w:date="2019-02-28T13:36:00Z"/>
              </w:rPr>
            </w:pPr>
            <w:del w:id="5984" w:author="Gaston" w:date="2019-02-28T13:36:00Z">
              <w:r w:rsidDel="00343221">
                <w:rPr>
                  <w:b/>
                  <w:bCs/>
                  <w:szCs w:val="20"/>
                </w:rPr>
                <w:delText>Sous-</w:delText>
              </w:r>
              <w:r w:rsidDel="00343221">
                <w:rPr>
                  <w:b/>
                  <w:bCs/>
                  <w:szCs w:val="20"/>
                </w:rPr>
                <w:br/>
                <w:delText>total</w:delText>
              </w:r>
            </w:del>
          </w:p>
        </w:tc>
      </w:tr>
      <w:tr w:rsidR="00722945" w:rsidDel="00343221" w14:paraId="0F83CD60" w14:textId="77777777">
        <w:trPr>
          <w:cantSplit/>
          <w:del w:id="5985" w:author="Gaston" w:date="2019-02-28T13:36:00Z"/>
        </w:trPr>
        <w:tc>
          <w:tcPr>
            <w:tcW w:w="705" w:type="dxa"/>
            <w:vMerge w:val="restart"/>
            <w:tcBorders>
              <w:top w:val="single" w:sz="4" w:space="0" w:color="auto"/>
            </w:tcBorders>
            <w:shd w:val="clear" w:color="auto" w:fill="B3B3B3"/>
            <w:textDirection w:val="btLr"/>
          </w:tcPr>
          <w:p w14:paraId="396CD2E7" w14:textId="77777777" w:rsidR="00722945" w:rsidDel="00343221" w:rsidRDefault="00722945" w:rsidP="00B73CAF">
            <w:pPr>
              <w:pStyle w:val="Textetableau"/>
              <w:ind w:left="113" w:right="113"/>
              <w:jc w:val="center"/>
              <w:rPr>
                <w:del w:id="5986" w:author="Gaston" w:date="2019-02-28T13:36:00Z"/>
              </w:rPr>
            </w:pPr>
            <w:del w:id="5987" w:author="Gaston" w:date="2019-02-28T13:36:00Z">
              <w:r w:rsidDel="00343221">
                <w:delText>Éléments matériels</w:delText>
              </w:r>
            </w:del>
          </w:p>
        </w:tc>
        <w:tc>
          <w:tcPr>
            <w:tcW w:w="2414" w:type="dxa"/>
            <w:tcBorders>
              <w:top w:val="single" w:sz="4" w:space="0" w:color="auto"/>
              <w:bottom w:val="single" w:sz="4" w:space="0" w:color="auto"/>
            </w:tcBorders>
            <w:shd w:val="clear" w:color="auto" w:fill="E0E0E0"/>
          </w:tcPr>
          <w:p w14:paraId="1EE3C85A" w14:textId="77777777" w:rsidR="00722945" w:rsidDel="00343221" w:rsidRDefault="00722945" w:rsidP="00B73CAF">
            <w:pPr>
              <w:pStyle w:val="Textetableau"/>
              <w:rPr>
                <w:del w:id="5988" w:author="Gaston" w:date="2019-02-28T13:36:00Z"/>
              </w:rPr>
            </w:pPr>
            <w:del w:id="5989" w:author="Gaston" w:date="2019-02-28T13:36:00Z">
              <w:r w:rsidDel="00343221">
                <w:rPr>
                  <w:szCs w:val="20"/>
                </w:rPr>
                <w:delText>Échéancier</w:delText>
              </w:r>
            </w:del>
          </w:p>
        </w:tc>
        <w:tc>
          <w:tcPr>
            <w:tcW w:w="1843" w:type="dxa"/>
            <w:tcBorders>
              <w:top w:val="single" w:sz="4" w:space="0" w:color="auto"/>
            </w:tcBorders>
            <w:shd w:val="clear" w:color="auto" w:fill="B3B3B3"/>
          </w:tcPr>
          <w:p w14:paraId="2389F5C5" w14:textId="77777777" w:rsidR="00722945" w:rsidDel="00343221" w:rsidRDefault="00722945" w:rsidP="00B73CAF">
            <w:pPr>
              <w:pStyle w:val="Textetableau"/>
              <w:jc w:val="center"/>
              <w:rPr>
                <w:del w:id="5990" w:author="Gaston" w:date="2019-02-28T13:36:00Z"/>
              </w:rPr>
            </w:pPr>
          </w:p>
        </w:tc>
        <w:tc>
          <w:tcPr>
            <w:tcW w:w="4252" w:type="dxa"/>
            <w:gridSpan w:val="5"/>
            <w:tcBorders>
              <w:top w:val="single" w:sz="4" w:space="0" w:color="auto"/>
            </w:tcBorders>
          </w:tcPr>
          <w:p w14:paraId="7EA64E92" w14:textId="77777777" w:rsidR="00722945" w:rsidDel="00343221" w:rsidRDefault="00722945" w:rsidP="00B73CAF">
            <w:pPr>
              <w:pStyle w:val="Textetableau"/>
              <w:tabs>
                <w:tab w:val="left" w:pos="3075"/>
              </w:tabs>
              <w:rPr>
                <w:del w:id="5991" w:author="Gaston" w:date="2019-02-28T13:36:00Z"/>
              </w:rPr>
            </w:pPr>
            <w:del w:id="5992" w:author="Gaston" w:date="2019-02-28T13:36:00Z">
              <w:r w:rsidDel="00343221">
                <w:rPr>
                  <w:szCs w:val="20"/>
                </w:rPr>
                <w:delText xml:space="preserve">                                        /10</w:delText>
              </w:r>
            </w:del>
          </w:p>
        </w:tc>
        <w:tc>
          <w:tcPr>
            <w:tcW w:w="851" w:type="dxa"/>
            <w:vMerge w:val="restart"/>
            <w:tcBorders>
              <w:top w:val="single" w:sz="4" w:space="0" w:color="auto"/>
            </w:tcBorders>
            <w:shd w:val="clear" w:color="auto" w:fill="B3B3B3"/>
          </w:tcPr>
          <w:p w14:paraId="4D21263B" w14:textId="77777777" w:rsidR="00722945" w:rsidDel="00343221" w:rsidRDefault="00722945" w:rsidP="00B73CAF">
            <w:pPr>
              <w:pStyle w:val="Textetableau"/>
              <w:ind w:right="-43"/>
              <w:jc w:val="center"/>
              <w:rPr>
                <w:del w:id="5993" w:author="Gaston" w:date="2019-02-28T13:36:00Z"/>
              </w:rPr>
            </w:pPr>
            <w:del w:id="5994" w:author="Gaston" w:date="2019-02-28T13:36:00Z">
              <w:r w:rsidDel="00343221">
                <w:rPr>
                  <w:szCs w:val="20"/>
                </w:rPr>
                <w:delText>/</w:delText>
              </w:r>
            </w:del>
          </w:p>
          <w:p w14:paraId="0BC4948E" w14:textId="77777777" w:rsidR="00722945" w:rsidDel="00343221" w:rsidRDefault="00722945" w:rsidP="00B73CAF">
            <w:pPr>
              <w:pStyle w:val="Textetableau"/>
              <w:ind w:right="-43"/>
              <w:jc w:val="center"/>
              <w:rPr>
                <w:del w:id="5995" w:author="Gaston" w:date="2019-02-28T13:36:00Z"/>
              </w:rPr>
            </w:pPr>
            <w:del w:id="5996" w:author="Gaston" w:date="2019-02-28T13:36:00Z">
              <w:r w:rsidDel="00343221">
                <w:rPr>
                  <w:szCs w:val="20"/>
                </w:rPr>
                <w:delText>/</w:delText>
              </w:r>
            </w:del>
          </w:p>
        </w:tc>
      </w:tr>
      <w:tr w:rsidR="00722945" w:rsidDel="00343221" w14:paraId="00FF7834" w14:textId="77777777">
        <w:trPr>
          <w:cantSplit/>
          <w:del w:id="5997" w:author="Gaston" w:date="2019-02-28T13:36:00Z"/>
        </w:trPr>
        <w:tc>
          <w:tcPr>
            <w:tcW w:w="705" w:type="dxa"/>
            <w:vMerge/>
            <w:shd w:val="clear" w:color="auto" w:fill="B3B3B3"/>
          </w:tcPr>
          <w:p w14:paraId="4E6AA1C8" w14:textId="77777777" w:rsidR="00722945" w:rsidDel="00343221" w:rsidRDefault="00722945" w:rsidP="00B73CAF">
            <w:pPr>
              <w:pStyle w:val="Textetableau"/>
              <w:jc w:val="center"/>
              <w:rPr>
                <w:del w:id="5998" w:author="Gaston" w:date="2019-02-28T13:36:00Z"/>
              </w:rPr>
            </w:pPr>
          </w:p>
        </w:tc>
        <w:tc>
          <w:tcPr>
            <w:tcW w:w="2414" w:type="dxa"/>
            <w:tcBorders>
              <w:top w:val="single" w:sz="4" w:space="0" w:color="auto"/>
              <w:bottom w:val="single" w:sz="4" w:space="0" w:color="auto"/>
            </w:tcBorders>
            <w:shd w:val="clear" w:color="auto" w:fill="E0E0E0"/>
          </w:tcPr>
          <w:p w14:paraId="6BCD618D" w14:textId="77777777" w:rsidR="00722945" w:rsidDel="00343221" w:rsidRDefault="00722945" w:rsidP="00B73CAF">
            <w:pPr>
              <w:pStyle w:val="Textetableau"/>
              <w:rPr>
                <w:del w:id="5999" w:author="Gaston" w:date="2019-02-28T13:36:00Z"/>
              </w:rPr>
            </w:pPr>
            <w:del w:id="6000" w:author="Gaston" w:date="2019-02-28T13:36:00Z">
              <w:r w:rsidDel="00343221">
                <w:rPr>
                  <w:szCs w:val="20"/>
                </w:rPr>
                <w:delText>Diagramme fonctionnel</w:delText>
              </w:r>
            </w:del>
          </w:p>
        </w:tc>
        <w:tc>
          <w:tcPr>
            <w:tcW w:w="1843" w:type="dxa"/>
          </w:tcPr>
          <w:p w14:paraId="41244DA4" w14:textId="77777777" w:rsidR="00722945" w:rsidDel="00343221" w:rsidRDefault="00722945" w:rsidP="00B73CAF">
            <w:pPr>
              <w:pStyle w:val="Textetableau"/>
              <w:jc w:val="center"/>
              <w:rPr>
                <w:del w:id="6001" w:author="Gaston" w:date="2019-02-28T13:36:00Z"/>
              </w:rPr>
            </w:pPr>
            <w:del w:id="6002" w:author="Gaston" w:date="2019-02-28T13:36:00Z">
              <w:r w:rsidDel="00343221">
                <w:rPr>
                  <w:szCs w:val="20"/>
                </w:rPr>
                <w:delText>/5</w:delText>
              </w:r>
            </w:del>
          </w:p>
        </w:tc>
        <w:tc>
          <w:tcPr>
            <w:tcW w:w="4252" w:type="dxa"/>
            <w:gridSpan w:val="5"/>
          </w:tcPr>
          <w:p w14:paraId="28C36A51" w14:textId="77777777" w:rsidR="00722945" w:rsidDel="00343221" w:rsidRDefault="00722945" w:rsidP="00B73CAF">
            <w:pPr>
              <w:pStyle w:val="Textetableau"/>
              <w:jc w:val="center"/>
              <w:rPr>
                <w:del w:id="6003" w:author="Gaston" w:date="2019-02-28T13:36:00Z"/>
              </w:rPr>
            </w:pPr>
            <w:del w:id="6004" w:author="Gaston" w:date="2019-02-28T13:36:00Z">
              <w:r w:rsidDel="00343221">
                <w:rPr>
                  <w:szCs w:val="20"/>
                </w:rPr>
                <w:delText xml:space="preserve"> /10</w:delText>
              </w:r>
            </w:del>
          </w:p>
        </w:tc>
        <w:tc>
          <w:tcPr>
            <w:tcW w:w="851" w:type="dxa"/>
            <w:vMerge/>
            <w:shd w:val="clear" w:color="auto" w:fill="B3B3B3"/>
          </w:tcPr>
          <w:p w14:paraId="6BD261D1" w14:textId="77777777" w:rsidR="00722945" w:rsidDel="00343221" w:rsidRDefault="00722945" w:rsidP="00B73CAF">
            <w:pPr>
              <w:pStyle w:val="Textetableau"/>
              <w:ind w:right="-43"/>
              <w:jc w:val="center"/>
              <w:rPr>
                <w:del w:id="6005" w:author="Gaston" w:date="2019-02-28T13:36:00Z"/>
              </w:rPr>
            </w:pPr>
          </w:p>
        </w:tc>
      </w:tr>
      <w:tr w:rsidR="00722945" w:rsidDel="00343221" w14:paraId="336C5523" w14:textId="77777777">
        <w:trPr>
          <w:cantSplit/>
          <w:del w:id="6006" w:author="Gaston" w:date="2019-02-28T13:36:00Z"/>
        </w:trPr>
        <w:tc>
          <w:tcPr>
            <w:tcW w:w="705" w:type="dxa"/>
            <w:vMerge/>
            <w:shd w:val="clear" w:color="auto" w:fill="B3B3B3"/>
          </w:tcPr>
          <w:p w14:paraId="63B31E4F" w14:textId="77777777" w:rsidR="00722945" w:rsidDel="00343221" w:rsidRDefault="00722945" w:rsidP="00B73CAF">
            <w:pPr>
              <w:pStyle w:val="Textetableau"/>
              <w:jc w:val="right"/>
              <w:rPr>
                <w:del w:id="6007" w:author="Gaston" w:date="2019-02-28T13:36:00Z"/>
              </w:rPr>
            </w:pPr>
          </w:p>
        </w:tc>
        <w:tc>
          <w:tcPr>
            <w:tcW w:w="2414" w:type="dxa"/>
            <w:tcBorders>
              <w:top w:val="single" w:sz="4" w:space="0" w:color="auto"/>
              <w:bottom w:val="single" w:sz="4" w:space="0" w:color="auto"/>
            </w:tcBorders>
            <w:shd w:val="clear" w:color="auto" w:fill="E0E0E0"/>
          </w:tcPr>
          <w:p w14:paraId="699E981C" w14:textId="77777777" w:rsidR="00722945" w:rsidDel="00343221" w:rsidRDefault="00722945" w:rsidP="00B73CAF">
            <w:pPr>
              <w:pStyle w:val="Textetableau"/>
              <w:rPr>
                <w:del w:id="6008" w:author="Gaston" w:date="2019-02-28T13:36:00Z"/>
              </w:rPr>
            </w:pPr>
            <w:del w:id="6009" w:author="Gaston" w:date="2019-02-28T13:36:00Z">
              <w:r w:rsidDel="00343221">
                <w:rPr>
                  <w:szCs w:val="20"/>
                </w:rPr>
                <w:delText>Diagramme schématique</w:delText>
              </w:r>
            </w:del>
          </w:p>
        </w:tc>
        <w:tc>
          <w:tcPr>
            <w:tcW w:w="1843" w:type="dxa"/>
          </w:tcPr>
          <w:p w14:paraId="043E668F" w14:textId="77777777" w:rsidR="00722945" w:rsidDel="00343221" w:rsidRDefault="00722945" w:rsidP="00B73CAF">
            <w:pPr>
              <w:pStyle w:val="Textetableau"/>
              <w:jc w:val="center"/>
              <w:rPr>
                <w:del w:id="6010" w:author="Gaston" w:date="2019-02-28T13:36:00Z"/>
              </w:rPr>
            </w:pPr>
            <w:del w:id="6011" w:author="Gaston" w:date="2019-02-28T13:36:00Z">
              <w:r w:rsidDel="00343221">
                <w:rPr>
                  <w:szCs w:val="20"/>
                </w:rPr>
                <w:delText>/18</w:delText>
              </w:r>
            </w:del>
            <w:ins w:id="6012" w:author="Claude Gendron" w:date="2006-06-15T08:17:00Z">
              <w:del w:id="6013" w:author="Gaston" w:date="2019-02-28T13:36:00Z">
                <w:r w:rsidR="0001220C" w:rsidDel="00343221">
                  <w:rPr>
                    <w:szCs w:val="20"/>
                  </w:rPr>
                  <w:delText>20</w:delText>
                </w:r>
              </w:del>
            </w:ins>
          </w:p>
        </w:tc>
        <w:tc>
          <w:tcPr>
            <w:tcW w:w="4252" w:type="dxa"/>
            <w:gridSpan w:val="5"/>
          </w:tcPr>
          <w:p w14:paraId="68F11D24" w14:textId="77777777" w:rsidR="00722945" w:rsidDel="00343221" w:rsidRDefault="00722945" w:rsidP="00B73CAF">
            <w:pPr>
              <w:pStyle w:val="Textetableau"/>
              <w:jc w:val="center"/>
              <w:rPr>
                <w:del w:id="6014" w:author="Gaston" w:date="2019-02-28T13:36:00Z"/>
              </w:rPr>
            </w:pPr>
            <w:del w:id="6015" w:author="Gaston" w:date="2019-02-28T13:36:00Z">
              <w:r w:rsidDel="00343221">
                <w:rPr>
                  <w:szCs w:val="20"/>
                </w:rPr>
                <w:delText>/1</w:delText>
              </w:r>
            </w:del>
            <w:ins w:id="6016" w:author="Claude Gendron" w:date="2006-06-15T08:17:00Z">
              <w:del w:id="6017" w:author="Gaston" w:date="2019-02-28T13:36:00Z">
                <w:r w:rsidR="0001220C" w:rsidDel="00343221">
                  <w:rPr>
                    <w:szCs w:val="20"/>
                  </w:rPr>
                  <w:delText>0</w:delText>
                </w:r>
              </w:del>
            </w:ins>
            <w:del w:id="6018" w:author="Gaston" w:date="2019-02-28T13:36:00Z">
              <w:r w:rsidDel="00343221">
                <w:rPr>
                  <w:szCs w:val="20"/>
                </w:rPr>
                <w:delText>3</w:delText>
              </w:r>
            </w:del>
          </w:p>
        </w:tc>
        <w:tc>
          <w:tcPr>
            <w:tcW w:w="851" w:type="dxa"/>
            <w:vMerge/>
            <w:shd w:val="clear" w:color="auto" w:fill="B3B3B3"/>
          </w:tcPr>
          <w:p w14:paraId="04F7D9D4" w14:textId="77777777" w:rsidR="00722945" w:rsidDel="00343221" w:rsidRDefault="00722945" w:rsidP="00B73CAF">
            <w:pPr>
              <w:pStyle w:val="Textetableau"/>
              <w:ind w:right="-43"/>
              <w:jc w:val="center"/>
              <w:rPr>
                <w:del w:id="6019" w:author="Gaston" w:date="2019-02-28T13:36:00Z"/>
              </w:rPr>
            </w:pPr>
          </w:p>
        </w:tc>
      </w:tr>
      <w:tr w:rsidR="00722945" w:rsidDel="00343221" w14:paraId="6517894E" w14:textId="77777777">
        <w:trPr>
          <w:cantSplit/>
          <w:del w:id="6020" w:author="Gaston" w:date="2019-02-28T13:36:00Z"/>
        </w:trPr>
        <w:tc>
          <w:tcPr>
            <w:tcW w:w="705" w:type="dxa"/>
            <w:vMerge/>
            <w:shd w:val="clear" w:color="auto" w:fill="B3B3B3"/>
          </w:tcPr>
          <w:p w14:paraId="5E0ADF41" w14:textId="77777777" w:rsidR="00722945" w:rsidDel="00343221" w:rsidRDefault="00722945" w:rsidP="00B73CAF">
            <w:pPr>
              <w:pStyle w:val="Textetableau"/>
              <w:jc w:val="right"/>
              <w:rPr>
                <w:del w:id="6021" w:author="Gaston" w:date="2019-02-28T13:36:00Z"/>
              </w:rPr>
            </w:pPr>
          </w:p>
        </w:tc>
        <w:tc>
          <w:tcPr>
            <w:tcW w:w="2414" w:type="dxa"/>
            <w:tcBorders>
              <w:top w:val="single" w:sz="4" w:space="0" w:color="auto"/>
              <w:bottom w:val="single" w:sz="4" w:space="0" w:color="auto"/>
            </w:tcBorders>
            <w:shd w:val="clear" w:color="auto" w:fill="E0E0E0"/>
          </w:tcPr>
          <w:p w14:paraId="62239BA6" w14:textId="77777777" w:rsidR="00722945" w:rsidDel="00343221" w:rsidRDefault="00722945" w:rsidP="00B73CAF">
            <w:pPr>
              <w:pStyle w:val="Textetableau"/>
              <w:rPr>
                <w:del w:id="6022" w:author="Gaston" w:date="2019-02-28T13:36:00Z"/>
              </w:rPr>
            </w:pPr>
            <w:del w:id="6023" w:author="Gaston" w:date="2019-02-28T13:36:00Z">
              <w:r w:rsidDel="00343221">
                <w:rPr>
                  <w:szCs w:val="20"/>
                </w:rPr>
                <w:delText>Liste des pièces avec coût</w:delText>
              </w:r>
            </w:del>
          </w:p>
        </w:tc>
        <w:tc>
          <w:tcPr>
            <w:tcW w:w="1843" w:type="dxa"/>
          </w:tcPr>
          <w:p w14:paraId="0B1723BF" w14:textId="77777777" w:rsidR="00722945" w:rsidDel="00343221" w:rsidRDefault="00722945" w:rsidP="00B73CAF">
            <w:pPr>
              <w:pStyle w:val="Textetableau"/>
              <w:jc w:val="center"/>
              <w:rPr>
                <w:del w:id="6024" w:author="Gaston" w:date="2019-02-28T13:36:00Z"/>
              </w:rPr>
            </w:pPr>
            <w:del w:id="6025" w:author="Gaston" w:date="2019-02-28T13:36:00Z">
              <w:r w:rsidDel="00343221">
                <w:rPr>
                  <w:szCs w:val="20"/>
                </w:rPr>
                <w:delText>/5</w:delText>
              </w:r>
            </w:del>
          </w:p>
        </w:tc>
        <w:tc>
          <w:tcPr>
            <w:tcW w:w="4252" w:type="dxa"/>
            <w:gridSpan w:val="5"/>
          </w:tcPr>
          <w:p w14:paraId="11C31435" w14:textId="77777777" w:rsidR="00722945" w:rsidDel="00343221" w:rsidRDefault="00722945" w:rsidP="00B73CAF">
            <w:pPr>
              <w:pStyle w:val="Textetableau"/>
              <w:jc w:val="center"/>
              <w:rPr>
                <w:del w:id="6026" w:author="Gaston" w:date="2019-02-28T13:36:00Z"/>
              </w:rPr>
            </w:pPr>
            <w:del w:id="6027" w:author="Gaston" w:date="2019-02-28T13:36:00Z">
              <w:r w:rsidDel="00343221">
                <w:rPr>
                  <w:szCs w:val="20"/>
                </w:rPr>
                <w:delText xml:space="preserve"> /2</w:delText>
              </w:r>
            </w:del>
          </w:p>
        </w:tc>
        <w:tc>
          <w:tcPr>
            <w:tcW w:w="851" w:type="dxa"/>
            <w:vMerge/>
            <w:shd w:val="clear" w:color="auto" w:fill="B3B3B3"/>
          </w:tcPr>
          <w:p w14:paraId="03EAE31D" w14:textId="77777777" w:rsidR="00722945" w:rsidDel="00343221" w:rsidRDefault="00722945" w:rsidP="00B73CAF">
            <w:pPr>
              <w:pStyle w:val="Textetableau"/>
              <w:ind w:right="-43"/>
              <w:jc w:val="center"/>
              <w:rPr>
                <w:del w:id="6028" w:author="Gaston" w:date="2019-02-28T13:36:00Z"/>
              </w:rPr>
            </w:pPr>
          </w:p>
        </w:tc>
      </w:tr>
      <w:tr w:rsidR="00722945" w:rsidDel="00343221" w14:paraId="7CEF50A9" w14:textId="77777777">
        <w:trPr>
          <w:cantSplit/>
          <w:del w:id="6029" w:author="Gaston" w:date="2019-02-28T13:36:00Z"/>
        </w:trPr>
        <w:tc>
          <w:tcPr>
            <w:tcW w:w="705" w:type="dxa"/>
            <w:vMerge/>
            <w:shd w:val="clear" w:color="auto" w:fill="B3B3B3"/>
          </w:tcPr>
          <w:p w14:paraId="52FB50E6" w14:textId="77777777" w:rsidR="00722945" w:rsidDel="00343221" w:rsidRDefault="00722945" w:rsidP="00B73CAF">
            <w:pPr>
              <w:pStyle w:val="Textetableau"/>
              <w:jc w:val="right"/>
              <w:rPr>
                <w:del w:id="6030" w:author="Gaston" w:date="2019-02-28T13:36:00Z"/>
              </w:rPr>
            </w:pPr>
          </w:p>
        </w:tc>
        <w:tc>
          <w:tcPr>
            <w:tcW w:w="2414" w:type="dxa"/>
            <w:tcBorders>
              <w:top w:val="single" w:sz="4" w:space="0" w:color="auto"/>
              <w:bottom w:val="single" w:sz="4" w:space="0" w:color="auto"/>
            </w:tcBorders>
            <w:shd w:val="clear" w:color="auto" w:fill="E0E0E0"/>
          </w:tcPr>
          <w:p w14:paraId="0E5B600C" w14:textId="77777777" w:rsidR="00722945" w:rsidDel="00343221" w:rsidRDefault="00722945" w:rsidP="00922449">
            <w:pPr>
              <w:pStyle w:val="Textetableau"/>
              <w:rPr>
                <w:del w:id="6031" w:author="Gaston" w:date="2019-02-28T13:36:00Z"/>
              </w:rPr>
            </w:pPr>
            <w:del w:id="6032" w:author="Gaston" w:date="2019-02-28T13:36:00Z">
              <w:r w:rsidDel="00343221">
                <w:rPr>
                  <w:szCs w:val="20"/>
                </w:rPr>
                <w:delText>Diagr</w:delText>
              </w:r>
            </w:del>
            <w:ins w:id="6033" w:author="14326" w:date="2011-05-19T12:18:00Z">
              <w:del w:id="6034" w:author="Gaston" w:date="2019-02-28T13:36:00Z">
                <w:r w:rsidR="00922449" w:rsidDel="00343221">
                  <w:rPr>
                    <w:szCs w:val="20"/>
                  </w:rPr>
                  <w:delText xml:space="preserve">. </w:delText>
                </w:r>
              </w:del>
            </w:ins>
            <w:del w:id="6035" w:author="Gaston" w:date="2019-02-28T13:36:00Z">
              <w:r w:rsidDel="00343221">
                <w:rPr>
                  <w:szCs w:val="20"/>
                </w:rPr>
                <w:delText>amme de montage</w:delText>
              </w:r>
            </w:del>
            <w:ins w:id="6036" w:author="14326" w:date="2011-05-19T12:18:00Z">
              <w:del w:id="6037" w:author="Gaston" w:date="2019-02-28T13:36:00Z">
                <w:r w:rsidR="00922449" w:rsidDel="00343221">
                  <w:rPr>
                    <w:szCs w:val="20"/>
                  </w:rPr>
                  <w:delText xml:space="preserve"> (silkscreen)</w:delText>
                </w:r>
              </w:del>
            </w:ins>
          </w:p>
        </w:tc>
        <w:tc>
          <w:tcPr>
            <w:tcW w:w="1843" w:type="dxa"/>
          </w:tcPr>
          <w:p w14:paraId="628073B0" w14:textId="77777777" w:rsidR="00722945" w:rsidDel="00343221" w:rsidRDefault="00722945" w:rsidP="00B73CAF">
            <w:pPr>
              <w:pStyle w:val="Textetableau"/>
              <w:jc w:val="center"/>
              <w:rPr>
                <w:del w:id="6038" w:author="Gaston" w:date="2019-02-28T13:36:00Z"/>
              </w:rPr>
            </w:pPr>
            <w:del w:id="6039" w:author="Gaston" w:date="2019-02-28T13:36:00Z">
              <w:r w:rsidDel="00343221">
                <w:delText>/6</w:delText>
              </w:r>
            </w:del>
          </w:p>
        </w:tc>
        <w:tc>
          <w:tcPr>
            <w:tcW w:w="4252" w:type="dxa"/>
            <w:gridSpan w:val="5"/>
          </w:tcPr>
          <w:p w14:paraId="74E32424" w14:textId="77777777" w:rsidR="00722945" w:rsidDel="00343221" w:rsidRDefault="00722945" w:rsidP="00B73CAF">
            <w:pPr>
              <w:pStyle w:val="Textetableau"/>
              <w:jc w:val="center"/>
              <w:rPr>
                <w:del w:id="6040" w:author="Gaston" w:date="2019-02-28T13:36:00Z"/>
              </w:rPr>
            </w:pPr>
            <w:del w:id="6041" w:author="Gaston" w:date="2019-02-28T13:36:00Z">
              <w:r w:rsidDel="00343221">
                <w:rPr>
                  <w:szCs w:val="20"/>
                </w:rPr>
                <w:delText xml:space="preserve"> /2</w:delText>
              </w:r>
            </w:del>
          </w:p>
        </w:tc>
        <w:tc>
          <w:tcPr>
            <w:tcW w:w="851" w:type="dxa"/>
            <w:vMerge/>
            <w:shd w:val="clear" w:color="auto" w:fill="B3B3B3"/>
          </w:tcPr>
          <w:p w14:paraId="48EE66EC" w14:textId="77777777" w:rsidR="00722945" w:rsidDel="00343221" w:rsidRDefault="00722945" w:rsidP="00B73CAF">
            <w:pPr>
              <w:pStyle w:val="Textetableau"/>
              <w:ind w:right="-43"/>
              <w:jc w:val="center"/>
              <w:rPr>
                <w:del w:id="6042" w:author="Gaston" w:date="2019-02-28T13:36:00Z"/>
              </w:rPr>
            </w:pPr>
          </w:p>
        </w:tc>
      </w:tr>
      <w:tr w:rsidR="00722945" w:rsidDel="00343221" w14:paraId="46580933" w14:textId="77777777">
        <w:trPr>
          <w:cantSplit/>
          <w:del w:id="6043" w:author="Gaston" w:date="2019-02-28T13:36:00Z"/>
        </w:trPr>
        <w:tc>
          <w:tcPr>
            <w:tcW w:w="705" w:type="dxa"/>
            <w:vMerge/>
            <w:shd w:val="clear" w:color="auto" w:fill="B3B3B3"/>
          </w:tcPr>
          <w:p w14:paraId="03F656F0" w14:textId="77777777" w:rsidR="00722945" w:rsidDel="00343221" w:rsidRDefault="00722945" w:rsidP="00B73CAF">
            <w:pPr>
              <w:pStyle w:val="Textetableau"/>
              <w:jc w:val="right"/>
              <w:rPr>
                <w:del w:id="6044" w:author="Gaston" w:date="2019-02-28T13:36:00Z"/>
              </w:rPr>
            </w:pPr>
          </w:p>
        </w:tc>
        <w:tc>
          <w:tcPr>
            <w:tcW w:w="2414" w:type="dxa"/>
            <w:tcBorders>
              <w:top w:val="single" w:sz="4" w:space="0" w:color="auto"/>
              <w:bottom w:val="single" w:sz="4" w:space="0" w:color="auto"/>
            </w:tcBorders>
            <w:shd w:val="clear" w:color="auto" w:fill="E0E0E0"/>
          </w:tcPr>
          <w:p w14:paraId="1C71EC43" w14:textId="77777777" w:rsidR="00722945" w:rsidDel="00343221" w:rsidRDefault="00722945" w:rsidP="00B73CAF">
            <w:pPr>
              <w:pStyle w:val="Textetableau"/>
              <w:rPr>
                <w:del w:id="6045" w:author="Gaston" w:date="2019-02-28T13:36:00Z"/>
                <w:szCs w:val="20"/>
              </w:rPr>
            </w:pPr>
            <w:del w:id="6046" w:author="Gaston" w:date="2019-02-28T13:36:00Z">
              <w:r w:rsidDel="00343221">
                <w:rPr>
                  <w:szCs w:val="20"/>
                </w:rPr>
                <w:delText>Liste de raccord</w:delText>
              </w:r>
            </w:del>
          </w:p>
        </w:tc>
        <w:tc>
          <w:tcPr>
            <w:tcW w:w="1843" w:type="dxa"/>
          </w:tcPr>
          <w:p w14:paraId="59818D39" w14:textId="77777777" w:rsidR="00722945" w:rsidDel="00343221" w:rsidRDefault="00722945" w:rsidP="00B73CAF">
            <w:pPr>
              <w:pStyle w:val="Textetableau"/>
              <w:jc w:val="center"/>
              <w:rPr>
                <w:del w:id="6047" w:author="Gaston" w:date="2019-02-28T13:36:00Z"/>
              </w:rPr>
            </w:pPr>
            <w:del w:id="6048" w:author="Gaston" w:date="2019-02-28T13:36:00Z">
              <w:r w:rsidDel="00343221">
                <w:delText>/10</w:delText>
              </w:r>
            </w:del>
          </w:p>
        </w:tc>
        <w:tc>
          <w:tcPr>
            <w:tcW w:w="4252" w:type="dxa"/>
            <w:gridSpan w:val="5"/>
          </w:tcPr>
          <w:p w14:paraId="5A13971A" w14:textId="77777777" w:rsidR="00722945" w:rsidDel="00343221" w:rsidRDefault="00722945" w:rsidP="00B73CAF">
            <w:pPr>
              <w:pStyle w:val="Textetableau"/>
              <w:jc w:val="center"/>
              <w:rPr>
                <w:del w:id="6049" w:author="Gaston" w:date="2019-02-28T13:36:00Z"/>
                <w:szCs w:val="20"/>
              </w:rPr>
            </w:pPr>
            <w:del w:id="6050" w:author="Gaston" w:date="2019-02-28T13:36:00Z">
              <w:r w:rsidDel="00343221">
                <w:rPr>
                  <w:szCs w:val="20"/>
                </w:rPr>
                <w:delText>/2</w:delText>
              </w:r>
            </w:del>
          </w:p>
        </w:tc>
        <w:tc>
          <w:tcPr>
            <w:tcW w:w="851" w:type="dxa"/>
            <w:vMerge/>
            <w:shd w:val="clear" w:color="auto" w:fill="B3B3B3"/>
          </w:tcPr>
          <w:p w14:paraId="3C98A0A7" w14:textId="77777777" w:rsidR="00722945" w:rsidDel="00343221" w:rsidRDefault="00722945" w:rsidP="00B73CAF">
            <w:pPr>
              <w:pStyle w:val="Textetableau"/>
              <w:ind w:right="-43"/>
              <w:jc w:val="center"/>
              <w:rPr>
                <w:del w:id="6051" w:author="Gaston" w:date="2019-02-28T13:36:00Z"/>
              </w:rPr>
            </w:pPr>
          </w:p>
        </w:tc>
      </w:tr>
      <w:tr w:rsidR="0001220C" w:rsidDel="00343221" w14:paraId="2BC8A6CE" w14:textId="77777777">
        <w:trPr>
          <w:cantSplit/>
          <w:ins w:id="6052" w:author="Claude Gendron" w:date="2006-06-15T08:21:00Z"/>
          <w:del w:id="6053" w:author="Gaston" w:date="2019-02-28T13:36:00Z"/>
        </w:trPr>
        <w:tc>
          <w:tcPr>
            <w:tcW w:w="705" w:type="dxa"/>
            <w:vMerge/>
            <w:shd w:val="clear" w:color="auto" w:fill="B3B3B3"/>
          </w:tcPr>
          <w:p w14:paraId="3A65BDE6" w14:textId="77777777" w:rsidR="0001220C" w:rsidDel="00343221" w:rsidRDefault="0001220C" w:rsidP="00B73CAF">
            <w:pPr>
              <w:pStyle w:val="Textetableau"/>
              <w:jc w:val="right"/>
              <w:rPr>
                <w:ins w:id="6054" w:author="Claude Gendron" w:date="2006-06-15T08:21:00Z"/>
                <w:del w:id="6055" w:author="Gaston" w:date="2019-02-28T13:36:00Z"/>
              </w:rPr>
            </w:pPr>
          </w:p>
        </w:tc>
        <w:tc>
          <w:tcPr>
            <w:tcW w:w="2414" w:type="dxa"/>
            <w:tcBorders>
              <w:top w:val="single" w:sz="4" w:space="0" w:color="auto"/>
              <w:bottom w:val="single" w:sz="4" w:space="0" w:color="auto"/>
            </w:tcBorders>
            <w:shd w:val="clear" w:color="auto" w:fill="E0E0E0"/>
          </w:tcPr>
          <w:p w14:paraId="6C32E842" w14:textId="77777777" w:rsidR="0001220C" w:rsidDel="00343221" w:rsidRDefault="0001220C" w:rsidP="00B73CAF">
            <w:pPr>
              <w:pStyle w:val="Textetableau"/>
              <w:rPr>
                <w:ins w:id="6056" w:author="Claude Gendron" w:date="2006-06-15T08:21:00Z"/>
                <w:del w:id="6057" w:author="Gaston" w:date="2019-02-28T13:36:00Z"/>
                <w:szCs w:val="20"/>
              </w:rPr>
            </w:pPr>
            <w:ins w:id="6058" w:author="Claude Gendron" w:date="2006-06-15T08:21:00Z">
              <w:del w:id="6059" w:author="Gaston" w:date="2019-02-28T13:36:00Z">
                <w:r w:rsidDel="00343221">
                  <w:rPr>
                    <w:szCs w:val="20"/>
                  </w:rPr>
                  <w:delText>Ci</w:delText>
                </w:r>
              </w:del>
            </w:ins>
            <w:del w:id="6060" w:author="Gaston" w:date="2019-02-28T13:36:00Z">
              <w:r w:rsidR="00DA28ED" w:rsidDel="00343221">
                <w:rPr>
                  <w:szCs w:val="20"/>
                </w:rPr>
                <w:delText>r</w:delText>
              </w:r>
            </w:del>
            <w:ins w:id="6061" w:author="Claude Gendron" w:date="2006-06-15T08:21:00Z">
              <w:del w:id="6062" w:author="Gaston" w:date="2019-02-28T13:36:00Z">
                <w:r w:rsidDel="00343221">
                  <w:rPr>
                    <w:szCs w:val="20"/>
                  </w:rPr>
                  <w:delText>cuit imprimé</w:delText>
                </w:r>
              </w:del>
            </w:ins>
          </w:p>
        </w:tc>
        <w:tc>
          <w:tcPr>
            <w:tcW w:w="1843" w:type="dxa"/>
          </w:tcPr>
          <w:p w14:paraId="780525A8" w14:textId="77777777" w:rsidR="0001220C" w:rsidDel="00343221" w:rsidRDefault="0001220C" w:rsidP="0001220C">
            <w:pPr>
              <w:pStyle w:val="Textetableau"/>
              <w:jc w:val="center"/>
              <w:rPr>
                <w:ins w:id="6063" w:author="Claude Gendron" w:date="2006-06-15T08:21:00Z"/>
                <w:del w:id="6064" w:author="Gaston" w:date="2019-02-28T13:36:00Z"/>
              </w:rPr>
            </w:pPr>
            <w:ins w:id="6065" w:author="Claude Gendron" w:date="2006-06-15T08:24:00Z">
              <w:del w:id="6066" w:author="Gaston" w:date="2019-02-28T13:36:00Z">
                <w:r w:rsidDel="00343221">
                  <w:delText>/10</w:delText>
                </w:r>
              </w:del>
            </w:ins>
          </w:p>
        </w:tc>
        <w:tc>
          <w:tcPr>
            <w:tcW w:w="4252" w:type="dxa"/>
            <w:gridSpan w:val="5"/>
          </w:tcPr>
          <w:p w14:paraId="78829DA2" w14:textId="77777777" w:rsidR="0001220C" w:rsidDel="00343221" w:rsidRDefault="00D63530" w:rsidP="0001220C">
            <w:pPr>
              <w:pStyle w:val="Textetableau"/>
              <w:jc w:val="center"/>
              <w:rPr>
                <w:ins w:id="6067" w:author="Claude Gendron" w:date="2006-06-15T08:21:00Z"/>
                <w:del w:id="6068" w:author="Gaston" w:date="2019-02-28T13:36:00Z"/>
                <w:szCs w:val="20"/>
              </w:rPr>
            </w:pPr>
            <w:ins w:id="6069" w:author="Claude Gendron" w:date="2006-06-15T08:31:00Z">
              <w:del w:id="6070" w:author="Gaston" w:date="2019-02-28T13:36:00Z">
                <w:r w:rsidDel="00343221">
                  <w:rPr>
                    <w:szCs w:val="20"/>
                  </w:rPr>
                  <w:delText>/2</w:delText>
                </w:r>
              </w:del>
            </w:ins>
          </w:p>
        </w:tc>
        <w:tc>
          <w:tcPr>
            <w:tcW w:w="851" w:type="dxa"/>
            <w:vMerge/>
            <w:shd w:val="clear" w:color="auto" w:fill="B3B3B3"/>
          </w:tcPr>
          <w:p w14:paraId="45E63694" w14:textId="77777777" w:rsidR="0001220C" w:rsidDel="00343221" w:rsidRDefault="0001220C" w:rsidP="00B73CAF">
            <w:pPr>
              <w:pStyle w:val="Textetableau"/>
              <w:ind w:right="-43"/>
              <w:jc w:val="center"/>
              <w:rPr>
                <w:ins w:id="6071" w:author="Claude Gendron" w:date="2006-06-15T08:21:00Z"/>
                <w:del w:id="6072" w:author="Gaston" w:date="2019-02-28T13:36:00Z"/>
              </w:rPr>
            </w:pPr>
          </w:p>
        </w:tc>
      </w:tr>
      <w:tr w:rsidR="0001220C" w:rsidDel="00343221" w14:paraId="37CC26DB" w14:textId="77777777">
        <w:trPr>
          <w:cantSplit/>
          <w:ins w:id="6073" w:author="Claude Gendron" w:date="2006-06-15T08:21:00Z"/>
          <w:del w:id="6074" w:author="Gaston" w:date="2019-02-28T13:36:00Z"/>
        </w:trPr>
        <w:tc>
          <w:tcPr>
            <w:tcW w:w="705" w:type="dxa"/>
            <w:vMerge/>
            <w:shd w:val="clear" w:color="auto" w:fill="B3B3B3"/>
          </w:tcPr>
          <w:p w14:paraId="4BB3FAE9" w14:textId="77777777" w:rsidR="0001220C" w:rsidDel="00343221" w:rsidRDefault="0001220C" w:rsidP="00B73CAF">
            <w:pPr>
              <w:pStyle w:val="Textetableau"/>
              <w:jc w:val="right"/>
              <w:rPr>
                <w:ins w:id="6075" w:author="Claude Gendron" w:date="2006-06-15T08:21:00Z"/>
                <w:del w:id="6076" w:author="Gaston" w:date="2019-02-28T13:36:00Z"/>
              </w:rPr>
            </w:pPr>
          </w:p>
        </w:tc>
        <w:tc>
          <w:tcPr>
            <w:tcW w:w="2414" w:type="dxa"/>
            <w:tcBorders>
              <w:top w:val="single" w:sz="4" w:space="0" w:color="auto"/>
              <w:bottom w:val="single" w:sz="4" w:space="0" w:color="auto"/>
            </w:tcBorders>
            <w:shd w:val="clear" w:color="auto" w:fill="E0E0E0"/>
          </w:tcPr>
          <w:p w14:paraId="52ADA0D3" w14:textId="77777777" w:rsidR="0001220C" w:rsidDel="00343221" w:rsidRDefault="00DA28ED" w:rsidP="00B73CAF">
            <w:pPr>
              <w:pStyle w:val="Textetableau"/>
              <w:rPr>
                <w:ins w:id="6077" w:author="Claude Gendron" w:date="2006-06-15T08:21:00Z"/>
                <w:del w:id="6078" w:author="Gaston" w:date="2019-02-28T13:36:00Z"/>
                <w:szCs w:val="20"/>
              </w:rPr>
            </w:pPr>
            <w:del w:id="6079" w:author="Gaston" w:date="2019-02-28T13:36:00Z">
              <w:r w:rsidDel="00343221">
                <w:rPr>
                  <w:szCs w:val="20"/>
                </w:rPr>
                <w:delText>«</w:delText>
              </w:r>
            </w:del>
            <w:ins w:id="6080" w:author="Claude Gendron" w:date="2006-06-15T08:21:00Z">
              <w:del w:id="6081" w:author="Gaston" w:date="2019-02-28T13:36:00Z">
                <w:r w:rsidR="0001220C" w:rsidDel="00343221">
                  <w:rPr>
                    <w:szCs w:val="20"/>
                  </w:rPr>
                  <w:delText>Wire wrap</w:delText>
                </w:r>
              </w:del>
            </w:ins>
            <w:del w:id="6082" w:author="Gaston" w:date="2019-02-28T13:36:00Z">
              <w:r w:rsidDel="00343221">
                <w:rPr>
                  <w:szCs w:val="20"/>
                </w:rPr>
                <w:delText>»</w:delText>
              </w:r>
            </w:del>
          </w:p>
        </w:tc>
        <w:tc>
          <w:tcPr>
            <w:tcW w:w="1843" w:type="dxa"/>
          </w:tcPr>
          <w:p w14:paraId="69FF92DF" w14:textId="77777777" w:rsidR="0001220C" w:rsidDel="00343221" w:rsidRDefault="0001220C" w:rsidP="0001220C">
            <w:pPr>
              <w:pStyle w:val="Textetableau"/>
              <w:jc w:val="center"/>
              <w:rPr>
                <w:ins w:id="6083" w:author="Claude Gendron" w:date="2006-06-15T08:21:00Z"/>
                <w:del w:id="6084" w:author="Gaston" w:date="2019-02-28T13:36:00Z"/>
              </w:rPr>
            </w:pPr>
            <w:ins w:id="6085" w:author="Claude Gendron" w:date="2006-06-15T08:25:00Z">
              <w:del w:id="6086" w:author="Gaston" w:date="2019-02-28T13:36:00Z">
                <w:r w:rsidDel="00343221">
                  <w:delText>/10</w:delText>
                </w:r>
              </w:del>
            </w:ins>
          </w:p>
        </w:tc>
        <w:tc>
          <w:tcPr>
            <w:tcW w:w="4252" w:type="dxa"/>
            <w:gridSpan w:val="5"/>
          </w:tcPr>
          <w:p w14:paraId="0CB25526" w14:textId="77777777" w:rsidR="0001220C" w:rsidDel="00343221" w:rsidRDefault="00D63530" w:rsidP="0001220C">
            <w:pPr>
              <w:pStyle w:val="Textetableau"/>
              <w:jc w:val="center"/>
              <w:rPr>
                <w:ins w:id="6087" w:author="Claude Gendron" w:date="2006-06-15T08:21:00Z"/>
                <w:del w:id="6088" w:author="Gaston" w:date="2019-02-28T13:36:00Z"/>
                <w:szCs w:val="20"/>
              </w:rPr>
            </w:pPr>
            <w:ins w:id="6089" w:author="Claude Gendron" w:date="2006-06-15T08:33:00Z">
              <w:del w:id="6090" w:author="Gaston" w:date="2019-02-28T13:36:00Z">
                <w:r w:rsidDel="00343221">
                  <w:rPr>
                    <w:szCs w:val="20"/>
                  </w:rPr>
                  <w:delText>/1</w:delText>
                </w:r>
              </w:del>
            </w:ins>
          </w:p>
        </w:tc>
        <w:tc>
          <w:tcPr>
            <w:tcW w:w="851" w:type="dxa"/>
            <w:vMerge/>
            <w:shd w:val="clear" w:color="auto" w:fill="B3B3B3"/>
          </w:tcPr>
          <w:p w14:paraId="30794801" w14:textId="77777777" w:rsidR="0001220C" w:rsidDel="00343221" w:rsidRDefault="0001220C" w:rsidP="00B73CAF">
            <w:pPr>
              <w:pStyle w:val="Textetableau"/>
              <w:ind w:right="-43"/>
              <w:jc w:val="center"/>
              <w:rPr>
                <w:ins w:id="6091" w:author="Claude Gendron" w:date="2006-06-15T08:21:00Z"/>
                <w:del w:id="6092" w:author="Gaston" w:date="2019-02-28T13:36:00Z"/>
              </w:rPr>
            </w:pPr>
          </w:p>
        </w:tc>
      </w:tr>
      <w:tr w:rsidR="0001220C" w:rsidDel="00343221" w14:paraId="2AFBB28C" w14:textId="77777777">
        <w:trPr>
          <w:cantSplit/>
          <w:ins w:id="6093" w:author="Claude Gendron" w:date="2006-06-15T08:21:00Z"/>
          <w:del w:id="6094" w:author="Gaston" w:date="2019-02-28T13:36:00Z"/>
        </w:trPr>
        <w:tc>
          <w:tcPr>
            <w:tcW w:w="705" w:type="dxa"/>
            <w:vMerge/>
            <w:shd w:val="clear" w:color="auto" w:fill="B3B3B3"/>
          </w:tcPr>
          <w:p w14:paraId="2DFB66E4" w14:textId="77777777" w:rsidR="0001220C" w:rsidDel="00343221" w:rsidRDefault="0001220C" w:rsidP="00B73CAF">
            <w:pPr>
              <w:pStyle w:val="Textetableau"/>
              <w:jc w:val="right"/>
              <w:rPr>
                <w:ins w:id="6095" w:author="Claude Gendron" w:date="2006-06-15T08:21:00Z"/>
                <w:del w:id="6096" w:author="Gaston" w:date="2019-02-28T13:36:00Z"/>
              </w:rPr>
            </w:pPr>
          </w:p>
        </w:tc>
        <w:tc>
          <w:tcPr>
            <w:tcW w:w="2414" w:type="dxa"/>
            <w:tcBorders>
              <w:top w:val="single" w:sz="4" w:space="0" w:color="auto"/>
              <w:bottom w:val="single" w:sz="4" w:space="0" w:color="auto"/>
            </w:tcBorders>
            <w:shd w:val="clear" w:color="auto" w:fill="E0E0E0"/>
          </w:tcPr>
          <w:p w14:paraId="20A70FAC" w14:textId="77777777" w:rsidR="0001220C" w:rsidDel="00343221" w:rsidRDefault="00DA28ED" w:rsidP="00B73CAF">
            <w:pPr>
              <w:pStyle w:val="Textetableau"/>
              <w:rPr>
                <w:ins w:id="6097" w:author="Claude Gendron" w:date="2006-06-15T08:21:00Z"/>
                <w:del w:id="6098" w:author="Gaston" w:date="2019-02-28T13:36:00Z"/>
                <w:szCs w:val="20"/>
              </w:rPr>
            </w:pPr>
            <w:del w:id="6099" w:author="Gaston" w:date="2019-02-28T13:36:00Z">
              <w:r w:rsidDel="00343221">
                <w:rPr>
                  <w:szCs w:val="20"/>
                </w:rPr>
                <w:delText>«</w:delText>
              </w:r>
            </w:del>
            <w:ins w:id="6100" w:author="Claude Gendron" w:date="2006-06-15T08:21:00Z">
              <w:del w:id="6101" w:author="Gaston" w:date="2019-02-28T13:36:00Z">
                <w:r w:rsidR="0001220C" w:rsidDel="00343221">
                  <w:rPr>
                    <w:szCs w:val="20"/>
                  </w:rPr>
                  <w:delText>Proto board</w:delText>
                </w:r>
              </w:del>
            </w:ins>
            <w:del w:id="6102" w:author="Gaston" w:date="2019-02-28T13:36:00Z">
              <w:r w:rsidDel="00343221">
                <w:rPr>
                  <w:szCs w:val="20"/>
                </w:rPr>
                <w:delText>»</w:delText>
              </w:r>
            </w:del>
          </w:p>
        </w:tc>
        <w:tc>
          <w:tcPr>
            <w:tcW w:w="1843" w:type="dxa"/>
          </w:tcPr>
          <w:p w14:paraId="441100F7" w14:textId="77777777" w:rsidR="0001220C" w:rsidDel="00343221" w:rsidRDefault="0001220C" w:rsidP="0001220C">
            <w:pPr>
              <w:pStyle w:val="Textetableau"/>
              <w:jc w:val="center"/>
              <w:rPr>
                <w:ins w:id="6103" w:author="Claude Gendron" w:date="2006-06-15T08:21:00Z"/>
                <w:del w:id="6104" w:author="Gaston" w:date="2019-02-28T13:36:00Z"/>
              </w:rPr>
            </w:pPr>
            <w:ins w:id="6105" w:author="Claude Gendron" w:date="2006-06-15T08:25:00Z">
              <w:del w:id="6106" w:author="Gaston" w:date="2019-02-28T13:36:00Z">
                <w:r w:rsidDel="00343221">
                  <w:delText>/5</w:delText>
                </w:r>
              </w:del>
            </w:ins>
          </w:p>
        </w:tc>
        <w:tc>
          <w:tcPr>
            <w:tcW w:w="4252" w:type="dxa"/>
            <w:gridSpan w:val="5"/>
          </w:tcPr>
          <w:p w14:paraId="5B5EE882" w14:textId="77777777" w:rsidR="0001220C" w:rsidDel="00343221" w:rsidRDefault="00D63530" w:rsidP="0001220C">
            <w:pPr>
              <w:pStyle w:val="Textetableau"/>
              <w:jc w:val="center"/>
              <w:rPr>
                <w:ins w:id="6107" w:author="Claude Gendron" w:date="2006-06-15T08:21:00Z"/>
                <w:del w:id="6108" w:author="Gaston" w:date="2019-02-28T13:36:00Z"/>
                <w:szCs w:val="20"/>
              </w:rPr>
            </w:pPr>
            <w:ins w:id="6109" w:author="Claude Gendron" w:date="2006-06-15T08:33:00Z">
              <w:del w:id="6110" w:author="Gaston" w:date="2019-02-28T13:36:00Z">
                <w:r w:rsidDel="00343221">
                  <w:rPr>
                    <w:szCs w:val="20"/>
                  </w:rPr>
                  <w:delText>/1</w:delText>
                </w:r>
              </w:del>
            </w:ins>
          </w:p>
        </w:tc>
        <w:tc>
          <w:tcPr>
            <w:tcW w:w="851" w:type="dxa"/>
            <w:vMerge/>
            <w:shd w:val="clear" w:color="auto" w:fill="B3B3B3"/>
          </w:tcPr>
          <w:p w14:paraId="630AA8D4" w14:textId="77777777" w:rsidR="0001220C" w:rsidDel="00343221" w:rsidRDefault="0001220C" w:rsidP="00B73CAF">
            <w:pPr>
              <w:pStyle w:val="Textetableau"/>
              <w:ind w:right="-43"/>
              <w:jc w:val="center"/>
              <w:rPr>
                <w:ins w:id="6111" w:author="Claude Gendron" w:date="2006-06-15T08:21:00Z"/>
                <w:del w:id="6112" w:author="Gaston" w:date="2019-02-28T13:36:00Z"/>
              </w:rPr>
            </w:pPr>
          </w:p>
        </w:tc>
      </w:tr>
      <w:tr w:rsidR="0001220C" w:rsidDel="00343221" w14:paraId="0A645BBB" w14:textId="77777777">
        <w:trPr>
          <w:cantSplit/>
          <w:ins w:id="6113" w:author="Claude Gendron" w:date="2006-06-15T08:21:00Z"/>
          <w:del w:id="6114" w:author="Gaston" w:date="2019-02-28T13:36:00Z"/>
        </w:trPr>
        <w:tc>
          <w:tcPr>
            <w:tcW w:w="705" w:type="dxa"/>
            <w:vMerge/>
            <w:shd w:val="clear" w:color="auto" w:fill="B3B3B3"/>
          </w:tcPr>
          <w:p w14:paraId="14FD5D0F" w14:textId="77777777" w:rsidR="0001220C" w:rsidDel="00343221" w:rsidRDefault="0001220C" w:rsidP="00B73CAF">
            <w:pPr>
              <w:pStyle w:val="Textetableau"/>
              <w:jc w:val="right"/>
              <w:rPr>
                <w:ins w:id="6115" w:author="Claude Gendron" w:date="2006-06-15T08:21:00Z"/>
                <w:del w:id="6116" w:author="Gaston" w:date="2019-02-28T13:36:00Z"/>
              </w:rPr>
            </w:pPr>
          </w:p>
        </w:tc>
        <w:tc>
          <w:tcPr>
            <w:tcW w:w="2414" w:type="dxa"/>
            <w:tcBorders>
              <w:top w:val="single" w:sz="4" w:space="0" w:color="auto"/>
              <w:bottom w:val="single" w:sz="4" w:space="0" w:color="auto"/>
            </w:tcBorders>
            <w:shd w:val="clear" w:color="auto" w:fill="E0E0E0"/>
          </w:tcPr>
          <w:p w14:paraId="56E7C4C4" w14:textId="77777777" w:rsidR="0001220C" w:rsidDel="00343221" w:rsidRDefault="0001220C" w:rsidP="00B73CAF">
            <w:pPr>
              <w:pStyle w:val="Textetableau"/>
              <w:rPr>
                <w:ins w:id="6117" w:author="Claude Gendron" w:date="2006-06-15T08:21:00Z"/>
                <w:del w:id="6118" w:author="Gaston" w:date="2019-02-28T13:36:00Z"/>
                <w:szCs w:val="20"/>
              </w:rPr>
            </w:pPr>
            <w:ins w:id="6119" w:author="Claude Gendron" w:date="2006-06-15T08:22:00Z">
              <w:del w:id="6120" w:author="Gaston" w:date="2019-02-28T13:36:00Z">
                <w:r w:rsidDel="00343221">
                  <w:rPr>
                    <w:szCs w:val="20"/>
                  </w:rPr>
                  <w:delText>Montage</w:delText>
                </w:r>
              </w:del>
            </w:ins>
            <w:ins w:id="6121" w:author="14326" w:date="2011-05-19T12:17:00Z">
              <w:del w:id="6122" w:author="Gaston" w:date="2019-02-28T13:36:00Z">
                <w:r w:rsidR="001362F5" w:rsidDel="00343221">
                  <w:rPr>
                    <w:szCs w:val="20"/>
                  </w:rPr>
                  <w:delText xml:space="preserve"> physique</w:delText>
                </w:r>
              </w:del>
            </w:ins>
          </w:p>
        </w:tc>
        <w:tc>
          <w:tcPr>
            <w:tcW w:w="1843" w:type="dxa"/>
          </w:tcPr>
          <w:p w14:paraId="14747583" w14:textId="77777777" w:rsidR="0001220C" w:rsidDel="00343221" w:rsidRDefault="0001220C" w:rsidP="0001220C">
            <w:pPr>
              <w:pStyle w:val="Textetableau"/>
              <w:jc w:val="center"/>
              <w:rPr>
                <w:ins w:id="6123" w:author="Claude Gendron" w:date="2006-06-15T08:21:00Z"/>
                <w:del w:id="6124" w:author="Gaston" w:date="2019-02-28T13:36:00Z"/>
              </w:rPr>
            </w:pPr>
            <w:ins w:id="6125" w:author="Claude Gendron" w:date="2006-06-15T08:25:00Z">
              <w:del w:id="6126" w:author="Gaston" w:date="2019-02-28T13:36:00Z">
                <w:r w:rsidDel="00343221">
                  <w:delText>/30</w:delText>
                </w:r>
              </w:del>
            </w:ins>
          </w:p>
        </w:tc>
        <w:tc>
          <w:tcPr>
            <w:tcW w:w="4252" w:type="dxa"/>
            <w:gridSpan w:val="5"/>
          </w:tcPr>
          <w:p w14:paraId="52CCE20E" w14:textId="77777777" w:rsidR="0001220C" w:rsidDel="00343221" w:rsidRDefault="00D63530" w:rsidP="0001220C">
            <w:pPr>
              <w:pStyle w:val="Textetableau"/>
              <w:jc w:val="center"/>
              <w:rPr>
                <w:ins w:id="6127" w:author="Claude Gendron" w:date="2006-06-15T08:21:00Z"/>
                <w:del w:id="6128" w:author="Gaston" w:date="2019-02-28T13:36:00Z"/>
                <w:szCs w:val="20"/>
              </w:rPr>
            </w:pPr>
            <w:ins w:id="6129" w:author="Claude Gendron" w:date="2006-06-15T08:34:00Z">
              <w:del w:id="6130" w:author="Gaston" w:date="2019-02-28T13:36:00Z">
                <w:r w:rsidDel="00343221">
                  <w:rPr>
                    <w:szCs w:val="20"/>
                  </w:rPr>
                  <w:delText>/3</w:delText>
                </w:r>
              </w:del>
            </w:ins>
          </w:p>
        </w:tc>
        <w:tc>
          <w:tcPr>
            <w:tcW w:w="851" w:type="dxa"/>
            <w:vMerge/>
            <w:shd w:val="clear" w:color="auto" w:fill="B3B3B3"/>
          </w:tcPr>
          <w:p w14:paraId="19090728" w14:textId="77777777" w:rsidR="0001220C" w:rsidDel="00343221" w:rsidRDefault="0001220C" w:rsidP="00B73CAF">
            <w:pPr>
              <w:pStyle w:val="Textetableau"/>
              <w:ind w:right="-43"/>
              <w:jc w:val="center"/>
              <w:rPr>
                <w:ins w:id="6131" w:author="Claude Gendron" w:date="2006-06-15T08:21:00Z"/>
                <w:del w:id="6132" w:author="Gaston" w:date="2019-02-28T13:36:00Z"/>
              </w:rPr>
            </w:pPr>
          </w:p>
        </w:tc>
      </w:tr>
      <w:tr w:rsidR="00722945" w:rsidDel="00343221" w14:paraId="0A7473C6" w14:textId="77777777">
        <w:trPr>
          <w:cantSplit/>
          <w:del w:id="6133" w:author="Gaston" w:date="2019-02-28T13:36:00Z"/>
        </w:trPr>
        <w:tc>
          <w:tcPr>
            <w:tcW w:w="705" w:type="dxa"/>
            <w:vMerge/>
            <w:shd w:val="clear" w:color="auto" w:fill="B3B3B3"/>
          </w:tcPr>
          <w:p w14:paraId="471FD260" w14:textId="77777777" w:rsidR="00722945" w:rsidDel="00343221" w:rsidRDefault="00722945" w:rsidP="00B73CAF">
            <w:pPr>
              <w:pStyle w:val="Textetableau"/>
              <w:jc w:val="right"/>
              <w:rPr>
                <w:del w:id="6134" w:author="Gaston" w:date="2019-02-28T13:36:00Z"/>
              </w:rPr>
            </w:pPr>
          </w:p>
        </w:tc>
        <w:tc>
          <w:tcPr>
            <w:tcW w:w="2414" w:type="dxa"/>
            <w:tcBorders>
              <w:top w:val="single" w:sz="4" w:space="0" w:color="auto"/>
              <w:bottom w:val="single" w:sz="4" w:space="0" w:color="auto"/>
            </w:tcBorders>
            <w:shd w:val="clear" w:color="auto" w:fill="E0E0E0"/>
          </w:tcPr>
          <w:p w14:paraId="2AD6849E" w14:textId="77777777" w:rsidR="00722945" w:rsidDel="00343221" w:rsidRDefault="00722945" w:rsidP="00B73CAF">
            <w:pPr>
              <w:pStyle w:val="Textetableau"/>
              <w:ind w:right="357"/>
              <w:rPr>
                <w:del w:id="6135" w:author="Gaston" w:date="2019-02-28T13:36:00Z"/>
              </w:rPr>
            </w:pPr>
            <w:del w:id="6136" w:author="Gaston" w:date="2019-02-28T13:36:00Z">
              <w:r w:rsidDel="00343221">
                <w:rPr>
                  <w:szCs w:val="20"/>
                </w:rPr>
                <w:delText>Diagramme matriciel</w:delText>
              </w:r>
            </w:del>
          </w:p>
        </w:tc>
        <w:tc>
          <w:tcPr>
            <w:tcW w:w="1843" w:type="dxa"/>
            <w:tcBorders>
              <w:bottom w:val="single" w:sz="4" w:space="0" w:color="auto"/>
            </w:tcBorders>
            <w:shd w:val="clear" w:color="auto" w:fill="B3B3B3"/>
          </w:tcPr>
          <w:p w14:paraId="02AA6FC7" w14:textId="77777777" w:rsidR="00722945" w:rsidDel="00343221" w:rsidRDefault="00722945" w:rsidP="00B73CAF">
            <w:pPr>
              <w:pStyle w:val="Textetableau"/>
              <w:tabs>
                <w:tab w:val="left" w:pos="1757"/>
              </w:tabs>
              <w:ind w:right="-43"/>
              <w:jc w:val="center"/>
              <w:rPr>
                <w:del w:id="6137" w:author="Gaston" w:date="2019-02-28T13:36:00Z"/>
              </w:rPr>
            </w:pPr>
          </w:p>
        </w:tc>
        <w:tc>
          <w:tcPr>
            <w:tcW w:w="4252" w:type="dxa"/>
            <w:gridSpan w:val="5"/>
            <w:tcBorders>
              <w:bottom w:val="single" w:sz="4" w:space="0" w:color="auto"/>
            </w:tcBorders>
          </w:tcPr>
          <w:p w14:paraId="5F8ED89E" w14:textId="77777777" w:rsidR="00722945" w:rsidDel="00343221" w:rsidRDefault="00722945" w:rsidP="00B73CAF">
            <w:pPr>
              <w:pStyle w:val="Textetableau"/>
              <w:ind w:right="357"/>
              <w:jc w:val="center"/>
              <w:rPr>
                <w:del w:id="6138" w:author="Gaston" w:date="2019-02-28T13:36:00Z"/>
              </w:rPr>
            </w:pPr>
            <w:del w:id="6139" w:author="Gaston" w:date="2019-02-28T13:36:00Z">
              <w:r w:rsidDel="00343221">
                <w:rPr>
                  <w:szCs w:val="20"/>
                </w:rPr>
                <w:delText xml:space="preserve">          /10</w:delText>
              </w:r>
            </w:del>
          </w:p>
        </w:tc>
        <w:tc>
          <w:tcPr>
            <w:tcW w:w="851" w:type="dxa"/>
            <w:vMerge/>
            <w:shd w:val="clear" w:color="auto" w:fill="B3B3B3"/>
          </w:tcPr>
          <w:p w14:paraId="06190F81" w14:textId="77777777" w:rsidR="00722945" w:rsidDel="00343221" w:rsidRDefault="00722945" w:rsidP="00B73CAF">
            <w:pPr>
              <w:pStyle w:val="Textetableau"/>
              <w:ind w:right="-43"/>
              <w:jc w:val="center"/>
              <w:rPr>
                <w:del w:id="6140" w:author="Gaston" w:date="2019-02-28T13:36:00Z"/>
              </w:rPr>
            </w:pPr>
          </w:p>
        </w:tc>
      </w:tr>
      <w:tr w:rsidR="00722945" w:rsidDel="00343221" w14:paraId="44488A9F" w14:textId="77777777">
        <w:trPr>
          <w:cantSplit/>
          <w:del w:id="6141" w:author="Gaston" w:date="2019-02-28T13:36:00Z"/>
        </w:trPr>
        <w:tc>
          <w:tcPr>
            <w:tcW w:w="705" w:type="dxa"/>
            <w:vMerge/>
            <w:shd w:val="clear" w:color="auto" w:fill="B3B3B3"/>
          </w:tcPr>
          <w:p w14:paraId="308A3757" w14:textId="77777777" w:rsidR="00722945" w:rsidDel="00343221" w:rsidRDefault="00722945" w:rsidP="00B73CAF">
            <w:pPr>
              <w:pStyle w:val="Textetableau"/>
              <w:ind w:right="357"/>
              <w:jc w:val="right"/>
              <w:rPr>
                <w:del w:id="6142" w:author="Gaston" w:date="2019-02-28T13:36:00Z"/>
              </w:rPr>
            </w:pPr>
          </w:p>
        </w:tc>
        <w:tc>
          <w:tcPr>
            <w:tcW w:w="2414" w:type="dxa"/>
            <w:vMerge w:val="restart"/>
            <w:tcBorders>
              <w:top w:val="single" w:sz="4" w:space="0" w:color="auto"/>
            </w:tcBorders>
            <w:shd w:val="clear" w:color="auto" w:fill="B3B3B3"/>
          </w:tcPr>
          <w:p w14:paraId="4179D83A" w14:textId="77777777" w:rsidR="00722945" w:rsidDel="00343221" w:rsidRDefault="00722945" w:rsidP="00B73CAF">
            <w:pPr>
              <w:pStyle w:val="Textetableau"/>
              <w:ind w:right="357"/>
              <w:rPr>
                <w:del w:id="6143" w:author="Gaston" w:date="2019-02-28T13:36:00Z"/>
              </w:rPr>
            </w:pPr>
            <w:del w:id="6144" w:author="Gaston" w:date="2019-02-28T13:36:00Z">
              <w:r w:rsidDel="00343221">
                <w:rPr>
                  <w:szCs w:val="20"/>
                </w:rPr>
                <w:delText xml:space="preserve">Sous-total reporté  = </w:delText>
              </w:r>
            </w:del>
          </w:p>
        </w:tc>
        <w:tc>
          <w:tcPr>
            <w:tcW w:w="1843" w:type="dxa"/>
            <w:tcBorders>
              <w:top w:val="single" w:sz="4" w:space="0" w:color="auto"/>
              <w:bottom w:val="single" w:sz="4" w:space="0" w:color="auto"/>
            </w:tcBorders>
            <w:shd w:val="clear" w:color="auto" w:fill="B3B3B3"/>
          </w:tcPr>
          <w:p w14:paraId="7A68F7D1" w14:textId="77777777" w:rsidR="00722945" w:rsidDel="00343221" w:rsidRDefault="00722945" w:rsidP="00B73CAF">
            <w:pPr>
              <w:pStyle w:val="Textetableau"/>
              <w:ind w:right="357"/>
              <w:jc w:val="center"/>
              <w:rPr>
                <w:del w:id="6145" w:author="Gaston" w:date="2019-02-28T13:36:00Z"/>
              </w:rPr>
            </w:pPr>
            <w:del w:id="6146" w:author="Gaston" w:date="2019-02-28T13:36:00Z">
              <w:r w:rsidDel="00343221">
                <w:rPr>
                  <w:b/>
                  <w:bCs/>
                  <w:sz w:val="16"/>
                  <w:szCs w:val="16"/>
                </w:rPr>
                <w:delText>Pondération matérielle</w:delText>
              </w:r>
            </w:del>
          </w:p>
        </w:tc>
        <w:tc>
          <w:tcPr>
            <w:tcW w:w="283" w:type="dxa"/>
            <w:tcBorders>
              <w:top w:val="single" w:sz="4" w:space="0" w:color="auto"/>
              <w:bottom w:val="single" w:sz="4" w:space="0" w:color="auto"/>
            </w:tcBorders>
            <w:shd w:val="clear" w:color="auto" w:fill="B3B3B3"/>
          </w:tcPr>
          <w:p w14:paraId="27F80975" w14:textId="77777777" w:rsidR="00722945" w:rsidDel="00343221" w:rsidRDefault="00722945" w:rsidP="00B73CAF">
            <w:pPr>
              <w:pStyle w:val="Textetableau"/>
              <w:ind w:right="357"/>
              <w:jc w:val="center"/>
              <w:rPr>
                <w:del w:id="6147" w:author="Gaston" w:date="2019-02-28T13:36:00Z"/>
              </w:rPr>
            </w:pPr>
            <w:del w:id="6148" w:author="Gaston" w:date="2019-02-28T13:36:00Z">
              <w:r w:rsidDel="00343221">
                <w:delText>*</w:delText>
              </w:r>
            </w:del>
          </w:p>
        </w:tc>
        <w:tc>
          <w:tcPr>
            <w:tcW w:w="1701" w:type="dxa"/>
            <w:tcBorders>
              <w:top w:val="single" w:sz="4" w:space="0" w:color="auto"/>
              <w:bottom w:val="single" w:sz="4" w:space="0" w:color="auto"/>
            </w:tcBorders>
            <w:shd w:val="clear" w:color="auto" w:fill="B3B3B3"/>
          </w:tcPr>
          <w:p w14:paraId="718FA325" w14:textId="77777777" w:rsidR="00722945" w:rsidDel="00343221" w:rsidRDefault="00722945" w:rsidP="00B73CAF">
            <w:pPr>
              <w:pStyle w:val="Textetableau"/>
              <w:ind w:right="357"/>
              <w:jc w:val="center"/>
              <w:rPr>
                <w:del w:id="6149" w:author="Gaston" w:date="2019-02-28T13:36:00Z"/>
              </w:rPr>
            </w:pPr>
            <w:del w:id="6150" w:author="Gaston" w:date="2019-02-28T13:36:00Z">
              <w:r w:rsidDel="00343221">
                <w:rPr>
                  <w:szCs w:val="20"/>
                </w:rPr>
                <w:delText>Total des notes:</w:delText>
              </w:r>
            </w:del>
          </w:p>
        </w:tc>
        <w:tc>
          <w:tcPr>
            <w:tcW w:w="425" w:type="dxa"/>
            <w:tcBorders>
              <w:top w:val="single" w:sz="4" w:space="0" w:color="auto"/>
              <w:bottom w:val="single" w:sz="4" w:space="0" w:color="auto"/>
            </w:tcBorders>
            <w:shd w:val="clear" w:color="auto" w:fill="B3B3B3"/>
          </w:tcPr>
          <w:p w14:paraId="2E72B3E2" w14:textId="77777777" w:rsidR="00722945" w:rsidDel="00343221" w:rsidRDefault="00722945" w:rsidP="00B73CAF">
            <w:pPr>
              <w:pStyle w:val="Textetableau"/>
              <w:ind w:right="357"/>
              <w:rPr>
                <w:del w:id="6151" w:author="Gaston" w:date="2019-02-28T13:36:00Z"/>
              </w:rPr>
            </w:pPr>
            <w:del w:id="6152" w:author="Gaston" w:date="2019-02-28T13:36:00Z">
              <w:r w:rsidDel="00343221">
                <w:delText>/</w:delText>
              </w:r>
            </w:del>
          </w:p>
        </w:tc>
        <w:tc>
          <w:tcPr>
            <w:tcW w:w="993" w:type="dxa"/>
            <w:tcBorders>
              <w:top w:val="single" w:sz="4" w:space="0" w:color="auto"/>
              <w:bottom w:val="single" w:sz="4" w:space="0" w:color="auto"/>
            </w:tcBorders>
            <w:shd w:val="clear" w:color="auto" w:fill="B3B3B3"/>
          </w:tcPr>
          <w:p w14:paraId="016BBF3F" w14:textId="77777777" w:rsidR="00722945" w:rsidRPr="00C32E7A" w:rsidDel="00343221" w:rsidRDefault="00722945" w:rsidP="00B73CAF">
            <w:pPr>
              <w:pStyle w:val="Textetableau"/>
              <w:ind w:right="357"/>
              <w:jc w:val="center"/>
              <w:rPr>
                <w:del w:id="6153" w:author="Gaston" w:date="2019-02-28T13:36:00Z"/>
                <w:sz w:val="16"/>
                <w:szCs w:val="16"/>
              </w:rPr>
            </w:pPr>
            <w:del w:id="6154" w:author="Gaston" w:date="2019-02-28T13:36:00Z">
              <w:r w:rsidRPr="00C32E7A" w:rsidDel="00343221">
                <w:rPr>
                  <w:sz w:val="16"/>
                  <w:szCs w:val="16"/>
                </w:rPr>
                <w:delText>Total des totaux:</w:delText>
              </w:r>
            </w:del>
          </w:p>
        </w:tc>
        <w:tc>
          <w:tcPr>
            <w:tcW w:w="850" w:type="dxa"/>
            <w:tcBorders>
              <w:top w:val="single" w:sz="4" w:space="0" w:color="auto"/>
              <w:bottom w:val="single" w:sz="4" w:space="0" w:color="auto"/>
            </w:tcBorders>
            <w:shd w:val="clear" w:color="auto" w:fill="B3B3B3"/>
          </w:tcPr>
          <w:p w14:paraId="1D9474B5" w14:textId="77777777" w:rsidR="00722945" w:rsidRPr="00C32E7A" w:rsidDel="00343221" w:rsidRDefault="00C32E7A" w:rsidP="00722945">
            <w:pPr>
              <w:pStyle w:val="Textetableau"/>
              <w:ind w:right="357"/>
              <w:jc w:val="center"/>
              <w:rPr>
                <w:del w:id="6155" w:author="Gaston" w:date="2019-02-28T13:36:00Z"/>
                <w:sz w:val="16"/>
                <w:szCs w:val="16"/>
              </w:rPr>
            </w:pPr>
            <w:del w:id="6156" w:author="Gaston" w:date="2019-02-28T13:36:00Z">
              <w:r w:rsidRPr="00C32E7A" w:rsidDel="00343221">
                <w:rPr>
                  <w:sz w:val="16"/>
                  <w:szCs w:val="16"/>
                </w:rPr>
                <w:delText>Pondération</w:delText>
              </w:r>
            </w:del>
            <w:ins w:id="6157" w:author="Claude Gendron" w:date="2006-06-15T08:16:00Z">
              <w:del w:id="6158" w:author="Gaston" w:date="2019-02-28T13:36:00Z">
                <w:r w:rsidR="00151918" w:rsidDel="00343221">
                  <w:rPr>
                    <w:sz w:val="16"/>
                    <w:szCs w:val="16"/>
                  </w:rPr>
                  <w:delText>Note</w:delText>
                </w:r>
              </w:del>
            </w:ins>
          </w:p>
        </w:tc>
        <w:tc>
          <w:tcPr>
            <w:tcW w:w="851" w:type="dxa"/>
            <w:vMerge/>
            <w:shd w:val="clear" w:color="auto" w:fill="B3B3B3"/>
          </w:tcPr>
          <w:p w14:paraId="634E0CA9" w14:textId="77777777" w:rsidR="00722945" w:rsidDel="00343221" w:rsidRDefault="00722945" w:rsidP="00B73CAF">
            <w:pPr>
              <w:pStyle w:val="Textetableau"/>
              <w:ind w:right="-43"/>
              <w:jc w:val="center"/>
              <w:rPr>
                <w:del w:id="6159" w:author="Gaston" w:date="2019-02-28T13:36:00Z"/>
              </w:rPr>
            </w:pPr>
          </w:p>
        </w:tc>
      </w:tr>
      <w:tr w:rsidR="00722945" w:rsidDel="00343221" w14:paraId="1B9270B2" w14:textId="77777777">
        <w:trPr>
          <w:cantSplit/>
          <w:del w:id="6160" w:author="Gaston" w:date="2019-02-28T13:36:00Z"/>
        </w:trPr>
        <w:tc>
          <w:tcPr>
            <w:tcW w:w="705" w:type="dxa"/>
            <w:vMerge/>
            <w:shd w:val="clear" w:color="auto" w:fill="B3B3B3"/>
          </w:tcPr>
          <w:p w14:paraId="2DFAC20A" w14:textId="77777777" w:rsidR="00722945" w:rsidDel="00343221" w:rsidRDefault="00722945" w:rsidP="00B73CAF">
            <w:pPr>
              <w:pStyle w:val="Textetableau"/>
              <w:ind w:right="357"/>
              <w:jc w:val="center"/>
              <w:rPr>
                <w:del w:id="6161" w:author="Gaston" w:date="2019-02-28T13:36:00Z"/>
              </w:rPr>
            </w:pPr>
          </w:p>
        </w:tc>
        <w:tc>
          <w:tcPr>
            <w:tcW w:w="2414" w:type="dxa"/>
            <w:vMerge/>
            <w:tcBorders>
              <w:bottom w:val="single" w:sz="4" w:space="0" w:color="auto"/>
            </w:tcBorders>
          </w:tcPr>
          <w:p w14:paraId="07F2D007" w14:textId="77777777" w:rsidR="00722945" w:rsidDel="00343221" w:rsidRDefault="00722945" w:rsidP="00B73CAF">
            <w:pPr>
              <w:pStyle w:val="Textetableau"/>
              <w:ind w:right="357"/>
              <w:jc w:val="right"/>
              <w:rPr>
                <w:del w:id="6162" w:author="Gaston" w:date="2019-02-28T13:36:00Z"/>
              </w:rPr>
            </w:pPr>
          </w:p>
        </w:tc>
        <w:tc>
          <w:tcPr>
            <w:tcW w:w="1843" w:type="dxa"/>
            <w:tcBorders>
              <w:top w:val="single" w:sz="4" w:space="0" w:color="auto"/>
              <w:bottom w:val="single" w:sz="4" w:space="0" w:color="auto"/>
            </w:tcBorders>
          </w:tcPr>
          <w:p w14:paraId="09236095" w14:textId="77777777" w:rsidR="00722945" w:rsidDel="00343221" w:rsidRDefault="00722945" w:rsidP="00B73CAF">
            <w:pPr>
              <w:pStyle w:val="Textetableau"/>
              <w:ind w:right="357"/>
              <w:jc w:val="right"/>
              <w:rPr>
                <w:del w:id="6163" w:author="Gaston" w:date="2019-02-28T13:36:00Z"/>
              </w:rPr>
            </w:pPr>
          </w:p>
        </w:tc>
        <w:tc>
          <w:tcPr>
            <w:tcW w:w="283" w:type="dxa"/>
            <w:tcBorders>
              <w:top w:val="single" w:sz="4" w:space="0" w:color="auto"/>
              <w:bottom w:val="single" w:sz="4" w:space="0" w:color="auto"/>
            </w:tcBorders>
            <w:shd w:val="clear" w:color="auto" w:fill="B3B3B3"/>
          </w:tcPr>
          <w:p w14:paraId="2D3CE4E9" w14:textId="77777777" w:rsidR="00722945" w:rsidDel="00343221" w:rsidRDefault="00722945" w:rsidP="00B73CAF">
            <w:pPr>
              <w:pStyle w:val="Textetableau"/>
              <w:ind w:right="357"/>
              <w:jc w:val="center"/>
              <w:rPr>
                <w:del w:id="6164" w:author="Gaston" w:date="2019-02-28T13:36:00Z"/>
              </w:rPr>
            </w:pPr>
            <w:del w:id="6165" w:author="Gaston" w:date="2019-02-28T13:36:00Z">
              <w:r w:rsidDel="00343221">
                <w:delText>*</w:delText>
              </w:r>
            </w:del>
          </w:p>
        </w:tc>
        <w:tc>
          <w:tcPr>
            <w:tcW w:w="1701" w:type="dxa"/>
            <w:tcBorders>
              <w:top w:val="single" w:sz="4" w:space="0" w:color="auto"/>
              <w:bottom w:val="single" w:sz="4" w:space="0" w:color="auto"/>
            </w:tcBorders>
          </w:tcPr>
          <w:p w14:paraId="14267BA4" w14:textId="77777777" w:rsidR="00722945" w:rsidDel="00343221" w:rsidRDefault="00722945" w:rsidP="00B73CAF">
            <w:pPr>
              <w:pStyle w:val="Textetableau"/>
              <w:ind w:right="357"/>
              <w:jc w:val="center"/>
              <w:rPr>
                <w:del w:id="6166" w:author="Gaston" w:date="2019-02-28T13:36:00Z"/>
              </w:rPr>
            </w:pPr>
          </w:p>
        </w:tc>
        <w:tc>
          <w:tcPr>
            <w:tcW w:w="425" w:type="dxa"/>
            <w:tcBorders>
              <w:top w:val="single" w:sz="4" w:space="0" w:color="auto"/>
              <w:bottom w:val="single" w:sz="4" w:space="0" w:color="auto"/>
            </w:tcBorders>
            <w:shd w:val="clear" w:color="auto" w:fill="B3B3B3"/>
          </w:tcPr>
          <w:p w14:paraId="2361F083" w14:textId="77777777" w:rsidR="00722945" w:rsidDel="00343221" w:rsidRDefault="00722945" w:rsidP="00B73CAF">
            <w:pPr>
              <w:pStyle w:val="Textetableau"/>
              <w:ind w:right="357"/>
              <w:jc w:val="center"/>
              <w:rPr>
                <w:del w:id="6167" w:author="Gaston" w:date="2019-02-28T13:36:00Z"/>
              </w:rPr>
            </w:pPr>
            <w:del w:id="6168" w:author="Gaston" w:date="2019-02-28T13:36:00Z">
              <w:r w:rsidDel="00343221">
                <w:delText>/</w:delText>
              </w:r>
            </w:del>
          </w:p>
        </w:tc>
        <w:tc>
          <w:tcPr>
            <w:tcW w:w="993" w:type="dxa"/>
            <w:tcBorders>
              <w:top w:val="single" w:sz="4" w:space="0" w:color="auto"/>
              <w:bottom w:val="single" w:sz="4" w:space="0" w:color="auto"/>
            </w:tcBorders>
          </w:tcPr>
          <w:p w14:paraId="7F549253" w14:textId="77777777" w:rsidR="00722945" w:rsidDel="00343221" w:rsidRDefault="00722945" w:rsidP="00B73CAF">
            <w:pPr>
              <w:pStyle w:val="Textetableau"/>
              <w:ind w:right="357"/>
              <w:jc w:val="center"/>
              <w:rPr>
                <w:del w:id="6169" w:author="Gaston" w:date="2019-02-28T13:36:00Z"/>
              </w:rPr>
            </w:pPr>
          </w:p>
        </w:tc>
        <w:tc>
          <w:tcPr>
            <w:tcW w:w="850" w:type="dxa"/>
            <w:tcBorders>
              <w:top w:val="single" w:sz="4" w:space="0" w:color="auto"/>
              <w:bottom w:val="single" w:sz="4" w:space="0" w:color="auto"/>
            </w:tcBorders>
          </w:tcPr>
          <w:p w14:paraId="6A7E77F4" w14:textId="77777777" w:rsidR="00722945" w:rsidDel="00343221" w:rsidRDefault="00722945" w:rsidP="006D51F5">
            <w:pPr>
              <w:pStyle w:val="Textetableau"/>
              <w:ind w:right="99"/>
              <w:jc w:val="center"/>
              <w:rPr>
                <w:del w:id="6170" w:author="Gaston" w:date="2019-02-28T13:36:00Z"/>
              </w:rPr>
            </w:pPr>
            <w:del w:id="6171" w:author="Gaston" w:date="2019-02-28T13:36:00Z">
              <w:r w:rsidDel="00343221">
                <w:delText>/</w:delText>
              </w:r>
            </w:del>
          </w:p>
        </w:tc>
        <w:tc>
          <w:tcPr>
            <w:tcW w:w="851" w:type="dxa"/>
            <w:vMerge/>
          </w:tcPr>
          <w:p w14:paraId="10CCCAF2" w14:textId="77777777" w:rsidR="00722945" w:rsidDel="00343221" w:rsidRDefault="00722945" w:rsidP="00B73CAF">
            <w:pPr>
              <w:pStyle w:val="Textetableau"/>
              <w:ind w:right="-43"/>
              <w:jc w:val="center"/>
              <w:rPr>
                <w:del w:id="6172" w:author="Gaston" w:date="2019-02-28T13:36:00Z"/>
              </w:rPr>
            </w:pPr>
          </w:p>
        </w:tc>
      </w:tr>
      <w:tr w:rsidR="00722945" w:rsidDel="00343221" w14:paraId="50AC2918" w14:textId="77777777">
        <w:trPr>
          <w:cantSplit/>
          <w:del w:id="6173" w:author="Gaston" w:date="2019-02-28T13:36:00Z"/>
        </w:trPr>
        <w:tc>
          <w:tcPr>
            <w:tcW w:w="705" w:type="dxa"/>
            <w:vMerge/>
            <w:shd w:val="clear" w:color="auto" w:fill="B3B3B3"/>
          </w:tcPr>
          <w:p w14:paraId="5BFA1AC7" w14:textId="77777777" w:rsidR="00722945" w:rsidDel="00343221" w:rsidRDefault="00722945" w:rsidP="00B73CAF">
            <w:pPr>
              <w:pStyle w:val="Textetableau"/>
              <w:ind w:right="357"/>
              <w:jc w:val="right"/>
              <w:rPr>
                <w:del w:id="6174" w:author="Gaston" w:date="2019-02-28T13:36:00Z"/>
              </w:rPr>
            </w:pPr>
          </w:p>
        </w:tc>
        <w:tc>
          <w:tcPr>
            <w:tcW w:w="8509" w:type="dxa"/>
            <w:gridSpan w:val="7"/>
            <w:tcBorders>
              <w:top w:val="single" w:sz="4" w:space="0" w:color="auto"/>
              <w:bottom w:val="single" w:sz="4" w:space="0" w:color="auto"/>
            </w:tcBorders>
            <w:shd w:val="clear" w:color="auto" w:fill="B3B3B3"/>
          </w:tcPr>
          <w:p w14:paraId="24E23463" w14:textId="77777777" w:rsidR="00722945" w:rsidDel="00343221" w:rsidRDefault="00722945" w:rsidP="00B73CAF">
            <w:pPr>
              <w:pStyle w:val="Textetableau"/>
              <w:ind w:right="357"/>
              <w:rPr>
                <w:del w:id="6175" w:author="Gaston" w:date="2019-02-28T13:36:00Z"/>
              </w:rPr>
            </w:pPr>
            <w:del w:id="6176" w:author="Gaston" w:date="2019-02-28T13:36:00Z">
              <w:r w:rsidDel="00343221">
                <w:rPr>
                  <w:szCs w:val="20"/>
                </w:rPr>
                <w:delText xml:space="preserve">Utilisez l'équation ci-haut pour calculer le sous-total reporté:   La </w:delText>
              </w:r>
              <w:r w:rsidDel="00343221">
                <w:rPr>
                  <w:b/>
                  <w:bCs/>
                  <w:szCs w:val="20"/>
                </w:rPr>
                <w:delText>pondération</w:delText>
              </w:r>
              <w:r w:rsidDel="00343221">
                <w:rPr>
                  <w:szCs w:val="20"/>
                </w:rPr>
                <w:delText xml:space="preserve"> doit être entre (30 et 70) et la somme des deux notes (matérielle et logicielle) doit donner 100.</w:delText>
              </w:r>
            </w:del>
          </w:p>
        </w:tc>
        <w:tc>
          <w:tcPr>
            <w:tcW w:w="851" w:type="dxa"/>
            <w:vMerge/>
            <w:shd w:val="clear" w:color="auto" w:fill="B3B3B3"/>
          </w:tcPr>
          <w:p w14:paraId="1500899E" w14:textId="77777777" w:rsidR="00722945" w:rsidDel="00343221" w:rsidRDefault="00722945" w:rsidP="00B73CAF">
            <w:pPr>
              <w:pStyle w:val="Textetableau"/>
              <w:ind w:right="-43"/>
              <w:jc w:val="center"/>
              <w:rPr>
                <w:del w:id="6177" w:author="Gaston" w:date="2019-02-28T13:36:00Z"/>
              </w:rPr>
            </w:pPr>
          </w:p>
        </w:tc>
      </w:tr>
      <w:tr w:rsidR="00722945" w:rsidDel="00343221" w14:paraId="2C9271B2" w14:textId="77777777">
        <w:trPr>
          <w:cantSplit/>
          <w:del w:id="6178" w:author="Gaston" w:date="2019-02-28T13:36:00Z"/>
        </w:trPr>
        <w:tc>
          <w:tcPr>
            <w:tcW w:w="9214" w:type="dxa"/>
            <w:gridSpan w:val="8"/>
          </w:tcPr>
          <w:p w14:paraId="77B16E7C" w14:textId="77777777" w:rsidR="00722945" w:rsidDel="00343221" w:rsidRDefault="00722945" w:rsidP="00B73CAF">
            <w:pPr>
              <w:pStyle w:val="Textetableau"/>
              <w:ind w:right="357"/>
              <w:rPr>
                <w:del w:id="6179" w:author="Gaston" w:date="2019-02-28T13:36:00Z"/>
              </w:rPr>
            </w:pPr>
          </w:p>
        </w:tc>
        <w:tc>
          <w:tcPr>
            <w:tcW w:w="851" w:type="dxa"/>
            <w:vMerge/>
            <w:shd w:val="clear" w:color="auto" w:fill="E0E0E0"/>
          </w:tcPr>
          <w:p w14:paraId="6CE8730C" w14:textId="77777777" w:rsidR="00722945" w:rsidDel="00343221" w:rsidRDefault="00722945" w:rsidP="00B73CAF">
            <w:pPr>
              <w:pStyle w:val="Textetableau"/>
              <w:ind w:right="-43"/>
              <w:jc w:val="center"/>
              <w:rPr>
                <w:del w:id="6180" w:author="Gaston" w:date="2019-02-28T13:36:00Z"/>
              </w:rPr>
            </w:pPr>
          </w:p>
        </w:tc>
      </w:tr>
      <w:tr w:rsidR="00722945" w:rsidDel="00343221" w14:paraId="08E72722" w14:textId="77777777">
        <w:trPr>
          <w:cantSplit/>
          <w:del w:id="6181" w:author="Gaston" w:date="2019-02-28T13:36:00Z"/>
        </w:trPr>
        <w:tc>
          <w:tcPr>
            <w:tcW w:w="705" w:type="dxa"/>
            <w:vMerge w:val="restart"/>
            <w:shd w:val="clear" w:color="auto" w:fill="B3B3B3"/>
            <w:textDirection w:val="btLr"/>
          </w:tcPr>
          <w:p w14:paraId="09208785" w14:textId="77777777" w:rsidR="00722945" w:rsidDel="00343221" w:rsidRDefault="00722945" w:rsidP="005963A6">
            <w:pPr>
              <w:pStyle w:val="Textetableau"/>
              <w:ind w:left="113" w:right="357"/>
              <w:jc w:val="center"/>
              <w:rPr>
                <w:del w:id="6182" w:author="Gaston" w:date="2019-02-28T13:36:00Z"/>
              </w:rPr>
            </w:pPr>
            <w:del w:id="6183" w:author="Gaston" w:date="2019-02-28T13:36:00Z">
              <w:r w:rsidDel="00343221">
                <w:delText>Éléments logiciels</w:delText>
              </w:r>
            </w:del>
          </w:p>
        </w:tc>
        <w:tc>
          <w:tcPr>
            <w:tcW w:w="2414" w:type="dxa"/>
            <w:tcBorders>
              <w:top w:val="single" w:sz="4" w:space="0" w:color="auto"/>
              <w:bottom w:val="single" w:sz="4" w:space="0" w:color="auto"/>
            </w:tcBorders>
            <w:shd w:val="clear" w:color="auto" w:fill="E0E0E0"/>
          </w:tcPr>
          <w:p w14:paraId="3FFBA23A" w14:textId="77777777" w:rsidR="00722945" w:rsidDel="00343221" w:rsidRDefault="00722945" w:rsidP="00B73CAF">
            <w:pPr>
              <w:pStyle w:val="Textetableau"/>
              <w:ind w:right="357"/>
              <w:rPr>
                <w:del w:id="6184" w:author="Gaston" w:date="2019-02-28T13:36:00Z"/>
              </w:rPr>
            </w:pPr>
            <w:del w:id="6185" w:author="Gaston" w:date="2019-02-28T13:36:00Z">
              <w:r w:rsidDel="00343221">
                <w:rPr>
                  <w:szCs w:val="20"/>
                </w:rPr>
                <w:delText>Organigramme</w:delText>
              </w:r>
            </w:del>
          </w:p>
        </w:tc>
        <w:tc>
          <w:tcPr>
            <w:tcW w:w="1843" w:type="dxa"/>
          </w:tcPr>
          <w:p w14:paraId="338B6BA7" w14:textId="77777777" w:rsidR="00722945" w:rsidDel="00343221" w:rsidRDefault="00722945" w:rsidP="00B73CAF">
            <w:pPr>
              <w:pStyle w:val="Textetableau"/>
              <w:ind w:right="357"/>
              <w:jc w:val="center"/>
              <w:rPr>
                <w:del w:id="6186" w:author="Gaston" w:date="2019-02-28T13:36:00Z"/>
              </w:rPr>
            </w:pPr>
            <w:del w:id="6187" w:author="Gaston" w:date="2019-02-28T13:36:00Z">
              <w:r w:rsidDel="00343221">
                <w:rPr>
                  <w:szCs w:val="20"/>
                </w:rPr>
                <w:delText>/10</w:delText>
              </w:r>
            </w:del>
          </w:p>
        </w:tc>
        <w:tc>
          <w:tcPr>
            <w:tcW w:w="283" w:type="dxa"/>
          </w:tcPr>
          <w:p w14:paraId="06ADC4AE" w14:textId="77777777" w:rsidR="00722945" w:rsidDel="00343221" w:rsidRDefault="00722945" w:rsidP="00B73CAF">
            <w:pPr>
              <w:pStyle w:val="Textetableau"/>
              <w:ind w:right="357"/>
              <w:jc w:val="center"/>
              <w:rPr>
                <w:del w:id="6188" w:author="Gaston" w:date="2019-02-28T13:36:00Z"/>
              </w:rPr>
            </w:pPr>
          </w:p>
        </w:tc>
        <w:tc>
          <w:tcPr>
            <w:tcW w:w="3969" w:type="dxa"/>
            <w:gridSpan w:val="4"/>
          </w:tcPr>
          <w:p w14:paraId="535F06F9" w14:textId="77777777" w:rsidR="00722945" w:rsidDel="00343221" w:rsidRDefault="00722945" w:rsidP="00B73CAF">
            <w:pPr>
              <w:pStyle w:val="Textetableau"/>
              <w:ind w:right="357"/>
              <w:jc w:val="center"/>
              <w:rPr>
                <w:del w:id="6189" w:author="Gaston" w:date="2019-02-28T13:36:00Z"/>
              </w:rPr>
            </w:pPr>
            <w:del w:id="6190" w:author="Gaston" w:date="2019-02-28T13:36:00Z">
              <w:r w:rsidDel="00343221">
                <w:rPr>
                  <w:szCs w:val="20"/>
                </w:rPr>
                <w:delText>/ 5</w:delText>
              </w:r>
            </w:del>
          </w:p>
        </w:tc>
        <w:tc>
          <w:tcPr>
            <w:tcW w:w="851" w:type="dxa"/>
            <w:vMerge/>
            <w:shd w:val="clear" w:color="auto" w:fill="E0E0E0"/>
          </w:tcPr>
          <w:p w14:paraId="7F9B6E65" w14:textId="77777777" w:rsidR="00722945" w:rsidDel="00343221" w:rsidRDefault="00722945" w:rsidP="00B73CAF">
            <w:pPr>
              <w:pStyle w:val="Textetableau"/>
              <w:ind w:right="-43"/>
              <w:jc w:val="center"/>
              <w:rPr>
                <w:del w:id="6191" w:author="Gaston" w:date="2019-02-28T13:36:00Z"/>
              </w:rPr>
            </w:pPr>
          </w:p>
        </w:tc>
      </w:tr>
      <w:tr w:rsidR="00722945" w:rsidDel="00343221" w14:paraId="35CAFABC" w14:textId="77777777">
        <w:trPr>
          <w:cantSplit/>
          <w:del w:id="6192" w:author="Gaston" w:date="2019-02-28T13:36:00Z"/>
        </w:trPr>
        <w:tc>
          <w:tcPr>
            <w:tcW w:w="705" w:type="dxa"/>
            <w:vMerge/>
            <w:shd w:val="clear" w:color="auto" w:fill="B3B3B3"/>
          </w:tcPr>
          <w:p w14:paraId="26D5025E" w14:textId="77777777" w:rsidR="00722945" w:rsidDel="00343221" w:rsidRDefault="00722945" w:rsidP="00B73CAF">
            <w:pPr>
              <w:pStyle w:val="Textetableau"/>
              <w:ind w:right="357"/>
              <w:jc w:val="right"/>
              <w:rPr>
                <w:del w:id="6193" w:author="Gaston" w:date="2019-02-28T13:36:00Z"/>
              </w:rPr>
            </w:pPr>
          </w:p>
        </w:tc>
        <w:tc>
          <w:tcPr>
            <w:tcW w:w="2414" w:type="dxa"/>
            <w:tcBorders>
              <w:top w:val="single" w:sz="4" w:space="0" w:color="auto"/>
              <w:bottom w:val="single" w:sz="4" w:space="0" w:color="auto"/>
            </w:tcBorders>
            <w:shd w:val="clear" w:color="auto" w:fill="E0E0E0"/>
          </w:tcPr>
          <w:p w14:paraId="54C8A0C5" w14:textId="77777777" w:rsidR="00722945" w:rsidDel="00343221" w:rsidRDefault="00722945" w:rsidP="00B73CAF">
            <w:pPr>
              <w:pStyle w:val="Textetableau"/>
              <w:ind w:right="357"/>
              <w:rPr>
                <w:del w:id="6194" w:author="Gaston" w:date="2019-02-28T13:36:00Z"/>
              </w:rPr>
            </w:pPr>
            <w:del w:id="6195" w:author="Gaston" w:date="2019-02-28T13:36:00Z">
              <w:r w:rsidDel="00343221">
                <w:rPr>
                  <w:szCs w:val="20"/>
                </w:rPr>
                <w:delText>Pseudo-code</w:delText>
              </w:r>
            </w:del>
          </w:p>
        </w:tc>
        <w:tc>
          <w:tcPr>
            <w:tcW w:w="1843" w:type="dxa"/>
            <w:shd w:val="clear" w:color="auto" w:fill="B3B3B3"/>
          </w:tcPr>
          <w:p w14:paraId="2FCC907E" w14:textId="77777777" w:rsidR="00722945" w:rsidDel="00343221" w:rsidRDefault="00722945" w:rsidP="00B73CAF">
            <w:pPr>
              <w:pStyle w:val="Textetableau"/>
              <w:ind w:right="357"/>
              <w:jc w:val="center"/>
              <w:rPr>
                <w:del w:id="6196" w:author="Gaston" w:date="2019-02-28T13:36:00Z"/>
              </w:rPr>
            </w:pPr>
          </w:p>
        </w:tc>
        <w:tc>
          <w:tcPr>
            <w:tcW w:w="283" w:type="dxa"/>
          </w:tcPr>
          <w:p w14:paraId="55CFECF7" w14:textId="77777777" w:rsidR="00722945" w:rsidDel="00343221" w:rsidRDefault="00722945" w:rsidP="00B73CAF">
            <w:pPr>
              <w:pStyle w:val="Textetableau"/>
              <w:ind w:right="357"/>
              <w:jc w:val="center"/>
              <w:rPr>
                <w:del w:id="6197" w:author="Gaston" w:date="2019-02-28T13:36:00Z"/>
              </w:rPr>
            </w:pPr>
          </w:p>
        </w:tc>
        <w:tc>
          <w:tcPr>
            <w:tcW w:w="3969" w:type="dxa"/>
            <w:gridSpan w:val="4"/>
          </w:tcPr>
          <w:p w14:paraId="24C2AC9A" w14:textId="77777777" w:rsidR="00722945" w:rsidDel="00343221" w:rsidRDefault="00722945" w:rsidP="00B73CAF">
            <w:pPr>
              <w:pStyle w:val="Textetableau"/>
              <w:ind w:right="357"/>
              <w:jc w:val="center"/>
              <w:rPr>
                <w:del w:id="6198" w:author="Gaston" w:date="2019-02-28T13:36:00Z"/>
              </w:rPr>
            </w:pPr>
            <w:del w:id="6199" w:author="Gaston" w:date="2019-02-28T13:36:00Z">
              <w:r w:rsidDel="00343221">
                <w:rPr>
                  <w:szCs w:val="20"/>
                </w:rPr>
                <w:delText>/10</w:delText>
              </w:r>
            </w:del>
          </w:p>
        </w:tc>
        <w:tc>
          <w:tcPr>
            <w:tcW w:w="851" w:type="dxa"/>
            <w:vMerge/>
            <w:shd w:val="clear" w:color="auto" w:fill="E0E0E0"/>
          </w:tcPr>
          <w:p w14:paraId="5B6466DC" w14:textId="77777777" w:rsidR="00722945" w:rsidDel="00343221" w:rsidRDefault="00722945" w:rsidP="00B73CAF">
            <w:pPr>
              <w:pStyle w:val="Textetableau"/>
              <w:ind w:right="-43"/>
              <w:jc w:val="center"/>
              <w:rPr>
                <w:del w:id="6200" w:author="Gaston" w:date="2019-02-28T13:36:00Z"/>
              </w:rPr>
            </w:pPr>
          </w:p>
        </w:tc>
      </w:tr>
      <w:tr w:rsidR="00722945" w:rsidDel="00343221" w14:paraId="092CE1B9" w14:textId="77777777">
        <w:trPr>
          <w:cantSplit/>
          <w:del w:id="6201" w:author="Gaston" w:date="2019-02-28T13:36:00Z"/>
        </w:trPr>
        <w:tc>
          <w:tcPr>
            <w:tcW w:w="705" w:type="dxa"/>
            <w:vMerge/>
            <w:shd w:val="clear" w:color="auto" w:fill="B3B3B3"/>
          </w:tcPr>
          <w:p w14:paraId="4701DEF4" w14:textId="77777777" w:rsidR="00722945" w:rsidDel="00343221" w:rsidRDefault="00722945" w:rsidP="00B73CAF">
            <w:pPr>
              <w:pStyle w:val="Textetableau"/>
              <w:ind w:right="357"/>
              <w:rPr>
                <w:del w:id="6202" w:author="Gaston" w:date="2019-02-28T13:36:00Z"/>
              </w:rPr>
            </w:pPr>
          </w:p>
        </w:tc>
        <w:tc>
          <w:tcPr>
            <w:tcW w:w="2414" w:type="dxa"/>
            <w:tcBorders>
              <w:top w:val="single" w:sz="4" w:space="0" w:color="auto"/>
              <w:bottom w:val="single" w:sz="4" w:space="0" w:color="auto"/>
            </w:tcBorders>
            <w:shd w:val="clear" w:color="auto" w:fill="E0E0E0"/>
          </w:tcPr>
          <w:p w14:paraId="2DD31C9F" w14:textId="77777777" w:rsidR="00722945" w:rsidDel="00343221" w:rsidRDefault="00722945" w:rsidP="00B73CAF">
            <w:pPr>
              <w:pStyle w:val="Textetableau"/>
              <w:ind w:right="357"/>
              <w:rPr>
                <w:del w:id="6203" w:author="Gaston" w:date="2019-02-28T13:36:00Z"/>
              </w:rPr>
            </w:pPr>
            <w:del w:id="6204" w:author="Gaston" w:date="2019-02-28T13:36:00Z">
              <w:r w:rsidDel="00343221">
                <w:rPr>
                  <w:szCs w:val="20"/>
                </w:rPr>
                <w:delText>Listage du programme (C, Basic, Assemblage).</w:delText>
              </w:r>
            </w:del>
            <w:ins w:id="6205" w:author="Claude Gendron" w:date="2006-06-15T08:42:00Z">
              <w:del w:id="6206" w:author="Gaston" w:date="2019-02-28T13:36:00Z">
                <w:r w:rsidR="009E7385" w:rsidDel="00343221">
                  <w:rPr>
                    <w:szCs w:val="20"/>
                  </w:rPr>
                  <w:delText>en C</w:delText>
                </w:r>
              </w:del>
            </w:ins>
          </w:p>
        </w:tc>
        <w:tc>
          <w:tcPr>
            <w:tcW w:w="1843" w:type="dxa"/>
          </w:tcPr>
          <w:p w14:paraId="16FDBB68" w14:textId="77777777" w:rsidR="00722945" w:rsidDel="00343221" w:rsidRDefault="00722945" w:rsidP="00B73CAF">
            <w:pPr>
              <w:pStyle w:val="Textetableau"/>
              <w:ind w:right="357"/>
              <w:jc w:val="center"/>
              <w:rPr>
                <w:del w:id="6207" w:author="Gaston" w:date="2019-02-28T13:36:00Z"/>
              </w:rPr>
            </w:pPr>
            <w:del w:id="6208" w:author="Gaston" w:date="2019-02-28T13:36:00Z">
              <w:r w:rsidDel="00343221">
                <w:rPr>
                  <w:szCs w:val="20"/>
                </w:rPr>
                <w:delText>/1</w:delText>
              </w:r>
            </w:del>
            <w:ins w:id="6209" w:author="Claude Gendron" w:date="2006-06-15T08:42:00Z">
              <w:del w:id="6210" w:author="Gaston" w:date="2019-02-28T13:36:00Z">
                <w:r w:rsidR="009E7385" w:rsidDel="00343221">
                  <w:rPr>
                    <w:szCs w:val="20"/>
                  </w:rPr>
                  <w:delText>2</w:delText>
                </w:r>
              </w:del>
            </w:ins>
            <w:del w:id="6211" w:author="Gaston" w:date="2019-02-28T13:36:00Z">
              <w:r w:rsidDel="00343221">
                <w:rPr>
                  <w:szCs w:val="20"/>
                </w:rPr>
                <w:delText>5</w:delText>
              </w:r>
            </w:del>
          </w:p>
        </w:tc>
        <w:tc>
          <w:tcPr>
            <w:tcW w:w="283" w:type="dxa"/>
          </w:tcPr>
          <w:p w14:paraId="1F0B4EBD" w14:textId="77777777" w:rsidR="00722945" w:rsidDel="00343221" w:rsidRDefault="00722945" w:rsidP="00B73CAF">
            <w:pPr>
              <w:pStyle w:val="Textetableau"/>
              <w:ind w:right="357"/>
              <w:jc w:val="center"/>
              <w:rPr>
                <w:del w:id="6212" w:author="Gaston" w:date="2019-02-28T13:36:00Z"/>
              </w:rPr>
            </w:pPr>
          </w:p>
        </w:tc>
        <w:tc>
          <w:tcPr>
            <w:tcW w:w="3969" w:type="dxa"/>
            <w:gridSpan w:val="4"/>
          </w:tcPr>
          <w:p w14:paraId="0FD866DB" w14:textId="77777777" w:rsidR="00722945" w:rsidDel="00343221" w:rsidRDefault="00722945" w:rsidP="00B73CAF">
            <w:pPr>
              <w:pStyle w:val="Textetableau"/>
              <w:ind w:right="357"/>
              <w:jc w:val="center"/>
              <w:rPr>
                <w:del w:id="6213" w:author="Gaston" w:date="2019-02-28T13:36:00Z"/>
              </w:rPr>
            </w:pPr>
            <w:del w:id="6214" w:author="Gaston" w:date="2019-02-28T13:36:00Z">
              <w:r w:rsidDel="00343221">
                <w:rPr>
                  <w:szCs w:val="20"/>
                </w:rPr>
                <w:delText>/10</w:delText>
              </w:r>
            </w:del>
          </w:p>
        </w:tc>
        <w:tc>
          <w:tcPr>
            <w:tcW w:w="851" w:type="dxa"/>
            <w:vMerge/>
            <w:shd w:val="clear" w:color="auto" w:fill="E0E0E0"/>
          </w:tcPr>
          <w:p w14:paraId="7BEE89E4" w14:textId="77777777" w:rsidR="00722945" w:rsidDel="00343221" w:rsidRDefault="00722945" w:rsidP="00B73CAF">
            <w:pPr>
              <w:pStyle w:val="Textetableau"/>
              <w:ind w:right="-43"/>
              <w:jc w:val="center"/>
              <w:rPr>
                <w:del w:id="6215" w:author="Gaston" w:date="2019-02-28T13:36:00Z"/>
              </w:rPr>
            </w:pPr>
          </w:p>
        </w:tc>
      </w:tr>
      <w:tr w:rsidR="009E7385" w:rsidDel="00343221" w14:paraId="440051C0" w14:textId="77777777">
        <w:trPr>
          <w:cantSplit/>
          <w:ins w:id="6216" w:author="Claude Gendron" w:date="2006-06-15T08:42:00Z"/>
          <w:del w:id="6217" w:author="Gaston" w:date="2019-02-28T13:36:00Z"/>
        </w:trPr>
        <w:tc>
          <w:tcPr>
            <w:tcW w:w="705" w:type="dxa"/>
            <w:vMerge/>
            <w:shd w:val="clear" w:color="auto" w:fill="B3B3B3"/>
          </w:tcPr>
          <w:p w14:paraId="19DC2D48" w14:textId="77777777" w:rsidR="009E7385" w:rsidDel="00343221" w:rsidRDefault="009E7385" w:rsidP="00B73CAF">
            <w:pPr>
              <w:pStyle w:val="Textetableau"/>
              <w:ind w:right="357"/>
              <w:rPr>
                <w:ins w:id="6218" w:author="Claude Gendron" w:date="2006-06-15T08:42:00Z"/>
                <w:del w:id="6219" w:author="Gaston" w:date="2019-02-28T13:36:00Z"/>
              </w:rPr>
            </w:pPr>
          </w:p>
        </w:tc>
        <w:tc>
          <w:tcPr>
            <w:tcW w:w="2414" w:type="dxa"/>
            <w:tcBorders>
              <w:top w:val="single" w:sz="4" w:space="0" w:color="auto"/>
              <w:bottom w:val="single" w:sz="4" w:space="0" w:color="auto"/>
            </w:tcBorders>
            <w:shd w:val="clear" w:color="auto" w:fill="E0E0E0"/>
          </w:tcPr>
          <w:p w14:paraId="2EC1EA0A" w14:textId="77777777" w:rsidR="009E7385" w:rsidDel="00343221" w:rsidRDefault="009E7385" w:rsidP="00B73CAF">
            <w:pPr>
              <w:pStyle w:val="Textetableau"/>
              <w:ind w:right="357"/>
              <w:rPr>
                <w:ins w:id="6220" w:author="Claude Gendron" w:date="2006-06-15T08:42:00Z"/>
                <w:del w:id="6221" w:author="Gaston" w:date="2019-02-28T13:36:00Z"/>
                <w:szCs w:val="20"/>
              </w:rPr>
            </w:pPr>
            <w:ins w:id="6222" w:author="Claude Gendron" w:date="2006-06-15T08:42:00Z">
              <w:del w:id="6223" w:author="Gaston" w:date="2019-02-28T13:36:00Z">
                <w:r w:rsidDel="00343221">
                  <w:rPr>
                    <w:szCs w:val="20"/>
                  </w:rPr>
                  <w:delText xml:space="preserve">Listage </w:delText>
                </w:r>
              </w:del>
            </w:ins>
            <w:ins w:id="6224" w:author="Claude Gendron" w:date="2006-06-15T08:43:00Z">
              <w:del w:id="6225" w:author="Gaston" w:date="2019-02-28T13:36:00Z">
                <w:r w:rsidDel="00343221">
                  <w:rPr>
                    <w:szCs w:val="20"/>
                  </w:rPr>
                  <w:delText>en PIC-C</w:delText>
                </w:r>
              </w:del>
            </w:ins>
            <w:ins w:id="6226" w:author="Claude Gendron" w:date="2006-06-15T08:42:00Z">
              <w:del w:id="6227" w:author="Gaston" w:date="2019-02-28T13:36:00Z">
                <w:r w:rsidDel="00343221">
                  <w:rPr>
                    <w:szCs w:val="20"/>
                  </w:rPr>
                  <w:delText>.</w:delText>
                </w:r>
              </w:del>
            </w:ins>
          </w:p>
        </w:tc>
        <w:tc>
          <w:tcPr>
            <w:tcW w:w="1843" w:type="dxa"/>
          </w:tcPr>
          <w:p w14:paraId="603C5507" w14:textId="77777777" w:rsidR="009E7385" w:rsidDel="00343221" w:rsidRDefault="009E7385" w:rsidP="00B73CAF">
            <w:pPr>
              <w:pStyle w:val="Textetableau"/>
              <w:ind w:right="357"/>
              <w:jc w:val="center"/>
              <w:rPr>
                <w:ins w:id="6228" w:author="Claude Gendron" w:date="2006-06-15T08:42:00Z"/>
                <w:del w:id="6229" w:author="Gaston" w:date="2019-02-28T13:36:00Z"/>
                <w:szCs w:val="20"/>
              </w:rPr>
            </w:pPr>
            <w:ins w:id="6230" w:author="Claude Gendron" w:date="2006-06-15T08:42:00Z">
              <w:del w:id="6231" w:author="Gaston" w:date="2019-02-28T13:36:00Z">
                <w:r w:rsidDel="00343221">
                  <w:rPr>
                    <w:szCs w:val="20"/>
                  </w:rPr>
                  <w:delText>/15</w:delText>
                </w:r>
              </w:del>
            </w:ins>
          </w:p>
        </w:tc>
        <w:tc>
          <w:tcPr>
            <w:tcW w:w="283" w:type="dxa"/>
          </w:tcPr>
          <w:p w14:paraId="0596CDC1" w14:textId="77777777" w:rsidR="009E7385" w:rsidDel="00343221" w:rsidRDefault="009E7385" w:rsidP="00B73CAF">
            <w:pPr>
              <w:pStyle w:val="Textetableau"/>
              <w:ind w:right="357"/>
              <w:jc w:val="center"/>
              <w:rPr>
                <w:ins w:id="6232" w:author="Claude Gendron" w:date="2006-06-15T08:42:00Z"/>
                <w:del w:id="6233" w:author="Gaston" w:date="2019-02-28T13:36:00Z"/>
              </w:rPr>
            </w:pPr>
          </w:p>
        </w:tc>
        <w:tc>
          <w:tcPr>
            <w:tcW w:w="3969" w:type="dxa"/>
            <w:gridSpan w:val="4"/>
          </w:tcPr>
          <w:p w14:paraId="05602149" w14:textId="77777777" w:rsidR="009E7385" w:rsidDel="00343221" w:rsidRDefault="009E7385" w:rsidP="00B73CAF">
            <w:pPr>
              <w:pStyle w:val="Textetableau"/>
              <w:ind w:right="357"/>
              <w:jc w:val="center"/>
              <w:rPr>
                <w:ins w:id="6234" w:author="Claude Gendron" w:date="2006-06-15T08:42:00Z"/>
                <w:del w:id="6235" w:author="Gaston" w:date="2019-02-28T13:36:00Z"/>
                <w:szCs w:val="20"/>
              </w:rPr>
            </w:pPr>
            <w:ins w:id="6236" w:author="Claude Gendron" w:date="2006-06-15T08:42:00Z">
              <w:del w:id="6237" w:author="Gaston" w:date="2019-02-28T13:36:00Z">
                <w:r w:rsidDel="00343221">
                  <w:rPr>
                    <w:szCs w:val="20"/>
                  </w:rPr>
                  <w:delText>/10</w:delText>
                </w:r>
              </w:del>
            </w:ins>
          </w:p>
        </w:tc>
        <w:tc>
          <w:tcPr>
            <w:tcW w:w="851" w:type="dxa"/>
            <w:vMerge/>
            <w:shd w:val="clear" w:color="auto" w:fill="E0E0E0"/>
          </w:tcPr>
          <w:p w14:paraId="53E99B86" w14:textId="77777777" w:rsidR="009E7385" w:rsidDel="00343221" w:rsidRDefault="009E7385" w:rsidP="00B73CAF">
            <w:pPr>
              <w:pStyle w:val="Textetableau"/>
              <w:ind w:right="-43"/>
              <w:jc w:val="center"/>
              <w:rPr>
                <w:ins w:id="6238" w:author="Claude Gendron" w:date="2006-06-15T08:42:00Z"/>
                <w:del w:id="6239" w:author="Gaston" w:date="2019-02-28T13:36:00Z"/>
              </w:rPr>
            </w:pPr>
          </w:p>
        </w:tc>
      </w:tr>
      <w:tr w:rsidR="009E7385" w:rsidDel="00343221" w14:paraId="3AF9A5A1" w14:textId="77777777">
        <w:trPr>
          <w:cantSplit/>
          <w:del w:id="6240" w:author="Gaston" w:date="2019-02-28T13:36:00Z"/>
        </w:trPr>
        <w:tc>
          <w:tcPr>
            <w:tcW w:w="705" w:type="dxa"/>
            <w:vMerge/>
            <w:shd w:val="clear" w:color="auto" w:fill="B3B3B3"/>
          </w:tcPr>
          <w:p w14:paraId="5B4D0612" w14:textId="77777777" w:rsidR="009E7385" w:rsidDel="00343221" w:rsidRDefault="009E7385" w:rsidP="00B73CAF">
            <w:pPr>
              <w:pStyle w:val="Textetableau"/>
              <w:ind w:right="357"/>
              <w:rPr>
                <w:del w:id="6241" w:author="Gaston" w:date="2019-02-28T13:36:00Z"/>
              </w:rPr>
            </w:pPr>
          </w:p>
        </w:tc>
        <w:tc>
          <w:tcPr>
            <w:tcW w:w="2414" w:type="dxa"/>
            <w:tcBorders>
              <w:top w:val="single" w:sz="4" w:space="0" w:color="auto"/>
              <w:bottom w:val="single" w:sz="4" w:space="0" w:color="auto"/>
            </w:tcBorders>
            <w:shd w:val="clear" w:color="auto" w:fill="E0E0E0"/>
          </w:tcPr>
          <w:p w14:paraId="34EEB9C8" w14:textId="77777777" w:rsidR="009E7385" w:rsidDel="00343221" w:rsidRDefault="009E7385" w:rsidP="00B73CAF">
            <w:pPr>
              <w:pStyle w:val="Textetableau"/>
              <w:ind w:right="357"/>
              <w:rPr>
                <w:del w:id="6242" w:author="Gaston" w:date="2019-02-28T13:36:00Z"/>
              </w:rPr>
            </w:pPr>
            <w:del w:id="6243" w:author="Gaston" w:date="2019-02-28T13:36:00Z">
              <w:r w:rsidDel="00343221">
                <w:rPr>
                  <w:szCs w:val="20"/>
                </w:rPr>
                <w:delText>Listage du programme orienté objet.</w:delText>
              </w:r>
            </w:del>
          </w:p>
        </w:tc>
        <w:tc>
          <w:tcPr>
            <w:tcW w:w="1843" w:type="dxa"/>
            <w:tcBorders>
              <w:bottom w:val="single" w:sz="4" w:space="0" w:color="auto"/>
            </w:tcBorders>
          </w:tcPr>
          <w:p w14:paraId="4559EDF2" w14:textId="77777777" w:rsidR="009E7385" w:rsidDel="00343221" w:rsidRDefault="009E7385" w:rsidP="00B73CAF">
            <w:pPr>
              <w:pStyle w:val="Textetableau"/>
              <w:ind w:right="357"/>
              <w:jc w:val="center"/>
              <w:rPr>
                <w:del w:id="6244" w:author="Gaston" w:date="2019-02-28T13:36:00Z"/>
              </w:rPr>
            </w:pPr>
            <w:del w:id="6245" w:author="Gaston" w:date="2019-02-28T13:36:00Z">
              <w:r w:rsidDel="00343221">
                <w:rPr>
                  <w:szCs w:val="20"/>
                </w:rPr>
                <w:delText>/15</w:delText>
              </w:r>
            </w:del>
          </w:p>
        </w:tc>
        <w:tc>
          <w:tcPr>
            <w:tcW w:w="283" w:type="dxa"/>
            <w:tcBorders>
              <w:bottom w:val="single" w:sz="4" w:space="0" w:color="auto"/>
            </w:tcBorders>
          </w:tcPr>
          <w:p w14:paraId="260A30E9" w14:textId="77777777" w:rsidR="009E7385" w:rsidDel="00343221" w:rsidRDefault="009E7385" w:rsidP="00B73CAF">
            <w:pPr>
              <w:pStyle w:val="Textetableau"/>
              <w:ind w:right="357"/>
              <w:jc w:val="center"/>
              <w:rPr>
                <w:del w:id="6246" w:author="Gaston" w:date="2019-02-28T13:36:00Z"/>
              </w:rPr>
            </w:pPr>
          </w:p>
        </w:tc>
        <w:tc>
          <w:tcPr>
            <w:tcW w:w="3969" w:type="dxa"/>
            <w:gridSpan w:val="4"/>
            <w:tcBorders>
              <w:bottom w:val="single" w:sz="4" w:space="0" w:color="auto"/>
            </w:tcBorders>
          </w:tcPr>
          <w:p w14:paraId="700325DF" w14:textId="77777777" w:rsidR="009E7385" w:rsidDel="00343221" w:rsidRDefault="009E7385" w:rsidP="00B73CAF">
            <w:pPr>
              <w:pStyle w:val="Textetableau"/>
              <w:ind w:right="357"/>
              <w:jc w:val="center"/>
              <w:rPr>
                <w:del w:id="6247" w:author="Gaston" w:date="2019-02-28T13:36:00Z"/>
              </w:rPr>
            </w:pPr>
            <w:del w:id="6248" w:author="Gaston" w:date="2019-02-28T13:36:00Z">
              <w:r w:rsidDel="00343221">
                <w:rPr>
                  <w:szCs w:val="20"/>
                </w:rPr>
                <w:delText>/10</w:delText>
              </w:r>
            </w:del>
          </w:p>
        </w:tc>
        <w:tc>
          <w:tcPr>
            <w:tcW w:w="851" w:type="dxa"/>
            <w:vMerge/>
            <w:shd w:val="clear" w:color="auto" w:fill="E0E0E0"/>
          </w:tcPr>
          <w:p w14:paraId="43D0C3F0" w14:textId="77777777" w:rsidR="009E7385" w:rsidDel="00343221" w:rsidRDefault="009E7385" w:rsidP="00B73CAF">
            <w:pPr>
              <w:pStyle w:val="Textetableau"/>
              <w:ind w:right="-43"/>
              <w:jc w:val="center"/>
              <w:rPr>
                <w:del w:id="6249" w:author="Gaston" w:date="2019-02-28T13:36:00Z"/>
              </w:rPr>
            </w:pPr>
          </w:p>
        </w:tc>
      </w:tr>
      <w:tr w:rsidR="009E7385" w:rsidDel="00343221" w14:paraId="2EAAFD6B" w14:textId="77777777">
        <w:trPr>
          <w:cantSplit/>
          <w:del w:id="6250" w:author="Gaston" w:date="2019-02-28T13:36:00Z"/>
        </w:trPr>
        <w:tc>
          <w:tcPr>
            <w:tcW w:w="705" w:type="dxa"/>
            <w:vMerge/>
            <w:shd w:val="clear" w:color="auto" w:fill="B3B3B3"/>
          </w:tcPr>
          <w:p w14:paraId="1653EA5B" w14:textId="77777777" w:rsidR="009E7385" w:rsidDel="00343221" w:rsidRDefault="009E7385" w:rsidP="00B73CAF">
            <w:pPr>
              <w:pStyle w:val="Textetableau"/>
              <w:ind w:right="357"/>
              <w:jc w:val="center"/>
              <w:rPr>
                <w:del w:id="6251" w:author="Gaston" w:date="2019-02-28T13:36:00Z"/>
              </w:rPr>
            </w:pPr>
          </w:p>
        </w:tc>
        <w:tc>
          <w:tcPr>
            <w:tcW w:w="2414" w:type="dxa"/>
            <w:vMerge w:val="restart"/>
            <w:tcBorders>
              <w:top w:val="single" w:sz="4" w:space="0" w:color="auto"/>
            </w:tcBorders>
            <w:shd w:val="clear" w:color="auto" w:fill="B3B3B3"/>
          </w:tcPr>
          <w:p w14:paraId="2C5268DF" w14:textId="77777777" w:rsidR="009E7385" w:rsidDel="00343221" w:rsidRDefault="009E7385" w:rsidP="00B73CAF">
            <w:pPr>
              <w:pStyle w:val="Textetableau"/>
              <w:ind w:right="357"/>
              <w:rPr>
                <w:del w:id="6252" w:author="Gaston" w:date="2019-02-28T13:36:00Z"/>
              </w:rPr>
            </w:pPr>
            <w:del w:id="6253" w:author="Gaston" w:date="2019-02-28T13:36:00Z">
              <w:r w:rsidDel="00343221">
                <w:rPr>
                  <w:szCs w:val="20"/>
                </w:rPr>
                <w:delText xml:space="preserve">Sous-total reporté   = </w:delText>
              </w:r>
            </w:del>
          </w:p>
        </w:tc>
        <w:tc>
          <w:tcPr>
            <w:tcW w:w="1843" w:type="dxa"/>
            <w:tcBorders>
              <w:top w:val="single" w:sz="4" w:space="0" w:color="auto"/>
              <w:bottom w:val="single" w:sz="4" w:space="0" w:color="auto"/>
            </w:tcBorders>
            <w:shd w:val="clear" w:color="auto" w:fill="B3B3B3"/>
          </w:tcPr>
          <w:p w14:paraId="708DF53F" w14:textId="77777777" w:rsidR="009E7385" w:rsidDel="00343221" w:rsidRDefault="009E7385" w:rsidP="00B73CAF">
            <w:pPr>
              <w:pStyle w:val="Textetableau"/>
              <w:ind w:right="357"/>
              <w:jc w:val="center"/>
              <w:rPr>
                <w:del w:id="6254" w:author="Gaston" w:date="2019-02-28T13:36:00Z"/>
              </w:rPr>
            </w:pPr>
            <w:del w:id="6255" w:author="Gaston" w:date="2019-02-28T13:36:00Z">
              <w:r w:rsidDel="00343221">
                <w:rPr>
                  <w:b/>
                  <w:bCs/>
                  <w:sz w:val="16"/>
                  <w:szCs w:val="16"/>
                </w:rPr>
                <w:delText>Pondération logicielle</w:delText>
              </w:r>
            </w:del>
          </w:p>
        </w:tc>
        <w:tc>
          <w:tcPr>
            <w:tcW w:w="283" w:type="dxa"/>
            <w:tcBorders>
              <w:top w:val="single" w:sz="4" w:space="0" w:color="auto"/>
              <w:bottom w:val="single" w:sz="4" w:space="0" w:color="auto"/>
            </w:tcBorders>
            <w:shd w:val="clear" w:color="auto" w:fill="B3B3B3"/>
          </w:tcPr>
          <w:p w14:paraId="1106619C" w14:textId="77777777" w:rsidR="009E7385" w:rsidDel="00343221" w:rsidRDefault="009E7385" w:rsidP="00B73CAF">
            <w:pPr>
              <w:pStyle w:val="Textetableau"/>
              <w:ind w:right="357"/>
              <w:jc w:val="center"/>
              <w:rPr>
                <w:del w:id="6256" w:author="Gaston" w:date="2019-02-28T13:36:00Z"/>
              </w:rPr>
            </w:pPr>
            <w:del w:id="6257" w:author="Gaston" w:date="2019-02-28T13:36:00Z">
              <w:r w:rsidDel="00343221">
                <w:delText>*</w:delText>
              </w:r>
            </w:del>
          </w:p>
        </w:tc>
        <w:tc>
          <w:tcPr>
            <w:tcW w:w="1701" w:type="dxa"/>
            <w:tcBorders>
              <w:top w:val="single" w:sz="4" w:space="0" w:color="auto"/>
              <w:bottom w:val="single" w:sz="4" w:space="0" w:color="auto"/>
            </w:tcBorders>
            <w:shd w:val="clear" w:color="auto" w:fill="B3B3B3"/>
          </w:tcPr>
          <w:p w14:paraId="3CDB4A8E" w14:textId="77777777" w:rsidR="009E7385" w:rsidDel="00343221" w:rsidRDefault="009E7385" w:rsidP="00B73CAF">
            <w:pPr>
              <w:pStyle w:val="Textetableau"/>
              <w:ind w:right="357"/>
              <w:jc w:val="center"/>
              <w:rPr>
                <w:del w:id="6258" w:author="Gaston" w:date="2019-02-28T13:36:00Z"/>
              </w:rPr>
            </w:pPr>
            <w:del w:id="6259" w:author="Gaston" w:date="2019-02-28T13:36:00Z">
              <w:r w:rsidDel="00343221">
                <w:rPr>
                  <w:szCs w:val="20"/>
                </w:rPr>
                <w:delText>Total des notes:</w:delText>
              </w:r>
            </w:del>
          </w:p>
        </w:tc>
        <w:tc>
          <w:tcPr>
            <w:tcW w:w="425" w:type="dxa"/>
            <w:tcBorders>
              <w:top w:val="single" w:sz="4" w:space="0" w:color="auto"/>
              <w:bottom w:val="single" w:sz="4" w:space="0" w:color="auto"/>
            </w:tcBorders>
            <w:shd w:val="clear" w:color="auto" w:fill="B3B3B3"/>
          </w:tcPr>
          <w:p w14:paraId="43C7FBDB" w14:textId="77777777" w:rsidR="009E7385" w:rsidDel="00343221" w:rsidRDefault="009E7385" w:rsidP="00B73CAF">
            <w:pPr>
              <w:pStyle w:val="Textetableau"/>
              <w:ind w:right="357"/>
              <w:jc w:val="center"/>
              <w:rPr>
                <w:del w:id="6260" w:author="Gaston" w:date="2019-02-28T13:36:00Z"/>
              </w:rPr>
            </w:pPr>
            <w:del w:id="6261" w:author="Gaston" w:date="2019-02-28T13:36:00Z">
              <w:r w:rsidDel="00343221">
                <w:delText>/</w:delText>
              </w:r>
            </w:del>
          </w:p>
        </w:tc>
        <w:tc>
          <w:tcPr>
            <w:tcW w:w="993" w:type="dxa"/>
            <w:tcBorders>
              <w:top w:val="single" w:sz="4" w:space="0" w:color="auto"/>
              <w:bottom w:val="single" w:sz="4" w:space="0" w:color="auto"/>
            </w:tcBorders>
            <w:shd w:val="clear" w:color="auto" w:fill="B3B3B3"/>
          </w:tcPr>
          <w:p w14:paraId="6A15EB54" w14:textId="77777777" w:rsidR="009E7385" w:rsidRPr="00C32E7A" w:rsidDel="00343221" w:rsidRDefault="009E7385" w:rsidP="00B73CAF">
            <w:pPr>
              <w:pStyle w:val="Textetableau"/>
              <w:ind w:right="357"/>
              <w:jc w:val="center"/>
              <w:rPr>
                <w:del w:id="6262" w:author="Gaston" w:date="2019-02-28T13:36:00Z"/>
                <w:sz w:val="16"/>
                <w:szCs w:val="16"/>
              </w:rPr>
            </w:pPr>
            <w:del w:id="6263" w:author="Gaston" w:date="2019-02-28T13:36:00Z">
              <w:r w:rsidRPr="00C32E7A" w:rsidDel="00343221">
                <w:rPr>
                  <w:sz w:val="16"/>
                  <w:szCs w:val="16"/>
                </w:rPr>
                <w:delText>Total des totaux:</w:delText>
              </w:r>
            </w:del>
          </w:p>
        </w:tc>
        <w:tc>
          <w:tcPr>
            <w:tcW w:w="850" w:type="dxa"/>
            <w:tcBorders>
              <w:top w:val="single" w:sz="4" w:space="0" w:color="auto"/>
              <w:bottom w:val="single" w:sz="4" w:space="0" w:color="auto"/>
            </w:tcBorders>
            <w:shd w:val="clear" w:color="auto" w:fill="B3B3B3"/>
          </w:tcPr>
          <w:p w14:paraId="65F1EF7F" w14:textId="77777777" w:rsidR="009E7385" w:rsidRPr="00C32E7A" w:rsidDel="00343221" w:rsidRDefault="009E7385" w:rsidP="00C32E7A">
            <w:pPr>
              <w:pStyle w:val="Textetableau"/>
              <w:ind w:right="357"/>
              <w:jc w:val="center"/>
              <w:rPr>
                <w:del w:id="6264" w:author="Gaston" w:date="2019-02-28T13:36:00Z"/>
                <w:sz w:val="16"/>
                <w:szCs w:val="16"/>
              </w:rPr>
            </w:pPr>
            <w:del w:id="6265" w:author="Gaston" w:date="2019-02-28T13:36:00Z">
              <w:r w:rsidRPr="00C32E7A" w:rsidDel="00343221">
                <w:rPr>
                  <w:sz w:val="16"/>
                  <w:szCs w:val="16"/>
                </w:rPr>
                <w:delText>Pondération</w:delText>
              </w:r>
            </w:del>
            <w:ins w:id="6266" w:author="Claude Gendron" w:date="2006-06-15T08:15:00Z">
              <w:del w:id="6267" w:author="Gaston" w:date="2019-02-28T13:36:00Z">
                <w:r w:rsidDel="00343221">
                  <w:rPr>
                    <w:sz w:val="16"/>
                    <w:szCs w:val="16"/>
                  </w:rPr>
                  <w:delText>Note</w:delText>
                </w:r>
              </w:del>
            </w:ins>
          </w:p>
        </w:tc>
        <w:tc>
          <w:tcPr>
            <w:tcW w:w="851" w:type="dxa"/>
            <w:vMerge/>
            <w:shd w:val="clear" w:color="auto" w:fill="E0E0E0"/>
          </w:tcPr>
          <w:p w14:paraId="0D7DD041" w14:textId="77777777" w:rsidR="009E7385" w:rsidDel="00343221" w:rsidRDefault="009E7385" w:rsidP="00B73CAF">
            <w:pPr>
              <w:pStyle w:val="Textetableau"/>
              <w:ind w:right="-43"/>
              <w:jc w:val="center"/>
              <w:rPr>
                <w:del w:id="6268" w:author="Gaston" w:date="2019-02-28T13:36:00Z"/>
              </w:rPr>
            </w:pPr>
          </w:p>
        </w:tc>
      </w:tr>
      <w:tr w:rsidR="009E7385" w:rsidDel="00343221" w14:paraId="6A5B552E" w14:textId="77777777">
        <w:trPr>
          <w:cantSplit/>
          <w:del w:id="6269" w:author="Gaston" w:date="2019-02-28T13:36:00Z"/>
        </w:trPr>
        <w:tc>
          <w:tcPr>
            <w:tcW w:w="705" w:type="dxa"/>
            <w:vMerge/>
            <w:shd w:val="clear" w:color="auto" w:fill="B3B3B3"/>
          </w:tcPr>
          <w:p w14:paraId="70C8C75D" w14:textId="77777777" w:rsidR="009E7385" w:rsidDel="00343221" w:rsidRDefault="009E7385" w:rsidP="00B73CAF">
            <w:pPr>
              <w:pStyle w:val="Textetableau"/>
              <w:ind w:right="357"/>
              <w:jc w:val="center"/>
              <w:rPr>
                <w:del w:id="6270" w:author="Gaston" w:date="2019-02-28T13:36:00Z"/>
              </w:rPr>
            </w:pPr>
          </w:p>
        </w:tc>
        <w:tc>
          <w:tcPr>
            <w:tcW w:w="2414" w:type="dxa"/>
            <w:vMerge/>
            <w:tcBorders>
              <w:bottom w:val="single" w:sz="4" w:space="0" w:color="auto"/>
            </w:tcBorders>
          </w:tcPr>
          <w:p w14:paraId="61951E4A" w14:textId="77777777" w:rsidR="009E7385" w:rsidDel="00343221" w:rsidRDefault="009E7385" w:rsidP="00B73CAF">
            <w:pPr>
              <w:pStyle w:val="Textetableau"/>
              <w:ind w:right="824"/>
              <w:rPr>
                <w:del w:id="6271" w:author="Gaston" w:date="2019-02-28T13:36:00Z"/>
              </w:rPr>
            </w:pPr>
          </w:p>
        </w:tc>
        <w:tc>
          <w:tcPr>
            <w:tcW w:w="1843" w:type="dxa"/>
            <w:tcBorders>
              <w:top w:val="single" w:sz="4" w:space="0" w:color="auto"/>
              <w:bottom w:val="single" w:sz="4" w:space="0" w:color="auto"/>
            </w:tcBorders>
            <w:shd w:val="clear" w:color="D60202" w:fill="auto"/>
          </w:tcPr>
          <w:p w14:paraId="30B7DF1D" w14:textId="77777777" w:rsidR="009E7385" w:rsidDel="00343221" w:rsidRDefault="009E7385" w:rsidP="00B73CAF">
            <w:pPr>
              <w:pStyle w:val="Textetableau"/>
              <w:ind w:right="824"/>
              <w:jc w:val="right"/>
              <w:rPr>
                <w:del w:id="6272" w:author="Gaston" w:date="2019-02-28T13:36:00Z"/>
              </w:rPr>
            </w:pPr>
          </w:p>
        </w:tc>
        <w:tc>
          <w:tcPr>
            <w:tcW w:w="283" w:type="dxa"/>
            <w:tcBorders>
              <w:top w:val="single" w:sz="4" w:space="0" w:color="auto"/>
              <w:bottom w:val="single" w:sz="4" w:space="0" w:color="auto"/>
            </w:tcBorders>
            <w:shd w:val="clear" w:color="auto" w:fill="B3B3B3"/>
          </w:tcPr>
          <w:p w14:paraId="18F73A66" w14:textId="77777777" w:rsidR="009E7385" w:rsidDel="00343221" w:rsidRDefault="009E7385" w:rsidP="00B73CAF">
            <w:pPr>
              <w:pStyle w:val="Textetableau"/>
              <w:ind w:right="824"/>
              <w:jc w:val="center"/>
              <w:rPr>
                <w:del w:id="6273" w:author="Gaston" w:date="2019-02-28T13:36:00Z"/>
              </w:rPr>
            </w:pPr>
            <w:del w:id="6274" w:author="Gaston" w:date="2019-02-28T13:36:00Z">
              <w:r w:rsidDel="00343221">
                <w:delText>*</w:delText>
              </w:r>
            </w:del>
          </w:p>
        </w:tc>
        <w:tc>
          <w:tcPr>
            <w:tcW w:w="1701" w:type="dxa"/>
            <w:tcBorders>
              <w:top w:val="single" w:sz="4" w:space="0" w:color="auto"/>
              <w:bottom w:val="single" w:sz="4" w:space="0" w:color="auto"/>
            </w:tcBorders>
            <w:shd w:val="clear" w:color="D60202" w:fill="auto"/>
          </w:tcPr>
          <w:p w14:paraId="5F880CE1" w14:textId="77777777" w:rsidR="009E7385" w:rsidDel="00343221" w:rsidRDefault="009E7385" w:rsidP="00B73CAF">
            <w:pPr>
              <w:pStyle w:val="Textetableau"/>
              <w:ind w:right="824"/>
              <w:jc w:val="center"/>
              <w:rPr>
                <w:del w:id="6275" w:author="Gaston" w:date="2019-02-28T13:36:00Z"/>
              </w:rPr>
            </w:pPr>
          </w:p>
        </w:tc>
        <w:tc>
          <w:tcPr>
            <w:tcW w:w="425" w:type="dxa"/>
            <w:tcBorders>
              <w:top w:val="single" w:sz="4" w:space="0" w:color="auto"/>
              <w:bottom w:val="single" w:sz="4" w:space="0" w:color="auto"/>
            </w:tcBorders>
            <w:shd w:val="clear" w:color="auto" w:fill="B3B3B3"/>
          </w:tcPr>
          <w:p w14:paraId="01630BED" w14:textId="77777777" w:rsidR="009E7385" w:rsidDel="00343221" w:rsidRDefault="009E7385" w:rsidP="00B73CAF">
            <w:pPr>
              <w:pStyle w:val="Textetableau"/>
              <w:ind w:right="824"/>
              <w:jc w:val="center"/>
              <w:rPr>
                <w:del w:id="6276" w:author="Gaston" w:date="2019-02-28T13:36:00Z"/>
              </w:rPr>
            </w:pPr>
            <w:del w:id="6277" w:author="Gaston" w:date="2019-02-28T13:36:00Z">
              <w:r w:rsidDel="00343221">
                <w:delText>/</w:delText>
              </w:r>
            </w:del>
          </w:p>
        </w:tc>
        <w:tc>
          <w:tcPr>
            <w:tcW w:w="993" w:type="dxa"/>
            <w:tcBorders>
              <w:top w:val="single" w:sz="4" w:space="0" w:color="auto"/>
              <w:bottom w:val="single" w:sz="4" w:space="0" w:color="auto"/>
            </w:tcBorders>
            <w:shd w:val="clear" w:color="D60202" w:fill="auto"/>
          </w:tcPr>
          <w:p w14:paraId="4FCD440F" w14:textId="77777777" w:rsidR="009E7385" w:rsidDel="00343221" w:rsidRDefault="009E7385" w:rsidP="00584591">
            <w:pPr>
              <w:pStyle w:val="Textetableau"/>
              <w:ind w:right="824"/>
              <w:jc w:val="right"/>
              <w:rPr>
                <w:del w:id="6278" w:author="Gaston" w:date="2019-02-28T13:36:00Z"/>
              </w:rPr>
            </w:pPr>
          </w:p>
        </w:tc>
        <w:tc>
          <w:tcPr>
            <w:tcW w:w="850" w:type="dxa"/>
            <w:tcBorders>
              <w:top w:val="single" w:sz="4" w:space="0" w:color="auto"/>
              <w:bottom w:val="single" w:sz="4" w:space="0" w:color="auto"/>
            </w:tcBorders>
            <w:shd w:val="clear" w:color="D60202" w:fill="auto"/>
          </w:tcPr>
          <w:p w14:paraId="10B8DFCD" w14:textId="77777777" w:rsidR="009E7385" w:rsidDel="00343221" w:rsidRDefault="009E7385" w:rsidP="006D51F5">
            <w:pPr>
              <w:pStyle w:val="Textetableau"/>
              <w:ind w:right="99"/>
              <w:jc w:val="center"/>
              <w:rPr>
                <w:del w:id="6279" w:author="Gaston" w:date="2019-02-28T13:36:00Z"/>
              </w:rPr>
            </w:pPr>
            <w:del w:id="6280" w:author="Gaston" w:date="2019-02-28T13:36:00Z">
              <w:r w:rsidDel="00343221">
                <w:delText>/</w:delText>
              </w:r>
            </w:del>
          </w:p>
        </w:tc>
        <w:tc>
          <w:tcPr>
            <w:tcW w:w="851" w:type="dxa"/>
            <w:vMerge/>
            <w:shd w:val="clear" w:color="D60202" w:fill="auto"/>
          </w:tcPr>
          <w:p w14:paraId="1F6E6D14" w14:textId="77777777" w:rsidR="009E7385" w:rsidDel="00343221" w:rsidRDefault="009E7385" w:rsidP="00B73CAF">
            <w:pPr>
              <w:pStyle w:val="Textetableau"/>
              <w:ind w:right="-43"/>
              <w:jc w:val="center"/>
              <w:rPr>
                <w:del w:id="6281" w:author="Gaston" w:date="2019-02-28T13:36:00Z"/>
              </w:rPr>
            </w:pPr>
          </w:p>
        </w:tc>
      </w:tr>
      <w:tr w:rsidR="009E7385" w:rsidDel="00343221" w14:paraId="1A409750" w14:textId="77777777">
        <w:trPr>
          <w:cantSplit/>
          <w:del w:id="6282" w:author="Gaston" w:date="2019-02-28T13:36:00Z"/>
        </w:trPr>
        <w:tc>
          <w:tcPr>
            <w:tcW w:w="705" w:type="dxa"/>
            <w:vMerge/>
            <w:shd w:val="clear" w:color="auto" w:fill="B3B3B3"/>
          </w:tcPr>
          <w:p w14:paraId="4CDFB966" w14:textId="77777777" w:rsidR="009E7385" w:rsidDel="00343221" w:rsidRDefault="009E7385" w:rsidP="00B73CAF">
            <w:pPr>
              <w:pStyle w:val="Textetableau"/>
              <w:ind w:right="824"/>
              <w:jc w:val="center"/>
              <w:rPr>
                <w:del w:id="6283" w:author="Gaston" w:date="2019-02-28T13:36:00Z"/>
              </w:rPr>
            </w:pPr>
          </w:p>
        </w:tc>
        <w:tc>
          <w:tcPr>
            <w:tcW w:w="8509" w:type="dxa"/>
            <w:gridSpan w:val="7"/>
            <w:tcBorders>
              <w:top w:val="single" w:sz="4" w:space="0" w:color="auto"/>
              <w:bottom w:val="single" w:sz="4" w:space="0" w:color="auto"/>
            </w:tcBorders>
            <w:shd w:val="clear" w:color="auto" w:fill="B3B3B3"/>
          </w:tcPr>
          <w:p w14:paraId="3DD86947" w14:textId="77777777" w:rsidR="009E7385" w:rsidDel="00343221" w:rsidRDefault="009E7385" w:rsidP="00B73CAF">
            <w:pPr>
              <w:pStyle w:val="Textetableau"/>
              <w:ind w:right="824"/>
              <w:rPr>
                <w:del w:id="6284" w:author="Gaston" w:date="2019-02-28T13:36:00Z"/>
              </w:rPr>
            </w:pPr>
            <w:del w:id="6285" w:author="Gaston" w:date="2019-02-28T13:36:00Z">
              <w:r w:rsidDel="00343221">
                <w:rPr>
                  <w:szCs w:val="20"/>
                </w:rPr>
                <w:delText xml:space="preserve">Utilisez l'équation ci-haut pour calculer le sous-total reporté: La </w:delText>
              </w:r>
              <w:r w:rsidDel="00343221">
                <w:rPr>
                  <w:b/>
                  <w:bCs/>
                  <w:szCs w:val="20"/>
                </w:rPr>
                <w:delText>pondération</w:delText>
              </w:r>
              <w:r w:rsidDel="00343221">
                <w:rPr>
                  <w:szCs w:val="20"/>
                </w:rPr>
                <w:delText xml:space="preserve"> doit être entre (30 et 70) et la somme des deux notes matérielle et logicielle doit donner 100.</w:delText>
              </w:r>
            </w:del>
          </w:p>
        </w:tc>
        <w:tc>
          <w:tcPr>
            <w:tcW w:w="851" w:type="dxa"/>
            <w:vMerge/>
            <w:tcBorders>
              <w:bottom w:val="single" w:sz="4" w:space="0" w:color="auto"/>
            </w:tcBorders>
            <w:shd w:val="clear" w:color="auto" w:fill="B3B3B3"/>
          </w:tcPr>
          <w:p w14:paraId="324B9FDC" w14:textId="77777777" w:rsidR="009E7385" w:rsidDel="00343221" w:rsidRDefault="009E7385" w:rsidP="00B73CAF">
            <w:pPr>
              <w:pStyle w:val="Textetableau"/>
              <w:ind w:right="369"/>
              <w:jc w:val="right"/>
              <w:rPr>
                <w:del w:id="6286" w:author="Gaston" w:date="2019-02-28T13:36:00Z"/>
              </w:rPr>
            </w:pPr>
          </w:p>
        </w:tc>
      </w:tr>
      <w:tr w:rsidR="009E7385" w:rsidDel="00343221" w14:paraId="2E24D172" w14:textId="77777777">
        <w:trPr>
          <w:cantSplit/>
          <w:del w:id="6287" w:author="Gaston" w:date="2019-02-28T13:36:00Z"/>
        </w:trPr>
        <w:tc>
          <w:tcPr>
            <w:tcW w:w="8364" w:type="dxa"/>
            <w:gridSpan w:val="7"/>
          </w:tcPr>
          <w:p w14:paraId="3AF98A1E" w14:textId="77777777" w:rsidR="009E7385" w:rsidDel="00343221" w:rsidRDefault="009E7385" w:rsidP="00B73CAF">
            <w:pPr>
              <w:pStyle w:val="Textetableau"/>
              <w:ind w:right="824"/>
              <w:rPr>
                <w:del w:id="6288" w:author="Gaston" w:date="2019-02-28T13:36:00Z"/>
              </w:rPr>
            </w:pPr>
            <w:del w:id="6289" w:author="Gaston" w:date="2019-02-28T13:36:00Z">
              <w:r w:rsidDel="00343221">
                <w:delText>La somme sur 100 des notes des éléments matériel et logiciel doit être reporté sur 25</w:delText>
              </w:r>
            </w:del>
          </w:p>
        </w:tc>
        <w:tc>
          <w:tcPr>
            <w:tcW w:w="850" w:type="dxa"/>
          </w:tcPr>
          <w:p w14:paraId="12346144" w14:textId="77777777" w:rsidR="009E7385" w:rsidDel="00343221" w:rsidRDefault="009E7385" w:rsidP="00300886">
            <w:pPr>
              <w:pStyle w:val="Textetableau"/>
              <w:ind w:right="99"/>
              <w:jc w:val="right"/>
              <w:rPr>
                <w:del w:id="6290" w:author="Gaston" w:date="2019-02-28T13:36:00Z"/>
              </w:rPr>
            </w:pPr>
            <w:del w:id="6291" w:author="Gaston" w:date="2019-02-28T13:36:00Z">
              <w:r w:rsidDel="00343221">
                <w:delText>/100</w:delText>
              </w:r>
            </w:del>
          </w:p>
        </w:tc>
        <w:tc>
          <w:tcPr>
            <w:tcW w:w="851" w:type="dxa"/>
            <w:shd w:val="clear" w:color="auto" w:fill="auto"/>
          </w:tcPr>
          <w:p w14:paraId="7E84224D" w14:textId="77777777" w:rsidR="009E7385" w:rsidDel="00343221" w:rsidRDefault="009E7385" w:rsidP="00AA4D47">
            <w:pPr>
              <w:pStyle w:val="Textetableau"/>
              <w:ind w:right="241"/>
              <w:jc w:val="right"/>
              <w:rPr>
                <w:del w:id="6292" w:author="Gaston" w:date="2019-02-28T13:36:00Z"/>
              </w:rPr>
            </w:pPr>
            <w:del w:id="6293" w:author="Gaston" w:date="2019-02-28T13:36:00Z">
              <w:r w:rsidDel="00343221">
                <w:delText>/25</w:delText>
              </w:r>
            </w:del>
          </w:p>
        </w:tc>
      </w:tr>
      <w:tr w:rsidR="009E7385" w:rsidDel="00343221" w14:paraId="029AB065" w14:textId="77777777">
        <w:trPr>
          <w:cantSplit/>
          <w:del w:id="6294" w:author="Gaston" w:date="2019-02-28T13:36:00Z"/>
        </w:trPr>
        <w:tc>
          <w:tcPr>
            <w:tcW w:w="705" w:type="dxa"/>
            <w:vMerge w:val="restart"/>
            <w:shd w:val="clear" w:color="auto" w:fill="B3B3B3"/>
            <w:textDirection w:val="btLr"/>
          </w:tcPr>
          <w:p w14:paraId="5583C46D" w14:textId="77777777" w:rsidR="009E7385" w:rsidDel="00343221" w:rsidRDefault="009E7385" w:rsidP="00B73CAF">
            <w:pPr>
              <w:pStyle w:val="Textetableau"/>
              <w:ind w:left="113" w:right="824"/>
              <w:rPr>
                <w:del w:id="6295" w:author="Gaston" w:date="2019-02-28T13:36:00Z"/>
              </w:rPr>
            </w:pPr>
            <w:del w:id="6296" w:author="Gaston" w:date="2019-02-28T13:36:00Z">
              <w:r w:rsidDel="00343221">
                <w:delText>Autres éléments</w:delText>
              </w:r>
            </w:del>
          </w:p>
        </w:tc>
        <w:tc>
          <w:tcPr>
            <w:tcW w:w="8509" w:type="dxa"/>
            <w:gridSpan w:val="7"/>
            <w:tcBorders>
              <w:top w:val="single" w:sz="4" w:space="0" w:color="auto"/>
              <w:bottom w:val="single" w:sz="4" w:space="0" w:color="auto"/>
            </w:tcBorders>
            <w:shd w:val="clear" w:color="auto" w:fill="E0E0E0"/>
          </w:tcPr>
          <w:p w14:paraId="3B136469" w14:textId="77777777" w:rsidR="009E7385" w:rsidDel="00343221" w:rsidRDefault="009E7385" w:rsidP="00B73CAF">
            <w:pPr>
              <w:pStyle w:val="Textetableau"/>
              <w:ind w:right="824"/>
              <w:rPr>
                <w:del w:id="6297" w:author="Gaston" w:date="2019-02-28T13:36:00Z"/>
              </w:rPr>
            </w:pPr>
            <w:del w:id="6298" w:author="Gaston" w:date="2019-02-28T13:36:00Z">
              <w:r w:rsidDel="00343221">
                <w:rPr>
                  <w:szCs w:val="20"/>
                </w:rPr>
                <w:delText>Rapport final</w:delText>
              </w:r>
            </w:del>
          </w:p>
        </w:tc>
        <w:tc>
          <w:tcPr>
            <w:tcW w:w="851" w:type="dxa"/>
          </w:tcPr>
          <w:p w14:paraId="71FFEFAD" w14:textId="77777777" w:rsidR="009E7385" w:rsidDel="00343221" w:rsidRDefault="009E7385" w:rsidP="00B73CAF">
            <w:pPr>
              <w:pStyle w:val="Textetableau"/>
              <w:ind w:right="-43"/>
              <w:jc w:val="center"/>
              <w:rPr>
                <w:del w:id="6299" w:author="Gaston" w:date="2019-02-28T13:36:00Z"/>
              </w:rPr>
            </w:pPr>
            <w:del w:id="6300" w:author="Gaston" w:date="2019-02-28T13:36:00Z">
              <w:r w:rsidDel="00343221">
                <w:rPr>
                  <w:szCs w:val="20"/>
                </w:rPr>
                <w:delText>/10</w:delText>
              </w:r>
            </w:del>
          </w:p>
        </w:tc>
      </w:tr>
      <w:tr w:rsidR="009E7385" w:rsidDel="00343221" w14:paraId="64CB3CEB" w14:textId="77777777">
        <w:trPr>
          <w:cantSplit/>
          <w:del w:id="6301" w:author="Gaston" w:date="2019-02-28T13:36:00Z"/>
        </w:trPr>
        <w:tc>
          <w:tcPr>
            <w:tcW w:w="705" w:type="dxa"/>
            <w:vMerge/>
            <w:shd w:val="clear" w:color="auto" w:fill="B3B3B3"/>
          </w:tcPr>
          <w:p w14:paraId="036DBF94" w14:textId="77777777" w:rsidR="009E7385" w:rsidDel="00343221" w:rsidRDefault="009E7385" w:rsidP="00B73CAF">
            <w:pPr>
              <w:pStyle w:val="Textetableau"/>
              <w:ind w:right="824"/>
              <w:jc w:val="right"/>
              <w:rPr>
                <w:del w:id="6302" w:author="Gaston" w:date="2019-02-28T13:36:00Z"/>
              </w:rPr>
            </w:pPr>
          </w:p>
        </w:tc>
        <w:tc>
          <w:tcPr>
            <w:tcW w:w="8509" w:type="dxa"/>
            <w:gridSpan w:val="7"/>
            <w:tcBorders>
              <w:top w:val="single" w:sz="4" w:space="0" w:color="auto"/>
              <w:bottom w:val="single" w:sz="4" w:space="0" w:color="auto"/>
            </w:tcBorders>
            <w:shd w:val="clear" w:color="auto" w:fill="E0E0E0"/>
          </w:tcPr>
          <w:p w14:paraId="245B3CAE" w14:textId="77777777" w:rsidR="009E7385" w:rsidDel="00343221" w:rsidRDefault="009E7385" w:rsidP="00B73CAF">
            <w:pPr>
              <w:pStyle w:val="Textetableau"/>
              <w:ind w:right="1091"/>
              <w:rPr>
                <w:del w:id="6303" w:author="Gaston" w:date="2019-02-28T13:36:00Z"/>
              </w:rPr>
            </w:pPr>
            <w:del w:id="6304" w:author="Gaston" w:date="2019-02-28T13:36:00Z">
              <w:r w:rsidDel="00343221">
                <w:rPr>
                  <w:szCs w:val="20"/>
                </w:rPr>
                <w:delText>Manuel de l'usager</w:delText>
              </w:r>
            </w:del>
          </w:p>
        </w:tc>
        <w:tc>
          <w:tcPr>
            <w:tcW w:w="851" w:type="dxa"/>
          </w:tcPr>
          <w:p w14:paraId="5B339440" w14:textId="77777777" w:rsidR="009E7385" w:rsidDel="00343221" w:rsidRDefault="009E7385" w:rsidP="00B73CAF">
            <w:pPr>
              <w:pStyle w:val="Textetableau"/>
              <w:ind w:right="-43"/>
              <w:jc w:val="center"/>
              <w:rPr>
                <w:del w:id="6305" w:author="Gaston" w:date="2019-02-28T13:36:00Z"/>
              </w:rPr>
            </w:pPr>
            <w:del w:id="6306" w:author="Gaston" w:date="2019-02-28T13:36:00Z">
              <w:r w:rsidDel="00343221">
                <w:rPr>
                  <w:szCs w:val="20"/>
                </w:rPr>
                <w:delText>/</w:delText>
              </w:r>
            </w:del>
            <w:ins w:id="6307" w:author="14217" w:date="2012-02-06T16:18:00Z">
              <w:del w:id="6308" w:author="Gaston" w:date="2019-02-28T13:36:00Z">
                <w:r w:rsidR="00EA64D4" w:rsidDel="00343221">
                  <w:rPr>
                    <w:szCs w:val="20"/>
                  </w:rPr>
                  <w:delText>5</w:delText>
                </w:r>
              </w:del>
            </w:ins>
            <w:del w:id="6309" w:author="Gaston" w:date="2019-02-28T13:36:00Z">
              <w:r w:rsidDel="00343221">
                <w:rPr>
                  <w:szCs w:val="20"/>
                </w:rPr>
                <w:delText>3</w:delText>
              </w:r>
            </w:del>
          </w:p>
        </w:tc>
      </w:tr>
      <w:tr w:rsidR="009E7385" w:rsidDel="00343221" w14:paraId="75F8A96E" w14:textId="77777777">
        <w:trPr>
          <w:cantSplit/>
          <w:del w:id="6310" w:author="Gaston" w:date="2019-02-28T13:36:00Z"/>
        </w:trPr>
        <w:tc>
          <w:tcPr>
            <w:tcW w:w="705" w:type="dxa"/>
            <w:vMerge/>
            <w:shd w:val="clear" w:color="auto" w:fill="B3B3B3"/>
          </w:tcPr>
          <w:p w14:paraId="63ECE779" w14:textId="77777777" w:rsidR="009E7385" w:rsidDel="00343221" w:rsidRDefault="009E7385" w:rsidP="00B73CAF">
            <w:pPr>
              <w:pStyle w:val="Textetableau"/>
              <w:ind w:right="824"/>
              <w:rPr>
                <w:del w:id="6311" w:author="Gaston" w:date="2019-02-28T13:36:00Z"/>
              </w:rPr>
            </w:pPr>
          </w:p>
        </w:tc>
        <w:tc>
          <w:tcPr>
            <w:tcW w:w="8509" w:type="dxa"/>
            <w:gridSpan w:val="7"/>
            <w:tcBorders>
              <w:top w:val="single" w:sz="4" w:space="0" w:color="auto"/>
              <w:bottom w:val="single" w:sz="4" w:space="0" w:color="auto"/>
            </w:tcBorders>
            <w:shd w:val="clear" w:color="auto" w:fill="E0E0E0"/>
          </w:tcPr>
          <w:p w14:paraId="12790093" w14:textId="77777777" w:rsidR="009E7385" w:rsidDel="00343221" w:rsidRDefault="009E7385" w:rsidP="00B73CAF">
            <w:pPr>
              <w:pStyle w:val="Textetableau"/>
              <w:ind w:right="824"/>
              <w:rPr>
                <w:del w:id="6312" w:author="Gaston" w:date="2019-02-28T13:36:00Z"/>
              </w:rPr>
            </w:pPr>
            <w:del w:id="6313" w:author="Gaston" w:date="2019-02-28T13:36:00Z">
              <w:r w:rsidDel="00343221">
                <w:rPr>
                  <w:szCs w:val="20"/>
                </w:rPr>
                <w:delText>Présentation</w:delText>
              </w:r>
            </w:del>
          </w:p>
        </w:tc>
        <w:tc>
          <w:tcPr>
            <w:tcW w:w="851" w:type="dxa"/>
          </w:tcPr>
          <w:p w14:paraId="4717C54B" w14:textId="77777777" w:rsidR="009E7385" w:rsidDel="00343221" w:rsidRDefault="009E7385" w:rsidP="00B73CAF">
            <w:pPr>
              <w:pStyle w:val="Textetableau"/>
              <w:ind w:right="-43"/>
              <w:jc w:val="center"/>
              <w:rPr>
                <w:del w:id="6314" w:author="Gaston" w:date="2019-02-28T13:36:00Z"/>
              </w:rPr>
            </w:pPr>
            <w:del w:id="6315" w:author="Gaston" w:date="2019-02-28T13:36:00Z">
              <w:r w:rsidDel="00343221">
                <w:rPr>
                  <w:szCs w:val="20"/>
                </w:rPr>
                <w:delText>/5</w:delText>
              </w:r>
            </w:del>
          </w:p>
        </w:tc>
      </w:tr>
      <w:tr w:rsidR="009E7385" w:rsidDel="00343221" w14:paraId="1105874E" w14:textId="77777777">
        <w:trPr>
          <w:cantSplit/>
          <w:del w:id="6316" w:author="Gaston" w:date="2019-02-28T13:36:00Z"/>
        </w:trPr>
        <w:tc>
          <w:tcPr>
            <w:tcW w:w="705" w:type="dxa"/>
            <w:vMerge/>
            <w:shd w:val="clear" w:color="auto" w:fill="B3B3B3"/>
          </w:tcPr>
          <w:p w14:paraId="5F88E356" w14:textId="77777777" w:rsidR="009E7385" w:rsidDel="00343221" w:rsidRDefault="009E7385" w:rsidP="00B73CAF">
            <w:pPr>
              <w:pStyle w:val="Textetableau"/>
              <w:ind w:right="824"/>
              <w:rPr>
                <w:del w:id="6317" w:author="Gaston" w:date="2019-02-28T13:36:00Z"/>
              </w:rPr>
            </w:pPr>
          </w:p>
        </w:tc>
        <w:tc>
          <w:tcPr>
            <w:tcW w:w="8509" w:type="dxa"/>
            <w:gridSpan w:val="7"/>
            <w:tcBorders>
              <w:top w:val="single" w:sz="4" w:space="0" w:color="auto"/>
              <w:bottom w:val="single" w:sz="4" w:space="0" w:color="auto"/>
            </w:tcBorders>
            <w:shd w:val="clear" w:color="auto" w:fill="E0E0E0"/>
          </w:tcPr>
          <w:p w14:paraId="2186362E" w14:textId="77777777" w:rsidR="009E7385" w:rsidDel="00343221" w:rsidRDefault="009E7385" w:rsidP="00B73CAF">
            <w:pPr>
              <w:pStyle w:val="Textetableau"/>
              <w:ind w:right="824"/>
              <w:rPr>
                <w:del w:id="6318" w:author="Gaston" w:date="2019-02-28T13:36:00Z"/>
                <w:szCs w:val="20"/>
              </w:rPr>
            </w:pPr>
            <w:del w:id="6319" w:author="Gaston" w:date="2019-02-28T13:36:00Z">
              <w:r w:rsidDel="00343221">
                <w:delText>Kiosque d’exposition</w:delText>
              </w:r>
            </w:del>
          </w:p>
        </w:tc>
        <w:tc>
          <w:tcPr>
            <w:tcW w:w="851" w:type="dxa"/>
          </w:tcPr>
          <w:p w14:paraId="34D957AE" w14:textId="77777777" w:rsidR="009E7385" w:rsidDel="00343221" w:rsidRDefault="009E7385" w:rsidP="00B73CAF">
            <w:pPr>
              <w:pStyle w:val="Textetableau"/>
              <w:ind w:right="-43"/>
              <w:jc w:val="center"/>
              <w:rPr>
                <w:del w:id="6320" w:author="Gaston" w:date="2019-02-28T13:36:00Z"/>
                <w:szCs w:val="20"/>
              </w:rPr>
            </w:pPr>
            <w:del w:id="6321" w:author="Gaston" w:date="2019-02-28T13:36:00Z">
              <w:r w:rsidDel="00343221">
                <w:rPr>
                  <w:szCs w:val="20"/>
                </w:rPr>
                <w:delText>/5</w:delText>
              </w:r>
            </w:del>
          </w:p>
        </w:tc>
      </w:tr>
      <w:tr w:rsidR="009E7385" w:rsidDel="00343221" w14:paraId="3D6D329F" w14:textId="77777777">
        <w:trPr>
          <w:cantSplit/>
          <w:del w:id="6322" w:author="Gaston" w:date="2019-02-28T13:36:00Z"/>
        </w:trPr>
        <w:tc>
          <w:tcPr>
            <w:tcW w:w="705" w:type="dxa"/>
            <w:vMerge/>
            <w:shd w:val="clear" w:color="auto" w:fill="B3B3B3"/>
          </w:tcPr>
          <w:p w14:paraId="1C246DB1" w14:textId="77777777" w:rsidR="009E7385" w:rsidDel="00343221" w:rsidRDefault="009E7385" w:rsidP="00B73CAF">
            <w:pPr>
              <w:pStyle w:val="Textetableau"/>
              <w:ind w:right="824"/>
              <w:jc w:val="right"/>
              <w:rPr>
                <w:del w:id="6323" w:author="Gaston" w:date="2019-02-28T13:36:00Z"/>
              </w:rPr>
            </w:pPr>
          </w:p>
        </w:tc>
        <w:tc>
          <w:tcPr>
            <w:tcW w:w="8509" w:type="dxa"/>
            <w:gridSpan w:val="7"/>
            <w:tcBorders>
              <w:top w:val="single" w:sz="4" w:space="0" w:color="auto"/>
              <w:bottom w:val="single" w:sz="4" w:space="0" w:color="auto"/>
            </w:tcBorders>
            <w:shd w:val="clear" w:color="auto" w:fill="E0E0E0"/>
          </w:tcPr>
          <w:p w14:paraId="3C90D52D" w14:textId="77777777" w:rsidR="009E7385" w:rsidDel="00343221" w:rsidRDefault="009E7385" w:rsidP="00B73CAF">
            <w:pPr>
              <w:pStyle w:val="Textetableau"/>
              <w:ind w:right="824"/>
              <w:rPr>
                <w:del w:id="6324" w:author="Gaston" w:date="2019-02-28T13:36:00Z"/>
              </w:rPr>
            </w:pPr>
            <w:del w:id="6325" w:author="Gaston" w:date="2019-02-28T13:36:00Z">
              <w:r w:rsidDel="00343221">
                <w:rPr>
                  <w:szCs w:val="20"/>
                </w:rPr>
                <w:delText>Fonctionnement</w:delText>
              </w:r>
            </w:del>
          </w:p>
        </w:tc>
        <w:tc>
          <w:tcPr>
            <w:tcW w:w="851" w:type="dxa"/>
          </w:tcPr>
          <w:p w14:paraId="1B4EE9D4" w14:textId="77777777" w:rsidR="009E7385" w:rsidDel="00343221" w:rsidRDefault="009E7385" w:rsidP="00B73CAF">
            <w:pPr>
              <w:pStyle w:val="Textetableau"/>
              <w:ind w:right="-43"/>
              <w:jc w:val="center"/>
              <w:rPr>
                <w:del w:id="6326" w:author="Gaston" w:date="2019-02-28T13:36:00Z"/>
              </w:rPr>
            </w:pPr>
            <w:del w:id="6327" w:author="Gaston" w:date="2019-02-28T13:36:00Z">
              <w:r w:rsidDel="00343221">
                <w:rPr>
                  <w:szCs w:val="20"/>
                </w:rPr>
                <w:delText>/50</w:delText>
              </w:r>
            </w:del>
          </w:p>
        </w:tc>
      </w:tr>
      <w:tr w:rsidR="009E7385" w:rsidDel="00343221" w14:paraId="3934529F" w14:textId="77777777">
        <w:trPr>
          <w:cantSplit/>
          <w:del w:id="6328" w:author="Gaston" w:date="2019-02-28T13:36:00Z"/>
        </w:trPr>
        <w:tc>
          <w:tcPr>
            <w:tcW w:w="705" w:type="dxa"/>
            <w:vMerge/>
            <w:shd w:val="clear" w:color="auto" w:fill="B3B3B3"/>
          </w:tcPr>
          <w:p w14:paraId="213BD7FA" w14:textId="77777777" w:rsidR="009E7385" w:rsidDel="00343221" w:rsidRDefault="009E7385" w:rsidP="00B73CAF">
            <w:pPr>
              <w:pStyle w:val="Textetableau"/>
              <w:ind w:right="824"/>
              <w:jc w:val="right"/>
              <w:rPr>
                <w:del w:id="6329" w:author="Gaston" w:date="2019-02-28T13:36:00Z"/>
              </w:rPr>
            </w:pPr>
          </w:p>
        </w:tc>
        <w:tc>
          <w:tcPr>
            <w:tcW w:w="8509" w:type="dxa"/>
            <w:gridSpan w:val="7"/>
            <w:tcBorders>
              <w:top w:val="single" w:sz="4" w:space="0" w:color="auto"/>
              <w:bottom w:val="single" w:sz="4" w:space="0" w:color="auto"/>
            </w:tcBorders>
            <w:shd w:val="clear" w:color="auto" w:fill="E0E0E0"/>
          </w:tcPr>
          <w:p w14:paraId="0FD95FF9" w14:textId="77777777" w:rsidR="009E7385" w:rsidDel="00343221" w:rsidRDefault="009E7385" w:rsidP="00B73CAF">
            <w:pPr>
              <w:pStyle w:val="Textetableau"/>
              <w:ind w:right="824"/>
              <w:rPr>
                <w:del w:id="6330" w:author="Gaston" w:date="2019-02-28T13:36:00Z"/>
              </w:rPr>
            </w:pPr>
            <w:del w:id="6331" w:author="Gaston" w:date="2019-02-28T13:36:00Z">
              <w:r w:rsidDel="00343221">
                <w:rPr>
                  <w:szCs w:val="20"/>
                </w:rPr>
                <w:delText>Comportement professionnel</w:delText>
              </w:r>
            </w:del>
            <w:ins w:id="6332" w:author="Claude Gendron" w:date="2006-06-15T08:38:00Z">
              <w:del w:id="6333" w:author="Gaston" w:date="2019-02-28T13:36:00Z">
                <w:r w:rsidDel="00343221">
                  <w:rPr>
                    <w:szCs w:val="20"/>
                  </w:rPr>
                  <w:delText>.</w:delText>
                </w:r>
                <w:r w:rsidDel="00343221">
                  <w:rPr>
                    <w:szCs w:val="20"/>
                  </w:rPr>
                  <w:tab/>
                </w:r>
                <w:r w:rsidDel="00343221">
                  <w:rPr>
                    <w:szCs w:val="20"/>
                  </w:rPr>
                  <w:tab/>
                </w:r>
                <w:r w:rsidDel="00343221">
                  <w:rPr>
                    <w:szCs w:val="20"/>
                  </w:rPr>
                  <w:tab/>
                </w:r>
                <w:r w:rsidDel="00343221">
                  <w:rPr>
                    <w:szCs w:val="20"/>
                  </w:rPr>
                  <w:tab/>
                </w:r>
                <w:r w:rsidDel="00343221">
                  <w:rPr>
                    <w:szCs w:val="20"/>
                  </w:rPr>
                  <w:tab/>
                </w:r>
                <w:r w:rsidDel="00343221">
                  <w:rPr>
                    <w:szCs w:val="20"/>
                  </w:rPr>
                  <w:tab/>
                </w:r>
              </w:del>
            </w:ins>
            <w:del w:id="6334" w:author="Gaston" w:date="2019-02-28T13:36:00Z">
              <w:r w:rsidDel="00343221">
                <w:rPr>
                  <w:szCs w:val="20"/>
                </w:rPr>
                <w:delText xml:space="preserve">                                                                                       </w:delText>
              </w:r>
              <w:r w:rsidDel="00343221">
                <w:rPr>
                  <w:b/>
                  <w:bCs/>
                  <w:szCs w:val="20"/>
                </w:rPr>
                <w:delText>-</w:delText>
              </w:r>
              <w:r w:rsidDel="00343221">
                <w:rPr>
                  <w:sz w:val="16"/>
                  <w:szCs w:val="16"/>
                </w:rPr>
                <w:delText xml:space="preserve">  Max 20%</w:delText>
              </w:r>
            </w:del>
          </w:p>
        </w:tc>
        <w:tc>
          <w:tcPr>
            <w:tcW w:w="851" w:type="dxa"/>
          </w:tcPr>
          <w:p w14:paraId="2143983E" w14:textId="77777777" w:rsidR="009E7385" w:rsidDel="00343221" w:rsidRDefault="009E7385" w:rsidP="00B73CAF">
            <w:pPr>
              <w:pStyle w:val="Textetableau"/>
              <w:ind w:right="-43"/>
              <w:rPr>
                <w:del w:id="6335" w:author="Gaston" w:date="2019-02-28T13:36:00Z"/>
              </w:rPr>
            </w:pPr>
            <w:del w:id="6336" w:author="Gaston" w:date="2019-02-28T13:36:00Z">
              <w:r w:rsidDel="00343221">
                <w:delText>-</w:delText>
              </w:r>
            </w:del>
          </w:p>
        </w:tc>
      </w:tr>
      <w:tr w:rsidR="009E7385" w:rsidDel="00343221" w14:paraId="79AFC3A7" w14:textId="77777777">
        <w:trPr>
          <w:cantSplit/>
          <w:del w:id="6337" w:author="Gaston" w:date="2019-02-28T13:36:00Z"/>
        </w:trPr>
        <w:tc>
          <w:tcPr>
            <w:tcW w:w="705" w:type="dxa"/>
            <w:vMerge/>
            <w:shd w:val="clear" w:color="auto" w:fill="B3B3B3"/>
          </w:tcPr>
          <w:p w14:paraId="27527E45" w14:textId="77777777" w:rsidR="009E7385" w:rsidDel="00343221" w:rsidRDefault="009E7385" w:rsidP="00B73CAF">
            <w:pPr>
              <w:pStyle w:val="Textetableau"/>
              <w:ind w:right="824"/>
              <w:jc w:val="right"/>
              <w:rPr>
                <w:del w:id="6338" w:author="Gaston" w:date="2019-02-28T13:36:00Z"/>
              </w:rPr>
            </w:pPr>
          </w:p>
        </w:tc>
        <w:tc>
          <w:tcPr>
            <w:tcW w:w="8509" w:type="dxa"/>
            <w:gridSpan w:val="7"/>
            <w:tcBorders>
              <w:top w:val="single" w:sz="4" w:space="0" w:color="auto"/>
            </w:tcBorders>
          </w:tcPr>
          <w:p w14:paraId="22C2F51C" w14:textId="77777777" w:rsidR="009E7385" w:rsidDel="00343221" w:rsidRDefault="009E7385" w:rsidP="00B73CAF">
            <w:pPr>
              <w:pStyle w:val="Textetableau"/>
              <w:ind w:right="824"/>
              <w:rPr>
                <w:del w:id="6339" w:author="Gaston" w:date="2019-02-28T13:36:00Z"/>
              </w:rPr>
            </w:pPr>
            <w:del w:id="6340" w:author="Gaston" w:date="2019-02-28T13:36:00Z">
              <w:r w:rsidDel="00343221">
                <w:rPr>
                  <w:b/>
                  <w:bCs/>
                  <w:szCs w:val="20"/>
                </w:rPr>
                <w:delText>GRAND TOTAL</w:delText>
              </w:r>
            </w:del>
          </w:p>
        </w:tc>
        <w:tc>
          <w:tcPr>
            <w:tcW w:w="851" w:type="dxa"/>
          </w:tcPr>
          <w:p w14:paraId="2C41F70F" w14:textId="77777777" w:rsidR="009E7385" w:rsidDel="00343221" w:rsidRDefault="009E7385" w:rsidP="00B73CAF">
            <w:pPr>
              <w:pStyle w:val="Textetableau"/>
              <w:ind w:right="-43"/>
              <w:jc w:val="center"/>
              <w:rPr>
                <w:del w:id="6341" w:author="Gaston" w:date="2019-02-28T13:36:00Z"/>
              </w:rPr>
            </w:pPr>
            <w:del w:id="6342" w:author="Gaston" w:date="2019-02-28T13:36:00Z">
              <w:r w:rsidDel="00343221">
                <w:rPr>
                  <w:b/>
                  <w:bCs/>
                  <w:szCs w:val="20"/>
                </w:rPr>
                <w:delText>/100</w:delText>
              </w:r>
            </w:del>
          </w:p>
        </w:tc>
      </w:tr>
    </w:tbl>
    <w:tbl>
      <w:tblPr>
        <w:tblpPr w:leftFromText="141" w:rightFromText="141" w:vertAnchor="page" w:horzAnchor="margin" w:tblpY="1278"/>
        <w:tblW w:w="968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752"/>
        <w:gridCol w:w="1288"/>
        <w:gridCol w:w="3957"/>
        <w:gridCol w:w="1984"/>
        <w:gridCol w:w="851"/>
        <w:gridCol w:w="850"/>
        <w:tblGridChange w:id="6343">
          <w:tblGrid>
            <w:gridCol w:w="752"/>
            <w:gridCol w:w="1288"/>
            <w:gridCol w:w="3957"/>
            <w:gridCol w:w="1984"/>
            <w:gridCol w:w="851"/>
            <w:gridCol w:w="850"/>
          </w:tblGrid>
        </w:tblGridChange>
      </w:tblGrid>
      <w:tr w:rsidR="00343221" w14:paraId="64C3093F" w14:textId="77777777" w:rsidTr="0036288E">
        <w:trPr>
          <w:cantSplit/>
          <w:trHeight w:val="272"/>
          <w:tblHeader/>
        </w:trPr>
        <w:tc>
          <w:tcPr>
            <w:tcW w:w="9682" w:type="dxa"/>
            <w:gridSpan w:val="6"/>
            <w:shd w:val="clear" w:color="auto" w:fill="E0E0E0"/>
          </w:tcPr>
          <w:p w14:paraId="66F1C943" w14:textId="77777777" w:rsidR="00B84AEC" w:rsidRPr="00886500" w:rsidRDefault="00343221" w:rsidP="0032774E">
            <w:pPr>
              <w:pStyle w:val="Titre1"/>
              <w:rPr>
                <w:moveTo w:id="6344" w:author="Gaston" w:date="2019-02-28T13:36:00Z"/>
              </w:rPr>
            </w:pPr>
            <w:bookmarkStart w:id="6345" w:name="_Toc2273867"/>
            <w:moveToRangeStart w:id="6346" w:author="Gaston" w:date="2019-02-28T13:36:00Z" w:name="move2253415"/>
            <w:moveTo w:id="6347" w:author="Gaston" w:date="2019-02-28T13:36:00Z">
              <w:r w:rsidRPr="0032774E">
                <w:t>Fonctionnement</w:t>
              </w:r>
              <w:r>
                <w:t xml:space="preserve"> du projet</w:t>
              </w:r>
              <w:bookmarkEnd w:id="6345"/>
            </w:moveTo>
          </w:p>
        </w:tc>
      </w:tr>
      <w:tr w:rsidR="0036288E" w14:paraId="160FA133" w14:textId="77777777" w:rsidTr="0036288E">
        <w:trPr>
          <w:cantSplit/>
          <w:trHeight w:val="421"/>
          <w:tblHeader/>
        </w:trPr>
        <w:tc>
          <w:tcPr>
            <w:tcW w:w="9682" w:type="dxa"/>
            <w:gridSpan w:val="6"/>
            <w:shd w:val="clear" w:color="auto" w:fill="E0E0E0"/>
          </w:tcPr>
          <w:p w14:paraId="2946A408" w14:textId="77777777" w:rsidR="0036288E" w:rsidRDefault="0036288E" w:rsidP="0036288E">
            <w:pPr>
              <w:jc w:val="center"/>
            </w:pPr>
            <w:ins w:id="6348" w:author="Gaston" w:date="2019-02-28T16:57:00Z">
              <w:r w:rsidRPr="00953E21">
                <w:rPr>
                  <w:color w:val="FF0000"/>
                </w:rPr>
                <w:t>ATTENTION : Cette grille n’est pas officielle</w:t>
              </w:r>
            </w:ins>
          </w:p>
        </w:tc>
      </w:tr>
      <w:tr w:rsidR="00343221" w14:paraId="7F47789E" w14:textId="77777777" w:rsidTr="0036288E">
        <w:tblPrEx>
          <w:tblW w:w="968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ExChange w:id="6349" w:author="Gaston" w:date="2019-02-28T13:38:00Z">
            <w:tblPrEx>
              <w:tblW w:w="968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Ex>
          </w:tblPrExChange>
        </w:tblPrEx>
        <w:trPr>
          <w:cantSplit/>
          <w:trHeight w:val="233"/>
          <w:trPrChange w:id="6350" w:author="Gaston" w:date="2019-02-28T13:38:00Z">
            <w:trPr>
              <w:cantSplit/>
              <w:trHeight w:val="580"/>
            </w:trPr>
          </w:trPrChange>
        </w:trPr>
        <w:tc>
          <w:tcPr>
            <w:tcW w:w="7981" w:type="dxa"/>
            <w:gridSpan w:val="4"/>
            <w:shd w:val="clear" w:color="auto" w:fill="E0E0E0"/>
            <w:tcPrChange w:id="6351" w:author="Gaston" w:date="2019-02-28T13:38:00Z">
              <w:tcPr>
                <w:tcW w:w="7981" w:type="dxa"/>
                <w:gridSpan w:val="4"/>
                <w:shd w:val="clear" w:color="auto" w:fill="E0E0E0"/>
              </w:tcPr>
            </w:tcPrChange>
          </w:tcPr>
          <w:p w14:paraId="70A7D048" w14:textId="77777777" w:rsidR="00343221" w:rsidRDefault="00343221" w:rsidP="0036288E">
            <w:pPr>
              <w:pStyle w:val="Textetableau"/>
              <w:jc w:val="center"/>
              <w:rPr>
                <w:moveTo w:id="6352" w:author="Gaston" w:date="2019-02-28T13:36:00Z"/>
              </w:rPr>
            </w:pPr>
            <w:moveTo w:id="6353" w:author="Gaston" w:date="2019-02-28T13:36:00Z">
              <w:r>
                <w:rPr>
                  <w:b/>
                  <w:bCs/>
                </w:rPr>
                <w:t>Critère</w:t>
              </w:r>
            </w:moveTo>
          </w:p>
        </w:tc>
        <w:tc>
          <w:tcPr>
            <w:tcW w:w="1701" w:type="dxa"/>
            <w:gridSpan w:val="2"/>
            <w:shd w:val="clear" w:color="auto" w:fill="E0E0E0"/>
            <w:tcPrChange w:id="6354" w:author="Gaston" w:date="2019-02-28T13:38:00Z">
              <w:tcPr>
                <w:tcW w:w="1701" w:type="dxa"/>
                <w:gridSpan w:val="2"/>
                <w:shd w:val="clear" w:color="auto" w:fill="E0E0E0"/>
              </w:tcPr>
            </w:tcPrChange>
          </w:tcPr>
          <w:p w14:paraId="70EE412E" w14:textId="77777777" w:rsidR="00343221" w:rsidRDefault="00343221" w:rsidP="0036288E">
            <w:pPr>
              <w:pStyle w:val="Textetableau"/>
              <w:jc w:val="center"/>
              <w:rPr>
                <w:moveTo w:id="6355" w:author="Gaston" w:date="2019-02-28T13:36:00Z"/>
              </w:rPr>
            </w:pPr>
            <w:moveTo w:id="6356" w:author="Gaston" w:date="2019-02-28T13:36:00Z">
              <w:r>
                <w:rPr>
                  <w:b/>
                  <w:bCs/>
                </w:rPr>
                <w:t>Note</w:t>
              </w:r>
            </w:moveTo>
          </w:p>
        </w:tc>
      </w:tr>
      <w:tr w:rsidR="00343221" w14:paraId="1F09317F" w14:textId="77777777" w:rsidTr="0036288E">
        <w:trPr>
          <w:cantSplit/>
        </w:trPr>
        <w:tc>
          <w:tcPr>
            <w:tcW w:w="752" w:type="dxa"/>
            <w:vMerge w:val="restart"/>
            <w:tcBorders>
              <w:top w:val="single" w:sz="4" w:space="0" w:color="auto"/>
              <w:bottom w:val="single" w:sz="4" w:space="0" w:color="auto"/>
            </w:tcBorders>
            <w:shd w:val="clear" w:color="auto" w:fill="E0E0E0"/>
            <w:textDirection w:val="btLr"/>
          </w:tcPr>
          <w:p w14:paraId="73EB4FCA" w14:textId="77777777" w:rsidR="00343221" w:rsidRDefault="00343221" w:rsidP="0036288E">
            <w:pPr>
              <w:pStyle w:val="Textetableau"/>
              <w:ind w:left="113" w:right="113"/>
              <w:jc w:val="center"/>
              <w:rPr>
                <w:moveTo w:id="6357" w:author="Gaston" w:date="2019-02-28T13:36:00Z"/>
              </w:rPr>
            </w:pPr>
            <w:moveTo w:id="6358" w:author="Gaston" w:date="2019-02-28T13:36:00Z">
              <w:r>
                <w:rPr>
                  <w:szCs w:val="20"/>
                </w:rPr>
                <w:t>Montage du projet</w:t>
              </w:r>
            </w:moveTo>
          </w:p>
        </w:tc>
        <w:tc>
          <w:tcPr>
            <w:tcW w:w="1288" w:type="dxa"/>
          </w:tcPr>
          <w:p w14:paraId="2560E51B" w14:textId="77777777" w:rsidR="00343221" w:rsidRDefault="00343221" w:rsidP="0036288E">
            <w:pPr>
              <w:pStyle w:val="Textetableau"/>
              <w:rPr>
                <w:moveTo w:id="6359" w:author="Gaston" w:date="2019-02-28T13:36:00Z"/>
              </w:rPr>
            </w:pPr>
            <w:moveTo w:id="6360" w:author="Gaston" w:date="2019-02-28T13:36:00Z">
              <w:r>
                <w:rPr>
                  <w:szCs w:val="20"/>
                </w:rPr>
                <w:t>«Wire-Wrap»</w:t>
              </w:r>
            </w:moveTo>
          </w:p>
        </w:tc>
        <w:tc>
          <w:tcPr>
            <w:tcW w:w="3957" w:type="dxa"/>
          </w:tcPr>
          <w:p w14:paraId="114205DE" w14:textId="77777777" w:rsidR="00343221" w:rsidRDefault="00343221" w:rsidP="0036288E">
            <w:pPr>
              <w:pStyle w:val="Textetableau"/>
              <w:rPr>
                <w:moveTo w:id="6361" w:author="Gaston" w:date="2019-02-28T13:36:00Z"/>
              </w:rPr>
            </w:pPr>
            <w:moveTo w:id="6362" w:author="Gaston" w:date="2019-02-28T13:36:00Z">
              <w:r>
                <w:t>Voir grille des critères d’évaluation.</w:t>
              </w:r>
            </w:moveTo>
          </w:p>
        </w:tc>
        <w:tc>
          <w:tcPr>
            <w:tcW w:w="1984" w:type="dxa"/>
            <w:vMerge w:val="restart"/>
          </w:tcPr>
          <w:p w14:paraId="2CE7CCF2" w14:textId="77777777" w:rsidR="00343221" w:rsidRDefault="00343221" w:rsidP="0036288E">
            <w:pPr>
              <w:pStyle w:val="Textetableau"/>
              <w:rPr>
                <w:moveTo w:id="6363" w:author="Gaston" w:date="2019-02-28T13:36:00Z"/>
              </w:rPr>
            </w:pPr>
            <w:moveTo w:id="6364" w:author="Gaston" w:date="2019-02-28T13:36:00Z">
              <w:r>
                <w:t>Le montage est :</w:t>
              </w:r>
            </w:moveTo>
          </w:p>
          <w:p w14:paraId="53AE3BB3" w14:textId="77777777" w:rsidR="00343221" w:rsidRDefault="00343221" w:rsidP="0036288E">
            <w:pPr>
              <w:pStyle w:val="Textetableau"/>
              <w:tabs>
                <w:tab w:val="left" w:leader="dot" w:pos="1083"/>
              </w:tabs>
              <w:rPr>
                <w:moveTo w:id="6365" w:author="Gaston" w:date="2019-02-28T13:36:00Z"/>
              </w:rPr>
            </w:pPr>
            <w:moveTo w:id="6366" w:author="Gaston" w:date="2019-02-28T13:36:00Z">
              <w:r>
                <w:t>Sans faille</w:t>
              </w:r>
              <w:proofErr w:type="gramStart"/>
              <w:r>
                <w:t>…….</w:t>
              </w:r>
              <w:proofErr w:type="gramEnd"/>
              <w:r>
                <w:t>.….. 5</w:t>
              </w:r>
            </w:moveTo>
          </w:p>
          <w:p w14:paraId="5E352F6C" w14:textId="77777777" w:rsidR="00343221" w:rsidRDefault="00343221" w:rsidP="0036288E">
            <w:pPr>
              <w:pStyle w:val="Textetableau"/>
              <w:rPr>
                <w:moveTo w:id="6367" w:author="Gaston" w:date="2019-02-28T13:36:00Z"/>
              </w:rPr>
            </w:pPr>
            <w:moveTo w:id="6368" w:author="Gaston" w:date="2019-02-28T13:36:00Z">
              <w:r>
                <w:t>Très bien …</w:t>
              </w:r>
              <w:proofErr w:type="gramStart"/>
              <w:r>
                <w:t>…....</w:t>
              </w:r>
              <w:proofErr w:type="gramEnd"/>
              <w:r>
                <w:t>.…4</w:t>
              </w:r>
            </w:moveTo>
          </w:p>
          <w:p w14:paraId="39692391" w14:textId="77777777" w:rsidR="00343221" w:rsidRDefault="00343221" w:rsidP="0036288E">
            <w:pPr>
              <w:pStyle w:val="Textetableau"/>
              <w:rPr>
                <w:moveTo w:id="6369" w:author="Gaston" w:date="2019-02-28T13:36:00Z"/>
              </w:rPr>
            </w:pPr>
            <w:moveTo w:id="6370" w:author="Gaston" w:date="2019-02-28T13:36:00Z">
              <w:r>
                <w:t>Adéquat …</w:t>
              </w:r>
              <w:proofErr w:type="gramStart"/>
              <w:r>
                <w:t>…….</w:t>
              </w:r>
              <w:proofErr w:type="gramEnd"/>
              <w:r>
                <w:t>.….3</w:t>
              </w:r>
            </w:moveTo>
          </w:p>
          <w:p w14:paraId="118649A5" w14:textId="77777777" w:rsidR="00343221" w:rsidRDefault="00343221" w:rsidP="0036288E">
            <w:pPr>
              <w:pStyle w:val="Textetableau"/>
              <w:rPr>
                <w:moveTo w:id="6371" w:author="Gaston" w:date="2019-02-28T13:36:00Z"/>
              </w:rPr>
            </w:pPr>
            <w:moveTo w:id="6372" w:author="Gaston" w:date="2019-02-28T13:36:00Z">
              <w:r>
                <w:t xml:space="preserve">De piètre </w:t>
              </w:r>
              <w:proofErr w:type="gramStart"/>
              <w:r>
                <w:t>qualité….</w:t>
              </w:r>
              <w:proofErr w:type="gramEnd"/>
              <w:r>
                <w:t>. 2</w:t>
              </w:r>
            </w:moveTo>
          </w:p>
          <w:p w14:paraId="67C3FBDB" w14:textId="77777777" w:rsidR="00343221" w:rsidRDefault="00343221" w:rsidP="0036288E">
            <w:pPr>
              <w:pStyle w:val="Textetableau"/>
              <w:rPr>
                <w:moveTo w:id="6373" w:author="Gaston" w:date="2019-02-28T13:36:00Z"/>
              </w:rPr>
            </w:pPr>
            <w:moveTo w:id="6374" w:author="Gaston" w:date="2019-02-28T13:36:00Z">
              <w:r>
                <w:t>Inacceptable…..........0</w:t>
              </w:r>
            </w:moveTo>
          </w:p>
        </w:tc>
        <w:tc>
          <w:tcPr>
            <w:tcW w:w="1701" w:type="dxa"/>
            <w:gridSpan w:val="2"/>
            <w:vMerge w:val="restart"/>
          </w:tcPr>
          <w:p w14:paraId="64A1F43F" w14:textId="77777777" w:rsidR="00343221" w:rsidRDefault="00343221" w:rsidP="0036288E">
            <w:pPr>
              <w:pStyle w:val="Textetableau"/>
              <w:jc w:val="right"/>
              <w:rPr>
                <w:moveTo w:id="6375" w:author="Gaston" w:date="2019-02-28T13:36:00Z"/>
              </w:rPr>
            </w:pPr>
          </w:p>
          <w:p w14:paraId="3424001C" w14:textId="77777777" w:rsidR="00343221" w:rsidRDefault="00343221" w:rsidP="0036288E">
            <w:pPr>
              <w:pStyle w:val="Textetableau"/>
              <w:jc w:val="right"/>
              <w:rPr>
                <w:moveTo w:id="6376" w:author="Gaston" w:date="2019-02-28T13:36:00Z"/>
              </w:rPr>
            </w:pPr>
          </w:p>
          <w:p w14:paraId="6425093D" w14:textId="77777777" w:rsidR="00343221" w:rsidRDefault="00343221" w:rsidP="0036288E">
            <w:pPr>
              <w:pStyle w:val="Textetableau"/>
              <w:jc w:val="right"/>
              <w:rPr>
                <w:moveTo w:id="6377" w:author="Gaston" w:date="2019-02-28T13:36:00Z"/>
              </w:rPr>
            </w:pPr>
          </w:p>
          <w:p w14:paraId="7BE0458B" w14:textId="77777777" w:rsidR="00343221" w:rsidRDefault="00343221" w:rsidP="0036288E">
            <w:pPr>
              <w:pStyle w:val="Textetableau"/>
              <w:rPr>
                <w:moveTo w:id="6378" w:author="Gaston" w:date="2019-02-28T13:36:00Z"/>
              </w:rPr>
            </w:pPr>
          </w:p>
          <w:p w14:paraId="65D8E446" w14:textId="77777777" w:rsidR="00343221" w:rsidRDefault="00343221" w:rsidP="0036288E">
            <w:pPr>
              <w:pStyle w:val="Textetableau"/>
              <w:jc w:val="right"/>
              <w:rPr>
                <w:moveTo w:id="6379" w:author="Gaston" w:date="2019-02-28T13:36:00Z"/>
              </w:rPr>
            </w:pPr>
          </w:p>
          <w:p w14:paraId="4CBA3828" w14:textId="77777777" w:rsidR="00343221" w:rsidRDefault="00343221" w:rsidP="0036288E">
            <w:pPr>
              <w:pStyle w:val="Textetableau"/>
              <w:jc w:val="right"/>
              <w:rPr>
                <w:moveTo w:id="6380" w:author="Gaston" w:date="2019-02-28T13:36:00Z"/>
              </w:rPr>
            </w:pPr>
            <w:moveTo w:id="6381" w:author="Gaston" w:date="2019-02-28T13:36:00Z">
              <w:r>
                <w:t>/5</w:t>
              </w:r>
            </w:moveTo>
          </w:p>
        </w:tc>
      </w:tr>
      <w:tr w:rsidR="00343221" w14:paraId="369833D7" w14:textId="77777777" w:rsidTr="0036288E">
        <w:trPr>
          <w:cantSplit/>
        </w:trPr>
        <w:tc>
          <w:tcPr>
            <w:tcW w:w="752" w:type="dxa"/>
            <w:vMerge/>
            <w:tcBorders>
              <w:top w:val="single" w:sz="4" w:space="0" w:color="auto"/>
              <w:bottom w:val="single" w:sz="4" w:space="0" w:color="auto"/>
            </w:tcBorders>
            <w:shd w:val="clear" w:color="auto" w:fill="E0E0E0"/>
          </w:tcPr>
          <w:p w14:paraId="3EBC9C3E" w14:textId="77777777" w:rsidR="00343221" w:rsidRDefault="00343221" w:rsidP="0036288E">
            <w:pPr>
              <w:pStyle w:val="Textetableau"/>
              <w:jc w:val="center"/>
              <w:rPr>
                <w:moveTo w:id="6382" w:author="Gaston" w:date="2019-02-28T13:36:00Z"/>
              </w:rPr>
            </w:pPr>
          </w:p>
        </w:tc>
        <w:tc>
          <w:tcPr>
            <w:tcW w:w="1288" w:type="dxa"/>
          </w:tcPr>
          <w:p w14:paraId="64C2DED2" w14:textId="77777777" w:rsidR="00343221" w:rsidRDefault="00343221" w:rsidP="0036288E">
            <w:pPr>
              <w:pStyle w:val="Textetableau"/>
              <w:jc w:val="center"/>
              <w:rPr>
                <w:moveTo w:id="6383" w:author="Gaston" w:date="2019-02-28T13:36:00Z"/>
              </w:rPr>
            </w:pPr>
            <w:moveTo w:id="6384" w:author="Gaston" w:date="2019-02-28T13:36:00Z">
              <w:r>
                <w:t>Circuit imprimé</w:t>
              </w:r>
            </w:moveTo>
          </w:p>
        </w:tc>
        <w:tc>
          <w:tcPr>
            <w:tcW w:w="3957" w:type="dxa"/>
          </w:tcPr>
          <w:p w14:paraId="22EB1880" w14:textId="77777777" w:rsidR="00343221" w:rsidRDefault="00343221" w:rsidP="0036288E">
            <w:pPr>
              <w:pStyle w:val="Textetableau"/>
              <w:rPr>
                <w:moveTo w:id="6385" w:author="Gaston" w:date="2019-02-28T13:36:00Z"/>
              </w:rPr>
            </w:pPr>
            <w:moveTo w:id="6386" w:author="Gaston" w:date="2019-02-28T13:36:00Z">
              <w:r>
                <w:t>Voir grille des critères d’évaluation.</w:t>
              </w:r>
            </w:moveTo>
          </w:p>
        </w:tc>
        <w:tc>
          <w:tcPr>
            <w:tcW w:w="1984" w:type="dxa"/>
            <w:vMerge/>
          </w:tcPr>
          <w:p w14:paraId="3017A3CB" w14:textId="77777777" w:rsidR="00343221" w:rsidRDefault="00343221" w:rsidP="0036288E">
            <w:pPr>
              <w:pStyle w:val="Textetableau"/>
              <w:rPr>
                <w:moveTo w:id="6387" w:author="Gaston" w:date="2019-02-28T13:36:00Z"/>
              </w:rPr>
            </w:pPr>
          </w:p>
        </w:tc>
        <w:tc>
          <w:tcPr>
            <w:tcW w:w="1701" w:type="dxa"/>
            <w:gridSpan w:val="2"/>
            <w:vMerge/>
          </w:tcPr>
          <w:p w14:paraId="15F36C8E" w14:textId="77777777" w:rsidR="00343221" w:rsidRDefault="00343221" w:rsidP="0036288E">
            <w:pPr>
              <w:pStyle w:val="Textetableau"/>
              <w:jc w:val="right"/>
              <w:rPr>
                <w:moveTo w:id="6388" w:author="Gaston" w:date="2019-02-28T13:36:00Z"/>
              </w:rPr>
            </w:pPr>
          </w:p>
        </w:tc>
      </w:tr>
      <w:tr w:rsidR="00343221" w14:paraId="4A878C0F" w14:textId="77777777" w:rsidTr="0036288E">
        <w:trPr>
          <w:cantSplit/>
        </w:trPr>
        <w:tc>
          <w:tcPr>
            <w:tcW w:w="752" w:type="dxa"/>
            <w:vMerge/>
            <w:tcBorders>
              <w:top w:val="single" w:sz="4" w:space="0" w:color="auto"/>
              <w:bottom w:val="single" w:sz="4" w:space="0" w:color="auto"/>
            </w:tcBorders>
            <w:shd w:val="clear" w:color="auto" w:fill="E0E0E0"/>
          </w:tcPr>
          <w:p w14:paraId="0809980D" w14:textId="77777777" w:rsidR="00343221" w:rsidRDefault="00343221" w:rsidP="0036288E">
            <w:pPr>
              <w:pStyle w:val="Textetableau"/>
              <w:jc w:val="center"/>
              <w:rPr>
                <w:moveTo w:id="6389" w:author="Gaston" w:date="2019-02-28T13:36:00Z"/>
              </w:rPr>
            </w:pPr>
          </w:p>
        </w:tc>
        <w:tc>
          <w:tcPr>
            <w:tcW w:w="1288" w:type="dxa"/>
          </w:tcPr>
          <w:p w14:paraId="731ACF23" w14:textId="77777777" w:rsidR="00343221" w:rsidRDefault="00343221" w:rsidP="0036288E">
            <w:pPr>
              <w:pStyle w:val="Textetableau"/>
              <w:jc w:val="center"/>
              <w:rPr>
                <w:moveTo w:id="6390" w:author="Gaston" w:date="2019-02-28T13:36:00Z"/>
              </w:rPr>
            </w:pPr>
            <w:moveTo w:id="6391" w:author="Gaston" w:date="2019-02-28T13:36:00Z">
              <w:r>
                <w:rPr>
                  <w:szCs w:val="20"/>
                </w:rPr>
                <w:t>Câblage</w:t>
              </w:r>
            </w:moveTo>
          </w:p>
        </w:tc>
        <w:tc>
          <w:tcPr>
            <w:tcW w:w="3957" w:type="dxa"/>
          </w:tcPr>
          <w:p w14:paraId="66895631" w14:textId="77777777" w:rsidR="00343221" w:rsidRDefault="00343221" w:rsidP="0036288E">
            <w:pPr>
              <w:pStyle w:val="Textetableau"/>
              <w:rPr>
                <w:moveTo w:id="6392" w:author="Gaston" w:date="2019-02-28T13:36:00Z"/>
                <w:sz w:val="18"/>
                <w:szCs w:val="18"/>
              </w:rPr>
            </w:pPr>
            <w:moveTo w:id="6393" w:author="Gaston" w:date="2019-02-28T13:36:00Z">
              <w:r>
                <w:rPr>
                  <w:sz w:val="18"/>
                  <w:szCs w:val="18"/>
                </w:rPr>
                <w:t>Câblage propre. Solidité du câblage.  Regroupement des conducteurs véhiculant les signaux de même type.</w:t>
              </w:r>
            </w:moveTo>
          </w:p>
        </w:tc>
        <w:tc>
          <w:tcPr>
            <w:tcW w:w="1984" w:type="dxa"/>
            <w:vMerge/>
          </w:tcPr>
          <w:p w14:paraId="3DBC85F8" w14:textId="77777777" w:rsidR="00343221" w:rsidRDefault="00343221" w:rsidP="0036288E">
            <w:pPr>
              <w:pStyle w:val="Textetableau"/>
              <w:rPr>
                <w:moveTo w:id="6394" w:author="Gaston" w:date="2019-02-28T13:36:00Z"/>
              </w:rPr>
            </w:pPr>
          </w:p>
        </w:tc>
        <w:tc>
          <w:tcPr>
            <w:tcW w:w="1701" w:type="dxa"/>
            <w:gridSpan w:val="2"/>
            <w:vMerge/>
          </w:tcPr>
          <w:p w14:paraId="046C51B7" w14:textId="77777777" w:rsidR="00343221" w:rsidRDefault="00343221" w:rsidP="0036288E">
            <w:pPr>
              <w:pStyle w:val="Textetableau"/>
              <w:jc w:val="right"/>
              <w:rPr>
                <w:moveTo w:id="6395" w:author="Gaston" w:date="2019-02-28T13:36:00Z"/>
              </w:rPr>
            </w:pPr>
          </w:p>
        </w:tc>
      </w:tr>
      <w:tr w:rsidR="00343221" w14:paraId="47E6DA51" w14:textId="77777777" w:rsidTr="0036288E">
        <w:trPr>
          <w:cantSplit/>
        </w:trPr>
        <w:tc>
          <w:tcPr>
            <w:tcW w:w="752" w:type="dxa"/>
            <w:vMerge/>
            <w:tcBorders>
              <w:top w:val="single" w:sz="4" w:space="0" w:color="auto"/>
              <w:bottom w:val="single" w:sz="4" w:space="0" w:color="auto"/>
            </w:tcBorders>
            <w:shd w:val="clear" w:color="auto" w:fill="E0E0E0"/>
          </w:tcPr>
          <w:p w14:paraId="4D14E63A" w14:textId="77777777" w:rsidR="00343221" w:rsidRDefault="00343221" w:rsidP="0036288E">
            <w:pPr>
              <w:pStyle w:val="Textetableau"/>
              <w:jc w:val="center"/>
              <w:rPr>
                <w:moveTo w:id="6396" w:author="Gaston" w:date="2019-02-28T13:36:00Z"/>
              </w:rPr>
            </w:pPr>
          </w:p>
        </w:tc>
        <w:tc>
          <w:tcPr>
            <w:tcW w:w="1288" w:type="dxa"/>
          </w:tcPr>
          <w:p w14:paraId="35D1238D" w14:textId="77777777" w:rsidR="00343221" w:rsidRDefault="00343221" w:rsidP="0036288E">
            <w:pPr>
              <w:pStyle w:val="Textetableau"/>
              <w:jc w:val="center"/>
              <w:rPr>
                <w:moveTo w:id="6397" w:author="Gaston" w:date="2019-02-28T13:36:00Z"/>
              </w:rPr>
            </w:pPr>
            <w:moveTo w:id="6398" w:author="Gaston" w:date="2019-02-28T13:36:00Z">
              <w:r>
                <w:rPr>
                  <w:szCs w:val="20"/>
                </w:rPr>
                <w:t>Autre</w:t>
              </w:r>
            </w:moveTo>
          </w:p>
        </w:tc>
        <w:tc>
          <w:tcPr>
            <w:tcW w:w="3957" w:type="dxa"/>
          </w:tcPr>
          <w:p w14:paraId="334DA1F4" w14:textId="77777777" w:rsidR="00343221" w:rsidRDefault="00343221" w:rsidP="0036288E">
            <w:pPr>
              <w:pStyle w:val="Textetableau"/>
              <w:rPr>
                <w:moveTo w:id="6399" w:author="Gaston" w:date="2019-02-28T13:36:00Z"/>
              </w:rPr>
            </w:pPr>
            <w:moveTo w:id="6400" w:author="Gaston" w:date="2019-02-28T13:36:00Z">
              <w:r>
                <w:rPr>
                  <w:sz w:val="18"/>
                  <w:szCs w:val="18"/>
                </w:rPr>
                <w:t>Solidité mécanique de l'ensemble. Accessibilité des connecteurs.</w:t>
              </w:r>
            </w:moveTo>
          </w:p>
        </w:tc>
        <w:tc>
          <w:tcPr>
            <w:tcW w:w="1984" w:type="dxa"/>
            <w:vMerge/>
          </w:tcPr>
          <w:p w14:paraId="444ADD4A" w14:textId="77777777" w:rsidR="00343221" w:rsidRDefault="00343221" w:rsidP="0036288E">
            <w:pPr>
              <w:pStyle w:val="Textetableau"/>
              <w:rPr>
                <w:moveTo w:id="6401" w:author="Gaston" w:date="2019-02-28T13:36:00Z"/>
              </w:rPr>
            </w:pPr>
          </w:p>
        </w:tc>
        <w:tc>
          <w:tcPr>
            <w:tcW w:w="1701" w:type="dxa"/>
            <w:gridSpan w:val="2"/>
            <w:vMerge/>
          </w:tcPr>
          <w:p w14:paraId="07183CF3" w14:textId="77777777" w:rsidR="00343221" w:rsidRDefault="00343221" w:rsidP="0036288E">
            <w:pPr>
              <w:pStyle w:val="Textetableau"/>
              <w:jc w:val="right"/>
              <w:rPr>
                <w:moveTo w:id="6402" w:author="Gaston" w:date="2019-02-28T13:36:00Z"/>
              </w:rPr>
            </w:pPr>
          </w:p>
        </w:tc>
      </w:tr>
      <w:tr w:rsidR="00343221" w14:paraId="16286E83" w14:textId="77777777" w:rsidTr="0036288E">
        <w:trPr>
          <w:cantSplit/>
          <w:trHeight w:val="998"/>
        </w:trPr>
        <w:tc>
          <w:tcPr>
            <w:tcW w:w="752" w:type="dxa"/>
            <w:tcBorders>
              <w:top w:val="single" w:sz="4" w:space="0" w:color="auto"/>
              <w:bottom w:val="single" w:sz="4" w:space="0" w:color="auto"/>
            </w:tcBorders>
            <w:shd w:val="clear" w:color="auto" w:fill="E0E0E0"/>
            <w:textDirection w:val="btLr"/>
          </w:tcPr>
          <w:p w14:paraId="7E523D6C" w14:textId="77777777" w:rsidR="00343221" w:rsidRDefault="00343221" w:rsidP="0036288E">
            <w:pPr>
              <w:pStyle w:val="Textetableau"/>
              <w:ind w:left="113" w:right="113"/>
              <w:rPr>
                <w:moveTo w:id="6403" w:author="Gaston" w:date="2019-02-28T13:36:00Z"/>
              </w:rPr>
            </w:pPr>
            <w:moveTo w:id="6404" w:author="Gaston" w:date="2019-02-28T13:36:00Z">
              <w:r>
                <w:rPr>
                  <w:szCs w:val="20"/>
                </w:rPr>
                <w:t>Logiciel</w:t>
              </w:r>
            </w:moveTo>
          </w:p>
        </w:tc>
        <w:tc>
          <w:tcPr>
            <w:tcW w:w="1288" w:type="dxa"/>
          </w:tcPr>
          <w:p w14:paraId="340B5CEF" w14:textId="77777777" w:rsidR="00343221" w:rsidRDefault="00343221" w:rsidP="0036288E">
            <w:pPr>
              <w:pStyle w:val="Textetableau"/>
              <w:rPr>
                <w:moveTo w:id="6405" w:author="Gaston" w:date="2019-02-28T13:36:00Z"/>
              </w:rPr>
            </w:pPr>
            <w:moveTo w:id="6406" w:author="Gaston" w:date="2019-02-28T13:36:00Z">
              <w:r>
                <w:rPr>
                  <w:sz w:val="18"/>
                  <w:szCs w:val="18"/>
                </w:rPr>
                <w:t>Robustesse du programme</w:t>
              </w:r>
            </w:moveTo>
          </w:p>
        </w:tc>
        <w:tc>
          <w:tcPr>
            <w:tcW w:w="3957" w:type="dxa"/>
          </w:tcPr>
          <w:p w14:paraId="32F90AAD" w14:textId="77777777" w:rsidR="00343221" w:rsidRDefault="00343221" w:rsidP="0036288E">
            <w:pPr>
              <w:pStyle w:val="Textetableau"/>
              <w:rPr>
                <w:moveTo w:id="6407" w:author="Gaston" w:date="2019-02-28T13:36:00Z"/>
              </w:rPr>
            </w:pPr>
            <w:moveTo w:id="6408" w:author="Gaston" w:date="2019-02-28T13:36:00Z">
              <w:r>
                <w:rPr>
                  <w:szCs w:val="20"/>
                </w:rPr>
                <w:t xml:space="preserve">Le programme ne plante pas facilement.  Il est évident que le programme a été conçu de manière à fonctionner correctement même si on demande d'exécuter des fonctions non existantes ou non implantées au programme. Vérification de la validité des données (passage de paramètres, filtrage des champs, </w:t>
              </w:r>
              <w:proofErr w:type="spellStart"/>
              <w:r>
                <w:rPr>
                  <w:szCs w:val="20"/>
                </w:rPr>
                <w:t>etc</w:t>
              </w:r>
              <w:proofErr w:type="spellEnd"/>
              <w:r>
                <w:rPr>
                  <w:szCs w:val="20"/>
                </w:rPr>
                <w:t>).</w:t>
              </w:r>
            </w:moveTo>
          </w:p>
        </w:tc>
        <w:tc>
          <w:tcPr>
            <w:tcW w:w="1984" w:type="dxa"/>
          </w:tcPr>
          <w:p w14:paraId="171B5E20" w14:textId="77777777" w:rsidR="00343221" w:rsidRDefault="00343221" w:rsidP="0036288E">
            <w:pPr>
              <w:pStyle w:val="Textetableau"/>
              <w:rPr>
                <w:moveTo w:id="6409" w:author="Gaston" w:date="2019-02-28T13:36:00Z"/>
              </w:rPr>
            </w:pPr>
            <w:moveTo w:id="6410" w:author="Gaston" w:date="2019-02-28T13:36:00Z">
              <w:r>
                <w:t>La robustesse est :</w:t>
              </w:r>
            </w:moveTo>
          </w:p>
          <w:p w14:paraId="0FF6ABD9" w14:textId="77777777" w:rsidR="00343221" w:rsidRDefault="00343221" w:rsidP="0036288E">
            <w:pPr>
              <w:pStyle w:val="Textetableau"/>
              <w:tabs>
                <w:tab w:val="left" w:leader="dot" w:pos="1083"/>
              </w:tabs>
              <w:rPr>
                <w:moveTo w:id="6411" w:author="Gaston" w:date="2019-02-28T13:36:00Z"/>
              </w:rPr>
            </w:pPr>
            <w:moveTo w:id="6412" w:author="Gaston" w:date="2019-02-28T13:36:00Z">
              <w:r>
                <w:t>Sans faille</w:t>
              </w:r>
              <w:proofErr w:type="gramStart"/>
              <w:r>
                <w:t>…….</w:t>
              </w:r>
              <w:proofErr w:type="gramEnd"/>
              <w:r>
                <w:t>.….. 5</w:t>
              </w:r>
            </w:moveTo>
          </w:p>
          <w:p w14:paraId="052B5C7B" w14:textId="77777777" w:rsidR="00343221" w:rsidRDefault="00343221" w:rsidP="0036288E">
            <w:pPr>
              <w:pStyle w:val="Textetableau"/>
              <w:rPr>
                <w:moveTo w:id="6413" w:author="Gaston" w:date="2019-02-28T13:36:00Z"/>
              </w:rPr>
            </w:pPr>
            <w:moveTo w:id="6414" w:author="Gaston" w:date="2019-02-28T13:36:00Z">
              <w:r>
                <w:t>Très bien ……......…4</w:t>
              </w:r>
            </w:moveTo>
          </w:p>
          <w:p w14:paraId="6B879A72" w14:textId="77777777" w:rsidR="00343221" w:rsidRDefault="00343221" w:rsidP="0036288E">
            <w:pPr>
              <w:pStyle w:val="Textetableau"/>
              <w:rPr>
                <w:moveTo w:id="6415" w:author="Gaston" w:date="2019-02-28T13:36:00Z"/>
              </w:rPr>
            </w:pPr>
            <w:proofErr w:type="gramStart"/>
            <w:moveTo w:id="6416" w:author="Gaston" w:date="2019-02-28T13:36:00Z">
              <w:r>
                <w:t>Adéquate....</w:t>
              </w:r>
              <w:proofErr w:type="gramEnd"/>
              <w:r>
                <w:t>……..….3</w:t>
              </w:r>
            </w:moveTo>
          </w:p>
          <w:p w14:paraId="4C3CF75B" w14:textId="77777777" w:rsidR="00343221" w:rsidRDefault="00343221" w:rsidP="0036288E">
            <w:pPr>
              <w:pStyle w:val="Textetableau"/>
              <w:rPr>
                <w:moveTo w:id="6417" w:author="Gaston" w:date="2019-02-28T13:36:00Z"/>
              </w:rPr>
            </w:pPr>
            <w:moveTo w:id="6418" w:author="Gaston" w:date="2019-02-28T13:36:00Z">
              <w:r>
                <w:t xml:space="preserve">De piètre </w:t>
              </w:r>
              <w:proofErr w:type="gramStart"/>
              <w:r>
                <w:t>qualité….</w:t>
              </w:r>
              <w:proofErr w:type="gramEnd"/>
              <w:r>
                <w:t>. 2</w:t>
              </w:r>
            </w:moveTo>
          </w:p>
          <w:p w14:paraId="59EA4648" w14:textId="77777777" w:rsidR="00343221" w:rsidRDefault="00343221" w:rsidP="0036288E">
            <w:pPr>
              <w:pStyle w:val="Textetableau"/>
              <w:rPr>
                <w:moveTo w:id="6419" w:author="Gaston" w:date="2019-02-28T13:36:00Z"/>
              </w:rPr>
            </w:pPr>
            <w:moveTo w:id="6420" w:author="Gaston" w:date="2019-02-28T13:36:00Z">
              <w:r>
                <w:t>Inacceptable…..........0</w:t>
              </w:r>
            </w:moveTo>
          </w:p>
        </w:tc>
        <w:tc>
          <w:tcPr>
            <w:tcW w:w="1701" w:type="dxa"/>
            <w:gridSpan w:val="2"/>
          </w:tcPr>
          <w:p w14:paraId="0B972B66" w14:textId="77777777" w:rsidR="00343221" w:rsidRDefault="00343221" w:rsidP="0036288E">
            <w:pPr>
              <w:pStyle w:val="Textetableau"/>
              <w:jc w:val="right"/>
              <w:rPr>
                <w:moveTo w:id="6421" w:author="Gaston" w:date="2019-02-28T13:36:00Z"/>
                <w:szCs w:val="20"/>
              </w:rPr>
            </w:pPr>
          </w:p>
          <w:p w14:paraId="4168A978" w14:textId="77777777" w:rsidR="00343221" w:rsidRDefault="00343221" w:rsidP="0036288E">
            <w:pPr>
              <w:pStyle w:val="Textetableau"/>
              <w:rPr>
                <w:moveTo w:id="6422" w:author="Gaston" w:date="2019-02-28T13:36:00Z"/>
                <w:szCs w:val="20"/>
              </w:rPr>
            </w:pPr>
          </w:p>
          <w:p w14:paraId="673A2A05" w14:textId="77777777" w:rsidR="00343221" w:rsidRDefault="00343221" w:rsidP="0036288E">
            <w:pPr>
              <w:pStyle w:val="Textetableau"/>
              <w:jc w:val="right"/>
              <w:rPr>
                <w:moveTo w:id="6423" w:author="Gaston" w:date="2019-02-28T13:36:00Z"/>
                <w:szCs w:val="20"/>
              </w:rPr>
            </w:pPr>
          </w:p>
          <w:p w14:paraId="3D6B0252" w14:textId="77777777" w:rsidR="00343221" w:rsidRDefault="00343221" w:rsidP="0036288E">
            <w:pPr>
              <w:pStyle w:val="Textetableau"/>
              <w:jc w:val="right"/>
              <w:rPr>
                <w:moveTo w:id="6424" w:author="Gaston" w:date="2019-02-28T13:36:00Z"/>
                <w:szCs w:val="20"/>
              </w:rPr>
            </w:pPr>
          </w:p>
          <w:p w14:paraId="4D44CAF8" w14:textId="77777777" w:rsidR="00343221" w:rsidRDefault="00343221" w:rsidP="0036288E">
            <w:pPr>
              <w:pStyle w:val="Textetableau"/>
              <w:jc w:val="right"/>
              <w:rPr>
                <w:moveTo w:id="6425" w:author="Gaston" w:date="2019-02-28T13:36:00Z"/>
                <w:szCs w:val="20"/>
              </w:rPr>
            </w:pPr>
          </w:p>
          <w:p w14:paraId="632B7B5C" w14:textId="77777777" w:rsidR="00343221" w:rsidRDefault="00343221" w:rsidP="0036288E">
            <w:pPr>
              <w:pStyle w:val="Textetableau"/>
              <w:jc w:val="right"/>
              <w:rPr>
                <w:moveTo w:id="6426" w:author="Gaston" w:date="2019-02-28T13:36:00Z"/>
              </w:rPr>
            </w:pPr>
            <w:moveTo w:id="6427" w:author="Gaston" w:date="2019-02-28T13:36:00Z">
              <w:r>
                <w:rPr>
                  <w:szCs w:val="20"/>
                </w:rPr>
                <w:t>/5</w:t>
              </w:r>
            </w:moveTo>
          </w:p>
        </w:tc>
      </w:tr>
      <w:tr w:rsidR="00343221" w14:paraId="08AF8685" w14:textId="77777777" w:rsidTr="0036288E">
        <w:trPr>
          <w:cantSplit/>
          <w:trHeight w:val="1134"/>
        </w:trPr>
        <w:tc>
          <w:tcPr>
            <w:tcW w:w="752" w:type="dxa"/>
            <w:vMerge w:val="restart"/>
            <w:tcBorders>
              <w:top w:val="single" w:sz="4" w:space="0" w:color="auto"/>
            </w:tcBorders>
            <w:shd w:val="clear" w:color="auto" w:fill="E0E0E0"/>
            <w:textDirection w:val="btLr"/>
          </w:tcPr>
          <w:p w14:paraId="28245542" w14:textId="77777777" w:rsidR="00343221" w:rsidRDefault="00343221" w:rsidP="0036288E">
            <w:pPr>
              <w:pStyle w:val="Textetableau"/>
              <w:ind w:left="113" w:right="113"/>
              <w:jc w:val="center"/>
              <w:rPr>
                <w:moveTo w:id="6428" w:author="Gaston" w:date="2019-02-28T13:36:00Z"/>
              </w:rPr>
            </w:pPr>
            <w:moveTo w:id="6429" w:author="Gaston" w:date="2019-02-28T13:36:00Z">
              <w:r>
                <w:rPr>
                  <w:szCs w:val="16"/>
                </w:rPr>
                <w:t>Fonctionnement</w:t>
              </w:r>
            </w:moveTo>
          </w:p>
        </w:tc>
        <w:tc>
          <w:tcPr>
            <w:tcW w:w="1288" w:type="dxa"/>
          </w:tcPr>
          <w:p w14:paraId="14E78B43" w14:textId="77777777" w:rsidR="00343221" w:rsidRDefault="00343221" w:rsidP="0036288E">
            <w:pPr>
              <w:pStyle w:val="Textetableau"/>
              <w:jc w:val="center"/>
              <w:rPr>
                <w:moveTo w:id="6430" w:author="Gaston" w:date="2019-02-28T13:36:00Z"/>
              </w:rPr>
            </w:pPr>
            <w:moveTo w:id="6431" w:author="Gaston" w:date="2019-02-28T13:36:00Z">
              <w:r>
                <w:rPr>
                  <w:szCs w:val="20"/>
                </w:rPr>
                <w:t>Matériel</w:t>
              </w:r>
            </w:moveTo>
          </w:p>
        </w:tc>
        <w:tc>
          <w:tcPr>
            <w:tcW w:w="5941" w:type="dxa"/>
            <w:gridSpan w:val="2"/>
          </w:tcPr>
          <w:p w14:paraId="11D64B5B" w14:textId="77777777" w:rsidR="00343221" w:rsidRDefault="00343221" w:rsidP="0036288E">
            <w:pPr>
              <w:pStyle w:val="Textetableau"/>
              <w:rPr>
                <w:moveTo w:id="6432" w:author="Gaston" w:date="2019-02-28T13:36:00Z"/>
              </w:rPr>
            </w:pPr>
            <w:moveTo w:id="6433" w:author="Gaston" w:date="2019-02-28T13:36:00Z">
              <w:r>
                <w:rPr>
                  <w:szCs w:val="20"/>
                </w:rPr>
                <w:t>Le projet respecte:</w:t>
              </w:r>
            </w:moveTo>
          </w:p>
          <w:p w14:paraId="65159682" w14:textId="77777777" w:rsidR="00343221" w:rsidRDefault="00343221" w:rsidP="0036288E">
            <w:pPr>
              <w:pStyle w:val="Textetableau"/>
              <w:ind w:left="7200" w:hanging="7200"/>
              <w:rPr>
                <w:moveTo w:id="6434" w:author="Gaston" w:date="2019-02-28T13:36:00Z"/>
              </w:rPr>
            </w:pPr>
            <w:moveTo w:id="6435" w:author="Gaston" w:date="2019-02-28T13:36:00Z">
              <w:r>
                <w:rPr>
                  <w:szCs w:val="20"/>
                </w:rPr>
                <w:t>moins de 1/5 des objectifs           0 %</w:t>
              </w:r>
            </w:moveTo>
          </w:p>
          <w:p w14:paraId="083BD8C4" w14:textId="77777777" w:rsidR="00343221" w:rsidRDefault="00343221" w:rsidP="0036288E">
            <w:pPr>
              <w:pStyle w:val="Textetableau"/>
              <w:ind w:left="7200" w:hanging="7200"/>
              <w:rPr>
                <w:moveTo w:id="6436" w:author="Gaston" w:date="2019-02-28T13:36:00Z"/>
              </w:rPr>
            </w:pPr>
            <w:moveTo w:id="6437" w:author="Gaston" w:date="2019-02-28T13:36:00Z">
              <w:r>
                <w:rPr>
                  <w:szCs w:val="20"/>
                </w:rPr>
                <w:t>au moins 1/5 des objectifs         20 %</w:t>
              </w:r>
            </w:moveTo>
          </w:p>
          <w:p w14:paraId="7AF77B04" w14:textId="77777777" w:rsidR="00343221" w:rsidRDefault="00343221" w:rsidP="0036288E">
            <w:pPr>
              <w:pStyle w:val="Textetableau"/>
              <w:ind w:left="7200" w:hanging="7200"/>
              <w:rPr>
                <w:moveTo w:id="6438" w:author="Gaston" w:date="2019-02-28T13:36:00Z"/>
              </w:rPr>
            </w:pPr>
            <w:moveTo w:id="6439" w:author="Gaston" w:date="2019-02-28T13:36:00Z">
              <w:r>
                <w:rPr>
                  <w:szCs w:val="20"/>
                </w:rPr>
                <w:t>au moins 2/5 des objectifs         40 %</w:t>
              </w:r>
            </w:moveTo>
          </w:p>
          <w:p w14:paraId="033741EA" w14:textId="77777777" w:rsidR="00343221" w:rsidRDefault="00343221" w:rsidP="0036288E">
            <w:pPr>
              <w:pStyle w:val="Textetableau"/>
              <w:ind w:left="7200" w:hanging="7200"/>
              <w:rPr>
                <w:moveTo w:id="6440" w:author="Gaston" w:date="2019-02-28T13:36:00Z"/>
              </w:rPr>
            </w:pPr>
            <w:moveTo w:id="6441" w:author="Gaston" w:date="2019-02-28T13:36:00Z">
              <w:r>
                <w:rPr>
                  <w:szCs w:val="20"/>
                </w:rPr>
                <w:t>au moins 3/5 des objectifs         60 %</w:t>
              </w:r>
            </w:moveTo>
          </w:p>
          <w:p w14:paraId="79E8726A" w14:textId="77777777" w:rsidR="00343221" w:rsidRDefault="00343221" w:rsidP="0036288E">
            <w:pPr>
              <w:pStyle w:val="Textetableau"/>
              <w:ind w:left="7200" w:hanging="7200"/>
              <w:rPr>
                <w:moveTo w:id="6442" w:author="Gaston" w:date="2019-02-28T13:36:00Z"/>
              </w:rPr>
            </w:pPr>
            <w:moveTo w:id="6443" w:author="Gaston" w:date="2019-02-28T13:36:00Z">
              <w:r>
                <w:rPr>
                  <w:szCs w:val="20"/>
                </w:rPr>
                <w:t>au moins 4/5 des objectifs         80 %</w:t>
              </w:r>
            </w:moveTo>
          </w:p>
          <w:p w14:paraId="657A467E" w14:textId="77777777" w:rsidR="00343221" w:rsidRDefault="00343221" w:rsidP="0036288E">
            <w:pPr>
              <w:pStyle w:val="Textetableau"/>
              <w:ind w:left="7200" w:hanging="7200"/>
              <w:rPr>
                <w:moveTo w:id="6444" w:author="Gaston" w:date="2019-02-28T13:36:00Z"/>
              </w:rPr>
            </w:pPr>
            <w:moveTo w:id="6445" w:author="Gaston" w:date="2019-02-28T13:36:00Z">
              <w:r>
                <w:rPr>
                  <w:szCs w:val="20"/>
                </w:rPr>
                <w:t>tous les objectifs                      100 %</w:t>
              </w:r>
            </w:moveTo>
          </w:p>
          <w:p w14:paraId="1EEF359A" w14:textId="77777777" w:rsidR="00343221" w:rsidRDefault="00343221" w:rsidP="0036288E">
            <w:pPr>
              <w:pStyle w:val="Textetableau"/>
              <w:rPr>
                <w:moveTo w:id="6446" w:author="Gaston" w:date="2019-02-28T13:36:00Z"/>
              </w:rPr>
            </w:pPr>
            <w:moveTo w:id="6447" w:author="Gaston" w:date="2019-02-28T13:36:00Z">
              <w:r>
                <w:rPr>
                  <w:szCs w:val="20"/>
                </w:rPr>
                <w:t>matériels de fonctionnement préétablis au départ.</w:t>
              </w:r>
              <w:r>
                <w:rPr>
                  <w:szCs w:val="20"/>
                </w:rPr>
                <w:br/>
                <w:t>Pour cette section, reporter votre total en utilisant votre facteur de proportion logiciel/matériel utilisé dans la grille d'évaluation de l'élève.</w:t>
              </w:r>
              <w:r>
                <w:t xml:space="preserve"> </w:t>
              </w:r>
              <w:r>
                <w:rPr>
                  <w:szCs w:val="20"/>
                </w:rPr>
                <w:t>La somme des évaluations matérielle et logicielle doit donner 20.</w:t>
              </w:r>
            </w:moveTo>
          </w:p>
        </w:tc>
        <w:tc>
          <w:tcPr>
            <w:tcW w:w="851" w:type="dxa"/>
          </w:tcPr>
          <w:p w14:paraId="59E82903" w14:textId="77777777" w:rsidR="00343221" w:rsidRDefault="00343221" w:rsidP="0036288E">
            <w:pPr>
              <w:pStyle w:val="Textetableau"/>
              <w:jc w:val="center"/>
              <w:rPr>
                <w:moveTo w:id="6448" w:author="Gaston" w:date="2019-02-28T13:36:00Z"/>
              </w:rPr>
            </w:pPr>
            <w:moveTo w:id="6449" w:author="Gaston" w:date="2019-02-28T13:36:00Z">
              <w:r>
                <w:t>/</w:t>
              </w:r>
            </w:moveTo>
          </w:p>
        </w:tc>
        <w:tc>
          <w:tcPr>
            <w:tcW w:w="850" w:type="dxa"/>
            <w:vMerge w:val="restart"/>
          </w:tcPr>
          <w:p w14:paraId="3A7A50A6" w14:textId="77777777" w:rsidR="00343221" w:rsidRDefault="00343221" w:rsidP="0036288E">
            <w:pPr>
              <w:pStyle w:val="Textetableau"/>
              <w:jc w:val="right"/>
              <w:rPr>
                <w:moveTo w:id="6450" w:author="Gaston" w:date="2019-02-28T13:36:00Z"/>
              </w:rPr>
            </w:pPr>
          </w:p>
          <w:p w14:paraId="0174D41D" w14:textId="77777777" w:rsidR="00343221" w:rsidRDefault="00343221" w:rsidP="0036288E">
            <w:pPr>
              <w:pStyle w:val="Textetableau"/>
              <w:jc w:val="right"/>
              <w:rPr>
                <w:moveTo w:id="6451" w:author="Gaston" w:date="2019-02-28T13:36:00Z"/>
              </w:rPr>
            </w:pPr>
          </w:p>
          <w:p w14:paraId="79FA0DE9" w14:textId="77777777" w:rsidR="00343221" w:rsidRDefault="00343221" w:rsidP="0036288E">
            <w:pPr>
              <w:pStyle w:val="Textetableau"/>
              <w:jc w:val="right"/>
              <w:rPr>
                <w:moveTo w:id="6452" w:author="Gaston" w:date="2019-02-28T13:36:00Z"/>
              </w:rPr>
            </w:pPr>
          </w:p>
          <w:p w14:paraId="08F49863" w14:textId="77777777" w:rsidR="00343221" w:rsidRDefault="00343221" w:rsidP="0036288E">
            <w:pPr>
              <w:pStyle w:val="Textetableau"/>
              <w:jc w:val="right"/>
              <w:rPr>
                <w:moveTo w:id="6453" w:author="Gaston" w:date="2019-02-28T13:36:00Z"/>
              </w:rPr>
            </w:pPr>
          </w:p>
          <w:p w14:paraId="2A86CCD5" w14:textId="77777777" w:rsidR="00343221" w:rsidRDefault="00343221" w:rsidP="0036288E">
            <w:pPr>
              <w:pStyle w:val="Textetableau"/>
              <w:jc w:val="right"/>
              <w:rPr>
                <w:moveTo w:id="6454" w:author="Gaston" w:date="2019-02-28T13:36:00Z"/>
              </w:rPr>
            </w:pPr>
          </w:p>
          <w:p w14:paraId="106CCA11" w14:textId="77777777" w:rsidR="00343221" w:rsidRDefault="00343221" w:rsidP="0036288E">
            <w:pPr>
              <w:pStyle w:val="Textetableau"/>
              <w:jc w:val="right"/>
              <w:rPr>
                <w:moveTo w:id="6455" w:author="Gaston" w:date="2019-02-28T13:36:00Z"/>
              </w:rPr>
            </w:pPr>
          </w:p>
          <w:p w14:paraId="3890BAFA" w14:textId="77777777" w:rsidR="00343221" w:rsidRDefault="00343221" w:rsidP="0036288E">
            <w:pPr>
              <w:pStyle w:val="Textetableau"/>
              <w:jc w:val="right"/>
              <w:rPr>
                <w:moveTo w:id="6456" w:author="Gaston" w:date="2019-02-28T13:36:00Z"/>
              </w:rPr>
            </w:pPr>
          </w:p>
          <w:p w14:paraId="2361E9A1" w14:textId="77777777" w:rsidR="00343221" w:rsidRDefault="00343221" w:rsidP="0036288E">
            <w:pPr>
              <w:pStyle w:val="Textetableau"/>
              <w:jc w:val="right"/>
              <w:rPr>
                <w:moveTo w:id="6457" w:author="Gaston" w:date="2019-02-28T13:36:00Z"/>
              </w:rPr>
            </w:pPr>
          </w:p>
          <w:p w14:paraId="7E4C9309" w14:textId="77777777" w:rsidR="00343221" w:rsidRDefault="00343221" w:rsidP="0036288E">
            <w:pPr>
              <w:pStyle w:val="Textetableau"/>
              <w:jc w:val="right"/>
              <w:rPr>
                <w:moveTo w:id="6458" w:author="Gaston" w:date="2019-02-28T13:36:00Z"/>
              </w:rPr>
            </w:pPr>
          </w:p>
          <w:p w14:paraId="5AB1C065" w14:textId="77777777" w:rsidR="00343221" w:rsidRDefault="00343221" w:rsidP="0036288E">
            <w:pPr>
              <w:pStyle w:val="Textetableau"/>
              <w:jc w:val="right"/>
              <w:rPr>
                <w:moveTo w:id="6459" w:author="Gaston" w:date="2019-02-28T13:36:00Z"/>
              </w:rPr>
            </w:pPr>
          </w:p>
          <w:p w14:paraId="702ED3E8" w14:textId="77777777" w:rsidR="00343221" w:rsidRDefault="00343221" w:rsidP="0036288E">
            <w:pPr>
              <w:pStyle w:val="Textetableau"/>
              <w:jc w:val="right"/>
              <w:rPr>
                <w:moveTo w:id="6460" w:author="Gaston" w:date="2019-02-28T13:36:00Z"/>
              </w:rPr>
            </w:pPr>
          </w:p>
          <w:p w14:paraId="4F8456BA" w14:textId="77777777" w:rsidR="00343221" w:rsidRDefault="00343221" w:rsidP="0036288E">
            <w:pPr>
              <w:pStyle w:val="Textetableau"/>
              <w:jc w:val="right"/>
              <w:rPr>
                <w:moveTo w:id="6461" w:author="Gaston" w:date="2019-02-28T13:36:00Z"/>
              </w:rPr>
            </w:pPr>
          </w:p>
          <w:p w14:paraId="230009B2" w14:textId="77777777" w:rsidR="00343221" w:rsidRDefault="00343221" w:rsidP="0036288E">
            <w:pPr>
              <w:pStyle w:val="Textetableau"/>
              <w:jc w:val="right"/>
              <w:rPr>
                <w:moveTo w:id="6462" w:author="Gaston" w:date="2019-02-28T13:36:00Z"/>
              </w:rPr>
            </w:pPr>
          </w:p>
          <w:p w14:paraId="5380A943" w14:textId="77777777" w:rsidR="00343221" w:rsidRDefault="00343221" w:rsidP="0036288E">
            <w:pPr>
              <w:pStyle w:val="Textetableau"/>
              <w:jc w:val="right"/>
              <w:rPr>
                <w:moveTo w:id="6463" w:author="Gaston" w:date="2019-02-28T13:36:00Z"/>
              </w:rPr>
            </w:pPr>
          </w:p>
          <w:p w14:paraId="09EA40A4" w14:textId="77777777" w:rsidR="00343221" w:rsidRDefault="00343221" w:rsidP="0036288E">
            <w:pPr>
              <w:pStyle w:val="Textetableau"/>
              <w:jc w:val="right"/>
              <w:rPr>
                <w:moveTo w:id="6464" w:author="Gaston" w:date="2019-02-28T13:36:00Z"/>
              </w:rPr>
            </w:pPr>
          </w:p>
          <w:p w14:paraId="7ABE8A1F" w14:textId="77777777" w:rsidR="00343221" w:rsidRDefault="00343221" w:rsidP="0036288E">
            <w:pPr>
              <w:pStyle w:val="Textetableau"/>
              <w:jc w:val="right"/>
              <w:rPr>
                <w:moveTo w:id="6465" w:author="Gaston" w:date="2019-02-28T13:36:00Z"/>
              </w:rPr>
            </w:pPr>
          </w:p>
          <w:p w14:paraId="7AC5D074" w14:textId="77777777" w:rsidR="00343221" w:rsidRDefault="00343221" w:rsidP="0036288E">
            <w:pPr>
              <w:pStyle w:val="Textetableau"/>
              <w:jc w:val="right"/>
              <w:rPr>
                <w:moveTo w:id="6466" w:author="Gaston" w:date="2019-02-28T13:36:00Z"/>
              </w:rPr>
            </w:pPr>
          </w:p>
          <w:p w14:paraId="11DAE276" w14:textId="77777777" w:rsidR="00343221" w:rsidRDefault="00343221" w:rsidP="0036288E">
            <w:pPr>
              <w:pStyle w:val="Textetableau"/>
              <w:jc w:val="right"/>
              <w:rPr>
                <w:moveTo w:id="6467" w:author="Gaston" w:date="2019-02-28T13:36:00Z"/>
              </w:rPr>
            </w:pPr>
          </w:p>
          <w:p w14:paraId="152E8723" w14:textId="77777777" w:rsidR="00343221" w:rsidRDefault="00343221" w:rsidP="0036288E">
            <w:pPr>
              <w:pStyle w:val="Textetableau"/>
              <w:jc w:val="right"/>
              <w:rPr>
                <w:moveTo w:id="6468" w:author="Gaston" w:date="2019-02-28T13:36:00Z"/>
              </w:rPr>
            </w:pPr>
          </w:p>
          <w:p w14:paraId="3502FB05" w14:textId="77777777" w:rsidR="00343221" w:rsidRDefault="00343221" w:rsidP="0036288E">
            <w:pPr>
              <w:pStyle w:val="Textetableau"/>
              <w:jc w:val="right"/>
              <w:rPr>
                <w:moveTo w:id="6469" w:author="Gaston" w:date="2019-02-28T13:36:00Z"/>
              </w:rPr>
            </w:pPr>
          </w:p>
          <w:p w14:paraId="4E64B639" w14:textId="77777777" w:rsidR="00343221" w:rsidRDefault="00343221" w:rsidP="0036288E">
            <w:pPr>
              <w:pStyle w:val="Textetableau"/>
              <w:jc w:val="right"/>
              <w:rPr>
                <w:moveTo w:id="6470" w:author="Gaston" w:date="2019-02-28T13:36:00Z"/>
              </w:rPr>
            </w:pPr>
            <w:moveTo w:id="6471" w:author="Gaston" w:date="2019-02-28T13:36:00Z">
              <w:r>
                <w:t>/20</w:t>
              </w:r>
            </w:moveTo>
          </w:p>
        </w:tc>
      </w:tr>
      <w:tr w:rsidR="00343221" w14:paraId="7B4D7356" w14:textId="77777777" w:rsidTr="0036288E">
        <w:trPr>
          <w:cantSplit/>
          <w:trHeight w:val="1134"/>
        </w:trPr>
        <w:tc>
          <w:tcPr>
            <w:tcW w:w="752" w:type="dxa"/>
            <w:vMerge/>
            <w:tcBorders>
              <w:bottom w:val="single" w:sz="4" w:space="0" w:color="auto"/>
            </w:tcBorders>
            <w:shd w:val="clear" w:color="auto" w:fill="E0E0E0"/>
            <w:textDirection w:val="btLr"/>
          </w:tcPr>
          <w:p w14:paraId="50C85FAD" w14:textId="77777777" w:rsidR="00343221" w:rsidRDefault="00343221" w:rsidP="0036288E">
            <w:pPr>
              <w:pStyle w:val="Textetableau"/>
              <w:ind w:left="113" w:right="113"/>
              <w:jc w:val="right"/>
              <w:rPr>
                <w:moveTo w:id="6472" w:author="Gaston" w:date="2019-02-28T13:36:00Z"/>
              </w:rPr>
            </w:pPr>
          </w:p>
        </w:tc>
        <w:tc>
          <w:tcPr>
            <w:tcW w:w="1288" w:type="dxa"/>
          </w:tcPr>
          <w:p w14:paraId="320B5501" w14:textId="77777777" w:rsidR="00343221" w:rsidRDefault="00343221" w:rsidP="0036288E">
            <w:pPr>
              <w:pStyle w:val="Textetableau"/>
              <w:jc w:val="center"/>
              <w:rPr>
                <w:moveTo w:id="6473" w:author="Gaston" w:date="2019-02-28T13:36:00Z"/>
              </w:rPr>
            </w:pPr>
            <w:moveTo w:id="6474" w:author="Gaston" w:date="2019-02-28T13:36:00Z">
              <w:r>
                <w:rPr>
                  <w:szCs w:val="20"/>
                </w:rPr>
                <w:t>Logiciel</w:t>
              </w:r>
            </w:moveTo>
          </w:p>
        </w:tc>
        <w:tc>
          <w:tcPr>
            <w:tcW w:w="5941" w:type="dxa"/>
            <w:gridSpan w:val="2"/>
          </w:tcPr>
          <w:p w14:paraId="77C8C314" w14:textId="77777777" w:rsidR="00343221" w:rsidRDefault="00343221" w:rsidP="0036288E">
            <w:pPr>
              <w:pStyle w:val="Textetableau"/>
              <w:rPr>
                <w:moveTo w:id="6475" w:author="Gaston" w:date="2019-02-28T13:36:00Z"/>
              </w:rPr>
            </w:pPr>
            <w:moveTo w:id="6476" w:author="Gaston" w:date="2019-02-28T13:36:00Z">
              <w:r>
                <w:rPr>
                  <w:szCs w:val="20"/>
                </w:rPr>
                <w:t>Le projet respecte:</w:t>
              </w:r>
            </w:moveTo>
          </w:p>
          <w:p w14:paraId="6BF0CD8D" w14:textId="77777777" w:rsidR="00343221" w:rsidRDefault="00343221" w:rsidP="0036288E">
            <w:pPr>
              <w:pStyle w:val="Textetableau"/>
              <w:ind w:left="7200" w:hanging="7200"/>
              <w:rPr>
                <w:moveTo w:id="6477" w:author="Gaston" w:date="2019-02-28T13:36:00Z"/>
              </w:rPr>
            </w:pPr>
            <w:moveTo w:id="6478" w:author="Gaston" w:date="2019-02-28T13:36:00Z">
              <w:r>
                <w:rPr>
                  <w:szCs w:val="20"/>
                </w:rPr>
                <w:t>moins de 1/5 des objectifs</w:t>
              </w:r>
              <w:r w:rsidRPr="008A0BBF">
                <w:rPr>
                  <w:sz w:val="16"/>
                  <w:szCs w:val="16"/>
                  <w:vertAlign w:val="superscript"/>
                </w:rPr>
                <w:t>(1)</w:t>
              </w:r>
              <w:r>
                <w:rPr>
                  <w:szCs w:val="20"/>
                </w:rPr>
                <w:t xml:space="preserve">           0 %</w:t>
              </w:r>
            </w:moveTo>
          </w:p>
          <w:p w14:paraId="100A7AA9" w14:textId="77777777" w:rsidR="00343221" w:rsidRDefault="00343221" w:rsidP="0036288E">
            <w:pPr>
              <w:pStyle w:val="Textetableau"/>
              <w:ind w:left="7200" w:hanging="7200"/>
              <w:rPr>
                <w:moveTo w:id="6479" w:author="Gaston" w:date="2019-02-28T13:36:00Z"/>
              </w:rPr>
            </w:pPr>
            <w:moveTo w:id="6480" w:author="Gaston" w:date="2019-02-28T13:36:00Z">
              <w:r>
                <w:rPr>
                  <w:szCs w:val="20"/>
                </w:rPr>
                <w:t>au moins 1/5 des objectifs         20 %</w:t>
              </w:r>
            </w:moveTo>
          </w:p>
          <w:p w14:paraId="7D10502D" w14:textId="77777777" w:rsidR="00343221" w:rsidRDefault="00343221" w:rsidP="0036288E">
            <w:pPr>
              <w:pStyle w:val="Textetableau"/>
              <w:ind w:left="7200" w:hanging="7200"/>
              <w:rPr>
                <w:moveTo w:id="6481" w:author="Gaston" w:date="2019-02-28T13:36:00Z"/>
              </w:rPr>
            </w:pPr>
            <w:moveTo w:id="6482" w:author="Gaston" w:date="2019-02-28T13:36:00Z">
              <w:r>
                <w:rPr>
                  <w:szCs w:val="20"/>
                </w:rPr>
                <w:t>au moins 2/5 des objectifs         40 %</w:t>
              </w:r>
            </w:moveTo>
          </w:p>
          <w:p w14:paraId="75E0C3AF" w14:textId="77777777" w:rsidR="00343221" w:rsidRDefault="00343221" w:rsidP="0036288E">
            <w:pPr>
              <w:pStyle w:val="Textetableau"/>
              <w:ind w:left="7200" w:hanging="7200"/>
              <w:rPr>
                <w:moveTo w:id="6483" w:author="Gaston" w:date="2019-02-28T13:36:00Z"/>
              </w:rPr>
            </w:pPr>
            <w:moveTo w:id="6484" w:author="Gaston" w:date="2019-02-28T13:36:00Z">
              <w:r>
                <w:rPr>
                  <w:szCs w:val="20"/>
                </w:rPr>
                <w:t>au moins 3/5 des objectifs         60 %</w:t>
              </w:r>
            </w:moveTo>
          </w:p>
          <w:p w14:paraId="4ABFFBCC" w14:textId="77777777" w:rsidR="00343221" w:rsidRDefault="00343221" w:rsidP="0036288E">
            <w:pPr>
              <w:pStyle w:val="Textetableau"/>
              <w:ind w:left="7200" w:hanging="7200"/>
              <w:rPr>
                <w:moveTo w:id="6485" w:author="Gaston" w:date="2019-02-28T13:36:00Z"/>
              </w:rPr>
            </w:pPr>
            <w:moveTo w:id="6486" w:author="Gaston" w:date="2019-02-28T13:36:00Z">
              <w:r>
                <w:rPr>
                  <w:szCs w:val="20"/>
                </w:rPr>
                <w:t>au moins 4/5 des objectifs         80 %</w:t>
              </w:r>
            </w:moveTo>
          </w:p>
          <w:p w14:paraId="422B9840" w14:textId="77777777" w:rsidR="00343221" w:rsidRDefault="00343221" w:rsidP="0036288E">
            <w:pPr>
              <w:pStyle w:val="Textetableau"/>
              <w:ind w:left="7200" w:hanging="7200"/>
              <w:rPr>
                <w:moveTo w:id="6487" w:author="Gaston" w:date="2019-02-28T13:36:00Z"/>
              </w:rPr>
            </w:pPr>
            <w:moveTo w:id="6488" w:author="Gaston" w:date="2019-02-28T13:36:00Z">
              <w:r>
                <w:rPr>
                  <w:szCs w:val="20"/>
                </w:rPr>
                <w:t>tous les objectifs                      100 %</w:t>
              </w:r>
            </w:moveTo>
          </w:p>
          <w:p w14:paraId="1D7CB29B" w14:textId="77777777" w:rsidR="00343221" w:rsidRDefault="00343221" w:rsidP="0036288E">
            <w:pPr>
              <w:pStyle w:val="Textetableau"/>
              <w:rPr>
                <w:moveTo w:id="6489" w:author="Gaston" w:date="2019-02-28T13:36:00Z"/>
              </w:rPr>
            </w:pPr>
            <w:moveTo w:id="6490" w:author="Gaston" w:date="2019-02-28T13:36:00Z">
              <w:r>
                <w:rPr>
                  <w:szCs w:val="20"/>
                </w:rPr>
                <w:t>logiciels de fonctionnement préétablis au départ.</w:t>
              </w:r>
            </w:moveTo>
          </w:p>
          <w:p w14:paraId="53DCB89A" w14:textId="77777777" w:rsidR="00343221" w:rsidRDefault="00343221" w:rsidP="0036288E">
            <w:pPr>
              <w:pStyle w:val="Textetableau"/>
              <w:rPr>
                <w:moveTo w:id="6491" w:author="Gaston" w:date="2019-02-28T13:36:00Z"/>
              </w:rPr>
            </w:pPr>
            <w:moveTo w:id="6492" w:author="Gaston" w:date="2019-02-28T13:36:00Z">
              <w:r>
                <w:rPr>
                  <w:szCs w:val="20"/>
                </w:rPr>
                <w:t>Pour cette section, reporter votre total en utilisant votre facteur de proportion logiciel/matériel utilisé dans la grille d'évaluation de l'élève.</w:t>
              </w:r>
              <w:r>
                <w:t xml:space="preserve"> </w:t>
              </w:r>
              <w:r>
                <w:rPr>
                  <w:szCs w:val="20"/>
                </w:rPr>
                <w:t>La somme des évaluations matérielle et logicielle doit donner 20.</w:t>
              </w:r>
            </w:moveTo>
          </w:p>
        </w:tc>
        <w:tc>
          <w:tcPr>
            <w:tcW w:w="851" w:type="dxa"/>
          </w:tcPr>
          <w:p w14:paraId="55A2D30C" w14:textId="77777777" w:rsidR="00343221" w:rsidRDefault="00343221" w:rsidP="0036288E">
            <w:pPr>
              <w:pStyle w:val="Textetableau"/>
              <w:jc w:val="center"/>
              <w:rPr>
                <w:moveTo w:id="6493" w:author="Gaston" w:date="2019-02-28T13:36:00Z"/>
              </w:rPr>
            </w:pPr>
            <w:moveTo w:id="6494" w:author="Gaston" w:date="2019-02-28T13:36:00Z">
              <w:r>
                <w:t>/</w:t>
              </w:r>
            </w:moveTo>
          </w:p>
        </w:tc>
        <w:tc>
          <w:tcPr>
            <w:tcW w:w="850" w:type="dxa"/>
            <w:vMerge/>
          </w:tcPr>
          <w:p w14:paraId="62874ACD" w14:textId="77777777" w:rsidR="00343221" w:rsidRDefault="00343221" w:rsidP="0036288E">
            <w:pPr>
              <w:pStyle w:val="Textetableau"/>
              <w:jc w:val="center"/>
              <w:rPr>
                <w:moveTo w:id="6495" w:author="Gaston" w:date="2019-02-28T13:36:00Z"/>
              </w:rPr>
            </w:pPr>
          </w:p>
        </w:tc>
      </w:tr>
      <w:tr w:rsidR="00343221" w14:paraId="4B2FAF07" w14:textId="77777777" w:rsidTr="0036288E">
        <w:trPr>
          <w:cantSplit/>
          <w:trHeight w:val="1134"/>
        </w:trPr>
        <w:tc>
          <w:tcPr>
            <w:tcW w:w="752" w:type="dxa"/>
            <w:tcBorders>
              <w:top w:val="single" w:sz="4" w:space="0" w:color="auto"/>
              <w:bottom w:val="single" w:sz="4" w:space="0" w:color="auto"/>
            </w:tcBorders>
            <w:shd w:val="clear" w:color="auto" w:fill="E0E0E0"/>
            <w:textDirection w:val="btLr"/>
          </w:tcPr>
          <w:p w14:paraId="654E946A" w14:textId="77777777" w:rsidR="00343221" w:rsidRDefault="00343221" w:rsidP="0036288E">
            <w:pPr>
              <w:pStyle w:val="Textetableau"/>
              <w:ind w:left="113" w:right="113"/>
              <w:jc w:val="center"/>
              <w:rPr>
                <w:moveTo w:id="6496" w:author="Gaston" w:date="2019-02-28T13:36:00Z"/>
              </w:rPr>
            </w:pPr>
            <w:moveTo w:id="6497" w:author="Gaston" w:date="2019-02-28T13:36:00Z">
              <w:r>
                <w:rPr>
                  <w:szCs w:val="20"/>
                </w:rPr>
                <w:t>Intégration</w:t>
              </w:r>
            </w:moveTo>
          </w:p>
        </w:tc>
        <w:tc>
          <w:tcPr>
            <w:tcW w:w="1288" w:type="dxa"/>
          </w:tcPr>
          <w:p w14:paraId="12A08F30" w14:textId="77777777" w:rsidR="00343221" w:rsidRDefault="00343221" w:rsidP="0036288E">
            <w:pPr>
              <w:pStyle w:val="Textetableau"/>
              <w:jc w:val="center"/>
              <w:rPr>
                <w:moveTo w:id="6498" w:author="Gaston" w:date="2019-02-28T13:36:00Z"/>
              </w:rPr>
            </w:pPr>
          </w:p>
        </w:tc>
        <w:tc>
          <w:tcPr>
            <w:tcW w:w="5941" w:type="dxa"/>
            <w:gridSpan w:val="2"/>
          </w:tcPr>
          <w:p w14:paraId="34A1CE66" w14:textId="77777777" w:rsidR="00343221" w:rsidRDefault="00343221" w:rsidP="0036288E">
            <w:pPr>
              <w:pStyle w:val="Textetableau"/>
              <w:rPr>
                <w:moveTo w:id="6499" w:author="Gaston" w:date="2019-02-28T13:36:00Z"/>
              </w:rPr>
            </w:pPr>
            <w:moveTo w:id="6500" w:author="Gaston" w:date="2019-02-28T13:36:00Z">
              <w:r>
                <w:rPr>
                  <w:szCs w:val="20"/>
                </w:rPr>
                <w:t>L'intégration du projet est faite dans une proportion:</w:t>
              </w:r>
            </w:moveTo>
          </w:p>
          <w:p w14:paraId="3E77EE1B" w14:textId="77777777" w:rsidR="00343221" w:rsidRDefault="00343221" w:rsidP="0036288E">
            <w:pPr>
              <w:pStyle w:val="Textetableau"/>
              <w:rPr>
                <w:moveTo w:id="6501" w:author="Gaston" w:date="2019-02-28T13:36:00Z"/>
              </w:rPr>
            </w:pPr>
            <w:moveTo w:id="6502" w:author="Gaston" w:date="2019-02-28T13:36:00Z">
              <w:r>
                <w:rPr>
                  <w:szCs w:val="20"/>
                </w:rPr>
                <w:t>de moins de 60% :                      0</w:t>
              </w:r>
            </w:moveTo>
          </w:p>
          <w:p w14:paraId="19F64D7D" w14:textId="77777777" w:rsidR="00343221" w:rsidRDefault="00343221" w:rsidP="0036288E">
            <w:pPr>
              <w:pStyle w:val="Textetableau"/>
              <w:ind w:left="7200" w:hanging="7200"/>
              <w:rPr>
                <w:moveTo w:id="6503" w:author="Gaston" w:date="2019-02-28T13:36:00Z"/>
              </w:rPr>
            </w:pPr>
            <w:moveTo w:id="6504" w:author="Gaston" w:date="2019-02-28T13:36:00Z">
              <w:r>
                <w:rPr>
                  <w:szCs w:val="20"/>
                </w:rPr>
                <w:t>d'au moins 60 % :                       8</w:t>
              </w:r>
            </w:moveTo>
          </w:p>
          <w:p w14:paraId="1907796C" w14:textId="77777777" w:rsidR="00343221" w:rsidRDefault="00343221" w:rsidP="0036288E">
            <w:pPr>
              <w:pStyle w:val="Textetableau"/>
              <w:ind w:left="7200" w:hanging="7200"/>
              <w:rPr>
                <w:moveTo w:id="6505" w:author="Gaston" w:date="2019-02-28T13:36:00Z"/>
              </w:rPr>
            </w:pPr>
            <w:moveTo w:id="6506" w:author="Gaston" w:date="2019-02-28T13:36:00Z">
              <w:r>
                <w:rPr>
                  <w:szCs w:val="20"/>
                </w:rPr>
                <w:t>d'au moins 80 % :                     16</w:t>
              </w:r>
            </w:moveTo>
          </w:p>
          <w:p w14:paraId="4EC9E2E0" w14:textId="77777777" w:rsidR="00343221" w:rsidRDefault="00343221" w:rsidP="0036288E">
            <w:pPr>
              <w:pStyle w:val="Textetableau"/>
              <w:ind w:left="7200" w:hanging="7200"/>
              <w:rPr>
                <w:moveTo w:id="6507" w:author="Gaston" w:date="2019-02-28T13:36:00Z"/>
              </w:rPr>
            </w:pPr>
            <w:moveTo w:id="6508" w:author="Gaston" w:date="2019-02-28T13:36:00Z">
              <w:r>
                <w:rPr>
                  <w:szCs w:val="20"/>
                </w:rPr>
                <w:t>de 100 %             :                     20</w:t>
              </w:r>
            </w:moveTo>
          </w:p>
        </w:tc>
        <w:tc>
          <w:tcPr>
            <w:tcW w:w="851" w:type="dxa"/>
          </w:tcPr>
          <w:p w14:paraId="32117F85" w14:textId="77777777" w:rsidR="00343221" w:rsidRDefault="00343221" w:rsidP="0036288E">
            <w:pPr>
              <w:pStyle w:val="Textetableau"/>
              <w:ind w:left="7200" w:hanging="7200"/>
              <w:jc w:val="right"/>
              <w:rPr>
                <w:moveTo w:id="6509" w:author="Gaston" w:date="2019-02-28T13:36:00Z"/>
              </w:rPr>
            </w:pPr>
          </w:p>
        </w:tc>
        <w:tc>
          <w:tcPr>
            <w:tcW w:w="850" w:type="dxa"/>
          </w:tcPr>
          <w:p w14:paraId="6455EA7B" w14:textId="77777777" w:rsidR="00343221" w:rsidRDefault="00343221" w:rsidP="0036288E">
            <w:pPr>
              <w:pStyle w:val="Textetableau"/>
              <w:ind w:left="7200" w:hanging="7200"/>
              <w:jc w:val="right"/>
              <w:rPr>
                <w:moveTo w:id="6510" w:author="Gaston" w:date="2019-02-28T13:36:00Z"/>
              </w:rPr>
            </w:pPr>
          </w:p>
          <w:p w14:paraId="4F11505E" w14:textId="77777777" w:rsidR="00343221" w:rsidRDefault="00343221" w:rsidP="0036288E">
            <w:pPr>
              <w:pStyle w:val="Textetableau"/>
              <w:ind w:left="7200" w:hanging="7200"/>
              <w:jc w:val="right"/>
              <w:rPr>
                <w:moveTo w:id="6511" w:author="Gaston" w:date="2019-02-28T13:36:00Z"/>
              </w:rPr>
            </w:pPr>
          </w:p>
          <w:p w14:paraId="6644FE43" w14:textId="77777777" w:rsidR="00343221" w:rsidRDefault="00343221" w:rsidP="0036288E">
            <w:pPr>
              <w:pStyle w:val="Textetableau"/>
              <w:ind w:left="7200" w:hanging="7200"/>
              <w:jc w:val="right"/>
              <w:rPr>
                <w:moveTo w:id="6512" w:author="Gaston" w:date="2019-02-28T13:36:00Z"/>
              </w:rPr>
            </w:pPr>
          </w:p>
          <w:p w14:paraId="7FDB418E" w14:textId="77777777" w:rsidR="00343221" w:rsidRDefault="00343221" w:rsidP="0036288E">
            <w:pPr>
              <w:pStyle w:val="Textetableau"/>
              <w:ind w:left="7200" w:hanging="7200"/>
              <w:jc w:val="right"/>
              <w:rPr>
                <w:moveTo w:id="6513" w:author="Gaston" w:date="2019-02-28T13:36:00Z"/>
              </w:rPr>
            </w:pPr>
          </w:p>
          <w:p w14:paraId="196ED009" w14:textId="77777777" w:rsidR="00343221" w:rsidRDefault="00343221" w:rsidP="0036288E">
            <w:pPr>
              <w:pStyle w:val="Textetableau"/>
              <w:ind w:left="7200" w:hanging="7200"/>
              <w:jc w:val="right"/>
              <w:rPr>
                <w:moveTo w:id="6514" w:author="Gaston" w:date="2019-02-28T13:36:00Z"/>
              </w:rPr>
            </w:pPr>
            <w:moveTo w:id="6515" w:author="Gaston" w:date="2019-02-28T13:36:00Z">
              <w:r>
                <w:t>/20</w:t>
              </w:r>
            </w:moveTo>
          </w:p>
        </w:tc>
      </w:tr>
      <w:tr w:rsidR="00343221" w14:paraId="2922FCCA" w14:textId="77777777" w:rsidTr="0036288E">
        <w:tc>
          <w:tcPr>
            <w:tcW w:w="752" w:type="dxa"/>
            <w:tcBorders>
              <w:top w:val="single" w:sz="4" w:space="0" w:color="auto"/>
            </w:tcBorders>
          </w:tcPr>
          <w:p w14:paraId="7F5A7D80" w14:textId="77777777" w:rsidR="00343221" w:rsidRDefault="00343221" w:rsidP="0036288E">
            <w:pPr>
              <w:pStyle w:val="Textetableau"/>
              <w:ind w:left="7200" w:hanging="7200"/>
              <w:jc w:val="center"/>
              <w:rPr>
                <w:moveTo w:id="6516" w:author="Gaston" w:date="2019-02-28T13:36:00Z"/>
              </w:rPr>
            </w:pPr>
            <w:moveTo w:id="6517" w:author="Gaston" w:date="2019-02-28T13:36:00Z">
              <w:r>
                <w:t>TOTAL</w:t>
              </w:r>
            </w:moveTo>
          </w:p>
        </w:tc>
        <w:tc>
          <w:tcPr>
            <w:tcW w:w="1288" w:type="dxa"/>
          </w:tcPr>
          <w:p w14:paraId="4D8D8F29" w14:textId="77777777" w:rsidR="00343221" w:rsidRDefault="00343221" w:rsidP="0036288E">
            <w:pPr>
              <w:pStyle w:val="Textetableau"/>
              <w:rPr>
                <w:moveTo w:id="6518" w:author="Gaston" w:date="2019-02-28T13:36:00Z"/>
              </w:rPr>
            </w:pPr>
          </w:p>
        </w:tc>
        <w:tc>
          <w:tcPr>
            <w:tcW w:w="5941" w:type="dxa"/>
            <w:gridSpan w:val="2"/>
          </w:tcPr>
          <w:p w14:paraId="4AB9F4E1" w14:textId="77777777" w:rsidR="00343221" w:rsidRDefault="00343221" w:rsidP="0036288E">
            <w:pPr>
              <w:pStyle w:val="Textetableau"/>
              <w:rPr>
                <w:moveTo w:id="6519" w:author="Gaston" w:date="2019-02-28T13:36:00Z"/>
              </w:rPr>
            </w:pPr>
            <w:moveTo w:id="6520" w:author="Gaston" w:date="2019-02-28T13:36:00Z">
              <w:r>
                <w:t xml:space="preserve">(1) Voir la grille </w:t>
              </w:r>
              <w:proofErr w:type="gramStart"/>
              <w:r>
                <w:t>des  Objectifs</w:t>
              </w:r>
              <w:proofErr w:type="gramEnd"/>
              <w:r>
                <w:t xml:space="preserve"> logiciels et matériels. </w:t>
              </w:r>
            </w:moveTo>
          </w:p>
        </w:tc>
        <w:tc>
          <w:tcPr>
            <w:tcW w:w="851" w:type="dxa"/>
          </w:tcPr>
          <w:p w14:paraId="5AF44589" w14:textId="77777777" w:rsidR="00343221" w:rsidRDefault="00343221" w:rsidP="0036288E">
            <w:pPr>
              <w:pStyle w:val="Textetableau"/>
              <w:rPr>
                <w:moveTo w:id="6521" w:author="Gaston" w:date="2019-02-28T13:36:00Z"/>
              </w:rPr>
            </w:pPr>
          </w:p>
        </w:tc>
        <w:tc>
          <w:tcPr>
            <w:tcW w:w="850" w:type="dxa"/>
          </w:tcPr>
          <w:p w14:paraId="681C84E4" w14:textId="77777777" w:rsidR="00343221" w:rsidRDefault="00343221" w:rsidP="0036288E">
            <w:pPr>
              <w:pStyle w:val="Textetableau"/>
              <w:ind w:left="7200" w:hanging="7200"/>
              <w:jc w:val="right"/>
              <w:rPr>
                <w:moveTo w:id="6522" w:author="Gaston" w:date="2019-02-28T13:36:00Z"/>
              </w:rPr>
            </w:pPr>
            <w:moveTo w:id="6523" w:author="Gaston" w:date="2019-02-28T13:36:00Z">
              <w:r>
                <w:t>/50</w:t>
              </w:r>
            </w:moveTo>
          </w:p>
        </w:tc>
      </w:tr>
      <w:moveToRangeEnd w:id="6346"/>
    </w:tbl>
    <w:p w14:paraId="3E48A2AE" w14:textId="77777777" w:rsidR="00B73CAF" w:rsidDel="00343221" w:rsidRDefault="00B73CAF">
      <w:pPr>
        <w:rPr>
          <w:del w:id="6524" w:author="Gaston" w:date="2019-02-28T13:36:00Z"/>
        </w:rPr>
      </w:pPr>
    </w:p>
    <w:p w14:paraId="0395CA20" w14:textId="77777777" w:rsidR="00B73CAF" w:rsidDel="009026F8" w:rsidRDefault="00B73CAF">
      <w:pPr>
        <w:rPr>
          <w:del w:id="6525" w:author="Gaston" w:date="2019-02-28T13:38:00Z"/>
        </w:rPr>
      </w:pPr>
      <w:del w:id="6526" w:author="Gaston" w:date="2019-02-28T13:36:00Z">
        <w:r w:rsidDel="00343221">
          <w:br w:type="page"/>
        </w:r>
      </w:del>
    </w:p>
    <w:tbl>
      <w:tblPr>
        <w:tblpPr w:leftFromText="141" w:rightFromText="141" w:horzAnchor="margin" w:tblpY="679"/>
        <w:tblW w:w="968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752"/>
        <w:gridCol w:w="1288"/>
        <w:gridCol w:w="3957"/>
        <w:gridCol w:w="1984"/>
        <w:gridCol w:w="851"/>
        <w:gridCol w:w="850"/>
      </w:tblGrid>
      <w:tr w:rsidR="00B73CAF" w:rsidDel="009026F8" w14:paraId="275C649A" w14:textId="77777777">
        <w:trPr>
          <w:cantSplit/>
          <w:tblHeader/>
          <w:del w:id="6527" w:author="Gaston" w:date="2019-02-28T13:38:00Z"/>
        </w:trPr>
        <w:tc>
          <w:tcPr>
            <w:tcW w:w="9682" w:type="dxa"/>
            <w:gridSpan w:val="6"/>
            <w:shd w:val="clear" w:color="auto" w:fill="E0E0E0"/>
          </w:tcPr>
          <w:p w14:paraId="2477EA18" w14:textId="77777777" w:rsidR="00B73CAF" w:rsidDel="009026F8" w:rsidRDefault="00B73CAF">
            <w:pPr>
              <w:rPr>
                <w:del w:id="6528" w:author="Gaston" w:date="2019-02-28T13:38:00Z"/>
                <w:moveFrom w:id="6529" w:author="Gaston" w:date="2019-02-28T13:36:00Z"/>
              </w:rPr>
              <w:pPrChange w:id="6530" w:author="Gaston" w:date="2019-02-28T13:38:00Z">
                <w:pPr>
                  <w:pStyle w:val="Titre1"/>
                  <w:framePr w:hSpace="141" w:wrap="around" w:hAnchor="margin" w:y="679"/>
                </w:pPr>
              </w:pPrChange>
            </w:pPr>
            <w:moveFromRangeStart w:id="6531" w:author="Gaston" w:date="2019-02-28T13:36:00Z" w:name="move2253415"/>
            <w:moveFrom w:id="6532" w:author="Gaston" w:date="2019-02-28T13:36:00Z">
              <w:del w:id="6533" w:author="Gaston" w:date="2019-02-28T13:38:00Z">
                <w:r w:rsidDel="009026F8">
                  <w:delText>Fonctionnement du projet</w:delText>
                </w:r>
              </w:del>
            </w:moveFrom>
          </w:p>
        </w:tc>
      </w:tr>
      <w:tr w:rsidR="00277014" w:rsidDel="009026F8" w14:paraId="5D697F34" w14:textId="77777777">
        <w:trPr>
          <w:cantSplit/>
          <w:trHeight w:val="580"/>
          <w:del w:id="6534" w:author="Gaston" w:date="2019-02-28T13:38:00Z"/>
        </w:trPr>
        <w:tc>
          <w:tcPr>
            <w:tcW w:w="7981" w:type="dxa"/>
            <w:gridSpan w:val="4"/>
            <w:shd w:val="clear" w:color="auto" w:fill="E0E0E0"/>
          </w:tcPr>
          <w:p w14:paraId="1E8C1F2B" w14:textId="77777777" w:rsidR="00277014" w:rsidDel="009026F8" w:rsidRDefault="00277014">
            <w:pPr>
              <w:rPr>
                <w:del w:id="6535" w:author="Gaston" w:date="2019-02-28T13:38:00Z"/>
                <w:moveFrom w:id="6536" w:author="Gaston" w:date="2019-02-28T13:36:00Z"/>
              </w:rPr>
              <w:pPrChange w:id="6537" w:author="Gaston" w:date="2019-02-28T13:38:00Z">
                <w:pPr>
                  <w:pStyle w:val="Textetableau"/>
                  <w:framePr w:hSpace="141" w:wrap="around" w:hAnchor="margin" w:y="679"/>
                  <w:jc w:val="center"/>
                </w:pPr>
              </w:pPrChange>
            </w:pPr>
            <w:moveFrom w:id="6538" w:author="Gaston" w:date="2019-02-28T13:36:00Z">
              <w:del w:id="6539" w:author="Gaston" w:date="2019-02-28T13:38:00Z">
                <w:r w:rsidDel="009026F8">
                  <w:rPr>
                    <w:b/>
                    <w:bCs/>
                  </w:rPr>
                  <w:delText>Critère</w:delText>
                </w:r>
              </w:del>
            </w:moveFrom>
          </w:p>
        </w:tc>
        <w:tc>
          <w:tcPr>
            <w:tcW w:w="1701" w:type="dxa"/>
            <w:gridSpan w:val="2"/>
            <w:shd w:val="clear" w:color="auto" w:fill="E0E0E0"/>
          </w:tcPr>
          <w:p w14:paraId="00948972" w14:textId="77777777" w:rsidR="00277014" w:rsidDel="009026F8" w:rsidRDefault="00277014">
            <w:pPr>
              <w:rPr>
                <w:del w:id="6540" w:author="Gaston" w:date="2019-02-28T13:38:00Z"/>
                <w:moveFrom w:id="6541" w:author="Gaston" w:date="2019-02-28T13:36:00Z"/>
              </w:rPr>
              <w:pPrChange w:id="6542" w:author="Gaston" w:date="2019-02-28T13:38:00Z">
                <w:pPr>
                  <w:pStyle w:val="Textetableau"/>
                  <w:framePr w:hSpace="141" w:wrap="around" w:hAnchor="margin" w:y="679"/>
                  <w:jc w:val="center"/>
                </w:pPr>
              </w:pPrChange>
            </w:pPr>
            <w:moveFrom w:id="6543" w:author="Gaston" w:date="2019-02-28T13:36:00Z">
              <w:del w:id="6544" w:author="Gaston" w:date="2019-02-28T13:38:00Z">
                <w:r w:rsidDel="009026F8">
                  <w:rPr>
                    <w:b/>
                    <w:bCs/>
                  </w:rPr>
                  <w:delText>Note</w:delText>
                </w:r>
              </w:del>
            </w:moveFrom>
          </w:p>
        </w:tc>
      </w:tr>
      <w:tr w:rsidR="00277014" w:rsidDel="009026F8" w14:paraId="560272F0" w14:textId="77777777" w:rsidTr="00DA28ED">
        <w:trPr>
          <w:cantSplit/>
          <w:del w:id="6545" w:author="Gaston" w:date="2019-02-28T13:38:00Z"/>
        </w:trPr>
        <w:tc>
          <w:tcPr>
            <w:tcW w:w="752" w:type="dxa"/>
            <w:vMerge w:val="restart"/>
            <w:tcBorders>
              <w:top w:val="single" w:sz="4" w:space="0" w:color="auto"/>
              <w:bottom w:val="single" w:sz="4" w:space="0" w:color="auto"/>
            </w:tcBorders>
            <w:shd w:val="clear" w:color="auto" w:fill="E0E0E0"/>
            <w:textDirection w:val="btLr"/>
          </w:tcPr>
          <w:p w14:paraId="3341CEDA" w14:textId="77777777" w:rsidR="00277014" w:rsidDel="009026F8" w:rsidRDefault="00277014">
            <w:pPr>
              <w:rPr>
                <w:del w:id="6546" w:author="Gaston" w:date="2019-02-28T13:38:00Z"/>
                <w:moveFrom w:id="6547" w:author="Gaston" w:date="2019-02-28T13:36:00Z"/>
              </w:rPr>
              <w:pPrChange w:id="6548" w:author="Gaston" w:date="2019-02-28T13:38:00Z">
                <w:pPr>
                  <w:pStyle w:val="Textetableau"/>
                  <w:framePr w:hSpace="141" w:wrap="around" w:hAnchor="margin" w:y="679"/>
                  <w:ind w:left="113" w:right="113"/>
                  <w:jc w:val="center"/>
                </w:pPr>
              </w:pPrChange>
            </w:pPr>
            <w:moveFrom w:id="6549" w:author="Gaston" w:date="2019-02-28T13:36:00Z">
              <w:del w:id="6550" w:author="Gaston" w:date="2019-02-28T13:38:00Z">
                <w:r w:rsidDel="009026F8">
                  <w:rPr>
                    <w:szCs w:val="20"/>
                  </w:rPr>
                  <w:delText>Montage du projet</w:delText>
                </w:r>
              </w:del>
            </w:moveFrom>
          </w:p>
        </w:tc>
        <w:tc>
          <w:tcPr>
            <w:tcW w:w="1288" w:type="dxa"/>
          </w:tcPr>
          <w:p w14:paraId="7EA941C8" w14:textId="77777777" w:rsidR="00277014" w:rsidDel="009026F8" w:rsidRDefault="00DA28ED">
            <w:pPr>
              <w:rPr>
                <w:del w:id="6551" w:author="Gaston" w:date="2019-02-28T13:38:00Z"/>
                <w:moveFrom w:id="6552" w:author="Gaston" w:date="2019-02-28T13:36:00Z"/>
              </w:rPr>
              <w:pPrChange w:id="6553" w:author="Gaston" w:date="2019-02-28T13:38:00Z">
                <w:pPr>
                  <w:pStyle w:val="Textetableau"/>
                  <w:framePr w:hSpace="141" w:wrap="around" w:hAnchor="margin" w:y="679"/>
                </w:pPr>
              </w:pPrChange>
            </w:pPr>
            <w:moveFrom w:id="6554" w:author="Gaston" w:date="2019-02-28T13:36:00Z">
              <w:del w:id="6555" w:author="Gaston" w:date="2019-02-28T13:38:00Z">
                <w:r w:rsidDel="009026F8">
                  <w:rPr>
                    <w:szCs w:val="20"/>
                  </w:rPr>
                  <w:delText>«</w:delText>
                </w:r>
                <w:r w:rsidR="00277014" w:rsidDel="009026F8">
                  <w:rPr>
                    <w:szCs w:val="20"/>
                  </w:rPr>
                  <w:delText>Wire-Wrap</w:delText>
                </w:r>
                <w:r w:rsidDel="009026F8">
                  <w:rPr>
                    <w:szCs w:val="20"/>
                  </w:rPr>
                  <w:delText>»</w:delText>
                </w:r>
              </w:del>
            </w:moveFrom>
          </w:p>
        </w:tc>
        <w:tc>
          <w:tcPr>
            <w:tcW w:w="3957" w:type="dxa"/>
          </w:tcPr>
          <w:p w14:paraId="3E4D8586" w14:textId="77777777" w:rsidR="00277014" w:rsidDel="009026F8" w:rsidRDefault="00277014">
            <w:pPr>
              <w:rPr>
                <w:del w:id="6556" w:author="Gaston" w:date="2019-02-28T13:38:00Z"/>
                <w:moveFrom w:id="6557" w:author="Gaston" w:date="2019-02-28T13:36:00Z"/>
              </w:rPr>
              <w:pPrChange w:id="6558" w:author="Gaston" w:date="2019-02-28T13:38:00Z">
                <w:pPr>
                  <w:pStyle w:val="Textetableau"/>
                  <w:framePr w:hSpace="141" w:wrap="around" w:hAnchor="margin" w:y="679"/>
                </w:pPr>
              </w:pPrChange>
            </w:pPr>
            <w:moveFrom w:id="6559" w:author="Gaston" w:date="2019-02-28T13:36:00Z">
              <w:del w:id="6560" w:author="Gaston" w:date="2019-02-28T13:38:00Z">
                <w:r w:rsidDel="009026F8">
                  <w:delText>Voir grille des critères d’évaluation.</w:delText>
                </w:r>
              </w:del>
            </w:moveFrom>
          </w:p>
        </w:tc>
        <w:tc>
          <w:tcPr>
            <w:tcW w:w="1984" w:type="dxa"/>
            <w:vMerge w:val="restart"/>
          </w:tcPr>
          <w:p w14:paraId="3F0846DD" w14:textId="77777777" w:rsidR="00277014" w:rsidDel="009026F8" w:rsidRDefault="00277014">
            <w:pPr>
              <w:rPr>
                <w:del w:id="6561" w:author="Gaston" w:date="2019-02-28T13:38:00Z"/>
                <w:moveFrom w:id="6562" w:author="Gaston" w:date="2019-02-28T13:36:00Z"/>
              </w:rPr>
              <w:pPrChange w:id="6563" w:author="Gaston" w:date="2019-02-28T13:38:00Z">
                <w:pPr>
                  <w:pStyle w:val="Textetableau"/>
                  <w:framePr w:hSpace="141" w:wrap="around" w:hAnchor="margin" w:y="679"/>
                </w:pPr>
              </w:pPrChange>
            </w:pPr>
            <w:moveFrom w:id="6564" w:author="Gaston" w:date="2019-02-28T13:36:00Z">
              <w:del w:id="6565" w:author="Gaston" w:date="2019-02-28T13:38:00Z">
                <w:r w:rsidDel="009026F8">
                  <w:delText>Le montage est :</w:delText>
                </w:r>
              </w:del>
            </w:moveFrom>
          </w:p>
          <w:p w14:paraId="3B935651" w14:textId="77777777" w:rsidR="00277014" w:rsidDel="009026F8" w:rsidRDefault="00277014">
            <w:pPr>
              <w:rPr>
                <w:del w:id="6566" w:author="Gaston" w:date="2019-02-28T13:38:00Z"/>
                <w:moveFrom w:id="6567" w:author="Gaston" w:date="2019-02-28T13:36:00Z"/>
              </w:rPr>
              <w:pPrChange w:id="6568" w:author="Gaston" w:date="2019-02-28T13:38:00Z">
                <w:pPr>
                  <w:pStyle w:val="Textetableau"/>
                  <w:framePr w:hSpace="141" w:wrap="around" w:hAnchor="margin" w:y="679"/>
                  <w:tabs>
                    <w:tab w:val="left" w:leader="dot" w:pos="1083"/>
                  </w:tabs>
                </w:pPr>
              </w:pPrChange>
            </w:pPr>
            <w:moveFrom w:id="6569" w:author="Gaston" w:date="2019-02-28T13:36:00Z">
              <w:del w:id="6570" w:author="Gaston" w:date="2019-02-28T13:38:00Z">
                <w:r w:rsidDel="009026F8">
                  <w:delText>Sans faille……..….. 5</w:delText>
                </w:r>
              </w:del>
            </w:moveFrom>
          </w:p>
          <w:p w14:paraId="1E632696" w14:textId="77777777" w:rsidR="00277014" w:rsidDel="009026F8" w:rsidRDefault="00277014">
            <w:pPr>
              <w:rPr>
                <w:del w:id="6571" w:author="Gaston" w:date="2019-02-28T13:38:00Z"/>
                <w:moveFrom w:id="6572" w:author="Gaston" w:date="2019-02-28T13:36:00Z"/>
              </w:rPr>
              <w:pPrChange w:id="6573" w:author="Gaston" w:date="2019-02-28T13:38:00Z">
                <w:pPr>
                  <w:pStyle w:val="Textetableau"/>
                  <w:framePr w:hSpace="141" w:wrap="around" w:hAnchor="margin" w:y="679"/>
                </w:pPr>
              </w:pPrChange>
            </w:pPr>
            <w:moveFrom w:id="6574" w:author="Gaston" w:date="2019-02-28T13:36:00Z">
              <w:del w:id="6575" w:author="Gaston" w:date="2019-02-28T13:38:00Z">
                <w:r w:rsidDel="009026F8">
                  <w:delText>Très bien …….....…4</w:delText>
                </w:r>
              </w:del>
            </w:moveFrom>
          </w:p>
          <w:p w14:paraId="5CCC1511" w14:textId="77777777" w:rsidR="00277014" w:rsidDel="009026F8" w:rsidRDefault="00277014">
            <w:pPr>
              <w:rPr>
                <w:del w:id="6576" w:author="Gaston" w:date="2019-02-28T13:38:00Z"/>
                <w:moveFrom w:id="6577" w:author="Gaston" w:date="2019-02-28T13:36:00Z"/>
              </w:rPr>
              <w:pPrChange w:id="6578" w:author="Gaston" w:date="2019-02-28T13:38:00Z">
                <w:pPr>
                  <w:pStyle w:val="Textetableau"/>
                  <w:framePr w:hSpace="141" w:wrap="around" w:hAnchor="margin" w:y="679"/>
                </w:pPr>
              </w:pPrChange>
            </w:pPr>
            <w:moveFrom w:id="6579" w:author="Gaston" w:date="2019-02-28T13:36:00Z">
              <w:del w:id="6580" w:author="Gaston" w:date="2019-02-28T13:38:00Z">
                <w:r w:rsidDel="009026F8">
                  <w:delText>Adéquat ………..….3</w:delText>
                </w:r>
              </w:del>
            </w:moveFrom>
          </w:p>
          <w:p w14:paraId="1C511F72" w14:textId="77777777" w:rsidR="00277014" w:rsidDel="009026F8" w:rsidRDefault="00277014">
            <w:pPr>
              <w:rPr>
                <w:del w:id="6581" w:author="Gaston" w:date="2019-02-28T13:38:00Z"/>
                <w:moveFrom w:id="6582" w:author="Gaston" w:date="2019-02-28T13:36:00Z"/>
              </w:rPr>
              <w:pPrChange w:id="6583" w:author="Gaston" w:date="2019-02-28T13:38:00Z">
                <w:pPr>
                  <w:pStyle w:val="Textetableau"/>
                  <w:framePr w:hSpace="141" w:wrap="around" w:hAnchor="margin" w:y="679"/>
                </w:pPr>
              </w:pPrChange>
            </w:pPr>
            <w:moveFrom w:id="6584" w:author="Gaston" w:date="2019-02-28T13:36:00Z">
              <w:del w:id="6585" w:author="Gaston" w:date="2019-02-28T13:38:00Z">
                <w:r w:rsidDel="009026F8">
                  <w:delText>De piètre qualité….. 2</w:delText>
                </w:r>
              </w:del>
            </w:moveFrom>
          </w:p>
          <w:p w14:paraId="6F300BF6" w14:textId="77777777" w:rsidR="00277014" w:rsidDel="009026F8" w:rsidRDefault="00277014">
            <w:pPr>
              <w:rPr>
                <w:del w:id="6586" w:author="Gaston" w:date="2019-02-28T13:38:00Z"/>
                <w:moveFrom w:id="6587" w:author="Gaston" w:date="2019-02-28T13:36:00Z"/>
              </w:rPr>
              <w:pPrChange w:id="6588" w:author="Gaston" w:date="2019-02-28T13:38:00Z">
                <w:pPr>
                  <w:pStyle w:val="Textetableau"/>
                  <w:framePr w:hSpace="141" w:wrap="around" w:hAnchor="margin" w:y="679"/>
                </w:pPr>
              </w:pPrChange>
            </w:pPr>
            <w:moveFrom w:id="6589" w:author="Gaston" w:date="2019-02-28T13:36:00Z">
              <w:del w:id="6590" w:author="Gaston" w:date="2019-02-28T13:38:00Z">
                <w:r w:rsidDel="009026F8">
                  <w:delText>Inacceptable…..........0</w:delText>
                </w:r>
              </w:del>
            </w:moveFrom>
          </w:p>
        </w:tc>
        <w:tc>
          <w:tcPr>
            <w:tcW w:w="1701" w:type="dxa"/>
            <w:gridSpan w:val="2"/>
            <w:vMerge w:val="restart"/>
          </w:tcPr>
          <w:p w14:paraId="2147DB5F" w14:textId="77777777" w:rsidR="00277014" w:rsidDel="009026F8" w:rsidRDefault="00277014">
            <w:pPr>
              <w:rPr>
                <w:del w:id="6591" w:author="Gaston" w:date="2019-02-28T13:38:00Z"/>
                <w:moveFrom w:id="6592" w:author="Gaston" w:date="2019-02-28T13:36:00Z"/>
              </w:rPr>
              <w:pPrChange w:id="6593" w:author="Gaston" w:date="2019-02-28T13:38:00Z">
                <w:pPr>
                  <w:pStyle w:val="Textetableau"/>
                  <w:framePr w:hSpace="141" w:wrap="around" w:hAnchor="margin" w:y="679"/>
                  <w:jc w:val="right"/>
                </w:pPr>
              </w:pPrChange>
            </w:pPr>
          </w:p>
          <w:p w14:paraId="5CB7A0DB" w14:textId="77777777" w:rsidR="00277014" w:rsidDel="009026F8" w:rsidRDefault="00277014">
            <w:pPr>
              <w:rPr>
                <w:del w:id="6594" w:author="Gaston" w:date="2019-02-28T13:38:00Z"/>
                <w:moveFrom w:id="6595" w:author="Gaston" w:date="2019-02-28T13:36:00Z"/>
              </w:rPr>
              <w:pPrChange w:id="6596" w:author="Gaston" w:date="2019-02-28T13:38:00Z">
                <w:pPr>
                  <w:pStyle w:val="Textetableau"/>
                  <w:framePr w:hSpace="141" w:wrap="around" w:hAnchor="margin" w:y="679"/>
                  <w:jc w:val="right"/>
                </w:pPr>
              </w:pPrChange>
            </w:pPr>
          </w:p>
          <w:p w14:paraId="0BA2C721" w14:textId="77777777" w:rsidR="00277014" w:rsidDel="009026F8" w:rsidRDefault="00277014">
            <w:pPr>
              <w:rPr>
                <w:del w:id="6597" w:author="Gaston" w:date="2019-02-28T13:38:00Z"/>
                <w:moveFrom w:id="6598" w:author="Gaston" w:date="2019-02-28T13:36:00Z"/>
              </w:rPr>
              <w:pPrChange w:id="6599" w:author="Gaston" w:date="2019-02-28T13:38:00Z">
                <w:pPr>
                  <w:pStyle w:val="Textetableau"/>
                  <w:framePr w:hSpace="141" w:wrap="around" w:hAnchor="margin" w:y="679"/>
                  <w:jc w:val="right"/>
                </w:pPr>
              </w:pPrChange>
            </w:pPr>
          </w:p>
          <w:p w14:paraId="7EBE0118" w14:textId="77777777" w:rsidR="00277014" w:rsidDel="009026F8" w:rsidRDefault="00277014">
            <w:pPr>
              <w:rPr>
                <w:del w:id="6600" w:author="Gaston" w:date="2019-02-28T13:38:00Z"/>
                <w:moveFrom w:id="6601" w:author="Gaston" w:date="2019-02-28T13:36:00Z"/>
              </w:rPr>
              <w:pPrChange w:id="6602" w:author="Gaston" w:date="2019-02-28T13:38:00Z">
                <w:pPr>
                  <w:pStyle w:val="Textetableau"/>
                  <w:framePr w:hSpace="141" w:wrap="around" w:hAnchor="margin" w:y="679"/>
                </w:pPr>
              </w:pPrChange>
            </w:pPr>
          </w:p>
          <w:p w14:paraId="5A3CFA31" w14:textId="77777777" w:rsidR="00277014" w:rsidDel="009026F8" w:rsidRDefault="00277014">
            <w:pPr>
              <w:rPr>
                <w:del w:id="6603" w:author="Gaston" w:date="2019-02-28T13:38:00Z"/>
                <w:moveFrom w:id="6604" w:author="Gaston" w:date="2019-02-28T13:36:00Z"/>
              </w:rPr>
              <w:pPrChange w:id="6605" w:author="Gaston" w:date="2019-02-28T13:38:00Z">
                <w:pPr>
                  <w:pStyle w:val="Textetableau"/>
                  <w:framePr w:hSpace="141" w:wrap="around" w:hAnchor="margin" w:y="679"/>
                  <w:jc w:val="right"/>
                </w:pPr>
              </w:pPrChange>
            </w:pPr>
          </w:p>
          <w:p w14:paraId="70570908" w14:textId="77777777" w:rsidR="00277014" w:rsidDel="009026F8" w:rsidRDefault="00277014">
            <w:pPr>
              <w:rPr>
                <w:del w:id="6606" w:author="Gaston" w:date="2019-02-28T13:38:00Z"/>
                <w:moveFrom w:id="6607" w:author="Gaston" w:date="2019-02-28T13:36:00Z"/>
              </w:rPr>
              <w:pPrChange w:id="6608" w:author="Gaston" w:date="2019-02-28T13:38:00Z">
                <w:pPr>
                  <w:pStyle w:val="Textetableau"/>
                  <w:framePr w:hSpace="141" w:wrap="around" w:hAnchor="margin" w:y="679"/>
                  <w:jc w:val="right"/>
                </w:pPr>
              </w:pPrChange>
            </w:pPr>
            <w:moveFrom w:id="6609" w:author="Gaston" w:date="2019-02-28T13:36:00Z">
              <w:del w:id="6610" w:author="Gaston" w:date="2019-02-28T13:38:00Z">
                <w:r w:rsidDel="009026F8">
                  <w:delText>/5</w:delText>
                </w:r>
              </w:del>
            </w:moveFrom>
          </w:p>
        </w:tc>
      </w:tr>
      <w:tr w:rsidR="00277014" w:rsidDel="009026F8" w14:paraId="2E683E23" w14:textId="77777777" w:rsidTr="00DA28ED">
        <w:trPr>
          <w:cantSplit/>
          <w:del w:id="6611" w:author="Gaston" w:date="2019-02-28T13:38:00Z"/>
        </w:trPr>
        <w:tc>
          <w:tcPr>
            <w:tcW w:w="752" w:type="dxa"/>
            <w:vMerge/>
            <w:tcBorders>
              <w:top w:val="single" w:sz="4" w:space="0" w:color="auto"/>
              <w:bottom w:val="single" w:sz="4" w:space="0" w:color="auto"/>
            </w:tcBorders>
            <w:shd w:val="clear" w:color="auto" w:fill="E0E0E0"/>
          </w:tcPr>
          <w:p w14:paraId="370044EB" w14:textId="77777777" w:rsidR="00277014" w:rsidDel="009026F8" w:rsidRDefault="00277014">
            <w:pPr>
              <w:rPr>
                <w:del w:id="6612" w:author="Gaston" w:date="2019-02-28T13:38:00Z"/>
                <w:moveFrom w:id="6613" w:author="Gaston" w:date="2019-02-28T13:36:00Z"/>
              </w:rPr>
              <w:pPrChange w:id="6614" w:author="Gaston" w:date="2019-02-28T13:38:00Z">
                <w:pPr>
                  <w:pStyle w:val="Textetableau"/>
                  <w:framePr w:hSpace="141" w:wrap="around" w:hAnchor="margin" w:y="679"/>
                  <w:jc w:val="center"/>
                </w:pPr>
              </w:pPrChange>
            </w:pPr>
          </w:p>
        </w:tc>
        <w:tc>
          <w:tcPr>
            <w:tcW w:w="1288" w:type="dxa"/>
          </w:tcPr>
          <w:p w14:paraId="2060BC25" w14:textId="77777777" w:rsidR="00277014" w:rsidDel="009026F8" w:rsidRDefault="00DA28ED">
            <w:pPr>
              <w:rPr>
                <w:del w:id="6615" w:author="Gaston" w:date="2019-02-28T13:38:00Z"/>
                <w:moveFrom w:id="6616" w:author="Gaston" w:date="2019-02-28T13:36:00Z"/>
              </w:rPr>
              <w:pPrChange w:id="6617" w:author="Gaston" w:date="2019-02-28T13:38:00Z">
                <w:pPr>
                  <w:pStyle w:val="Textetableau"/>
                  <w:framePr w:hSpace="141" w:wrap="around" w:hAnchor="margin" w:y="679"/>
                  <w:jc w:val="center"/>
                </w:pPr>
              </w:pPrChange>
            </w:pPr>
            <w:moveFrom w:id="6618" w:author="Gaston" w:date="2019-02-28T13:36:00Z">
              <w:del w:id="6619" w:author="Gaston" w:date="2019-02-28T13:38:00Z">
                <w:r w:rsidDel="009026F8">
                  <w:delText>Circuit imprimé</w:delText>
                </w:r>
              </w:del>
            </w:moveFrom>
          </w:p>
        </w:tc>
        <w:tc>
          <w:tcPr>
            <w:tcW w:w="3957" w:type="dxa"/>
          </w:tcPr>
          <w:p w14:paraId="3A1EA9F0" w14:textId="77777777" w:rsidR="00277014" w:rsidDel="009026F8" w:rsidRDefault="00277014">
            <w:pPr>
              <w:rPr>
                <w:del w:id="6620" w:author="Gaston" w:date="2019-02-28T13:38:00Z"/>
                <w:moveFrom w:id="6621" w:author="Gaston" w:date="2019-02-28T13:36:00Z"/>
              </w:rPr>
              <w:pPrChange w:id="6622" w:author="Gaston" w:date="2019-02-28T13:38:00Z">
                <w:pPr>
                  <w:pStyle w:val="Textetableau"/>
                  <w:framePr w:hSpace="141" w:wrap="around" w:hAnchor="margin" w:y="679"/>
                </w:pPr>
              </w:pPrChange>
            </w:pPr>
            <w:moveFrom w:id="6623" w:author="Gaston" w:date="2019-02-28T13:36:00Z">
              <w:del w:id="6624" w:author="Gaston" w:date="2019-02-28T13:38:00Z">
                <w:r w:rsidDel="009026F8">
                  <w:delText>Voir grille des critères d’évaluation.</w:delText>
                </w:r>
              </w:del>
            </w:moveFrom>
          </w:p>
        </w:tc>
        <w:tc>
          <w:tcPr>
            <w:tcW w:w="1984" w:type="dxa"/>
            <w:vMerge/>
          </w:tcPr>
          <w:p w14:paraId="456A3581" w14:textId="77777777" w:rsidR="00277014" w:rsidDel="009026F8" w:rsidRDefault="00277014">
            <w:pPr>
              <w:rPr>
                <w:del w:id="6625" w:author="Gaston" w:date="2019-02-28T13:38:00Z"/>
                <w:moveFrom w:id="6626" w:author="Gaston" w:date="2019-02-28T13:36:00Z"/>
              </w:rPr>
              <w:pPrChange w:id="6627" w:author="Gaston" w:date="2019-02-28T13:38:00Z">
                <w:pPr>
                  <w:pStyle w:val="Textetableau"/>
                  <w:framePr w:hSpace="141" w:wrap="around" w:hAnchor="margin" w:y="679"/>
                </w:pPr>
              </w:pPrChange>
            </w:pPr>
          </w:p>
        </w:tc>
        <w:tc>
          <w:tcPr>
            <w:tcW w:w="1701" w:type="dxa"/>
            <w:gridSpan w:val="2"/>
            <w:vMerge/>
          </w:tcPr>
          <w:p w14:paraId="16935D1F" w14:textId="77777777" w:rsidR="00277014" w:rsidDel="009026F8" w:rsidRDefault="00277014">
            <w:pPr>
              <w:rPr>
                <w:del w:id="6628" w:author="Gaston" w:date="2019-02-28T13:38:00Z"/>
                <w:moveFrom w:id="6629" w:author="Gaston" w:date="2019-02-28T13:36:00Z"/>
              </w:rPr>
              <w:pPrChange w:id="6630" w:author="Gaston" w:date="2019-02-28T13:38:00Z">
                <w:pPr>
                  <w:pStyle w:val="Textetableau"/>
                  <w:framePr w:hSpace="141" w:wrap="around" w:hAnchor="margin" w:y="679"/>
                  <w:jc w:val="right"/>
                </w:pPr>
              </w:pPrChange>
            </w:pPr>
          </w:p>
        </w:tc>
      </w:tr>
      <w:tr w:rsidR="00277014" w:rsidDel="009026F8" w14:paraId="2A515E3E" w14:textId="77777777" w:rsidTr="00DA28ED">
        <w:trPr>
          <w:cantSplit/>
          <w:del w:id="6631" w:author="Gaston" w:date="2019-02-28T13:38:00Z"/>
        </w:trPr>
        <w:tc>
          <w:tcPr>
            <w:tcW w:w="752" w:type="dxa"/>
            <w:vMerge/>
            <w:tcBorders>
              <w:top w:val="single" w:sz="4" w:space="0" w:color="auto"/>
              <w:bottom w:val="single" w:sz="4" w:space="0" w:color="auto"/>
            </w:tcBorders>
            <w:shd w:val="clear" w:color="auto" w:fill="E0E0E0"/>
          </w:tcPr>
          <w:p w14:paraId="70249051" w14:textId="77777777" w:rsidR="00277014" w:rsidDel="009026F8" w:rsidRDefault="00277014">
            <w:pPr>
              <w:rPr>
                <w:del w:id="6632" w:author="Gaston" w:date="2019-02-28T13:38:00Z"/>
                <w:moveFrom w:id="6633" w:author="Gaston" w:date="2019-02-28T13:36:00Z"/>
              </w:rPr>
              <w:pPrChange w:id="6634" w:author="Gaston" w:date="2019-02-28T13:38:00Z">
                <w:pPr>
                  <w:pStyle w:val="Textetableau"/>
                  <w:framePr w:hSpace="141" w:wrap="around" w:hAnchor="margin" w:y="679"/>
                  <w:jc w:val="center"/>
                </w:pPr>
              </w:pPrChange>
            </w:pPr>
          </w:p>
        </w:tc>
        <w:tc>
          <w:tcPr>
            <w:tcW w:w="1288" w:type="dxa"/>
          </w:tcPr>
          <w:p w14:paraId="45C157D4" w14:textId="77777777" w:rsidR="00277014" w:rsidDel="009026F8" w:rsidRDefault="00277014">
            <w:pPr>
              <w:rPr>
                <w:del w:id="6635" w:author="Gaston" w:date="2019-02-28T13:38:00Z"/>
                <w:moveFrom w:id="6636" w:author="Gaston" w:date="2019-02-28T13:36:00Z"/>
              </w:rPr>
              <w:pPrChange w:id="6637" w:author="Gaston" w:date="2019-02-28T13:38:00Z">
                <w:pPr>
                  <w:pStyle w:val="Textetableau"/>
                  <w:framePr w:hSpace="141" w:wrap="around" w:hAnchor="margin" w:y="679"/>
                  <w:jc w:val="center"/>
                </w:pPr>
              </w:pPrChange>
            </w:pPr>
            <w:moveFrom w:id="6638" w:author="Gaston" w:date="2019-02-28T13:36:00Z">
              <w:del w:id="6639" w:author="Gaston" w:date="2019-02-28T13:38:00Z">
                <w:r w:rsidDel="009026F8">
                  <w:rPr>
                    <w:szCs w:val="20"/>
                  </w:rPr>
                  <w:delText>Câblage</w:delText>
                </w:r>
              </w:del>
            </w:moveFrom>
          </w:p>
        </w:tc>
        <w:tc>
          <w:tcPr>
            <w:tcW w:w="3957" w:type="dxa"/>
          </w:tcPr>
          <w:p w14:paraId="25534924" w14:textId="77777777" w:rsidR="00277014" w:rsidDel="009026F8" w:rsidRDefault="00277014">
            <w:pPr>
              <w:rPr>
                <w:del w:id="6640" w:author="Gaston" w:date="2019-02-28T13:38:00Z"/>
                <w:moveFrom w:id="6641" w:author="Gaston" w:date="2019-02-28T13:36:00Z"/>
                <w:sz w:val="18"/>
                <w:szCs w:val="18"/>
              </w:rPr>
              <w:pPrChange w:id="6642" w:author="Gaston" w:date="2019-02-28T13:38:00Z">
                <w:pPr>
                  <w:pStyle w:val="Textetableau"/>
                  <w:framePr w:hSpace="141" w:wrap="around" w:hAnchor="margin" w:y="679"/>
                </w:pPr>
              </w:pPrChange>
            </w:pPr>
            <w:moveFrom w:id="6643" w:author="Gaston" w:date="2019-02-28T13:36:00Z">
              <w:del w:id="6644" w:author="Gaston" w:date="2019-02-28T13:38:00Z">
                <w:r w:rsidDel="009026F8">
                  <w:rPr>
                    <w:sz w:val="18"/>
                    <w:szCs w:val="18"/>
                  </w:rPr>
                  <w:delText>Câblage propre. Solidité du câblage.  Regroupement des conducteurs véhiculant les signaux de même type.</w:delText>
                </w:r>
              </w:del>
            </w:moveFrom>
          </w:p>
        </w:tc>
        <w:tc>
          <w:tcPr>
            <w:tcW w:w="1984" w:type="dxa"/>
            <w:vMerge/>
          </w:tcPr>
          <w:p w14:paraId="0729BDDA" w14:textId="77777777" w:rsidR="00277014" w:rsidDel="009026F8" w:rsidRDefault="00277014">
            <w:pPr>
              <w:rPr>
                <w:del w:id="6645" w:author="Gaston" w:date="2019-02-28T13:38:00Z"/>
                <w:moveFrom w:id="6646" w:author="Gaston" w:date="2019-02-28T13:36:00Z"/>
              </w:rPr>
              <w:pPrChange w:id="6647" w:author="Gaston" w:date="2019-02-28T13:38:00Z">
                <w:pPr>
                  <w:pStyle w:val="Textetableau"/>
                  <w:framePr w:hSpace="141" w:wrap="around" w:hAnchor="margin" w:y="679"/>
                </w:pPr>
              </w:pPrChange>
            </w:pPr>
          </w:p>
        </w:tc>
        <w:tc>
          <w:tcPr>
            <w:tcW w:w="1701" w:type="dxa"/>
            <w:gridSpan w:val="2"/>
            <w:vMerge/>
          </w:tcPr>
          <w:p w14:paraId="67650A84" w14:textId="77777777" w:rsidR="00277014" w:rsidDel="009026F8" w:rsidRDefault="00277014">
            <w:pPr>
              <w:rPr>
                <w:del w:id="6648" w:author="Gaston" w:date="2019-02-28T13:38:00Z"/>
                <w:moveFrom w:id="6649" w:author="Gaston" w:date="2019-02-28T13:36:00Z"/>
              </w:rPr>
              <w:pPrChange w:id="6650" w:author="Gaston" w:date="2019-02-28T13:38:00Z">
                <w:pPr>
                  <w:pStyle w:val="Textetableau"/>
                  <w:framePr w:hSpace="141" w:wrap="around" w:hAnchor="margin" w:y="679"/>
                  <w:jc w:val="right"/>
                </w:pPr>
              </w:pPrChange>
            </w:pPr>
          </w:p>
        </w:tc>
      </w:tr>
      <w:tr w:rsidR="00277014" w:rsidDel="009026F8" w14:paraId="08EB8D99" w14:textId="77777777" w:rsidTr="00DA28ED">
        <w:trPr>
          <w:cantSplit/>
          <w:del w:id="6651" w:author="Gaston" w:date="2019-02-28T13:38:00Z"/>
        </w:trPr>
        <w:tc>
          <w:tcPr>
            <w:tcW w:w="752" w:type="dxa"/>
            <w:vMerge/>
            <w:tcBorders>
              <w:top w:val="single" w:sz="4" w:space="0" w:color="auto"/>
              <w:bottom w:val="single" w:sz="4" w:space="0" w:color="auto"/>
            </w:tcBorders>
            <w:shd w:val="clear" w:color="auto" w:fill="E0E0E0"/>
          </w:tcPr>
          <w:p w14:paraId="0E9946C5" w14:textId="77777777" w:rsidR="00277014" w:rsidDel="009026F8" w:rsidRDefault="00277014">
            <w:pPr>
              <w:rPr>
                <w:del w:id="6652" w:author="Gaston" w:date="2019-02-28T13:38:00Z"/>
                <w:moveFrom w:id="6653" w:author="Gaston" w:date="2019-02-28T13:36:00Z"/>
              </w:rPr>
              <w:pPrChange w:id="6654" w:author="Gaston" w:date="2019-02-28T13:38:00Z">
                <w:pPr>
                  <w:pStyle w:val="Textetableau"/>
                  <w:framePr w:hSpace="141" w:wrap="around" w:hAnchor="margin" w:y="679"/>
                  <w:jc w:val="center"/>
                </w:pPr>
              </w:pPrChange>
            </w:pPr>
          </w:p>
        </w:tc>
        <w:tc>
          <w:tcPr>
            <w:tcW w:w="1288" w:type="dxa"/>
          </w:tcPr>
          <w:p w14:paraId="293CA9AB" w14:textId="77777777" w:rsidR="00277014" w:rsidDel="009026F8" w:rsidRDefault="00277014">
            <w:pPr>
              <w:rPr>
                <w:del w:id="6655" w:author="Gaston" w:date="2019-02-28T13:38:00Z"/>
                <w:moveFrom w:id="6656" w:author="Gaston" w:date="2019-02-28T13:36:00Z"/>
              </w:rPr>
              <w:pPrChange w:id="6657" w:author="Gaston" w:date="2019-02-28T13:38:00Z">
                <w:pPr>
                  <w:pStyle w:val="Textetableau"/>
                  <w:framePr w:hSpace="141" w:wrap="around" w:hAnchor="margin" w:y="679"/>
                  <w:jc w:val="center"/>
                </w:pPr>
              </w:pPrChange>
            </w:pPr>
            <w:moveFrom w:id="6658" w:author="Gaston" w:date="2019-02-28T13:36:00Z">
              <w:del w:id="6659" w:author="Gaston" w:date="2019-02-28T13:38:00Z">
                <w:r w:rsidDel="009026F8">
                  <w:rPr>
                    <w:szCs w:val="20"/>
                  </w:rPr>
                  <w:delText>Autre</w:delText>
                </w:r>
              </w:del>
            </w:moveFrom>
          </w:p>
        </w:tc>
        <w:tc>
          <w:tcPr>
            <w:tcW w:w="3957" w:type="dxa"/>
          </w:tcPr>
          <w:p w14:paraId="1745BE25" w14:textId="77777777" w:rsidR="00277014" w:rsidDel="009026F8" w:rsidRDefault="00277014">
            <w:pPr>
              <w:rPr>
                <w:del w:id="6660" w:author="Gaston" w:date="2019-02-28T13:38:00Z"/>
                <w:moveFrom w:id="6661" w:author="Gaston" w:date="2019-02-28T13:36:00Z"/>
              </w:rPr>
              <w:pPrChange w:id="6662" w:author="Gaston" w:date="2019-02-28T13:38:00Z">
                <w:pPr>
                  <w:pStyle w:val="Textetableau"/>
                  <w:framePr w:hSpace="141" w:wrap="around" w:hAnchor="margin" w:y="679"/>
                </w:pPr>
              </w:pPrChange>
            </w:pPr>
            <w:moveFrom w:id="6663" w:author="Gaston" w:date="2019-02-28T13:36:00Z">
              <w:del w:id="6664" w:author="Gaston" w:date="2019-02-28T13:38:00Z">
                <w:r w:rsidDel="009026F8">
                  <w:rPr>
                    <w:sz w:val="18"/>
                    <w:szCs w:val="18"/>
                  </w:rPr>
                  <w:delText>Solidité mécanique de l'ensemble. Accessibilité des connecteurs.</w:delText>
                </w:r>
              </w:del>
            </w:moveFrom>
          </w:p>
        </w:tc>
        <w:tc>
          <w:tcPr>
            <w:tcW w:w="1984" w:type="dxa"/>
            <w:vMerge/>
          </w:tcPr>
          <w:p w14:paraId="699C4DAE" w14:textId="77777777" w:rsidR="00277014" w:rsidDel="009026F8" w:rsidRDefault="00277014">
            <w:pPr>
              <w:rPr>
                <w:del w:id="6665" w:author="Gaston" w:date="2019-02-28T13:38:00Z"/>
                <w:moveFrom w:id="6666" w:author="Gaston" w:date="2019-02-28T13:36:00Z"/>
              </w:rPr>
              <w:pPrChange w:id="6667" w:author="Gaston" w:date="2019-02-28T13:38:00Z">
                <w:pPr>
                  <w:pStyle w:val="Textetableau"/>
                  <w:framePr w:hSpace="141" w:wrap="around" w:hAnchor="margin" w:y="679"/>
                </w:pPr>
              </w:pPrChange>
            </w:pPr>
          </w:p>
        </w:tc>
        <w:tc>
          <w:tcPr>
            <w:tcW w:w="1701" w:type="dxa"/>
            <w:gridSpan w:val="2"/>
            <w:vMerge/>
          </w:tcPr>
          <w:p w14:paraId="2C5D0DEA" w14:textId="77777777" w:rsidR="00277014" w:rsidDel="009026F8" w:rsidRDefault="00277014">
            <w:pPr>
              <w:rPr>
                <w:del w:id="6668" w:author="Gaston" w:date="2019-02-28T13:38:00Z"/>
                <w:moveFrom w:id="6669" w:author="Gaston" w:date="2019-02-28T13:36:00Z"/>
              </w:rPr>
              <w:pPrChange w:id="6670" w:author="Gaston" w:date="2019-02-28T13:38:00Z">
                <w:pPr>
                  <w:pStyle w:val="Textetableau"/>
                  <w:framePr w:hSpace="141" w:wrap="around" w:hAnchor="margin" w:y="679"/>
                  <w:jc w:val="right"/>
                </w:pPr>
              </w:pPrChange>
            </w:pPr>
          </w:p>
        </w:tc>
      </w:tr>
      <w:tr w:rsidR="00277014" w:rsidDel="009026F8" w14:paraId="3A645E17" w14:textId="77777777" w:rsidTr="00DA28ED">
        <w:trPr>
          <w:cantSplit/>
          <w:trHeight w:val="998"/>
          <w:del w:id="6671" w:author="Gaston" w:date="2019-02-28T13:38:00Z"/>
        </w:trPr>
        <w:tc>
          <w:tcPr>
            <w:tcW w:w="752" w:type="dxa"/>
            <w:tcBorders>
              <w:top w:val="single" w:sz="4" w:space="0" w:color="auto"/>
              <w:bottom w:val="single" w:sz="4" w:space="0" w:color="auto"/>
            </w:tcBorders>
            <w:shd w:val="clear" w:color="auto" w:fill="E0E0E0"/>
            <w:textDirection w:val="btLr"/>
          </w:tcPr>
          <w:p w14:paraId="4FA3D3EA" w14:textId="77777777" w:rsidR="00277014" w:rsidDel="009026F8" w:rsidRDefault="00277014">
            <w:pPr>
              <w:rPr>
                <w:del w:id="6672" w:author="Gaston" w:date="2019-02-28T13:38:00Z"/>
                <w:moveFrom w:id="6673" w:author="Gaston" w:date="2019-02-28T13:36:00Z"/>
              </w:rPr>
              <w:pPrChange w:id="6674" w:author="Gaston" w:date="2019-02-28T13:38:00Z">
                <w:pPr>
                  <w:pStyle w:val="Textetableau"/>
                  <w:framePr w:hSpace="141" w:wrap="around" w:hAnchor="margin" w:y="679"/>
                  <w:ind w:left="113" w:right="113"/>
                </w:pPr>
              </w:pPrChange>
            </w:pPr>
            <w:moveFrom w:id="6675" w:author="Gaston" w:date="2019-02-28T13:36:00Z">
              <w:del w:id="6676" w:author="Gaston" w:date="2019-02-28T13:38:00Z">
                <w:r w:rsidDel="009026F8">
                  <w:rPr>
                    <w:szCs w:val="20"/>
                  </w:rPr>
                  <w:delText>Logiciel</w:delText>
                </w:r>
              </w:del>
            </w:moveFrom>
          </w:p>
        </w:tc>
        <w:tc>
          <w:tcPr>
            <w:tcW w:w="1288" w:type="dxa"/>
          </w:tcPr>
          <w:p w14:paraId="5B058DB9" w14:textId="77777777" w:rsidR="00277014" w:rsidDel="009026F8" w:rsidRDefault="00277014">
            <w:pPr>
              <w:rPr>
                <w:del w:id="6677" w:author="Gaston" w:date="2019-02-28T13:38:00Z"/>
                <w:moveFrom w:id="6678" w:author="Gaston" w:date="2019-02-28T13:36:00Z"/>
              </w:rPr>
              <w:pPrChange w:id="6679" w:author="Gaston" w:date="2019-02-28T13:38:00Z">
                <w:pPr>
                  <w:pStyle w:val="Textetableau"/>
                  <w:framePr w:hSpace="141" w:wrap="around" w:hAnchor="margin" w:y="679"/>
                </w:pPr>
              </w:pPrChange>
            </w:pPr>
            <w:moveFrom w:id="6680" w:author="Gaston" w:date="2019-02-28T13:36:00Z">
              <w:del w:id="6681" w:author="Gaston" w:date="2019-02-28T13:38:00Z">
                <w:r w:rsidDel="009026F8">
                  <w:rPr>
                    <w:sz w:val="18"/>
                    <w:szCs w:val="18"/>
                  </w:rPr>
                  <w:delText>Robustesse du programme</w:delText>
                </w:r>
              </w:del>
            </w:moveFrom>
          </w:p>
        </w:tc>
        <w:tc>
          <w:tcPr>
            <w:tcW w:w="3957" w:type="dxa"/>
          </w:tcPr>
          <w:p w14:paraId="7F1AEA9D" w14:textId="77777777" w:rsidR="00277014" w:rsidDel="009026F8" w:rsidRDefault="00277014">
            <w:pPr>
              <w:rPr>
                <w:del w:id="6682" w:author="Gaston" w:date="2019-02-28T13:38:00Z"/>
                <w:moveFrom w:id="6683" w:author="Gaston" w:date="2019-02-28T13:36:00Z"/>
              </w:rPr>
              <w:pPrChange w:id="6684" w:author="Gaston" w:date="2019-02-28T13:38:00Z">
                <w:pPr>
                  <w:pStyle w:val="Textetableau"/>
                  <w:framePr w:hSpace="141" w:wrap="around" w:hAnchor="margin" w:y="679"/>
                </w:pPr>
              </w:pPrChange>
            </w:pPr>
            <w:moveFrom w:id="6685" w:author="Gaston" w:date="2019-02-28T13:36:00Z">
              <w:del w:id="6686" w:author="Gaston" w:date="2019-02-28T13:38:00Z">
                <w:r w:rsidDel="009026F8">
                  <w:rPr>
                    <w:szCs w:val="20"/>
                  </w:rPr>
                  <w:delText>Le programme ne plante pas facilement.  Il est évident que le programme a été conçu de manière à fonctionner correctement même si on demande d'exécuter des fonctions non existantes ou non implantées au programme.</w:delText>
                </w:r>
                <w:r w:rsidR="00273D8E" w:rsidDel="009026F8">
                  <w:rPr>
                    <w:szCs w:val="20"/>
                  </w:rPr>
                  <w:delText xml:space="preserve"> Vérification de la validité des données</w:delText>
                </w:r>
                <w:r w:rsidR="007568A0" w:rsidDel="009026F8">
                  <w:rPr>
                    <w:szCs w:val="20"/>
                  </w:rPr>
                  <w:delText xml:space="preserve"> (passage de paramètres, filtrage des champs, etc)</w:delText>
                </w:r>
                <w:r w:rsidR="00273D8E" w:rsidDel="009026F8">
                  <w:rPr>
                    <w:szCs w:val="20"/>
                  </w:rPr>
                  <w:delText>.</w:delText>
                </w:r>
              </w:del>
            </w:moveFrom>
          </w:p>
        </w:tc>
        <w:tc>
          <w:tcPr>
            <w:tcW w:w="1984" w:type="dxa"/>
          </w:tcPr>
          <w:p w14:paraId="46A78544" w14:textId="77777777" w:rsidR="00277014" w:rsidDel="009026F8" w:rsidRDefault="00277014">
            <w:pPr>
              <w:rPr>
                <w:del w:id="6687" w:author="Gaston" w:date="2019-02-28T13:38:00Z"/>
                <w:moveFrom w:id="6688" w:author="Gaston" w:date="2019-02-28T13:36:00Z"/>
              </w:rPr>
              <w:pPrChange w:id="6689" w:author="Gaston" w:date="2019-02-28T13:38:00Z">
                <w:pPr>
                  <w:pStyle w:val="Textetableau"/>
                </w:pPr>
              </w:pPrChange>
            </w:pPr>
            <w:moveFrom w:id="6690" w:author="Gaston" w:date="2019-02-28T13:36:00Z">
              <w:del w:id="6691" w:author="Gaston" w:date="2019-02-28T13:38:00Z">
                <w:r w:rsidDel="009026F8">
                  <w:delText>La robustesse est :</w:delText>
                </w:r>
              </w:del>
            </w:moveFrom>
          </w:p>
          <w:p w14:paraId="23B061D7" w14:textId="77777777" w:rsidR="00277014" w:rsidDel="009026F8" w:rsidRDefault="00277014">
            <w:pPr>
              <w:rPr>
                <w:del w:id="6692" w:author="Gaston" w:date="2019-02-28T13:38:00Z"/>
                <w:moveFrom w:id="6693" w:author="Gaston" w:date="2019-02-28T13:36:00Z"/>
              </w:rPr>
              <w:pPrChange w:id="6694" w:author="Gaston" w:date="2019-02-28T13:38:00Z">
                <w:pPr>
                  <w:pStyle w:val="Textetableau"/>
                  <w:tabs>
                    <w:tab w:val="left" w:leader="dot" w:pos="1083"/>
                  </w:tabs>
                </w:pPr>
              </w:pPrChange>
            </w:pPr>
            <w:moveFrom w:id="6695" w:author="Gaston" w:date="2019-02-28T13:36:00Z">
              <w:del w:id="6696" w:author="Gaston" w:date="2019-02-28T13:38:00Z">
                <w:r w:rsidDel="009026F8">
                  <w:delText>Sans faille……..….. 5</w:delText>
                </w:r>
              </w:del>
            </w:moveFrom>
          </w:p>
          <w:p w14:paraId="40A62A4E" w14:textId="77777777" w:rsidR="00277014" w:rsidDel="009026F8" w:rsidRDefault="00277014">
            <w:pPr>
              <w:rPr>
                <w:del w:id="6697" w:author="Gaston" w:date="2019-02-28T13:38:00Z"/>
                <w:moveFrom w:id="6698" w:author="Gaston" w:date="2019-02-28T13:36:00Z"/>
              </w:rPr>
              <w:pPrChange w:id="6699" w:author="Gaston" w:date="2019-02-28T13:38:00Z">
                <w:pPr>
                  <w:pStyle w:val="Textetableau"/>
                </w:pPr>
              </w:pPrChange>
            </w:pPr>
            <w:moveFrom w:id="6700" w:author="Gaston" w:date="2019-02-28T13:36:00Z">
              <w:del w:id="6701" w:author="Gaston" w:date="2019-02-28T13:38:00Z">
                <w:r w:rsidDel="009026F8">
                  <w:delText>Très bien ……......…4</w:delText>
                </w:r>
              </w:del>
            </w:moveFrom>
          </w:p>
          <w:p w14:paraId="41B1CAD4" w14:textId="77777777" w:rsidR="00277014" w:rsidDel="009026F8" w:rsidRDefault="00277014">
            <w:pPr>
              <w:rPr>
                <w:del w:id="6702" w:author="Gaston" w:date="2019-02-28T13:38:00Z"/>
                <w:moveFrom w:id="6703" w:author="Gaston" w:date="2019-02-28T13:36:00Z"/>
              </w:rPr>
              <w:pPrChange w:id="6704" w:author="Gaston" w:date="2019-02-28T13:38:00Z">
                <w:pPr>
                  <w:pStyle w:val="Textetableau"/>
                </w:pPr>
              </w:pPrChange>
            </w:pPr>
            <w:moveFrom w:id="6705" w:author="Gaston" w:date="2019-02-28T13:36:00Z">
              <w:del w:id="6706" w:author="Gaston" w:date="2019-02-28T13:38:00Z">
                <w:r w:rsidDel="009026F8">
                  <w:delText>Adéquate....……..….3</w:delText>
                </w:r>
              </w:del>
            </w:moveFrom>
          </w:p>
          <w:p w14:paraId="5CBEEE59" w14:textId="77777777" w:rsidR="00277014" w:rsidDel="009026F8" w:rsidRDefault="00277014">
            <w:pPr>
              <w:rPr>
                <w:del w:id="6707" w:author="Gaston" w:date="2019-02-28T13:38:00Z"/>
                <w:moveFrom w:id="6708" w:author="Gaston" w:date="2019-02-28T13:36:00Z"/>
              </w:rPr>
              <w:pPrChange w:id="6709" w:author="Gaston" w:date="2019-02-28T13:38:00Z">
                <w:pPr>
                  <w:pStyle w:val="Textetableau"/>
                </w:pPr>
              </w:pPrChange>
            </w:pPr>
            <w:moveFrom w:id="6710" w:author="Gaston" w:date="2019-02-28T13:36:00Z">
              <w:del w:id="6711" w:author="Gaston" w:date="2019-02-28T13:38:00Z">
                <w:r w:rsidDel="009026F8">
                  <w:delText>De piètre qualité….. 2</w:delText>
                </w:r>
              </w:del>
            </w:moveFrom>
          </w:p>
          <w:p w14:paraId="23CAA32D" w14:textId="77777777" w:rsidR="00277014" w:rsidDel="009026F8" w:rsidRDefault="00277014">
            <w:pPr>
              <w:rPr>
                <w:del w:id="6712" w:author="Gaston" w:date="2019-02-28T13:38:00Z"/>
                <w:moveFrom w:id="6713" w:author="Gaston" w:date="2019-02-28T13:36:00Z"/>
              </w:rPr>
              <w:pPrChange w:id="6714" w:author="Gaston" w:date="2019-02-28T13:38:00Z">
                <w:pPr>
                  <w:pStyle w:val="Textetableau"/>
                  <w:framePr w:hSpace="141" w:wrap="around" w:hAnchor="margin" w:y="679"/>
                </w:pPr>
              </w:pPrChange>
            </w:pPr>
            <w:moveFrom w:id="6715" w:author="Gaston" w:date="2019-02-28T13:36:00Z">
              <w:del w:id="6716" w:author="Gaston" w:date="2019-02-28T13:38:00Z">
                <w:r w:rsidDel="009026F8">
                  <w:delText>Inacceptable…..........0</w:delText>
                </w:r>
              </w:del>
            </w:moveFrom>
          </w:p>
        </w:tc>
        <w:tc>
          <w:tcPr>
            <w:tcW w:w="1701" w:type="dxa"/>
            <w:gridSpan w:val="2"/>
          </w:tcPr>
          <w:p w14:paraId="2FE2BCD5" w14:textId="77777777" w:rsidR="00277014" w:rsidDel="009026F8" w:rsidRDefault="00277014">
            <w:pPr>
              <w:rPr>
                <w:del w:id="6717" w:author="Gaston" w:date="2019-02-28T13:38:00Z"/>
                <w:moveFrom w:id="6718" w:author="Gaston" w:date="2019-02-28T13:36:00Z"/>
                <w:szCs w:val="20"/>
              </w:rPr>
              <w:pPrChange w:id="6719" w:author="Gaston" w:date="2019-02-28T13:38:00Z">
                <w:pPr>
                  <w:pStyle w:val="Textetableau"/>
                  <w:framePr w:hSpace="141" w:wrap="around" w:hAnchor="margin" w:y="679"/>
                  <w:jc w:val="right"/>
                </w:pPr>
              </w:pPrChange>
            </w:pPr>
          </w:p>
          <w:p w14:paraId="2872F5CC" w14:textId="77777777" w:rsidR="00277014" w:rsidDel="009026F8" w:rsidRDefault="00277014">
            <w:pPr>
              <w:rPr>
                <w:del w:id="6720" w:author="Gaston" w:date="2019-02-28T13:38:00Z"/>
                <w:moveFrom w:id="6721" w:author="Gaston" w:date="2019-02-28T13:36:00Z"/>
                <w:szCs w:val="20"/>
              </w:rPr>
              <w:pPrChange w:id="6722" w:author="Gaston" w:date="2019-02-28T13:38:00Z">
                <w:pPr>
                  <w:pStyle w:val="Textetableau"/>
                  <w:framePr w:hSpace="141" w:wrap="around" w:hAnchor="margin" w:y="679"/>
                </w:pPr>
              </w:pPrChange>
            </w:pPr>
          </w:p>
          <w:p w14:paraId="5D4C5259" w14:textId="77777777" w:rsidR="00277014" w:rsidDel="009026F8" w:rsidRDefault="00277014">
            <w:pPr>
              <w:rPr>
                <w:del w:id="6723" w:author="Gaston" w:date="2019-02-28T13:38:00Z"/>
                <w:moveFrom w:id="6724" w:author="Gaston" w:date="2019-02-28T13:36:00Z"/>
                <w:szCs w:val="20"/>
              </w:rPr>
              <w:pPrChange w:id="6725" w:author="Gaston" w:date="2019-02-28T13:38:00Z">
                <w:pPr>
                  <w:pStyle w:val="Textetableau"/>
                  <w:framePr w:hSpace="141" w:wrap="around" w:hAnchor="margin" w:y="679"/>
                  <w:jc w:val="right"/>
                </w:pPr>
              </w:pPrChange>
            </w:pPr>
          </w:p>
          <w:p w14:paraId="540005DC" w14:textId="77777777" w:rsidR="00277014" w:rsidDel="009026F8" w:rsidRDefault="00277014">
            <w:pPr>
              <w:rPr>
                <w:del w:id="6726" w:author="Gaston" w:date="2019-02-28T13:38:00Z"/>
                <w:moveFrom w:id="6727" w:author="Gaston" w:date="2019-02-28T13:36:00Z"/>
                <w:szCs w:val="20"/>
              </w:rPr>
              <w:pPrChange w:id="6728" w:author="Gaston" w:date="2019-02-28T13:38:00Z">
                <w:pPr>
                  <w:pStyle w:val="Textetableau"/>
                  <w:framePr w:hSpace="141" w:wrap="around" w:hAnchor="margin" w:y="679"/>
                  <w:jc w:val="right"/>
                </w:pPr>
              </w:pPrChange>
            </w:pPr>
          </w:p>
          <w:p w14:paraId="1FEDA77C" w14:textId="77777777" w:rsidR="00277014" w:rsidDel="009026F8" w:rsidRDefault="00277014">
            <w:pPr>
              <w:rPr>
                <w:del w:id="6729" w:author="Gaston" w:date="2019-02-28T13:38:00Z"/>
                <w:moveFrom w:id="6730" w:author="Gaston" w:date="2019-02-28T13:36:00Z"/>
                <w:szCs w:val="20"/>
              </w:rPr>
              <w:pPrChange w:id="6731" w:author="Gaston" w:date="2019-02-28T13:38:00Z">
                <w:pPr>
                  <w:pStyle w:val="Textetableau"/>
                  <w:framePr w:hSpace="141" w:wrap="around" w:hAnchor="margin" w:y="679"/>
                  <w:jc w:val="right"/>
                </w:pPr>
              </w:pPrChange>
            </w:pPr>
          </w:p>
          <w:p w14:paraId="7B3EFC5C" w14:textId="77777777" w:rsidR="00277014" w:rsidDel="009026F8" w:rsidRDefault="00277014">
            <w:pPr>
              <w:rPr>
                <w:del w:id="6732" w:author="Gaston" w:date="2019-02-28T13:38:00Z"/>
                <w:moveFrom w:id="6733" w:author="Gaston" w:date="2019-02-28T13:36:00Z"/>
              </w:rPr>
              <w:pPrChange w:id="6734" w:author="Gaston" w:date="2019-02-28T13:38:00Z">
                <w:pPr>
                  <w:pStyle w:val="Textetableau"/>
                  <w:framePr w:hSpace="141" w:wrap="around" w:hAnchor="margin" w:y="679"/>
                  <w:jc w:val="right"/>
                </w:pPr>
              </w:pPrChange>
            </w:pPr>
            <w:moveFrom w:id="6735" w:author="Gaston" w:date="2019-02-28T13:36:00Z">
              <w:del w:id="6736" w:author="Gaston" w:date="2019-02-28T13:38:00Z">
                <w:r w:rsidDel="009026F8">
                  <w:rPr>
                    <w:szCs w:val="20"/>
                  </w:rPr>
                  <w:delText>/5</w:delText>
                </w:r>
              </w:del>
            </w:moveFrom>
          </w:p>
        </w:tc>
      </w:tr>
      <w:tr w:rsidR="00290A37" w:rsidDel="009026F8" w14:paraId="39A61503" w14:textId="77777777" w:rsidTr="00DA28ED">
        <w:trPr>
          <w:cantSplit/>
          <w:trHeight w:val="1134"/>
          <w:del w:id="6737" w:author="Gaston" w:date="2019-02-28T13:38:00Z"/>
        </w:trPr>
        <w:tc>
          <w:tcPr>
            <w:tcW w:w="752" w:type="dxa"/>
            <w:vMerge w:val="restart"/>
            <w:tcBorders>
              <w:top w:val="single" w:sz="4" w:space="0" w:color="auto"/>
            </w:tcBorders>
            <w:shd w:val="clear" w:color="auto" w:fill="E0E0E0"/>
            <w:textDirection w:val="btLr"/>
          </w:tcPr>
          <w:p w14:paraId="377A7E2F" w14:textId="77777777" w:rsidR="00290A37" w:rsidDel="009026F8" w:rsidRDefault="00290A37">
            <w:pPr>
              <w:rPr>
                <w:del w:id="6738" w:author="Gaston" w:date="2019-02-28T13:38:00Z"/>
                <w:moveFrom w:id="6739" w:author="Gaston" w:date="2019-02-28T13:36:00Z"/>
              </w:rPr>
              <w:pPrChange w:id="6740" w:author="Gaston" w:date="2019-02-28T13:38:00Z">
                <w:pPr>
                  <w:pStyle w:val="Textetableau"/>
                  <w:framePr w:hSpace="141" w:wrap="around" w:hAnchor="margin" w:y="679"/>
                  <w:ind w:left="113" w:right="113"/>
                  <w:jc w:val="center"/>
                </w:pPr>
              </w:pPrChange>
            </w:pPr>
            <w:moveFrom w:id="6741" w:author="Gaston" w:date="2019-02-28T13:36:00Z">
              <w:del w:id="6742" w:author="Gaston" w:date="2019-02-28T13:38:00Z">
                <w:r w:rsidDel="009026F8">
                  <w:rPr>
                    <w:szCs w:val="16"/>
                  </w:rPr>
                  <w:delText>Fonctionnement</w:delText>
                </w:r>
              </w:del>
            </w:moveFrom>
          </w:p>
        </w:tc>
        <w:tc>
          <w:tcPr>
            <w:tcW w:w="1288" w:type="dxa"/>
          </w:tcPr>
          <w:p w14:paraId="7147A524" w14:textId="77777777" w:rsidR="00290A37" w:rsidDel="009026F8" w:rsidRDefault="00290A37">
            <w:pPr>
              <w:rPr>
                <w:del w:id="6743" w:author="Gaston" w:date="2019-02-28T13:38:00Z"/>
                <w:moveFrom w:id="6744" w:author="Gaston" w:date="2019-02-28T13:36:00Z"/>
              </w:rPr>
              <w:pPrChange w:id="6745" w:author="Gaston" w:date="2019-02-28T13:38:00Z">
                <w:pPr>
                  <w:pStyle w:val="Textetableau"/>
                  <w:framePr w:hSpace="141" w:wrap="around" w:hAnchor="margin" w:y="679"/>
                  <w:jc w:val="center"/>
                </w:pPr>
              </w:pPrChange>
            </w:pPr>
            <w:moveFrom w:id="6746" w:author="Gaston" w:date="2019-02-28T13:36:00Z">
              <w:del w:id="6747" w:author="Gaston" w:date="2019-02-28T13:38:00Z">
                <w:r w:rsidDel="009026F8">
                  <w:rPr>
                    <w:szCs w:val="20"/>
                  </w:rPr>
                  <w:delText>Matériel</w:delText>
                </w:r>
              </w:del>
            </w:moveFrom>
          </w:p>
        </w:tc>
        <w:tc>
          <w:tcPr>
            <w:tcW w:w="5941" w:type="dxa"/>
            <w:gridSpan w:val="2"/>
          </w:tcPr>
          <w:p w14:paraId="64974EA3" w14:textId="77777777" w:rsidR="00290A37" w:rsidDel="009026F8" w:rsidRDefault="00290A37">
            <w:pPr>
              <w:rPr>
                <w:del w:id="6748" w:author="Gaston" w:date="2019-02-28T13:38:00Z"/>
                <w:moveFrom w:id="6749" w:author="Gaston" w:date="2019-02-28T13:36:00Z"/>
              </w:rPr>
              <w:pPrChange w:id="6750" w:author="Gaston" w:date="2019-02-28T13:38:00Z">
                <w:pPr>
                  <w:pStyle w:val="Textetableau"/>
                  <w:framePr w:hSpace="141" w:wrap="around" w:hAnchor="margin" w:y="679"/>
                </w:pPr>
              </w:pPrChange>
            </w:pPr>
            <w:moveFrom w:id="6751" w:author="Gaston" w:date="2019-02-28T13:36:00Z">
              <w:del w:id="6752" w:author="Gaston" w:date="2019-02-28T13:38:00Z">
                <w:r w:rsidDel="009026F8">
                  <w:rPr>
                    <w:szCs w:val="20"/>
                  </w:rPr>
                  <w:delText>Le projet respecte:</w:delText>
                </w:r>
              </w:del>
            </w:moveFrom>
          </w:p>
          <w:p w14:paraId="1BB0A719" w14:textId="77777777" w:rsidR="00290A37" w:rsidDel="009026F8" w:rsidRDefault="00290A37">
            <w:pPr>
              <w:rPr>
                <w:del w:id="6753" w:author="Gaston" w:date="2019-02-28T13:38:00Z"/>
                <w:moveFrom w:id="6754" w:author="Gaston" w:date="2019-02-28T13:36:00Z"/>
              </w:rPr>
              <w:pPrChange w:id="6755" w:author="Gaston" w:date="2019-02-28T13:38:00Z">
                <w:pPr>
                  <w:pStyle w:val="Textetableau"/>
                  <w:framePr w:hSpace="141" w:wrap="around" w:hAnchor="margin" w:y="679"/>
                  <w:ind w:left="7200" w:hanging="7200"/>
                </w:pPr>
              </w:pPrChange>
            </w:pPr>
            <w:moveFrom w:id="6756" w:author="Gaston" w:date="2019-02-28T13:36:00Z">
              <w:del w:id="6757" w:author="Gaston" w:date="2019-02-28T13:38:00Z">
                <w:r w:rsidDel="009026F8">
                  <w:rPr>
                    <w:szCs w:val="20"/>
                  </w:rPr>
                  <w:delText xml:space="preserve">moins de 1/5 des </w:delText>
                </w:r>
                <w:r w:rsidR="000E4A38" w:rsidDel="009026F8">
                  <w:rPr>
                    <w:szCs w:val="20"/>
                  </w:rPr>
                  <w:delText>objectifs</w:delText>
                </w:r>
                <w:r w:rsidDel="009026F8">
                  <w:rPr>
                    <w:szCs w:val="20"/>
                  </w:rPr>
                  <w:delText xml:space="preserve">           0 %</w:delText>
                </w:r>
              </w:del>
            </w:moveFrom>
          </w:p>
          <w:p w14:paraId="6307226D" w14:textId="77777777" w:rsidR="00290A37" w:rsidDel="009026F8" w:rsidRDefault="00290A37">
            <w:pPr>
              <w:rPr>
                <w:del w:id="6758" w:author="Gaston" w:date="2019-02-28T13:38:00Z"/>
                <w:moveFrom w:id="6759" w:author="Gaston" w:date="2019-02-28T13:36:00Z"/>
              </w:rPr>
              <w:pPrChange w:id="6760" w:author="Gaston" w:date="2019-02-28T13:38:00Z">
                <w:pPr>
                  <w:pStyle w:val="Textetableau"/>
                  <w:framePr w:hSpace="141" w:wrap="around" w:hAnchor="margin" w:y="679"/>
                  <w:ind w:left="7200" w:hanging="7200"/>
                </w:pPr>
              </w:pPrChange>
            </w:pPr>
            <w:moveFrom w:id="6761" w:author="Gaston" w:date="2019-02-28T13:36:00Z">
              <w:del w:id="6762" w:author="Gaston" w:date="2019-02-28T13:38:00Z">
                <w:r w:rsidDel="009026F8">
                  <w:rPr>
                    <w:szCs w:val="20"/>
                  </w:rPr>
                  <w:delText xml:space="preserve">au moins 1/5 des </w:delText>
                </w:r>
                <w:r w:rsidR="000E4A38" w:rsidDel="009026F8">
                  <w:rPr>
                    <w:szCs w:val="20"/>
                  </w:rPr>
                  <w:delText>objectifs</w:delText>
                </w:r>
                <w:r w:rsidDel="009026F8">
                  <w:rPr>
                    <w:szCs w:val="20"/>
                  </w:rPr>
                  <w:delText xml:space="preserve">         20 %</w:delText>
                </w:r>
              </w:del>
            </w:moveFrom>
          </w:p>
          <w:p w14:paraId="23C0A038" w14:textId="77777777" w:rsidR="00290A37" w:rsidDel="009026F8" w:rsidRDefault="00290A37">
            <w:pPr>
              <w:rPr>
                <w:del w:id="6763" w:author="Gaston" w:date="2019-02-28T13:38:00Z"/>
                <w:moveFrom w:id="6764" w:author="Gaston" w:date="2019-02-28T13:36:00Z"/>
              </w:rPr>
              <w:pPrChange w:id="6765" w:author="Gaston" w:date="2019-02-28T13:38:00Z">
                <w:pPr>
                  <w:pStyle w:val="Textetableau"/>
                  <w:framePr w:hSpace="141" w:wrap="around" w:hAnchor="margin" w:y="679"/>
                  <w:ind w:left="7200" w:hanging="7200"/>
                </w:pPr>
              </w:pPrChange>
            </w:pPr>
            <w:moveFrom w:id="6766" w:author="Gaston" w:date="2019-02-28T13:36:00Z">
              <w:del w:id="6767" w:author="Gaston" w:date="2019-02-28T13:38:00Z">
                <w:r w:rsidDel="009026F8">
                  <w:rPr>
                    <w:szCs w:val="20"/>
                  </w:rPr>
                  <w:delText xml:space="preserve">au moins 2/5 des </w:delText>
                </w:r>
                <w:r w:rsidR="000E4A38" w:rsidDel="009026F8">
                  <w:rPr>
                    <w:szCs w:val="20"/>
                  </w:rPr>
                  <w:delText>objectifs</w:delText>
                </w:r>
                <w:r w:rsidDel="009026F8">
                  <w:rPr>
                    <w:szCs w:val="20"/>
                  </w:rPr>
                  <w:delText xml:space="preserve">         40 %</w:delText>
                </w:r>
              </w:del>
            </w:moveFrom>
          </w:p>
          <w:p w14:paraId="2FCF380C" w14:textId="77777777" w:rsidR="00290A37" w:rsidDel="009026F8" w:rsidRDefault="00290A37">
            <w:pPr>
              <w:rPr>
                <w:del w:id="6768" w:author="Gaston" w:date="2019-02-28T13:38:00Z"/>
                <w:moveFrom w:id="6769" w:author="Gaston" w:date="2019-02-28T13:36:00Z"/>
              </w:rPr>
              <w:pPrChange w:id="6770" w:author="Gaston" w:date="2019-02-28T13:38:00Z">
                <w:pPr>
                  <w:pStyle w:val="Textetableau"/>
                  <w:framePr w:hSpace="141" w:wrap="around" w:hAnchor="margin" w:y="679"/>
                  <w:ind w:left="7200" w:hanging="7200"/>
                </w:pPr>
              </w:pPrChange>
            </w:pPr>
            <w:moveFrom w:id="6771" w:author="Gaston" w:date="2019-02-28T13:36:00Z">
              <w:del w:id="6772" w:author="Gaston" w:date="2019-02-28T13:38:00Z">
                <w:r w:rsidDel="009026F8">
                  <w:rPr>
                    <w:szCs w:val="20"/>
                  </w:rPr>
                  <w:delText xml:space="preserve">au moins 3/5 des </w:delText>
                </w:r>
                <w:r w:rsidR="000E4A38" w:rsidDel="009026F8">
                  <w:rPr>
                    <w:szCs w:val="20"/>
                  </w:rPr>
                  <w:delText>objectifs</w:delText>
                </w:r>
                <w:r w:rsidDel="009026F8">
                  <w:rPr>
                    <w:szCs w:val="20"/>
                  </w:rPr>
                  <w:delText xml:space="preserve">         60 %</w:delText>
                </w:r>
              </w:del>
            </w:moveFrom>
          </w:p>
          <w:p w14:paraId="3BA5E493" w14:textId="77777777" w:rsidR="00290A37" w:rsidDel="009026F8" w:rsidRDefault="00290A37">
            <w:pPr>
              <w:rPr>
                <w:del w:id="6773" w:author="Gaston" w:date="2019-02-28T13:38:00Z"/>
                <w:moveFrom w:id="6774" w:author="Gaston" w:date="2019-02-28T13:36:00Z"/>
              </w:rPr>
              <w:pPrChange w:id="6775" w:author="Gaston" w:date="2019-02-28T13:38:00Z">
                <w:pPr>
                  <w:pStyle w:val="Textetableau"/>
                  <w:framePr w:hSpace="141" w:wrap="around" w:hAnchor="margin" w:y="679"/>
                  <w:ind w:left="7200" w:hanging="7200"/>
                </w:pPr>
              </w:pPrChange>
            </w:pPr>
            <w:moveFrom w:id="6776" w:author="Gaston" w:date="2019-02-28T13:36:00Z">
              <w:del w:id="6777" w:author="Gaston" w:date="2019-02-28T13:38:00Z">
                <w:r w:rsidDel="009026F8">
                  <w:rPr>
                    <w:szCs w:val="20"/>
                  </w:rPr>
                  <w:delText xml:space="preserve">au moins 4/5 des </w:delText>
                </w:r>
                <w:r w:rsidR="000E4A38" w:rsidDel="009026F8">
                  <w:rPr>
                    <w:szCs w:val="20"/>
                  </w:rPr>
                  <w:delText>objectifs</w:delText>
                </w:r>
                <w:r w:rsidDel="009026F8">
                  <w:rPr>
                    <w:szCs w:val="20"/>
                  </w:rPr>
                  <w:delText xml:space="preserve">         80 %</w:delText>
                </w:r>
              </w:del>
            </w:moveFrom>
          </w:p>
          <w:p w14:paraId="663EA86D" w14:textId="77777777" w:rsidR="00290A37" w:rsidDel="009026F8" w:rsidRDefault="00290A37">
            <w:pPr>
              <w:rPr>
                <w:del w:id="6778" w:author="Gaston" w:date="2019-02-28T13:38:00Z"/>
                <w:moveFrom w:id="6779" w:author="Gaston" w:date="2019-02-28T13:36:00Z"/>
              </w:rPr>
              <w:pPrChange w:id="6780" w:author="Gaston" w:date="2019-02-28T13:38:00Z">
                <w:pPr>
                  <w:pStyle w:val="Textetableau"/>
                  <w:framePr w:hSpace="141" w:wrap="around" w:hAnchor="margin" w:y="679"/>
                  <w:ind w:left="7200" w:hanging="7200"/>
                </w:pPr>
              </w:pPrChange>
            </w:pPr>
            <w:moveFrom w:id="6781" w:author="Gaston" w:date="2019-02-28T13:36:00Z">
              <w:del w:id="6782" w:author="Gaston" w:date="2019-02-28T13:38:00Z">
                <w:r w:rsidDel="009026F8">
                  <w:rPr>
                    <w:szCs w:val="20"/>
                  </w:rPr>
                  <w:delText xml:space="preserve">tous les </w:delText>
                </w:r>
                <w:r w:rsidR="000E4A38" w:rsidDel="009026F8">
                  <w:rPr>
                    <w:szCs w:val="20"/>
                  </w:rPr>
                  <w:delText>objectifs</w:delText>
                </w:r>
                <w:r w:rsidDel="009026F8">
                  <w:rPr>
                    <w:szCs w:val="20"/>
                  </w:rPr>
                  <w:delText xml:space="preserve">                      100 %</w:delText>
                </w:r>
              </w:del>
            </w:moveFrom>
          </w:p>
          <w:p w14:paraId="0CD05350" w14:textId="77777777" w:rsidR="00290A37" w:rsidDel="009026F8" w:rsidRDefault="00290A37">
            <w:pPr>
              <w:rPr>
                <w:del w:id="6783" w:author="Gaston" w:date="2019-02-28T13:38:00Z"/>
                <w:moveFrom w:id="6784" w:author="Gaston" w:date="2019-02-28T13:36:00Z"/>
              </w:rPr>
              <w:pPrChange w:id="6785" w:author="Gaston" w:date="2019-02-28T13:38:00Z">
                <w:pPr>
                  <w:pStyle w:val="Textetableau"/>
                  <w:framePr w:hSpace="141" w:wrap="around" w:hAnchor="margin" w:y="679"/>
                </w:pPr>
              </w:pPrChange>
            </w:pPr>
            <w:moveFrom w:id="6786" w:author="Gaston" w:date="2019-02-28T13:36:00Z">
              <w:del w:id="6787" w:author="Gaston" w:date="2019-02-28T13:38:00Z">
                <w:r w:rsidDel="009026F8">
                  <w:rPr>
                    <w:szCs w:val="20"/>
                  </w:rPr>
                  <w:delText>matériels de fonctionnement préétablis au départ.</w:delText>
                </w:r>
                <w:r w:rsidDel="009026F8">
                  <w:rPr>
                    <w:szCs w:val="20"/>
                  </w:rPr>
                  <w:br/>
                  <w:delText>Pour cette section, reporter votre total en utilisant votre facteur de proportion logiciel/matériel utilisé dans la grille d'évaluation de l'élève.</w:delText>
                </w:r>
                <w:r w:rsidDel="009026F8">
                  <w:delText xml:space="preserve"> </w:delText>
                </w:r>
                <w:r w:rsidDel="009026F8">
                  <w:rPr>
                    <w:szCs w:val="20"/>
                  </w:rPr>
                  <w:delText>La somme des évaluations matérielle et logicielle doit donner 2</w:delText>
                </w:r>
                <w:r w:rsidR="00C80E5F" w:rsidDel="009026F8">
                  <w:rPr>
                    <w:szCs w:val="20"/>
                  </w:rPr>
                  <w:delText>0</w:delText>
                </w:r>
                <w:r w:rsidDel="009026F8">
                  <w:rPr>
                    <w:szCs w:val="20"/>
                  </w:rPr>
                  <w:delText>.</w:delText>
                </w:r>
              </w:del>
            </w:moveFrom>
          </w:p>
        </w:tc>
        <w:tc>
          <w:tcPr>
            <w:tcW w:w="851" w:type="dxa"/>
          </w:tcPr>
          <w:p w14:paraId="2F18E540" w14:textId="77777777" w:rsidR="00290A37" w:rsidDel="009026F8" w:rsidRDefault="00290A37">
            <w:pPr>
              <w:rPr>
                <w:del w:id="6788" w:author="Gaston" w:date="2019-02-28T13:38:00Z"/>
                <w:moveFrom w:id="6789" w:author="Gaston" w:date="2019-02-28T13:36:00Z"/>
              </w:rPr>
              <w:pPrChange w:id="6790" w:author="Gaston" w:date="2019-02-28T13:38:00Z">
                <w:pPr>
                  <w:pStyle w:val="Textetableau"/>
                  <w:framePr w:hSpace="141" w:wrap="around" w:hAnchor="margin" w:y="679"/>
                  <w:jc w:val="center"/>
                </w:pPr>
              </w:pPrChange>
            </w:pPr>
            <w:moveFrom w:id="6791" w:author="Gaston" w:date="2019-02-28T13:36:00Z">
              <w:del w:id="6792" w:author="Gaston" w:date="2019-02-28T13:38:00Z">
                <w:r w:rsidDel="009026F8">
                  <w:delText>/</w:delText>
                </w:r>
              </w:del>
            </w:moveFrom>
          </w:p>
        </w:tc>
        <w:tc>
          <w:tcPr>
            <w:tcW w:w="850" w:type="dxa"/>
            <w:vMerge w:val="restart"/>
          </w:tcPr>
          <w:p w14:paraId="691FA323" w14:textId="77777777" w:rsidR="00290A37" w:rsidDel="009026F8" w:rsidRDefault="00290A37">
            <w:pPr>
              <w:rPr>
                <w:del w:id="6793" w:author="Gaston" w:date="2019-02-28T13:38:00Z"/>
                <w:moveFrom w:id="6794" w:author="Gaston" w:date="2019-02-28T13:36:00Z"/>
              </w:rPr>
              <w:pPrChange w:id="6795" w:author="Gaston" w:date="2019-02-28T13:38:00Z">
                <w:pPr>
                  <w:pStyle w:val="Textetableau"/>
                  <w:framePr w:hSpace="141" w:wrap="around" w:hAnchor="margin" w:y="679"/>
                  <w:jc w:val="right"/>
                </w:pPr>
              </w:pPrChange>
            </w:pPr>
          </w:p>
          <w:p w14:paraId="7DC25C37" w14:textId="77777777" w:rsidR="00290A37" w:rsidDel="009026F8" w:rsidRDefault="00290A37">
            <w:pPr>
              <w:rPr>
                <w:del w:id="6796" w:author="Gaston" w:date="2019-02-28T13:38:00Z"/>
                <w:moveFrom w:id="6797" w:author="Gaston" w:date="2019-02-28T13:36:00Z"/>
              </w:rPr>
              <w:pPrChange w:id="6798" w:author="Gaston" w:date="2019-02-28T13:38:00Z">
                <w:pPr>
                  <w:pStyle w:val="Textetableau"/>
                  <w:framePr w:hSpace="141" w:wrap="around" w:hAnchor="margin" w:y="679"/>
                  <w:jc w:val="right"/>
                </w:pPr>
              </w:pPrChange>
            </w:pPr>
          </w:p>
          <w:p w14:paraId="24589667" w14:textId="77777777" w:rsidR="00290A37" w:rsidDel="009026F8" w:rsidRDefault="00290A37">
            <w:pPr>
              <w:rPr>
                <w:del w:id="6799" w:author="Gaston" w:date="2019-02-28T13:38:00Z"/>
                <w:moveFrom w:id="6800" w:author="Gaston" w:date="2019-02-28T13:36:00Z"/>
              </w:rPr>
              <w:pPrChange w:id="6801" w:author="Gaston" w:date="2019-02-28T13:38:00Z">
                <w:pPr>
                  <w:pStyle w:val="Textetableau"/>
                  <w:framePr w:hSpace="141" w:wrap="around" w:hAnchor="margin" w:y="679"/>
                  <w:jc w:val="right"/>
                </w:pPr>
              </w:pPrChange>
            </w:pPr>
          </w:p>
          <w:p w14:paraId="758EC0F6" w14:textId="77777777" w:rsidR="00290A37" w:rsidDel="009026F8" w:rsidRDefault="00290A37">
            <w:pPr>
              <w:rPr>
                <w:del w:id="6802" w:author="Gaston" w:date="2019-02-28T13:38:00Z"/>
                <w:moveFrom w:id="6803" w:author="Gaston" w:date="2019-02-28T13:36:00Z"/>
              </w:rPr>
              <w:pPrChange w:id="6804" w:author="Gaston" w:date="2019-02-28T13:38:00Z">
                <w:pPr>
                  <w:pStyle w:val="Textetableau"/>
                  <w:framePr w:hSpace="141" w:wrap="around" w:hAnchor="margin" w:y="679"/>
                  <w:jc w:val="right"/>
                </w:pPr>
              </w:pPrChange>
            </w:pPr>
          </w:p>
          <w:p w14:paraId="008D8B84" w14:textId="77777777" w:rsidR="00290A37" w:rsidDel="009026F8" w:rsidRDefault="00290A37">
            <w:pPr>
              <w:rPr>
                <w:del w:id="6805" w:author="Gaston" w:date="2019-02-28T13:38:00Z"/>
                <w:moveFrom w:id="6806" w:author="Gaston" w:date="2019-02-28T13:36:00Z"/>
              </w:rPr>
              <w:pPrChange w:id="6807" w:author="Gaston" w:date="2019-02-28T13:38:00Z">
                <w:pPr>
                  <w:pStyle w:val="Textetableau"/>
                  <w:framePr w:hSpace="141" w:wrap="around" w:hAnchor="margin" w:y="679"/>
                  <w:jc w:val="right"/>
                </w:pPr>
              </w:pPrChange>
            </w:pPr>
          </w:p>
          <w:p w14:paraId="512DFB07" w14:textId="77777777" w:rsidR="00290A37" w:rsidDel="009026F8" w:rsidRDefault="00290A37">
            <w:pPr>
              <w:rPr>
                <w:del w:id="6808" w:author="Gaston" w:date="2019-02-28T13:38:00Z"/>
                <w:moveFrom w:id="6809" w:author="Gaston" w:date="2019-02-28T13:36:00Z"/>
              </w:rPr>
              <w:pPrChange w:id="6810" w:author="Gaston" w:date="2019-02-28T13:38:00Z">
                <w:pPr>
                  <w:pStyle w:val="Textetableau"/>
                  <w:framePr w:hSpace="141" w:wrap="around" w:hAnchor="margin" w:y="679"/>
                  <w:jc w:val="right"/>
                </w:pPr>
              </w:pPrChange>
            </w:pPr>
          </w:p>
          <w:p w14:paraId="6C041E99" w14:textId="77777777" w:rsidR="00290A37" w:rsidDel="009026F8" w:rsidRDefault="00290A37">
            <w:pPr>
              <w:rPr>
                <w:del w:id="6811" w:author="Gaston" w:date="2019-02-28T13:38:00Z"/>
                <w:moveFrom w:id="6812" w:author="Gaston" w:date="2019-02-28T13:36:00Z"/>
              </w:rPr>
              <w:pPrChange w:id="6813" w:author="Gaston" w:date="2019-02-28T13:38:00Z">
                <w:pPr>
                  <w:pStyle w:val="Textetableau"/>
                  <w:framePr w:hSpace="141" w:wrap="around" w:hAnchor="margin" w:y="679"/>
                  <w:jc w:val="right"/>
                </w:pPr>
              </w:pPrChange>
            </w:pPr>
          </w:p>
          <w:p w14:paraId="7516BDD4" w14:textId="77777777" w:rsidR="00290A37" w:rsidDel="009026F8" w:rsidRDefault="00290A37">
            <w:pPr>
              <w:rPr>
                <w:del w:id="6814" w:author="Gaston" w:date="2019-02-28T13:38:00Z"/>
                <w:moveFrom w:id="6815" w:author="Gaston" w:date="2019-02-28T13:36:00Z"/>
              </w:rPr>
              <w:pPrChange w:id="6816" w:author="Gaston" w:date="2019-02-28T13:38:00Z">
                <w:pPr>
                  <w:pStyle w:val="Textetableau"/>
                  <w:framePr w:hSpace="141" w:wrap="around" w:hAnchor="margin" w:y="679"/>
                  <w:jc w:val="right"/>
                </w:pPr>
              </w:pPrChange>
            </w:pPr>
          </w:p>
          <w:p w14:paraId="047D5DBD" w14:textId="77777777" w:rsidR="00290A37" w:rsidDel="009026F8" w:rsidRDefault="00290A37">
            <w:pPr>
              <w:rPr>
                <w:del w:id="6817" w:author="Gaston" w:date="2019-02-28T13:38:00Z"/>
                <w:moveFrom w:id="6818" w:author="Gaston" w:date="2019-02-28T13:36:00Z"/>
              </w:rPr>
              <w:pPrChange w:id="6819" w:author="Gaston" w:date="2019-02-28T13:38:00Z">
                <w:pPr>
                  <w:pStyle w:val="Textetableau"/>
                  <w:framePr w:hSpace="141" w:wrap="around" w:hAnchor="margin" w:y="679"/>
                  <w:jc w:val="right"/>
                </w:pPr>
              </w:pPrChange>
            </w:pPr>
          </w:p>
          <w:p w14:paraId="5881C88B" w14:textId="77777777" w:rsidR="00290A37" w:rsidDel="009026F8" w:rsidRDefault="00290A37">
            <w:pPr>
              <w:rPr>
                <w:del w:id="6820" w:author="Gaston" w:date="2019-02-28T13:38:00Z"/>
                <w:moveFrom w:id="6821" w:author="Gaston" w:date="2019-02-28T13:36:00Z"/>
              </w:rPr>
              <w:pPrChange w:id="6822" w:author="Gaston" w:date="2019-02-28T13:38:00Z">
                <w:pPr>
                  <w:pStyle w:val="Textetableau"/>
                  <w:framePr w:hSpace="141" w:wrap="around" w:hAnchor="margin" w:y="679"/>
                  <w:jc w:val="right"/>
                </w:pPr>
              </w:pPrChange>
            </w:pPr>
          </w:p>
          <w:p w14:paraId="05F74EC5" w14:textId="77777777" w:rsidR="00290A37" w:rsidDel="009026F8" w:rsidRDefault="00290A37">
            <w:pPr>
              <w:rPr>
                <w:del w:id="6823" w:author="Gaston" w:date="2019-02-28T13:38:00Z"/>
                <w:moveFrom w:id="6824" w:author="Gaston" w:date="2019-02-28T13:36:00Z"/>
              </w:rPr>
              <w:pPrChange w:id="6825" w:author="Gaston" w:date="2019-02-28T13:38:00Z">
                <w:pPr>
                  <w:pStyle w:val="Textetableau"/>
                  <w:framePr w:hSpace="141" w:wrap="around" w:hAnchor="margin" w:y="679"/>
                  <w:jc w:val="right"/>
                </w:pPr>
              </w:pPrChange>
            </w:pPr>
          </w:p>
          <w:p w14:paraId="7B959FF9" w14:textId="77777777" w:rsidR="00290A37" w:rsidDel="009026F8" w:rsidRDefault="00290A37">
            <w:pPr>
              <w:rPr>
                <w:del w:id="6826" w:author="Gaston" w:date="2019-02-28T13:38:00Z"/>
                <w:moveFrom w:id="6827" w:author="Gaston" w:date="2019-02-28T13:36:00Z"/>
              </w:rPr>
              <w:pPrChange w:id="6828" w:author="Gaston" w:date="2019-02-28T13:38:00Z">
                <w:pPr>
                  <w:pStyle w:val="Textetableau"/>
                  <w:framePr w:hSpace="141" w:wrap="around" w:hAnchor="margin" w:y="679"/>
                  <w:jc w:val="right"/>
                </w:pPr>
              </w:pPrChange>
            </w:pPr>
          </w:p>
          <w:p w14:paraId="36270D71" w14:textId="77777777" w:rsidR="00290A37" w:rsidDel="009026F8" w:rsidRDefault="00290A37">
            <w:pPr>
              <w:rPr>
                <w:del w:id="6829" w:author="Gaston" w:date="2019-02-28T13:38:00Z"/>
                <w:moveFrom w:id="6830" w:author="Gaston" w:date="2019-02-28T13:36:00Z"/>
              </w:rPr>
              <w:pPrChange w:id="6831" w:author="Gaston" w:date="2019-02-28T13:38:00Z">
                <w:pPr>
                  <w:pStyle w:val="Textetableau"/>
                  <w:framePr w:hSpace="141" w:wrap="around" w:hAnchor="margin" w:y="679"/>
                  <w:jc w:val="right"/>
                </w:pPr>
              </w:pPrChange>
            </w:pPr>
          </w:p>
          <w:p w14:paraId="133B76CE" w14:textId="77777777" w:rsidR="00290A37" w:rsidDel="009026F8" w:rsidRDefault="00290A37">
            <w:pPr>
              <w:rPr>
                <w:del w:id="6832" w:author="Gaston" w:date="2019-02-28T13:38:00Z"/>
                <w:moveFrom w:id="6833" w:author="Gaston" w:date="2019-02-28T13:36:00Z"/>
              </w:rPr>
              <w:pPrChange w:id="6834" w:author="Gaston" w:date="2019-02-28T13:38:00Z">
                <w:pPr>
                  <w:pStyle w:val="Textetableau"/>
                  <w:framePr w:hSpace="141" w:wrap="around" w:hAnchor="margin" w:y="679"/>
                  <w:jc w:val="right"/>
                </w:pPr>
              </w:pPrChange>
            </w:pPr>
          </w:p>
          <w:p w14:paraId="6B496CA3" w14:textId="77777777" w:rsidR="00290A37" w:rsidDel="009026F8" w:rsidRDefault="00290A37">
            <w:pPr>
              <w:rPr>
                <w:del w:id="6835" w:author="Gaston" w:date="2019-02-28T13:38:00Z"/>
                <w:moveFrom w:id="6836" w:author="Gaston" w:date="2019-02-28T13:36:00Z"/>
              </w:rPr>
              <w:pPrChange w:id="6837" w:author="Gaston" w:date="2019-02-28T13:38:00Z">
                <w:pPr>
                  <w:pStyle w:val="Textetableau"/>
                  <w:framePr w:hSpace="141" w:wrap="around" w:hAnchor="margin" w:y="679"/>
                  <w:jc w:val="right"/>
                </w:pPr>
              </w:pPrChange>
            </w:pPr>
          </w:p>
          <w:p w14:paraId="7AD9A511" w14:textId="77777777" w:rsidR="00290A37" w:rsidDel="009026F8" w:rsidRDefault="00290A37">
            <w:pPr>
              <w:rPr>
                <w:del w:id="6838" w:author="Gaston" w:date="2019-02-28T13:38:00Z"/>
                <w:moveFrom w:id="6839" w:author="Gaston" w:date="2019-02-28T13:36:00Z"/>
              </w:rPr>
              <w:pPrChange w:id="6840" w:author="Gaston" w:date="2019-02-28T13:38:00Z">
                <w:pPr>
                  <w:pStyle w:val="Textetableau"/>
                  <w:framePr w:hSpace="141" w:wrap="around" w:hAnchor="margin" w:y="679"/>
                  <w:jc w:val="right"/>
                </w:pPr>
              </w:pPrChange>
            </w:pPr>
          </w:p>
          <w:p w14:paraId="0A9E871F" w14:textId="77777777" w:rsidR="00290A37" w:rsidDel="009026F8" w:rsidRDefault="00290A37">
            <w:pPr>
              <w:rPr>
                <w:del w:id="6841" w:author="Gaston" w:date="2019-02-28T13:38:00Z"/>
                <w:moveFrom w:id="6842" w:author="Gaston" w:date="2019-02-28T13:36:00Z"/>
              </w:rPr>
              <w:pPrChange w:id="6843" w:author="Gaston" w:date="2019-02-28T13:38:00Z">
                <w:pPr>
                  <w:pStyle w:val="Textetableau"/>
                  <w:framePr w:hSpace="141" w:wrap="around" w:hAnchor="margin" w:y="679"/>
                  <w:jc w:val="right"/>
                </w:pPr>
              </w:pPrChange>
            </w:pPr>
          </w:p>
          <w:p w14:paraId="7EB2732B" w14:textId="77777777" w:rsidR="00290A37" w:rsidDel="009026F8" w:rsidRDefault="00290A37">
            <w:pPr>
              <w:rPr>
                <w:del w:id="6844" w:author="Gaston" w:date="2019-02-28T13:38:00Z"/>
                <w:moveFrom w:id="6845" w:author="Gaston" w:date="2019-02-28T13:36:00Z"/>
              </w:rPr>
              <w:pPrChange w:id="6846" w:author="Gaston" w:date="2019-02-28T13:38:00Z">
                <w:pPr>
                  <w:pStyle w:val="Textetableau"/>
                  <w:framePr w:hSpace="141" w:wrap="around" w:hAnchor="margin" w:y="679"/>
                  <w:jc w:val="right"/>
                </w:pPr>
              </w:pPrChange>
            </w:pPr>
          </w:p>
          <w:p w14:paraId="1EF940B1" w14:textId="77777777" w:rsidR="00290A37" w:rsidDel="009026F8" w:rsidRDefault="00290A37">
            <w:pPr>
              <w:rPr>
                <w:del w:id="6847" w:author="Gaston" w:date="2019-02-28T13:38:00Z"/>
                <w:moveFrom w:id="6848" w:author="Gaston" w:date="2019-02-28T13:36:00Z"/>
              </w:rPr>
              <w:pPrChange w:id="6849" w:author="Gaston" w:date="2019-02-28T13:38:00Z">
                <w:pPr>
                  <w:pStyle w:val="Textetableau"/>
                  <w:framePr w:hSpace="141" w:wrap="around" w:hAnchor="margin" w:y="679"/>
                  <w:jc w:val="right"/>
                </w:pPr>
              </w:pPrChange>
            </w:pPr>
          </w:p>
          <w:p w14:paraId="5B339ABE" w14:textId="77777777" w:rsidR="00290A37" w:rsidDel="009026F8" w:rsidRDefault="00290A37">
            <w:pPr>
              <w:rPr>
                <w:del w:id="6850" w:author="Gaston" w:date="2019-02-28T13:38:00Z"/>
                <w:moveFrom w:id="6851" w:author="Gaston" w:date="2019-02-28T13:36:00Z"/>
              </w:rPr>
              <w:pPrChange w:id="6852" w:author="Gaston" w:date="2019-02-28T13:38:00Z">
                <w:pPr>
                  <w:pStyle w:val="Textetableau"/>
                  <w:framePr w:hSpace="141" w:wrap="around" w:hAnchor="margin" w:y="679"/>
                  <w:jc w:val="right"/>
                </w:pPr>
              </w:pPrChange>
            </w:pPr>
          </w:p>
          <w:p w14:paraId="65C4600F" w14:textId="77777777" w:rsidR="00290A37" w:rsidDel="009026F8" w:rsidRDefault="00290A37">
            <w:pPr>
              <w:rPr>
                <w:del w:id="6853" w:author="Gaston" w:date="2019-02-28T13:38:00Z"/>
                <w:moveFrom w:id="6854" w:author="Gaston" w:date="2019-02-28T13:36:00Z"/>
              </w:rPr>
              <w:pPrChange w:id="6855" w:author="Gaston" w:date="2019-02-28T13:38:00Z">
                <w:pPr>
                  <w:pStyle w:val="Textetableau"/>
                  <w:framePr w:hSpace="141" w:wrap="around" w:hAnchor="margin" w:y="679"/>
                  <w:jc w:val="right"/>
                </w:pPr>
              </w:pPrChange>
            </w:pPr>
            <w:moveFrom w:id="6856" w:author="Gaston" w:date="2019-02-28T13:36:00Z">
              <w:del w:id="6857" w:author="Gaston" w:date="2019-02-28T13:38:00Z">
                <w:r w:rsidDel="009026F8">
                  <w:delText>/20</w:delText>
                </w:r>
              </w:del>
            </w:moveFrom>
          </w:p>
        </w:tc>
      </w:tr>
      <w:tr w:rsidR="00290A37" w:rsidDel="009026F8" w14:paraId="52E4FE83" w14:textId="77777777" w:rsidTr="00DA28ED">
        <w:trPr>
          <w:cantSplit/>
          <w:trHeight w:val="1134"/>
          <w:del w:id="6858" w:author="Gaston" w:date="2019-02-28T13:38:00Z"/>
        </w:trPr>
        <w:tc>
          <w:tcPr>
            <w:tcW w:w="752" w:type="dxa"/>
            <w:vMerge/>
            <w:tcBorders>
              <w:bottom w:val="single" w:sz="4" w:space="0" w:color="auto"/>
            </w:tcBorders>
            <w:shd w:val="clear" w:color="auto" w:fill="E0E0E0"/>
            <w:textDirection w:val="btLr"/>
          </w:tcPr>
          <w:p w14:paraId="3380EDB5" w14:textId="77777777" w:rsidR="00290A37" w:rsidDel="009026F8" w:rsidRDefault="00290A37">
            <w:pPr>
              <w:rPr>
                <w:del w:id="6859" w:author="Gaston" w:date="2019-02-28T13:38:00Z"/>
                <w:moveFrom w:id="6860" w:author="Gaston" w:date="2019-02-28T13:36:00Z"/>
              </w:rPr>
              <w:pPrChange w:id="6861" w:author="Gaston" w:date="2019-02-28T13:38:00Z">
                <w:pPr>
                  <w:pStyle w:val="Textetableau"/>
                  <w:framePr w:hSpace="141" w:wrap="around" w:hAnchor="margin" w:y="679"/>
                  <w:ind w:left="113" w:right="113"/>
                  <w:jc w:val="right"/>
                </w:pPr>
              </w:pPrChange>
            </w:pPr>
          </w:p>
        </w:tc>
        <w:tc>
          <w:tcPr>
            <w:tcW w:w="1288" w:type="dxa"/>
          </w:tcPr>
          <w:p w14:paraId="742BF585" w14:textId="77777777" w:rsidR="00290A37" w:rsidDel="009026F8" w:rsidRDefault="00290A37">
            <w:pPr>
              <w:rPr>
                <w:del w:id="6862" w:author="Gaston" w:date="2019-02-28T13:38:00Z"/>
                <w:moveFrom w:id="6863" w:author="Gaston" w:date="2019-02-28T13:36:00Z"/>
              </w:rPr>
              <w:pPrChange w:id="6864" w:author="Gaston" w:date="2019-02-28T13:38:00Z">
                <w:pPr>
                  <w:pStyle w:val="Textetableau"/>
                  <w:framePr w:hSpace="141" w:wrap="around" w:hAnchor="margin" w:y="679"/>
                  <w:jc w:val="center"/>
                </w:pPr>
              </w:pPrChange>
            </w:pPr>
            <w:moveFrom w:id="6865" w:author="Gaston" w:date="2019-02-28T13:36:00Z">
              <w:del w:id="6866" w:author="Gaston" w:date="2019-02-28T13:38:00Z">
                <w:r w:rsidDel="009026F8">
                  <w:rPr>
                    <w:szCs w:val="20"/>
                  </w:rPr>
                  <w:delText>Logiciel</w:delText>
                </w:r>
              </w:del>
            </w:moveFrom>
          </w:p>
        </w:tc>
        <w:tc>
          <w:tcPr>
            <w:tcW w:w="5941" w:type="dxa"/>
            <w:gridSpan w:val="2"/>
          </w:tcPr>
          <w:p w14:paraId="5576D511" w14:textId="77777777" w:rsidR="00290A37" w:rsidDel="009026F8" w:rsidRDefault="00290A37">
            <w:pPr>
              <w:rPr>
                <w:del w:id="6867" w:author="Gaston" w:date="2019-02-28T13:38:00Z"/>
                <w:moveFrom w:id="6868" w:author="Gaston" w:date="2019-02-28T13:36:00Z"/>
              </w:rPr>
              <w:pPrChange w:id="6869" w:author="Gaston" w:date="2019-02-28T13:38:00Z">
                <w:pPr>
                  <w:pStyle w:val="Textetableau"/>
                  <w:framePr w:hSpace="141" w:wrap="around" w:hAnchor="margin" w:y="679"/>
                </w:pPr>
              </w:pPrChange>
            </w:pPr>
            <w:moveFrom w:id="6870" w:author="Gaston" w:date="2019-02-28T13:36:00Z">
              <w:del w:id="6871" w:author="Gaston" w:date="2019-02-28T13:38:00Z">
                <w:r w:rsidDel="009026F8">
                  <w:rPr>
                    <w:szCs w:val="20"/>
                  </w:rPr>
                  <w:delText>Le projet respecte:</w:delText>
                </w:r>
              </w:del>
            </w:moveFrom>
          </w:p>
          <w:p w14:paraId="4AD8E0CA" w14:textId="77777777" w:rsidR="00290A37" w:rsidDel="009026F8" w:rsidRDefault="00290A37">
            <w:pPr>
              <w:rPr>
                <w:del w:id="6872" w:author="Gaston" w:date="2019-02-28T13:38:00Z"/>
                <w:moveFrom w:id="6873" w:author="Gaston" w:date="2019-02-28T13:36:00Z"/>
              </w:rPr>
              <w:pPrChange w:id="6874" w:author="Gaston" w:date="2019-02-28T13:38:00Z">
                <w:pPr>
                  <w:pStyle w:val="Textetableau"/>
                  <w:framePr w:hSpace="141" w:wrap="around" w:hAnchor="margin" w:y="679"/>
                  <w:ind w:left="7200" w:hanging="7200"/>
                </w:pPr>
              </w:pPrChange>
            </w:pPr>
            <w:moveFrom w:id="6875" w:author="Gaston" w:date="2019-02-28T13:36:00Z">
              <w:del w:id="6876" w:author="Gaston" w:date="2019-02-28T13:38:00Z">
                <w:r w:rsidDel="009026F8">
                  <w:rPr>
                    <w:szCs w:val="20"/>
                  </w:rPr>
                  <w:delText xml:space="preserve">moins de 1/5 des </w:delText>
                </w:r>
                <w:r w:rsidR="000E4A38" w:rsidDel="009026F8">
                  <w:rPr>
                    <w:szCs w:val="20"/>
                  </w:rPr>
                  <w:delText>objectifs</w:delText>
                </w:r>
                <w:r w:rsidR="008A0BBF" w:rsidRPr="008A0BBF" w:rsidDel="009026F8">
                  <w:rPr>
                    <w:sz w:val="16"/>
                    <w:szCs w:val="16"/>
                    <w:vertAlign w:val="superscript"/>
                  </w:rPr>
                  <w:delText>(1)</w:delText>
                </w:r>
                <w:r w:rsidDel="009026F8">
                  <w:rPr>
                    <w:szCs w:val="20"/>
                  </w:rPr>
                  <w:delText xml:space="preserve">           0 %</w:delText>
                </w:r>
              </w:del>
            </w:moveFrom>
          </w:p>
          <w:p w14:paraId="7D3489A2" w14:textId="77777777" w:rsidR="00290A37" w:rsidDel="009026F8" w:rsidRDefault="00290A37">
            <w:pPr>
              <w:rPr>
                <w:del w:id="6877" w:author="Gaston" w:date="2019-02-28T13:38:00Z"/>
                <w:moveFrom w:id="6878" w:author="Gaston" w:date="2019-02-28T13:36:00Z"/>
              </w:rPr>
              <w:pPrChange w:id="6879" w:author="Gaston" w:date="2019-02-28T13:38:00Z">
                <w:pPr>
                  <w:pStyle w:val="Textetableau"/>
                  <w:framePr w:hSpace="141" w:wrap="around" w:hAnchor="margin" w:y="679"/>
                  <w:ind w:left="7200" w:hanging="7200"/>
                </w:pPr>
              </w:pPrChange>
            </w:pPr>
            <w:moveFrom w:id="6880" w:author="Gaston" w:date="2019-02-28T13:36:00Z">
              <w:del w:id="6881" w:author="Gaston" w:date="2019-02-28T13:38:00Z">
                <w:r w:rsidDel="009026F8">
                  <w:rPr>
                    <w:szCs w:val="20"/>
                  </w:rPr>
                  <w:delText xml:space="preserve">au moins 1/5 des </w:delText>
                </w:r>
                <w:r w:rsidR="000E4A38" w:rsidDel="009026F8">
                  <w:rPr>
                    <w:szCs w:val="20"/>
                  </w:rPr>
                  <w:delText>objectifs</w:delText>
                </w:r>
                <w:r w:rsidDel="009026F8">
                  <w:rPr>
                    <w:szCs w:val="20"/>
                  </w:rPr>
                  <w:delText xml:space="preserve">         20 %</w:delText>
                </w:r>
              </w:del>
            </w:moveFrom>
          </w:p>
          <w:p w14:paraId="63910D67" w14:textId="77777777" w:rsidR="00290A37" w:rsidDel="009026F8" w:rsidRDefault="00290A37">
            <w:pPr>
              <w:rPr>
                <w:del w:id="6882" w:author="Gaston" w:date="2019-02-28T13:38:00Z"/>
                <w:moveFrom w:id="6883" w:author="Gaston" w:date="2019-02-28T13:36:00Z"/>
              </w:rPr>
              <w:pPrChange w:id="6884" w:author="Gaston" w:date="2019-02-28T13:38:00Z">
                <w:pPr>
                  <w:pStyle w:val="Textetableau"/>
                  <w:framePr w:hSpace="141" w:wrap="around" w:hAnchor="margin" w:y="679"/>
                  <w:ind w:left="7200" w:hanging="7200"/>
                </w:pPr>
              </w:pPrChange>
            </w:pPr>
            <w:moveFrom w:id="6885" w:author="Gaston" w:date="2019-02-28T13:36:00Z">
              <w:del w:id="6886" w:author="Gaston" w:date="2019-02-28T13:38:00Z">
                <w:r w:rsidDel="009026F8">
                  <w:rPr>
                    <w:szCs w:val="20"/>
                  </w:rPr>
                  <w:delText xml:space="preserve">au moins 2/5 des </w:delText>
                </w:r>
                <w:r w:rsidR="000E4A38" w:rsidDel="009026F8">
                  <w:rPr>
                    <w:szCs w:val="20"/>
                  </w:rPr>
                  <w:delText>objectifs</w:delText>
                </w:r>
                <w:r w:rsidDel="009026F8">
                  <w:rPr>
                    <w:szCs w:val="20"/>
                  </w:rPr>
                  <w:delText xml:space="preserve">         40 %</w:delText>
                </w:r>
              </w:del>
            </w:moveFrom>
          </w:p>
          <w:p w14:paraId="4EBC0481" w14:textId="77777777" w:rsidR="00290A37" w:rsidDel="009026F8" w:rsidRDefault="00290A37">
            <w:pPr>
              <w:rPr>
                <w:del w:id="6887" w:author="Gaston" w:date="2019-02-28T13:38:00Z"/>
                <w:moveFrom w:id="6888" w:author="Gaston" w:date="2019-02-28T13:36:00Z"/>
              </w:rPr>
              <w:pPrChange w:id="6889" w:author="Gaston" w:date="2019-02-28T13:38:00Z">
                <w:pPr>
                  <w:pStyle w:val="Textetableau"/>
                  <w:framePr w:hSpace="141" w:wrap="around" w:hAnchor="margin" w:y="679"/>
                  <w:ind w:left="7200" w:hanging="7200"/>
                </w:pPr>
              </w:pPrChange>
            </w:pPr>
            <w:moveFrom w:id="6890" w:author="Gaston" w:date="2019-02-28T13:36:00Z">
              <w:del w:id="6891" w:author="Gaston" w:date="2019-02-28T13:38:00Z">
                <w:r w:rsidDel="009026F8">
                  <w:rPr>
                    <w:szCs w:val="20"/>
                  </w:rPr>
                  <w:delText xml:space="preserve">au moins 3/5 des </w:delText>
                </w:r>
                <w:r w:rsidR="000E4A38" w:rsidDel="009026F8">
                  <w:rPr>
                    <w:szCs w:val="20"/>
                  </w:rPr>
                  <w:delText>objectifs</w:delText>
                </w:r>
                <w:r w:rsidDel="009026F8">
                  <w:rPr>
                    <w:szCs w:val="20"/>
                  </w:rPr>
                  <w:delText xml:space="preserve">         60 %</w:delText>
                </w:r>
              </w:del>
            </w:moveFrom>
          </w:p>
          <w:p w14:paraId="1E05ABC5" w14:textId="77777777" w:rsidR="00290A37" w:rsidDel="009026F8" w:rsidRDefault="00290A37">
            <w:pPr>
              <w:rPr>
                <w:del w:id="6892" w:author="Gaston" w:date="2019-02-28T13:38:00Z"/>
                <w:moveFrom w:id="6893" w:author="Gaston" w:date="2019-02-28T13:36:00Z"/>
              </w:rPr>
              <w:pPrChange w:id="6894" w:author="Gaston" w:date="2019-02-28T13:38:00Z">
                <w:pPr>
                  <w:pStyle w:val="Textetableau"/>
                  <w:framePr w:hSpace="141" w:wrap="around" w:hAnchor="margin" w:y="679"/>
                  <w:ind w:left="7200" w:hanging="7200"/>
                </w:pPr>
              </w:pPrChange>
            </w:pPr>
            <w:moveFrom w:id="6895" w:author="Gaston" w:date="2019-02-28T13:36:00Z">
              <w:del w:id="6896" w:author="Gaston" w:date="2019-02-28T13:38:00Z">
                <w:r w:rsidDel="009026F8">
                  <w:rPr>
                    <w:szCs w:val="20"/>
                  </w:rPr>
                  <w:delText xml:space="preserve">au moins 4/5 des </w:delText>
                </w:r>
                <w:r w:rsidR="000E4A38" w:rsidDel="009026F8">
                  <w:rPr>
                    <w:szCs w:val="20"/>
                  </w:rPr>
                  <w:delText>objectifs</w:delText>
                </w:r>
                <w:r w:rsidDel="009026F8">
                  <w:rPr>
                    <w:szCs w:val="20"/>
                  </w:rPr>
                  <w:delText xml:space="preserve">         80 %</w:delText>
                </w:r>
              </w:del>
            </w:moveFrom>
          </w:p>
          <w:p w14:paraId="5A9B756A" w14:textId="77777777" w:rsidR="00290A37" w:rsidDel="009026F8" w:rsidRDefault="00290A37">
            <w:pPr>
              <w:rPr>
                <w:del w:id="6897" w:author="Gaston" w:date="2019-02-28T13:38:00Z"/>
                <w:moveFrom w:id="6898" w:author="Gaston" w:date="2019-02-28T13:36:00Z"/>
              </w:rPr>
              <w:pPrChange w:id="6899" w:author="Gaston" w:date="2019-02-28T13:38:00Z">
                <w:pPr>
                  <w:pStyle w:val="Textetableau"/>
                  <w:framePr w:hSpace="141" w:wrap="around" w:hAnchor="margin" w:y="679"/>
                  <w:ind w:left="7200" w:hanging="7200"/>
                </w:pPr>
              </w:pPrChange>
            </w:pPr>
            <w:moveFrom w:id="6900" w:author="Gaston" w:date="2019-02-28T13:36:00Z">
              <w:del w:id="6901" w:author="Gaston" w:date="2019-02-28T13:38:00Z">
                <w:r w:rsidDel="009026F8">
                  <w:rPr>
                    <w:szCs w:val="20"/>
                  </w:rPr>
                  <w:delText xml:space="preserve">tous les </w:delText>
                </w:r>
                <w:r w:rsidR="000E4A38" w:rsidDel="009026F8">
                  <w:rPr>
                    <w:szCs w:val="20"/>
                  </w:rPr>
                  <w:delText>objectifs</w:delText>
                </w:r>
                <w:r w:rsidDel="009026F8">
                  <w:rPr>
                    <w:szCs w:val="20"/>
                  </w:rPr>
                  <w:delText xml:space="preserve">                      100 %</w:delText>
                </w:r>
              </w:del>
            </w:moveFrom>
          </w:p>
          <w:p w14:paraId="18F43CFA" w14:textId="77777777" w:rsidR="00290A37" w:rsidDel="009026F8" w:rsidRDefault="00290A37">
            <w:pPr>
              <w:rPr>
                <w:del w:id="6902" w:author="Gaston" w:date="2019-02-28T13:38:00Z"/>
                <w:moveFrom w:id="6903" w:author="Gaston" w:date="2019-02-28T13:36:00Z"/>
              </w:rPr>
              <w:pPrChange w:id="6904" w:author="Gaston" w:date="2019-02-28T13:38:00Z">
                <w:pPr>
                  <w:pStyle w:val="Textetableau"/>
                  <w:framePr w:hSpace="141" w:wrap="around" w:hAnchor="margin" w:y="679"/>
                </w:pPr>
              </w:pPrChange>
            </w:pPr>
            <w:moveFrom w:id="6905" w:author="Gaston" w:date="2019-02-28T13:36:00Z">
              <w:del w:id="6906" w:author="Gaston" w:date="2019-02-28T13:38:00Z">
                <w:r w:rsidDel="009026F8">
                  <w:rPr>
                    <w:szCs w:val="20"/>
                  </w:rPr>
                  <w:delText>logiciels de fonctionnement préétablis au départ.</w:delText>
                </w:r>
              </w:del>
            </w:moveFrom>
          </w:p>
          <w:p w14:paraId="6CD3F1A6" w14:textId="77777777" w:rsidR="00290A37" w:rsidDel="009026F8" w:rsidRDefault="00290A37">
            <w:pPr>
              <w:rPr>
                <w:del w:id="6907" w:author="Gaston" w:date="2019-02-28T13:38:00Z"/>
                <w:moveFrom w:id="6908" w:author="Gaston" w:date="2019-02-28T13:36:00Z"/>
              </w:rPr>
              <w:pPrChange w:id="6909" w:author="Gaston" w:date="2019-02-28T13:38:00Z">
                <w:pPr>
                  <w:pStyle w:val="Textetableau"/>
                  <w:framePr w:hSpace="141" w:wrap="around" w:hAnchor="margin" w:y="679"/>
                </w:pPr>
              </w:pPrChange>
            </w:pPr>
            <w:moveFrom w:id="6910" w:author="Gaston" w:date="2019-02-28T13:36:00Z">
              <w:del w:id="6911" w:author="Gaston" w:date="2019-02-28T13:38:00Z">
                <w:r w:rsidDel="009026F8">
                  <w:rPr>
                    <w:szCs w:val="20"/>
                  </w:rPr>
                  <w:delText>Pour cette section, reporter votre total en utilisant votre facteur de proportion logiciel/matériel utilisé dans la grille d'évaluation de l'élève.</w:delText>
                </w:r>
                <w:r w:rsidDel="009026F8">
                  <w:delText xml:space="preserve"> </w:delText>
                </w:r>
                <w:r w:rsidDel="009026F8">
                  <w:rPr>
                    <w:szCs w:val="20"/>
                  </w:rPr>
                  <w:delText>La somme des évaluations matérielle et logicielle doit donner 2</w:delText>
                </w:r>
                <w:r w:rsidR="00C80E5F" w:rsidDel="009026F8">
                  <w:rPr>
                    <w:szCs w:val="20"/>
                  </w:rPr>
                  <w:delText>0</w:delText>
                </w:r>
                <w:r w:rsidDel="009026F8">
                  <w:rPr>
                    <w:szCs w:val="20"/>
                  </w:rPr>
                  <w:delText>.</w:delText>
                </w:r>
              </w:del>
            </w:moveFrom>
          </w:p>
        </w:tc>
        <w:tc>
          <w:tcPr>
            <w:tcW w:w="851" w:type="dxa"/>
          </w:tcPr>
          <w:p w14:paraId="19EA5B4D" w14:textId="77777777" w:rsidR="00290A37" w:rsidDel="009026F8" w:rsidRDefault="00290A37">
            <w:pPr>
              <w:rPr>
                <w:del w:id="6912" w:author="Gaston" w:date="2019-02-28T13:38:00Z"/>
                <w:moveFrom w:id="6913" w:author="Gaston" w:date="2019-02-28T13:36:00Z"/>
              </w:rPr>
              <w:pPrChange w:id="6914" w:author="Gaston" w:date="2019-02-28T13:38:00Z">
                <w:pPr>
                  <w:pStyle w:val="Textetableau"/>
                  <w:framePr w:hSpace="141" w:wrap="around" w:hAnchor="margin" w:y="679"/>
                  <w:jc w:val="center"/>
                </w:pPr>
              </w:pPrChange>
            </w:pPr>
            <w:moveFrom w:id="6915" w:author="Gaston" w:date="2019-02-28T13:36:00Z">
              <w:del w:id="6916" w:author="Gaston" w:date="2019-02-28T13:38:00Z">
                <w:r w:rsidDel="009026F8">
                  <w:delText>/</w:delText>
                </w:r>
              </w:del>
            </w:moveFrom>
          </w:p>
        </w:tc>
        <w:tc>
          <w:tcPr>
            <w:tcW w:w="850" w:type="dxa"/>
            <w:vMerge/>
          </w:tcPr>
          <w:p w14:paraId="4EBD6553" w14:textId="77777777" w:rsidR="00290A37" w:rsidDel="009026F8" w:rsidRDefault="00290A37">
            <w:pPr>
              <w:rPr>
                <w:del w:id="6917" w:author="Gaston" w:date="2019-02-28T13:38:00Z"/>
                <w:moveFrom w:id="6918" w:author="Gaston" w:date="2019-02-28T13:36:00Z"/>
              </w:rPr>
              <w:pPrChange w:id="6919" w:author="Gaston" w:date="2019-02-28T13:38:00Z">
                <w:pPr>
                  <w:pStyle w:val="Textetableau"/>
                  <w:framePr w:hSpace="141" w:wrap="around" w:hAnchor="margin" w:y="679"/>
                  <w:jc w:val="center"/>
                </w:pPr>
              </w:pPrChange>
            </w:pPr>
          </w:p>
        </w:tc>
      </w:tr>
      <w:tr w:rsidR="00290A37" w:rsidDel="009026F8" w14:paraId="35C70281" w14:textId="77777777" w:rsidTr="00DA28ED">
        <w:trPr>
          <w:cantSplit/>
          <w:trHeight w:val="1134"/>
          <w:del w:id="6920" w:author="Gaston" w:date="2019-02-28T13:38:00Z"/>
        </w:trPr>
        <w:tc>
          <w:tcPr>
            <w:tcW w:w="752" w:type="dxa"/>
            <w:tcBorders>
              <w:top w:val="single" w:sz="4" w:space="0" w:color="auto"/>
              <w:bottom w:val="single" w:sz="4" w:space="0" w:color="auto"/>
            </w:tcBorders>
            <w:shd w:val="clear" w:color="auto" w:fill="E0E0E0"/>
            <w:textDirection w:val="btLr"/>
          </w:tcPr>
          <w:p w14:paraId="3604CDDE" w14:textId="77777777" w:rsidR="00290A37" w:rsidDel="009026F8" w:rsidRDefault="00290A37">
            <w:pPr>
              <w:rPr>
                <w:del w:id="6921" w:author="Gaston" w:date="2019-02-28T13:38:00Z"/>
                <w:moveFrom w:id="6922" w:author="Gaston" w:date="2019-02-28T13:36:00Z"/>
              </w:rPr>
              <w:pPrChange w:id="6923" w:author="Gaston" w:date="2019-02-28T13:38:00Z">
                <w:pPr>
                  <w:pStyle w:val="Textetableau"/>
                  <w:framePr w:hSpace="141" w:wrap="around" w:hAnchor="margin" w:y="679"/>
                  <w:ind w:left="113" w:right="113"/>
                  <w:jc w:val="center"/>
                </w:pPr>
              </w:pPrChange>
            </w:pPr>
            <w:moveFrom w:id="6924" w:author="Gaston" w:date="2019-02-28T13:36:00Z">
              <w:del w:id="6925" w:author="Gaston" w:date="2019-02-28T13:38:00Z">
                <w:r w:rsidDel="009026F8">
                  <w:rPr>
                    <w:szCs w:val="20"/>
                  </w:rPr>
                  <w:delText>Intégration</w:delText>
                </w:r>
              </w:del>
            </w:moveFrom>
          </w:p>
        </w:tc>
        <w:tc>
          <w:tcPr>
            <w:tcW w:w="1288" w:type="dxa"/>
          </w:tcPr>
          <w:p w14:paraId="715A9529" w14:textId="77777777" w:rsidR="00290A37" w:rsidDel="009026F8" w:rsidRDefault="00290A37">
            <w:pPr>
              <w:rPr>
                <w:del w:id="6926" w:author="Gaston" w:date="2019-02-28T13:38:00Z"/>
                <w:moveFrom w:id="6927" w:author="Gaston" w:date="2019-02-28T13:36:00Z"/>
              </w:rPr>
              <w:pPrChange w:id="6928" w:author="Gaston" w:date="2019-02-28T13:38:00Z">
                <w:pPr>
                  <w:pStyle w:val="Textetableau"/>
                  <w:framePr w:hSpace="141" w:wrap="around" w:hAnchor="margin" w:y="679"/>
                  <w:jc w:val="center"/>
                </w:pPr>
              </w:pPrChange>
            </w:pPr>
          </w:p>
        </w:tc>
        <w:tc>
          <w:tcPr>
            <w:tcW w:w="5941" w:type="dxa"/>
            <w:gridSpan w:val="2"/>
          </w:tcPr>
          <w:p w14:paraId="3B194C17" w14:textId="77777777" w:rsidR="00290A37" w:rsidDel="009026F8" w:rsidRDefault="00290A37">
            <w:pPr>
              <w:rPr>
                <w:del w:id="6929" w:author="Gaston" w:date="2019-02-28T13:38:00Z"/>
                <w:moveFrom w:id="6930" w:author="Gaston" w:date="2019-02-28T13:36:00Z"/>
              </w:rPr>
              <w:pPrChange w:id="6931" w:author="Gaston" w:date="2019-02-28T13:38:00Z">
                <w:pPr>
                  <w:pStyle w:val="Textetableau"/>
                  <w:framePr w:hSpace="141" w:wrap="around" w:hAnchor="margin" w:y="679"/>
                </w:pPr>
              </w:pPrChange>
            </w:pPr>
            <w:moveFrom w:id="6932" w:author="Gaston" w:date="2019-02-28T13:36:00Z">
              <w:del w:id="6933" w:author="Gaston" w:date="2019-02-28T13:38:00Z">
                <w:r w:rsidDel="009026F8">
                  <w:rPr>
                    <w:szCs w:val="20"/>
                  </w:rPr>
                  <w:delText>L'intégration du projet est faite dans une proportion:</w:delText>
                </w:r>
              </w:del>
            </w:moveFrom>
          </w:p>
          <w:p w14:paraId="5488F47B" w14:textId="77777777" w:rsidR="00290A37" w:rsidDel="009026F8" w:rsidRDefault="00290A37">
            <w:pPr>
              <w:rPr>
                <w:del w:id="6934" w:author="Gaston" w:date="2019-02-28T13:38:00Z"/>
                <w:moveFrom w:id="6935" w:author="Gaston" w:date="2019-02-28T13:36:00Z"/>
              </w:rPr>
              <w:pPrChange w:id="6936" w:author="Gaston" w:date="2019-02-28T13:38:00Z">
                <w:pPr>
                  <w:pStyle w:val="Textetableau"/>
                  <w:framePr w:hSpace="141" w:wrap="around" w:hAnchor="margin" w:y="679"/>
                </w:pPr>
              </w:pPrChange>
            </w:pPr>
            <w:moveFrom w:id="6937" w:author="Gaston" w:date="2019-02-28T13:36:00Z">
              <w:del w:id="6938" w:author="Gaston" w:date="2019-02-28T13:38:00Z">
                <w:r w:rsidDel="009026F8">
                  <w:rPr>
                    <w:szCs w:val="20"/>
                  </w:rPr>
                  <w:delText>de moins de 60% :                      0</w:delText>
                </w:r>
              </w:del>
            </w:moveFrom>
          </w:p>
          <w:p w14:paraId="251802A1" w14:textId="77777777" w:rsidR="00290A37" w:rsidDel="009026F8" w:rsidRDefault="00290A37">
            <w:pPr>
              <w:rPr>
                <w:del w:id="6939" w:author="Gaston" w:date="2019-02-28T13:38:00Z"/>
                <w:moveFrom w:id="6940" w:author="Gaston" w:date="2019-02-28T13:36:00Z"/>
              </w:rPr>
              <w:pPrChange w:id="6941" w:author="Gaston" w:date="2019-02-28T13:38:00Z">
                <w:pPr>
                  <w:pStyle w:val="Textetableau"/>
                  <w:framePr w:hSpace="141" w:wrap="around" w:hAnchor="margin" w:y="679"/>
                  <w:ind w:left="7200" w:hanging="7200"/>
                </w:pPr>
              </w:pPrChange>
            </w:pPr>
            <w:moveFrom w:id="6942" w:author="Gaston" w:date="2019-02-28T13:36:00Z">
              <w:del w:id="6943" w:author="Gaston" w:date="2019-02-28T13:38:00Z">
                <w:r w:rsidDel="009026F8">
                  <w:rPr>
                    <w:szCs w:val="20"/>
                  </w:rPr>
                  <w:delText>d'au moins 60 % :                       8</w:delText>
                </w:r>
              </w:del>
            </w:moveFrom>
          </w:p>
          <w:p w14:paraId="25299C34" w14:textId="77777777" w:rsidR="00290A37" w:rsidDel="009026F8" w:rsidRDefault="00290A37">
            <w:pPr>
              <w:rPr>
                <w:del w:id="6944" w:author="Gaston" w:date="2019-02-28T13:38:00Z"/>
                <w:moveFrom w:id="6945" w:author="Gaston" w:date="2019-02-28T13:36:00Z"/>
              </w:rPr>
              <w:pPrChange w:id="6946" w:author="Gaston" w:date="2019-02-28T13:38:00Z">
                <w:pPr>
                  <w:pStyle w:val="Textetableau"/>
                  <w:framePr w:hSpace="141" w:wrap="around" w:hAnchor="margin" w:y="679"/>
                  <w:ind w:left="7200" w:hanging="7200"/>
                </w:pPr>
              </w:pPrChange>
            </w:pPr>
            <w:moveFrom w:id="6947" w:author="Gaston" w:date="2019-02-28T13:36:00Z">
              <w:del w:id="6948" w:author="Gaston" w:date="2019-02-28T13:38:00Z">
                <w:r w:rsidDel="009026F8">
                  <w:rPr>
                    <w:szCs w:val="20"/>
                  </w:rPr>
                  <w:delText>d'au moins 80 % :                     16</w:delText>
                </w:r>
              </w:del>
            </w:moveFrom>
          </w:p>
          <w:p w14:paraId="485A35D5" w14:textId="77777777" w:rsidR="00290A37" w:rsidDel="009026F8" w:rsidRDefault="00290A37">
            <w:pPr>
              <w:rPr>
                <w:del w:id="6949" w:author="Gaston" w:date="2019-02-28T13:38:00Z"/>
                <w:moveFrom w:id="6950" w:author="Gaston" w:date="2019-02-28T13:36:00Z"/>
              </w:rPr>
              <w:pPrChange w:id="6951" w:author="Gaston" w:date="2019-02-28T13:38:00Z">
                <w:pPr>
                  <w:pStyle w:val="Textetableau"/>
                  <w:framePr w:hSpace="141" w:wrap="around" w:hAnchor="margin" w:y="679"/>
                  <w:ind w:left="7200" w:hanging="7200"/>
                </w:pPr>
              </w:pPrChange>
            </w:pPr>
            <w:moveFrom w:id="6952" w:author="Gaston" w:date="2019-02-28T13:36:00Z">
              <w:del w:id="6953" w:author="Gaston" w:date="2019-02-28T13:38:00Z">
                <w:r w:rsidDel="009026F8">
                  <w:rPr>
                    <w:szCs w:val="20"/>
                  </w:rPr>
                  <w:delText>de 100 %             :                     20</w:delText>
                </w:r>
              </w:del>
            </w:moveFrom>
          </w:p>
        </w:tc>
        <w:tc>
          <w:tcPr>
            <w:tcW w:w="851" w:type="dxa"/>
          </w:tcPr>
          <w:p w14:paraId="47CFF609" w14:textId="77777777" w:rsidR="00290A37" w:rsidDel="009026F8" w:rsidRDefault="00290A37">
            <w:pPr>
              <w:rPr>
                <w:del w:id="6954" w:author="Gaston" w:date="2019-02-28T13:38:00Z"/>
                <w:moveFrom w:id="6955" w:author="Gaston" w:date="2019-02-28T13:36:00Z"/>
              </w:rPr>
              <w:pPrChange w:id="6956" w:author="Gaston" w:date="2019-02-28T13:38:00Z">
                <w:pPr>
                  <w:pStyle w:val="Textetableau"/>
                  <w:framePr w:hSpace="141" w:wrap="around" w:hAnchor="margin" w:y="679"/>
                  <w:ind w:left="7200" w:hanging="7200"/>
                  <w:jc w:val="right"/>
                </w:pPr>
              </w:pPrChange>
            </w:pPr>
          </w:p>
        </w:tc>
        <w:tc>
          <w:tcPr>
            <w:tcW w:w="850" w:type="dxa"/>
          </w:tcPr>
          <w:p w14:paraId="101E7FF4" w14:textId="77777777" w:rsidR="00290A37" w:rsidDel="009026F8" w:rsidRDefault="00290A37">
            <w:pPr>
              <w:rPr>
                <w:del w:id="6957" w:author="Gaston" w:date="2019-02-28T13:38:00Z"/>
                <w:moveFrom w:id="6958" w:author="Gaston" w:date="2019-02-28T13:36:00Z"/>
              </w:rPr>
              <w:pPrChange w:id="6959" w:author="Gaston" w:date="2019-02-28T13:38:00Z">
                <w:pPr>
                  <w:pStyle w:val="Textetableau"/>
                  <w:framePr w:hSpace="141" w:wrap="around" w:hAnchor="margin" w:y="679"/>
                  <w:ind w:left="7200" w:hanging="7200"/>
                  <w:jc w:val="right"/>
                </w:pPr>
              </w:pPrChange>
            </w:pPr>
          </w:p>
          <w:p w14:paraId="7D1F6E75" w14:textId="77777777" w:rsidR="00290A37" w:rsidDel="009026F8" w:rsidRDefault="00290A37">
            <w:pPr>
              <w:rPr>
                <w:del w:id="6960" w:author="Gaston" w:date="2019-02-28T13:38:00Z"/>
                <w:moveFrom w:id="6961" w:author="Gaston" w:date="2019-02-28T13:36:00Z"/>
              </w:rPr>
              <w:pPrChange w:id="6962" w:author="Gaston" w:date="2019-02-28T13:38:00Z">
                <w:pPr>
                  <w:pStyle w:val="Textetableau"/>
                  <w:framePr w:hSpace="141" w:wrap="around" w:hAnchor="margin" w:y="679"/>
                  <w:ind w:left="7200" w:hanging="7200"/>
                  <w:jc w:val="right"/>
                </w:pPr>
              </w:pPrChange>
            </w:pPr>
          </w:p>
          <w:p w14:paraId="39DD6EE6" w14:textId="77777777" w:rsidR="00290A37" w:rsidDel="009026F8" w:rsidRDefault="00290A37">
            <w:pPr>
              <w:rPr>
                <w:del w:id="6963" w:author="Gaston" w:date="2019-02-28T13:38:00Z"/>
                <w:moveFrom w:id="6964" w:author="Gaston" w:date="2019-02-28T13:36:00Z"/>
              </w:rPr>
              <w:pPrChange w:id="6965" w:author="Gaston" w:date="2019-02-28T13:38:00Z">
                <w:pPr>
                  <w:pStyle w:val="Textetableau"/>
                  <w:framePr w:hSpace="141" w:wrap="around" w:hAnchor="margin" w:y="679"/>
                  <w:ind w:left="7200" w:hanging="7200"/>
                  <w:jc w:val="right"/>
                </w:pPr>
              </w:pPrChange>
            </w:pPr>
          </w:p>
          <w:p w14:paraId="7EF432B6" w14:textId="77777777" w:rsidR="00290A37" w:rsidDel="009026F8" w:rsidRDefault="00290A37">
            <w:pPr>
              <w:rPr>
                <w:del w:id="6966" w:author="Gaston" w:date="2019-02-28T13:38:00Z"/>
                <w:moveFrom w:id="6967" w:author="Gaston" w:date="2019-02-28T13:36:00Z"/>
              </w:rPr>
              <w:pPrChange w:id="6968" w:author="Gaston" w:date="2019-02-28T13:38:00Z">
                <w:pPr>
                  <w:pStyle w:val="Textetableau"/>
                  <w:framePr w:hSpace="141" w:wrap="around" w:hAnchor="margin" w:y="679"/>
                  <w:ind w:left="7200" w:hanging="7200"/>
                  <w:jc w:val="right"/>
                </w:pPr>
              </w:pPrChange>
            </w:pPr>
          </w:p>
          <w:p w14:paraId="794A630E" w14:textId="77777777" w:rsidR="00290A37" w:rsidDel="009026F8" w:rsidRDefault="00290A37">
            <w:pPr>
              <w:rPr>
                <w:del w:id="6969" w:author="Gaston" w:date="2019-02-28T13:38:00Z"/>
                <w:moveFrom w:id="6970" w:author="Gaston" w:date="2019-02-28T13:36:00Z"/>
              </w:rPr>
              <w:pPrChange w:id="6971" w:author="Gaston" w:date="2019-02-28T13:38:00Z">
                <w:pPr>
                  <w:pStyle w:val="Textetableau"/>
                  <w:framePr w:hSpace="141" w:wrap="around" w:hAnchor="margin" w:y="679"/>
                  <w:ind w:left="7200" w:hanging="7200"/>
                  <w:jc w:val="right"/>
                </w:pPr>
              </w:pPrChange>
            </w:pPr>
            <w:moveFrom w:id="6972" w:author="Gaston" w:date="2019-02-28T13:36:00Z">
              <w:del w:id="6973" w:author="Gaston" w:date="2019-02-28T13:38:00Z">
                <w:r w:rsidDel="009026F8">
                  <w:delText>/20</w:delText>
                </w:r>
              </w:del>
            </w:moveFrom>
          </w:p>
        </w:tc>
      </w:tr>
      <w:tr w:rsidR="00290A37" w:rsidDel="009026F8" w14:paraId="696DE608" w14:textId="77777777" w:rsidTr="00DA28ED">
        <w:trPr>
          <w:del w:id="6974" w:author="Gaston" w:date="2019-02-28T13:38:00Z"/>
        </w:trPr>
        <w:tc>
          <w:tcPr>
            <w:tcW w:w="752" w:type="dxa"/>
            <w:tcBorders>
              <w:top w:val="single" w:sz="4" w:space="0" w:color="auto"/>
            </w:tcBorders>
          </w:tcPr>
          <w:p w14:paraId="2EB7D06D" w14:textId="77777777" w:rsidR="00290A37" w:rsidDel="009026F8" w:rsidRDefault="00290A37">
            <w:pPr>
              <w:rPr>
                <w:del w:id="6975" w:author="Gaston" w:date="2019-02-28T13:38:00Z"/>
                <w:moveFrom w:id="6976" w:author="Gaston" w:date="2019-02-28T13:36:00Z"/>
              </w:rPr>
              <w:pPrChange w:id="6977" w:author="Gaston" w:date="2019-02-28T13:38:00Z">
                <w:pPr>
                  <w:pStyle w:val="Textetableau"/>
                  <w:framePr w:hSpace="141" w:wrap="around" w:hAnchor="margin" w:y="679"/>
                  <w:ind w:left="7200" w:hanging="7200"/>
                  <w:jc w:val="center"/>
                </w:pPr>
              </w:pPrChange>
            </w:pPr>
            <w:moveFrom w:id="6978" w:author="Gaston" w:date="2019-02-28T13:36:00Z">
              <w:del w:id="6979" w:author="Gaston" w:date="2019-02-28T13:38:00Z">
                <w:r w:rsidDel="009026F8">
                  <w:delText>TOTAL</w:delText>
                </w:r>
              </w:del>
            </w:moveFrom>
          </w:p>
        </w:tc>
        <w:tc>
          <w:tcPr>
            <w:tcW w:w="1288" w:type="dxa"/>
          </w:tcPr>
          <w:p w14:paraId="5CC3BCF6" w14:textId="77777777" w:rsidR="00290A37" w:rsidDel="009026F8" w:rsidRDefault="00290A37">
            <w:pPr>
              <w:rPr>
                <w:del w:id="6980" w:author="Gaston" w:date="2019-02-28T13:38:00Z"/>
                <w:moveFrom w:id="6981" w:author="Gaston" w:date="2019-02-28T13:36:00Z"/>
              </w:rPr>
              <w:pPrChange w:id="6982" w:author="Gaston" w:date="2019-02-28T13:38:00Z">
                <w:pPr>
                  <w:pStyle w:val="Textetableau"/>
                  <w:framePr w:hSpace="141" w:wrap="around" w:hAnchor="margin" w:y="679"/>
                </w:pPr>
              </w:pPrChange>
            </w:pPr>
          </w:p>
        </w:tc>
        <w:tc>
          <w:tcPr>
            <w:tcW w:w="5941" w:type="dxa"/>
            <w:gridSpan w:val="2"/>
          </w:tcPr>
          <w:p w14:paraId="5C3521A0" w14:textId="77777777" w:rsidR="00290A37" w:rsidDel="009026F8" w:rsidRDefault="008A0BBF">
            <w:pPr>
              <w:rPr>
                <w:del w:id="6983" w:author="Gaston" w:date="2019-02-28T13:38:00Z"/>
                <w:moveFrom w:id="6984" w:author="Gaston" w:date="2019-02-28T13:36:00Z"/>
              </w:rPr>
              <w:pPrChange w:id="6985" w:author="Gaston" w:date="2019-02-28T13:38:00Z">
                <w:pPr>
                  <w:pStyle w:val="Textetableau"/>
                  <w:framePr w:hSpace="141" w:wrap="around" w:hAnchor="margin" w:y="679"/>
                </w:pPr>
              </w:pPrChange>
            </w:pPr>
            <w:moveFrom w:id="6986" w:author="Gaston" w:date="2019-02-28T13:36:00Z">
              <w:del w:id="6987" w:author="Gaston" w:date="2019-02-28T13:38:00Z">
                <w:r w:rsidDel="009026F8">
                  <w:delText xml:space="preserve">(1) Voir la grille des  Objectifs logiciels et matériels. </w:delText>
                </w:r>
              </w:del>
            </w:moveFrom>
          </w:p>
        </w:tc>
        <w:tc>
          <w:tcPr>
            <w:tcW w:w="851" w:type="dxa"/>
          </w:tcPr>
          <w:p w14:paraId="7D57E56B" w14:textId="77777777" w:rsidR="00290A37" w:rsidDel="009026F8" w:rsidRDefault="00290A37">
            <w:pPr>
              <w:rPr>
                <w:del w:id="6988" w:author="Gaston" w:date="2019-02-28T13:38:00Z"/>
                <w:moveFrom w:id="6989" w:author="Gaston" w:date="2019-02-28T13:36:00Z"/>
              </w:rPr>
              <w:pPrChange w:id="6990" w:author="Gaston" w:date="2019-02-28T13:38:00Z">
                <w:pPr>
                  <w:pStyle w:val="Textetableau"/>
                  <w:framePr w:hSpace="141" w:wrap="around" w:hAnchor="margin" w:y="679"/>
                </w:pPr>
              </w:pPrChange>
            </w:pPr>
          </w:p>
        </w:tc>
        <w:tc>
          <w:tcPr>
            <w:tcW w:w="850" w:type="dxa"/>
          </w:tcPr>
          <w:p w14:paraId="30092219" w14:textId="77777777" w:rsidR="00290A37" w:rsidDel="009026F8" w:rsidRDefault="008A0BBF">
            <w:pPr>
              <w:rPr>
                <w:del w:id="6991" w:author="Gaston" w:date="2019-02-28T13:38:00Z"/>
                <w:moveFrom w:id="6992" w:author="Gaston" w:date="2019-02-28T13:36:00Z"/>
              </w:rPr>
              <w:pPrChange w:id="6993" w:author="Gaston" w:date="2019-02-28T13:38:00Z">
                <w:pPr>
                  <w:pStyle w:val="Textetableau"/>
                  <w:framePr w:hSpace="141" w:wrap="around" w:hAnchor="margin" w:y="679"/>
                  <w:ind w:left="7200" w:hanging="7200"/>
                  <w:jc w:val="right"/>
                </w:pPr>
              </w:pPrChange>
            </w:pPr>
            <w:moveFrom w:id="6994" w:author="Gaston" w:date="2019-02-28T13:36:00Z">
              <w:del w:id="6995" w:author="Gaston" w:date="2019-02-28T13:38:00Z">
                <w:r w:rsidDel="009026F8">
                  <w:delText>/</w:delText>
                </w:r>
                <w:r w:rsidR="00290A37" w:rsidDel="009026F8">
                  <w:delText>50</w:delText>
                </w:r>
              </w:del>
            </w:moveFrom>
          </w:p>
        </w:tc>
      </w:tr>
      <w:moveFromRangeEnd w:id="6531"/>
    </w:tbl>
    <w:p w14:paraId="381EAFA7" w14:textId="77777777" w:rsidR="00782100" w:rsidRDefault="00EC137B" w:rsidP="000B5A6C">
      <w:del w:id="6996" w:author="Gaston" w:date="2019-02-28T13:38:00Z">
        <w:r w:rsidDel="009026F8">
          <w:lastRenderedPageBreak/>
          <w:br w:type="page"/>
        </w:r>
      </w:del>
    </w:p>
    <w:tbl>
      <w:tblPr>
        <w:tblW w:w="9788" w:type="dxa"/>
        <w:tblInd w:w="4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2" w:type="dxa"/>
          <w:right w:w="42" w:type="dxa"/>
        </w:tblCellMar>
        <w:tblLook w:val="0000" w:firstRow="0" w:lastRow="0" w:firstColumn="0" w:lastColumn="0" w:noHBand="0" w:noVBand="0"/>
        <w:tblPrChange w:id="6997" w:author="14326" w:date="2011-05-19T12:56:00Z">
          <w:tblPr>
            <w:tblW w:w="0" w:type="auto"/>
            <w:tblInd w:w="4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42" w:type="dxa"/>
              <w:right w:w="42" w:type="dxa"/>
            </w:tblCellMar>
            <w:tblLook w:val="0000" w:firstRow="0" w:lastRow="0" w:firstColumn="0" w:lastColumn="0" w:noHBand="0" w:noVBand="0"/>
          </w:tblPr>
        </w:tblPrChange>
      </w:tblPr>
      <w:tblGrid>
        <w:gridCol w:w="1409"/>
        <w:gridCol w:w="2135"/>
        <w:gridCol w:w="709"/>
        <w:gridCol w:w="369"/>
        <w:gridCol w:w="369"/>
        <w:gridCol w:w="369"/>
        <w:gridCol w:w="369"/>
        <w:gridCol w:w="369"/>
        <w:gridCol w:w="369"/>
        <w:gridCol w:w="369"/>
        <w:gridCol w:w="369"/>
        <w:gridCol w:w="369"/>
        <w:gridCol w:w="369"/>
        <w:gridCol w:w="369"/>
        <w:gridCol w:w="369"/>
        <w:gridCol w:w="369"/>
        <w:gridCol w:w="369"/>
        <w:gridCol w:w="362"/>
        <w:gridCol w:w="7"/>
        <w:tblGridChange w:id="6998">
          <w:tblGrid>
            <w:gridCol w:w="1409"/>
            <w:gridCol w:w="374"/>
            <w:gridCol w:w="2470"/>
            <w:gridCol w:w="369"/>
            <w:gridCol w:w="181"/>
            <w:gridCol w:w="188"/>
            <w:gridCol w:w="181"/>
            <w:gridCol w:w="188"/>
            <w:gridCol w:w="181"/>
            <w:gridCol w:w="188"/>
            <w:gridCol w:w="181"/>
            <w:gridCol w:w="188"/>
            <w:gridCol w:w="181"/>
            <w:gridCol w:w="188"/>
            <w:gridCol w:w="181"/>
            <w:gridCol w:w="188"/>
            <w:gridCol w:w="181"/>
            <w:gridCol w:w="188"/>
            <w:gridCol w:w="181"/>
            <w:gridCol w:w="188"/>
            <w:gridCol w:w="181"/>
            <w:gridCol w:w="188"/>
            <w:gridCol w:w="181"/>
            <w:gridCol w:w="188"/>
            <w:gridCol w:w="181"/>
            <w:gridCol w:w="188"/>
            <w:gridCol w:w="181"/>
            <w:gridCol w:w="188"/>
            <w:gridCol w:w="181"/>
            <w:gridCol w:w="188"/>
            <w:gridCol w:w="181"/>
            <w:gridCol w:w="188"/>
            <w:gridCol w:w="181"/>
            <w:gridCol w:w="369"/>
          </w:tblGrid>
        </w:tblGridChange>
      </w:tblGrid>
      <w:tr w:rsidR="00782100" w:rsidDel="009026F8" w14:paraId="1A3E3595" w14:textId="77777777" w:rsidTr="0090749C">
        <w:trPr>
          <w:gridAfter w:val="1"/>
          <w:wAfter w:w="7" w:type="dxa"/>
          <w:cantSplit/>
          <w:del w:id="6999" w:author="Gaston" w:date="2019-02-28T13:39:00Z"/>
          <w:trPrChange w:id="7000" w:author="14326" w:date="2011-05-19T12:56:00Z">
            <w:trPr>
              <w:cantSplit/>
            </w:trPr>
          </w:trPrChange>
        </w:trPr>
        <w:tc>
          <w:tcPr>
            <w:tcW w:w="9781" w:type="dxa"/>
            <w:gridSpan w:val="18"/>
            <w:shd w:val="clear" w:color="auto" w:fill="E0E0E0"/>
            <w:tcPrChange w:id="7001" w:author="14326" w:date="2011-05-19T12:56:00Z">
              <w:tcPr>
                <w:tcW w:w="0" w:type="auto"/>
                <w:gridSpan w:val="34"/>
                <w:shd w:val="clear" w:color="auto" w:fill="E0E0E0"/>
              </w:tcPr>
            </w:tcPrChange>
          </w:tcPr>
          <w:p w14:paraId="0C455EFB" w14:textId="77777777" w:rsidR="00782100" w:rsidDel="009026F8" w:rsidRDefault="00782100">
            <w:pPr>
              <w:pStyle w:val="Titre1"/>
              <w:rPr>
                <w:del w:id="7002" w:author="Gaston" w:date="2019-02-28T13:39:00Z"/>
              </w:rPr>
            </w:pPr>
            <w:del w:id="7003" w:author="Gaston" w:date="2019-02-28T13:39:00Z">
              <w:r w:rsidDel="009026F8">
                <w:delText>Grille d'évaluation de la présentation</w:delText>
              </w:r>
            </w:del>
          </w:p>
          <w:p w14:paraId="5C597755" w14:textId="77777777" w:rsidR="006A5CA0" w:rsidRPr="006A5CA0" w:rsidDel="009026F8" w:rsidRDefault="006A5CA0">
            <w:pPr>
              <w:pStyle w:val="Titre1"/>
              <w:rPr>
                <w:del w:id="7004" w:author="Gaston" w:date="2019-02-28T13:39:00Z"/>
              </w:rPr>
              <w:pPrChange w:id="7005" w:author="14326" w:date="2011-05-19T12:53:00Z">
                <w:pPr/>
              </w:pPrChange>
            </w:pPr>
          </w:p>
          <w:p w14:paraId="6F43E1E6" w14:textId="77777777" w:rsidR="006D2DBC" w:rsidRPr="006A5CA0" w:rsidDel="009026F8" w:rsidRDefault="006D2DBC">
            <w:pPr>
              <w:jc w:val="center"/>
              <w:rPr>
                <w:del w:id="7006" w:author="Gaston" w:date="2019-02-28T13:39:00Z"/>
                <w:i/>
                <w:iCs/>
                <w:sz w:val="28"/>
                <w:szCs w:val="28"/>
              </w:rPr>
              <w:pPrChange w:id="7007" w:author="14326" w:date="2011-05-19T12:53:00Z">
                <w:pPr/>
              </w:pPrChange>
            </w:pPr>
            <w:del w:id="7008" w:author="Gaston" w:date="2019-02-28T13:39:00Z">
              <w:r w:rsidRPr="006A5CA0" w:rsidDel="009026F8">
                <w:rPr>
                  <w:i/>
                  <w:iCs/>
                  <w:sz w:val="28"/>
                  <w:szCs w:val="28"/>
                </w:rPr>
                <w:delText>La présentation est faite pour M</w:delText>
              </w:r>
              <w:r w:rsidR="006A5CA0" w:rsidRPr="006A5CA0" w:rsidDel="009026F8">
                <w:rPr>
                  <w:i/>
                  <w:iCs/>
                  <w:sz w:val="28"/>
                  <w:szCs w:val="28"/>
                </w:rPr>
                <w:delText>.Tou</w:delText>
              </w:r>
              <w:r w:rsidR="0037500B" w:rsidDel="009026F8">
                <w:rPr>
                  <w:i/>
                  <w:iCs/>
                  <w:sz w:val="28"/>
                  <w:szCs w:val="28"/>
                </w:rPr>
                <w:delText>t</w:delText>
              </w:r>
              <w:r w:rsidR="006A5CA0" w:rsidRPr="006A5CA0" w:rsidDel="009026F8">
                <w:rPr>
                  <w:i/>
                  <w:iCs/>
                  <w:sz w:val="28"/>
                  <w:szCs w:val="28"/>
                </w:rPr>
                <w:delText xml:space="preserve">lemonde… </w:delText>
              </w:r>
              <w:r w:rsidR="0037500B" w:rsidDel="009026F8">
                <w:rPr>
                  <w:i/>
                  <w:iCs/>
                  <w:sz w:val="28"/>
                  <w:szCs w:val="28"/>
                </w:rPr>
                <w:delText>V</w:delText>
              </w:r>
              <w:r w:rsidR="006A5CA0" w:rsidRPr="006A5CA0" w:rsidDel="009026F8">
                <w:rPr>
                  <w:i/>
                  <w:iCs/>
                  <w:sz w:val="28"/>
                  <w:szCs w:val="28"/>
                </w:rPr>
                <w:delText>ous devez vulgariser votre présentation.. Notez qu’elle ne doit pas dépasser deux minutes.</w:delText>
              </w:r>
            </w:del>
          </w:p>
        </w:tc>
      </w:tr>
      <w:tr w:rsidR="0090749C" w:rsidDel="009026F8" w14:paraId="49BAC220" w14:textId="77777777" w:rsidTr="001A5255">
        <w:trPr>
          <w:cantSplit/>
          <w:trHeight w:val="2605"/>
          <w:del w:id="7009" w:author="Gaston" w:date="2019-02-28T13:39:00Z"/>
          <w:trPrChange w:id="7010" w:author="14326" w:date="2011-05-19T12:57:00Z">
            <w:trPr>
              <w:cantSplit/>
              <w:trHeight w:val="2605"/>
            </w:trPr>
          </w:trPrChange>
        </w:trPr>
        <w:tc>
          <w:tcPr>
            <w:tcW w:w="3544" w:type="dxa"/>
            <w:gridSpan w:val="2"/>
            <w:tcBorders>
              <w:top w:val="single" w:sz="4" w:space="0" w:color="auto"/>
              <w:bottom w:val="single" w:sz="4" w:space="0" w:color="auto"/>
              <w:right w:val="single" w:sz="4" w:space="0" w:color="auto"/>
            </w:tcBorders>
            <w:tcPrChange w:id="7011" w:author="14326" w:date="2011-05-19T12:57:00Z">
              <w:tcPr>
                <w:tcW w:w="2668" w:type="dxa"/>
                <w:gridSpan w:val="2"/>
                <w:tcBorders>
                  <w:top w:val="single" w:sz="4" w:space="0" w:color="auto"/>
                  <w:bottom w:val="single" w:sz="4" w:space="0" w:color="auto"/>
                  <w:right w:val="single" w:sz="4" w:space="0" w:color="auto"/>
                </w:tcBorders>
              </w:tcPr>
            </w:tcPrChange>
          </w:tcPr>
          <w:tbl>
            <w:tblPr>
              <w:tblpPr w:leftFromText="141" w:rightFromText="141" w:vertAnchor="text" w:tblpXSpec="center" w:tblpY="-156"/>
              <w:tblOverlap w:val="neve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3F3F3"/>
              <w:tblLayout w:type="fixed"/>
              <w:tblCellMar>
                <w:left w:w="43" w:type="dxa"/>
                <w:right w:w="43" w:type="dxa"/>
              </w:tblCellMar>
              <w:tblLook w:val="0000" w:firstRow="0" w:lastRow="0" w:firstColumn="0" w:lastColumn="0" w:noHBand="0" w:noVBand="0"/>
            </w:tblPr>
            <w:tblGrid>
              <w:gridCol w:w="1992"/>
              <w:gridCol w:w="818"/>
            </w:tblGrid>
            <w:tr w:rsidR="00E502B7" w:rsidDel="009026F8" w14:paraId="07561968" w14:textId="77777777" w:rsidTr="00E502B7">
              <w:trPr>
                <w:jc w:val="center"/>
                <w:ins w:id="7012" w:author="14326" w:date="2011-05-19T12:55:00Z"/>
                <w:del w:id="7013" w:author="Gaston" w:date="2019-02-28T13:39:00Z"/>
              </w:trPr>
              <w:tc>
                <w:tcPr>
                  <w:tcW w:w="1992" w:type="dxa"/>
                  <w:shd w:val="clear" w:color="auto" w:fill="F3F3F3"/>
                </w:tcPr>
                <w:p w14:paraId="5F9A66E0" w14:textId="77777777" w:rsidR="0090749C" w:rsidDel="009026F8" w:rsidRDefault="0090749C" w:rsidP="00FC57BE">
                  <w:pPr>
                    <w:pStyle w:val="Textetableau"/>
                    <w:jc w:val="center"/>
                    <w:rPr>
                      <w:ins w:id="7014" w:author="14326" w:date="2011-05-19T12:55:00Z"/>
                      <w:del w:id="7015" w:author="Gaston" w:date="2019-02-28T13:39:00Z"/>
                    </w:rPr>
                  </w:pPr>
                  <w:ins w:id="7016" w:author="14326" w:date="2011-05-19T12:55:00Z">
                    <w:del w:id="7017" w:author="Gaston" w:date="2019-02-28T13:39:00Z">
                      <w:r w:rsidDel="009026F8">
                        <w:rPr>
                          <w:b/>
                          <w:bCs/>
                          <w:sz w:val="18"/>
                          <w:szCs w:val="18"/>
                        </w:rPr>
                        <w:delText>Atteinte du critère</w:delText>
                      </w:r>
                    </w:del>
                  </w:ins>
                </w:p>
              </w:tc>
              <w:tc>
                <w:tcPr>
                  <w:tcW w:w="818" w:type="dxa"/>
                  <w:shd w:val="clear" w:color="auto" w:fill="F3F3F3"/>
                </w:tcPr>
                <w:p w14:paraId="41697FBC" w14:textId="77777777" w:rsidR="0090749C" w:rsidDel="009026F8" w:rsidRDefault="0090749C" w:rsidP="00FC57BE">
                  <w:pPr>
                    <w:pStyle w:val="Textetableau"/>
                    <w:jc w:val="center"/>
                    <w:rPr>
                      <w:ins w:id="7018" w:author="14326" w:date="2011-05-19T12:55:00Z"/>
                      <w:del w:id="7019" w:author="Gaston" w:date="2019-02-28T13:39:00Z"/>
                    </w:rPr>
                  </w:pPr>
                  <w:ins w:id="7020" w:author="14326" w:date="2011-05-19T12:55:00Z">
                    <w:del w:id="7021" w:author="Gaston" w:date="2019-02-28T13:39:00Z">
                      <w:r w:rsidDel="009026F8">
                        <w:rPr>
                          <w:b/>
                          <w:bCs/>
                          <w:sz w:val="18"/>
                          <w:szCs w:val="18"/>
                        </w:rPr>
                        <w:delText>Note</w:delText>
                      </w:r>
                    </w:del>
                  </w:ins>
                </w:p>
              </w:tc>
            </w:tr>
            <w:tr w:rsidR="00E502B7" w:rsidDel="009026F8" w14:paraId="223E96B4" w14:textId="77777777" w:rsidTr="00E502B7">
              <w:trPr>
                <w:jc w:val="center"/>
                <w:ins w:id="7022" w:author="14326" w:date="2011-05-19T12:55:00Z"/>
                <w:del w:id="7023" w:author="Gaston" w:date="2019-02-28T13:39:00Z"/>
              </w:trPr>
              <w:tc>
                <w:tcPr>
                  <w:tcW w:w="1992" w:type="dxa"/>
                  <w:shd w:val="clear" w:color="auto" w:fill="F3F3F3"/>
                </w:tcPr>
                <w:p w14:paraId="0D19508C" w14:textId="77777777" w:rsidR="0090749C" w:rsidDel="009026F8" w:rsidRDefault="0090749C" w:rsidP="00FC57BE">
                  <w:pPr>
                    <w:pStyle w:val="Texte"/>
                    <w:jc w:val="center"/>
                    <w:rPr>
                      <w:ins w:id="7024" w:author="14326" w:date="2011-05-19T12:55:00Z"/>
                      <w:del w:id="7025" w:author="Gaston" w:date="2019-02-28T13:39:00Z"/>
                    </w:rPr>
                  </w:pPr>
                  <w:ins w:id="7026" w:author="14326" w:date="2011-05-19T12:55:00Z">
                    <w:del w:id="7027" w:author="Gaston" w:date="2019-02-28T13:39:00Z">
                      <w:r w:rsidDel="009026F8">
                        <w:rPr>
                          <w:sz w:val="18"/>
                          <w:szCs w:val="18"/>
                        </w:rPr>
                        <w:delText>Inadéquate</w:delText>
                      </w:r>
                    </w:del>
                  </w:ins>
                </w:p>
              </w:tc>
              <w:tc>
                <w:tcPr>
                  <w:tcW w:w="818" w:type="dxa"/>
                  <w:shd w:val="clear" w:color="auto" w:fill="F3F3F3"/>
                </w:tcPr>
                <w:p w14:paraId="1F33D351" w14:textId="77777777" w:rsidR="0090749C" w:rsidDel="009026F8" w:rsidRDefault="0090749C" w:rsidP="00FC57BE">
                  <w:pPr>
                    <w:pStyle w:val="Textetableau"/>
                    <w:jc w:val="center"/>
                    <w:rPr>
                      <w:ins w:id="7028" w:author="14326" w:date="2011-05-19T12:55:00Z"/>
                      <w:del w:id="7029" w:author="Gaston" w:date="2019-02-28T13:39:00Z"/>
                    </w:rPr>
                  </w:pPr>
                  <w:ins w:id="7030" w:author="14326" w:date="2011-05-19T12:55:00Z">
                    <w:del w:id="7031" w:author="Gaston" w:date="2019-02-28T13:39:00Z">
                      <w:r w:rsidDel="009026F8">
                        <w:rPr>
                          <w:sz w:val="18"/>
                          <w:szCs w:val="18"/>
                        </w:rPr>
                        <w:delText>0</w:delText>
                      </w:r>
                    </w:del>
                  </w:ins>
                </w:p>
              </w:tc>
            </w:tr>
            <w:tr w:rsidR="00E502B7" w:rsidDel="009026F8" w14:paraId="30D2DC3B" w14:textId="77777777" w:rsidTr="00E502B7">
              <w:trPr>
                <w:jc w:val="center"/>
                <w:ins w:id="7032" w:author="14326" w:date="2011-05-19T12:55:00Z"/>
                <w:del w:id="7033" w:author="Gaston" w:date="2019-02-28T13:39:00Z"/>
              </w:trPr>
              <w:tc>
                <w:tcPr>
                  <w:tcW w:w="1992" w:type="dxa"/>
                  <w:shd w:val="clear" w:color="auto" w:fill="F3F3F3"/>
                </w:tcPr>
                <w:p w14:paraId="56284DC8" w14:textId="77777777" w:rsidR="0090749C" w:rsidDel="009026F8" w:rsidRDefault="0090749C" w:rsidP="00FC57BE">
                  <w:pPr>
                    <w:pStyle w:val="Texte"/>
                    <w:jc w:val="center"/>
                    <w:rPr>
                      <w:ins w:id="7034" w:author="14326" w:date="2011-05-19T12:55:00Z"/>
                      <w:del w:id="7035" w:author="Gaston" w:date="2019-02-28T13:39:00Z"/>
                    </w:rPr>
                  </w:pPr>
                  <w:ins w:id="7036" w:author="14326" w:date="2011-05-19T12:55:00Z">
                    <w:del w:id="7037" w:author="Gaston" w:date="2019-02-28T13:39:00Z">
                      <w:r w:rsidDel="009026F8">
                        <w:rPr>
                          <w:sz w:val="18"/>
                          <w:szCs w:val="18"/>
                        </w:rPr>
                        <w:delText>En dessous de la moyenne</w:delText>
                      </w:r>
                    </w:del>
                  </w:ins>
                </w:p>
              </w:tc>
              <w:tc>
                <w:tcPr>
                  <w:tcW w:w="818" w:type="dxa"/>
                  <w:shd w:val="clear" w:color="auto" w:fill="F3F3F3"/>
                </w:tcPr>
                <w:p w14:paraId="633CDC0D" w14:textId="77777777" w:rsidR="0090749C" w:rsidDel="009026F8" w:rsidRDefault="0090749C" w:rsidP="00FC57BE">
                  <w:pPr>
                    <w:pStyle w:val="Textetableau"/>
                    <w:jc w:val="center"/>
                    <w:rPr>
                      <w:ins w:id="7038" w:author="14326" w:date="2011-05-19T12:55:00Z"/>
                      <w:del w:id="7039" w:author="Gaston" w:date="2019-02-28T13:39:00Z"/>
                    </w:rPr>
                  </w:pPr>
                  <w:ins w:id="7040" w:author="14326" w:date="2011-05-19T12:55:00Z">
                    <w:del w:id="7041" w:author="Gaston" w:date="2019-02-28T13:39:00Z">
                      <w:r w:rsidDel="009026F8">
                        <w:rPr>
                          <w:sz w:val="18"/>
                          <w:szCs w:val="18"/>
                        </w:rPr>
                        <w:delText>1</w:delText>
                      </w:r>
                    </w:del>
                  </w:ins>
                </w:p>
              </w:tc>
            </w:tr>
            <w:tr w:rsidR="00E502B7" w:rsidDel="009026F8" w14:paraId="6B1076ED" w14:textId="77777777" w:rsidTr="00E502B7">
              <w:trPr>
                <w:jc w:val="center"/>
                <w:ins w:id="7042" w:author="14326" w:date="2011-05-19T12:55:00Z"/>
                <w:del w:id="7043" w:author="Gaston" w:date="2019-02-28T13:39:00Z"/>
              </w:trPr>
              <w:tc>
                <w:tcPr>
                  <w:tcW w:w="1992" w:type="dxa"/>
                  <w:shd w:val="clear" w:color="auto" w:fill="F3F3F3"/>
                </w:tcPr>
                <w:p w14:paraId="2457806D" w14:textId="77777777" w:rsidR="0090749C" w:rsidDel="009026F8" w:rsidRDefault="0090749C" w:rsidP="00FC57BE">
                  <w:pPr>
                    <w:pStyle w:val="Texte"/>
                    <w:jc w:val="center"/>
                    <w:rPr>
                      <w:ins w:id="7044" w:author="14326" w:date="2011-05-19T12:55:00Z"/>
                      <w:del w:id="7045" w:author="Gaston" w:date="2019-02-28T13:39:00Z"/>
                    </w:rPr>
                  </w:pPr>
                  <w:ins w:id="7046" w:author="14326" w:date="2011-05-19T12:55:00Z">
                    <w:del w:id="7047" w:author="Gaston" w:date="2019-02-28T13:39:00Z">
                      <w:r w:rsidDel="009026F8">
                        <w:rPr>
                          <w:sz w:val="18"/>
                          <w:szCs w:val="18"/>
                        </w:rPr>
                        <w:delText>Dans la moyenne</w:delText>
                      </w:r>
                    </w:del>
                  </w:ins>
                </w:p>
              </w:tc>
              <w:tc>
                <w:tcPr>
                  <w:tcW w:w="818" w:type="dxa"/>
                  <w:shd w:val="clear" w:color="auto" w:fill="F3F3F3"/>
                </w:tcPr>
                <w:p w14:paraId="4BE6A9E4" w14:textId="77777777" w:rsidR="0090749C" w:rsidDel="009026F8" w:rsidRDefault="0090749C" w:rsidP="00FC57BE">
                  <w:pPr>
                    <w:pStyle w:val="Textetableau"/>
                    <w:jc w:val="center"/>
                    <w:rPr>
                      <w:ins w:id="7048" w:author="14326" w:date="2011-05-19T12:55:00Z"/>
                      <w:del w:id="7049" w:author="Gaston" w:date="2019-02-28T13:39:00Z"/>
                    </w:rPr>
                  </w:pPr>
                  <w:ins w:id="7050" w:author="14326" w:date="2011-05-19T12:55:00Z">
                    <w:del w:id="7051" w:author="Gaston" w:date="2019-02-28T13:39:00Z">
                      <w:r w:rsidDel="009026F8">
                        <w:rPr>
                          <w:sz w:val="18"/>
                          <w:szCs w:val="18"/>
                        </w:rPr>
                        <w:delText>3</w:delText>
                      </w:r>
                    </w:del>
                  </w:ins>
                </w:p>
              </w:tc>
            </w:tr>
            <w:tr w:rsidR="00E502B7" w:rsidDel="009026F8" w14:paraId="23C437C7" w14:textId="77777777" w:rsidTr="00E502B7">
              <w:trPr>
                <w:jc w:val="center"/>
                <w:ins w:id="7052" w:author="14326" w:date="2011-05-19T12:55:00Z"/>
                <w:del w:id="7053" w:author="Gaston" w:date="2019-02-28T13:39:00Z"/>
              </w:trPr>
              <w:tc>
                <w:tcPr>
                  <w:tcW w:w="1992" w:type="dxa"/>
                  <w:shd w:val="clear" w:color="auto" w:fill="F3F3F3"/>
                </w:tcPr>
                <w:p w14:paraId="71AF5FE6" w14:textId="77777777" w:rsidR="0090749C" w:rsidDel="009026F8" w:rsidRDefault="0090749C" w:rsidP="00FC57BE">
                  <w:pPr>
                    <w:pStyle w:val="Texte"/>
                    <w:jc w:val="center"/>
                    <w:rPr>
                      <w:ins w:id="7054" w:author="14326" w:date="2011-05-19T12:55:00Z"/>
                      <w:del w:id="7055" w:author="Gaston" w:date="2019-02-28T13:39:00Z"/>
                    </w:rPr>
                  </w:pPr>
                  <w:ins w:id="7056" w:author="14326" w:date="2011-05-19T12:55:00Z">
                    <w:del w:id="7057" w:author="Gaston" w:date="2019-02-28T13:39:00Z">
                      <w:r w:rsidDel="009026F8">
                        <w:rPr>
                          <w:sz w:val="18"/>
                          <w:szCs w:val="18"/>
                        </w:rPr>
                        <w:delText>Au dessus de la moyenne</w:delText>
                      </w:r>
                    </w:del>
                  </w:ins>
                </w:p>
              </w:tc>
              <w:tc>
                <w:tcPr>
                  <w:tcW w:w="818" w:type="dxa"/>
                  <w:shd w:val="clear" w:color="auto" w:fill="F3F3F3"/>
                </w:tcPr>
                <w:p w14:paraId="6FFEF9DB" w14:textId="77777777" w:rsidR="0090749C" w:rsidDel="009026F8" w:rsidRDefault="0090749C" w:rsidP="00FC57BE">
                  <w:pPr>
                    <w:pStyle w:val="Textetableau"/>
                    <w:jc w:val="center"/>
                    <w:rPr>
                      <w:ins w:id="7058" w:author="14326" w:date="2011-05-19T12:55:00Z"/>
                      <w:del w:id="7059" w:author="Gaston" w:date="2019-02-28T13:39:00Z"/>
                    </w:rPr>
                  </w:pPr>
                  <w:ins w:id="7060" w:author="14326" w:date="2011-05-19T12:55:00Z">
                    <w:del w:id="7061" w:author="Gaston" w:date="2019-02-28T13:39:00Z">
                      <w:r w:rsidDel="009026F8">
                        <w:rPr>
                          <w:sz w:val="18"/>
                          <w:szCs w:val="18"/>
                        </w:rPr>
                        <w:delText>4</w:delText>
                      </w:r>
                    </w:del>
                  </w:ins>
                </w:p>
              </w:tc>
            </w:tr>
            <w:tr w:rsidR="00E502B7" w:rsidDel="009026F8" w14:paraId="31ABB6BF" w14:textId="77777777" w:rsidTr="00E502B7">
              <w:trPr>
                <w:jc w:val="center"/>
                <w:ins w:id="7062" w:author="14326" w:date="2011-05-19T12:55:00Z"/>
                <w:del w:id="7063" w:author="Gaston" w:date="2019-02-28T13:39:00Z"/>
              </w:trPr>
              <w:tc>
                <w:tcPr>
                  <w:tcW w:w="1992" w:type="dxa"/>
                  <w:shd w:val="clear" w:color="auto" w:fill="F3F3F3"/>
                </w:tcPr>
                <w:p w14:paraId="399C9274" w14:textId="77777777" w:rsidR="0090749C" w:rsidDel="009026F8" w:rsidRDefault="0090749C" w:rsidP="00FC57BE">
                  <w:pPr>
                    <w:pStyle w:val="Texte"/>
                    <w:jc w:val="center"/>
                    <w:rPr>
                      <w:ins w:id="7064" w:author="14326" w:date="2011-05-19T12:55:00Z"/>
                      <w:del w:id="7065" w:author="Gaston" w:date="2019-02-28T13:39:00Z"/>
                    </w:rPr>
                  </w:pPr>
                  <w:ins w:id="7066" w:author="14326" w:date="2011-05-19T12:55:00Z">
                    <w:del w:id="7067" w:author="Gaston" w:date="2019-02-28T13:39:00Z">
                      <w:r w:rsidDel="009026F8">
                        <w:rPr>
                          <w:sz w:val="18"/>
                          <w:szCs w:val="18"/>
                        </w:rPr>
                        <w:delText>Exceptionnel</w:delText>
                      </w:r>
                      <w:r w:rsidDel="009026F8">
                        <w:rPr>
                          <w:szCs w:val="20"/>
                        </w:rPr>
                        <w:delText>le</w:delText>
                      </w:r>
                    </w:del>
                  </w:ins>
                </w:p>
              </w:tc>
              <w:tc>
                <w:tcPr>
                  <w:tcW w:w="818" w:type="dxa"/>
                  <w:shd w:val="clear" w:color="auto" w:fill="F3F3F3"/>
                </w:tcPr>
                <w:p w14:paraId="46AB38B8" w14:textId="77777777" w:rsidR="0090749C" w:rsidDel="009026F8" w:rsidRDefault="0090749C" w:rsidP="00FC57BE">
                  <w:pPr>
                    <w:pStyle w:val="Textetableau"/>
                    <w:jc w:val="center"/>
                    <w:rPr>
                      <w:ins w:id="7068" w:author="14326" w:date="2011-05-19T12:55:00Z"/>
                      <w:del w:id="7069" w:author="Gaston" w:date="2019-02-28T13:39:00Z"/>
                    </w:rPr>
                  </w:pPr>
                  <w:ins w:id="7070" w:author="14326" w:date="2011-05-19T12:55:00Z">
                    <w:del w:id="7071" w:author="Gaston" w:date="2019-02-28T13:39:00Z">
                      <w:r w:rsidDel="009026F8">
                        <w:rPr>
                          <w:sz w:val="18"/>
                          <w:szCs w:val="18"/>
                        </w:rPr>
                        <w:delText>5</w:delText>
                      </w:r>
                    </w:del>
                  </w:ins>
                </w:p>
              </w:tc>
            </w:tr>
          </w:tbl>
          <w:p w14:paraId="238E974D" w14:textId="77777777" w:rsidR="0090749C" w:rsidDel="009026F8" w:rsidRDefault="0090749C">
            <w:pPr>
              <w:pStyle w:val="Textetableau"/>
              <w:rPr>
                <w:del w:id="7072" w:author="Gaston" w:date="2019-02-28T13:39:00Z"/>
              </w:rPr>
            </w:pPr>
          </w:p>
          <w:tbl>
            <w:tblPr>
              <w:tblW w:w="0" w:type="auto"/>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3F3F3"/>
              <w:tblLayout w:type="fixed"/>
              <w:tblCellMar>
                <w:left w:w="43" w:type="dxa"/>
                <w:right w:w="43" w:type="dxa"/>
              </w:tblCellMar>
              <w:tblLook w:val="0000" w:firstRow="0" w:lastRow="0" w:firstColumn="0" w:lastColumn="0" w:noHBand="0" w:noVBand="0"/>
              <w:tblPrChange w:id="7073" w:author="14326" w:date="2011-05-19T12:56:00Z">
                <w:tblPr>
                  <w:tblW w:w="0" w:type="auto"/>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3F3F3"/>
                  <w:tblCellMar>
                    <w:left w:w="43" w:type="dxa"/>
                    <w:right w:w="43" w:type="dxa"/>
                  </w:tblCellMar>
                  <w:tblLook w:val="0000" w:firstRow="0" w:lastRow="0" w:firstColumn="0" w:lastColumn="0" w:noHBand="0" w:noVBand="0"/>
                </w:tblPr>
              </w:tblPrChange>
            </w:tblPr>
            <w:tblGrid>
              <w:gridCol w:w="2949"/>
              <w:gridCol w:w="1730"/>
              <w:tblGridChange w:id="7074">
                <w:tblGrid>
                  <w:gridCol w:w="1180"/>
                  <w:gridCol w:w="446"/>
                </w:tblGrid>
              </w:tblGridChange>
            </w:tblGrid>
            <w:tr w:rsidR="0090749C" w:rsidDel="009026F8" w14:paraId="4E35CFEF" w14:textId="77777777" w:rsidTr="0090749C">
              <w:trPr>
                <w:del w:id="7075" w:author="Gaston" w:date="2019-02-28T13:39:00Z"/>
              </w:trPr>
              <w:tc>
                <w:tcPr>
                  <w:tcW w:w="2949" w:type="dxa"/>
                  <w:shd w:val="clear" w:color="auto" w:fill="F3F3F3"/>
                  <w:tcPrChange w:id="7076" w:author="14326" w:date="2011-05-19T12:56:00Z">
                    <w:tcPr>
                      <w:tcW w:w="2949" w:type="dxa"/>
                      <w:shd w:val="clear" w:color="auto" w:fill="F3F3F3"/>
                    </w:tcPr>
                  </w:tcPrChange>
                </w:tcPr>
                <w:p w14:paraId="304F3D9D" w14:textId="77777777" w:rsidR="0090749C" w:rsidDel="009026F8" w:rsidRDefault="0090749C">
                  <w:pPr>
                    <w:pStyle w:val="Textetableau"/>
                    <w:jc w:val="center"/>
                    <w:rPr>
                      <w:del w:id="7077" w:author="Gaston" w:date="2019-02-28T13:39:00Z"/>
                    </w:rPr>
                  </w:pPr>
                  <w:del w:id="7078" w:author="Gaston" w:date="2019-02-28T13:39:00Z">
                    <w:r w:rsidDel="009026F8">
                      <w:rPr>
                        <w:b/>
                        <w:bCs/>
                        <w:sz w:val="18"/>
                        <w:szCs w:val="18"/>
                      </w:rPr>
                      <w:delText>Atteinte du critère</w:delText>
                    </w:r>
                  </w:del>
                </w:p>
              </w:tc>
              <w:tc>
                <w:tcPr>
                  <w:tcW w:w="1730" w:type="dxa"/>
                  <w:shd w:val="clear" w:color="auto" w:fill="F3F3F3"/>
                  <w:tcPrChange w:id="7079" w:author="14326" w:date="2011-05-19T12:56:00Z">
                    <w:tcPr>
                      <w:tcW w:w="1730" w:type="dxa"/>
                      <w:shd w:val="clear" w:color="auto" w:fill="F3F3F3"/>
                    </w:tcPr>
                  </w:tcPrChange>
                </w:tcPr>
                <w:p w14:paraId="6AFB854D" w14:textId="77777777" w:rsidR="0090749C" w:rsidDel="009026F8" w:rsidRDefault="0090749C">
                  <w:pPr>
                    <w:pStyle w:val="Textetableau"/>
                    <w:jc w:val="center"/>
                    <w:rPr>
                      <w:del w:id="7080" w:author="Gaston" w:date="2019-02-28T13:39:00Z"/>
                    </w:rPr>
                  </w:pPr>
                  <w:del w:id="7081" w:author="Gaston" w:date="2019-02-28T13:39:00Z">
                    <w:r w:rsidDel="009026F8">
                      <w:rPr>
                        <w:b/>
                        <w:bCs/>
                        <w:sz w:val="18"/>
                        <w:szCs w:val="18"/>
                      </w:rPr>
                      <w:delText>Note</w:delText>
                    </w:r>
                  </w:del>
                </w:p>
              </w:tc>
            </w:tr>
            <w:tr w:rsidR="0090749C" w:rsidDel="009026F8" w14:paraId="321C16F5" w14:textId="77777777" w:rsidTr="0090749C">
              <w:trPr>
                <w:del w:id="7082" w:author="Gaston" w:date="2019-02-28T13:39:00Z"/>
              </w:trPr>
              <w:tc>
                <w:tcPr>
                  <w:tcW w:w="2949" w:type="dxa"/>
                  <w:shd w:val="clear" w:color="auto" w:fill="F3F3F3"/>
                  <w:tcPrChange w:id="7083" w:author="14326" w:date="2011-05-19T12:56:00Z">
                    <w:tcPr>
                      <w:tcW w:w="2949" w:type="dxa"/>
                      <w:shd w:val="clear" w:color="auto" w:fill="F3F3F3"/>
                    </w:tcPr>
                  </w:tcPrChange>
                </w:tcPr>
                <w:p w14:paraId="0176F27F" w14:textId="77777777" w:rsidR="0090749C" w:rsidDel="009026F8" w:rsidRDefault="0090749C">
                  <w:pPr>
                    <w:pStyle w:val="Texte"/>
                    <w:jc w:val="center"/>
                    <w:rPr>
                      <w:del w:id="7084" w:author="Gaston" w:date="2019-02-28T13:39:00Z"/>
                    </w:rPr>
                  </w:pPr>
                  <w:del w:id="7085" w:author="Gaston" w:date="2019-02-28T13:39:00Z">
                    <w:r w:rsidDel="009026F8">
                      <w:rPr>
                        <w:sz w:val="18"/>
                        <w:szCs w:val="18"/>
                      </w:rPr>
                      <w:delText>Inadéquate</w:delText>
                    </w:r>
                  </w:del>
                </w:p>
              </w:tc>
              <w:tc>
                <w:tcPr>
                  <w:tcW w:w="1730" w:type="dxa"/>
                  <w:shd w:val="clear" w:color="auto" w:fill="F3F3F3"/>
                  <w:tcPrChange w:id="7086" w:author="14326" w:date="2011-05-19T12:56:00Z">
                    <w:tcPr>
                      <w:tcW w:w="1730" w:type="dxa"/>
                      <w:shd w:val="clear" w:color="auto" w:fill="F3F3F3"/>
                    </w:tcPr>
                  </w:tcPrChange>
                </w:tcPr>
                <w:p w14:paraId="4B41B07A" w14:textId="77777777" w:rsidR="0090749C" w:rsidDel="009026F8" w:rsidRDefault="0090749C">
                  <w:pPr>
                    <w:pStyle w:val="Textetableau"/>
                    <w:jc w:val="center"/>
                    <w:rPr>
                      <w:del w:id="7087" w:author="Gaston" w:date="2019-02-28T13:39:00Z"/>
                    </w:rPr>
                  </w:pPr>
                  <w:del w:id="7088" w:author="Gaston" w:date="2019-02-28T13:39:00Z">
                    <w:r w:rsidDel="009026F8">
                      <w:rPr>
                        <w:sz w:val="18"/>
                        <w:szCs w:val="18"/>
                      </w:rPr>
                      <w:delText>0</w:delText>
                    </w:r>
                  </w:del>
                </w:p>
              </w:tc>
            </w:tr>
            <w:tr w:rsidR="0090749C" w:rsidDel="009026F8" w14:paraId="5DDDF4CC" w14:textId="77777777" w:rsidTr="0090749C">
              <w:trPr>
                <w:del w:id="7089" w:author="Gaston" w:date="2019-02-28T13:39:00Z"/>
              </w:trPr>
              <w:tc>
                <w:tcPr>
                  <w:tcW w:w="2949" w:type="dxa"/>
                  <w:shd w:val="clear" w:color="auto" w:fill="F3F3F3"/>
                  <w:tcPrChange w:id="7090" w:author="14326" w:date="2011-05-19T12:56:00Z">
                    <w:tcPr>
                      <w:tcW w:w="2949" w:type="dxa"/>
                      <w:shd w:val="clear" w:color="auto" w:fill="F3F3F3"/>
                    </w:tcPr>
                  </w:tcPrChange>
                </w:tcPr>
                <w:p w14:paraId="7AA983C0" w14:textId="77777777" w:rsidR="0090749C" w:rsidDel="009026F8" w:rsidRDefault="0090749C">
                  <w:pPr>
                    <w:pStyle w:val="Texte"/>
                    <w:jc w:val="center"/>
                    <w:rPr>
                      <w:del w:id="7091" w:author="Gaston" w:date="2019-02-28T13:39:00Z"/>
                    </w:rPr>
                  </w:pPr>
                  <w:del w:id="7092" w:author="Gaston" w:date="2019-02-28T13:39:00Z">
                    <w:r w:rsidDel="009026F8">
                      <w:rPr>
                        <w:sz w:val="18"/>
                        <w:szCs w:val="18"/>
                      </w:rPr>
                      <w:delText>En dessous de la moyenne</w:delText>
                    </w:r>
                  </w:del>
                </w:p>
              </w:tc>
              <w:tc>
                <w:tcPr>
                  <w:tcW w:w="1730" w:type="dxa"/>
                  <w:shd w:val="clear" w:color="auto" w:fill="F3F3F3"/>
                  <w:tcPrChange w:id="7093" w:author="14326" w:date="2011-05-19T12:56:00Z">
                    <w:tcPr>
                      <w:tcW w:w="1730" w:type="dxa"/>
                      <w:shd w:val="clear" w:color="auto" w:fill="F3F3F3"/>
                    </w:tcPr>
                  </w:tcPrChange>
                </w:tcPr>
                <w:p w14:paraId="54305948" w14:textId="77777777" w:rsidR="0090749C" w:rsidDel="009026F8" w:rsidRDefault="0090749C">
                  <w:pPr>
                    <w:pStyle w:val="Textetableau"/>
                    <w:jc w:val="center"/>
                    <w:rPr>
                      <w:del w:id="7094" w:author="Gaston" w:date="2019-02-28T13:39:00Z"/>
                    </w:rPr>
                  </w:pPr>
                  <w:del w:id="7095" w:author="Gaston" w:date="2019-02-28T13:39:00Z">
                    <w:r w:rsidDel="009026F8">
                      <w:rPr>
                        <w:sz w:val="18"/>
                        <w:szCs w:val="18"/>
                      </w:rPr>
                      <w:delText>1</w:delText>
                    </w:r>
                  </w:del>
                </w:p>
              </w:tc>
            </w:tr>
            <w:tr w:rsidR="0090749C" w:rsidDel="009026F8" w14:paraId="0B85C53B" w14:textId="77777777" w:rsidTr="0090749C">
              <w:trPr>
                <w:del w:id="7096" w:author="Gaston" w:date="2019-02-28T13:39:00Z"/>
              </w:trPr>
              <w:tc>
                <w:tcPr>
                  <w:tcW w:w="2949" w:type="dxa"/>
                  <w:shd w:val="clear" w:color="auto" w:fill="F3F3F3"/>
                  <w:tcPrChange w:id="7097" w:author="14326" w:date="2011-05-19T12:56:00Z">
                    <w:tcPr>
                      <w:tcW w:w="2949" w:type="dxa"/>
                      <w:shd w:val="clear" w:color="auto" w:fill="F3F3F3"/>
                    </w:tcPr>
                  </w:tcPrChange>
                </w:tcPr>
                <w:p w14:paraId="2705278D" w14:textId="77777777" w:rsidR="0090749C" w:rsidDel="009026F8" w:rsidRDefault="0090749C">
                  <w:pPr>
                    <w:pStyle w:val="Texte"/>
                    <w:jc w:val="center"/>
                    <w:rPr>
                      <w:del w:id="7098" w:author="Gaston" w:date="2019-02-28T13:39:00Z"/>
                    </w:rPr>
                  </w:pPr>
                  <w:del w:id="7099" w:author="Gaston" w:date="2019-02-28T13:39:00Z">
                    <w:r w:rsidDel="009026F8">
                      <w:rPr>
                        <w:sz w:val="18"/>
                        <w:szCs w:val="18"/>
                      </w:rPr>
                      <w:delText>Dans la moyenne</w:delText>
                    </w:r>
                  </w:del>
                </w:p>
              </w:tc>
              <w:tc>
                <w:tcPr>
                  <w:tcW w:w="1730" w:type="dxa"/>
                  <w:shd w:val="clear" w:color="auto" w:fill="F3F3F3"/>
                  <w:tcPrChange w:id="7100" w:author="14326" w:date="2011-05-19T12:56:00Z">
                    <w:tcPr>
                      <w:tcW w:w="1730" w:type="dxa"/>
                      <w:shd w:val="clear" w:color="auto" w:fill="F3F3F3"/>
                    </w:tcPr>
                  </w:tcPrChange>
                </w:tcPr>
                <w:p w14:paraId="0BCB2637" w14:textId="77777777" w:rsidR="0090749C" w:rsidDel="009026F8" w:rsidRDefault="0090749C">
                  <w:pPr>
                    <w:pStyle w:val="Textetableau"/>
                    <w:jc w:val="center"/>
                    <w:rPr>
                      <w:del w:id="7101" w:author="Gaston" w:date="2019-02-28T13:39:00Z"/>
                    </w:rPr>
                  </w:pPr>
                  <w:del w:id="7102" w:author="Gaston" w:date="2019-02-28T13:39:00Z">
                    <w:r w:rsidDel="009026F8">
                      <w:rPr>
                        <w:sz w:val="18"/>
                        <w:szCs w:val="18"/>
                      </w:rPr>
                      <w:delText>3</w:delText>
                    </w:r>
                  </w:del>
                </w:p>
              </w:tc>
            </w:tr>
            <w:tr w:rsidR="0090749C" w:rsidDel="009026F8" w14:paraId="54C0807F" w14:textId="77777777" w:rsidTr="0090749C">
              <w:trPr>
                <w:del w:id="7103" w:author="Gaston" w:date="2019-02-28T13:39:00Z"/>
              </w:trPr>
              <w:tc>
                <w:tcPr>
                  <w:tcW w:w="2949" w:type="dxa"/>
                  <w:shd w:val="clear" w:color="auto" w:fill="F3F3F3"/>
                  <w:tcPrChange w:id="7104" w:author="14326" w:date="2011-05-19T12:56:00Z">
                    <w:tcPr>
                      <w:tcW w:w="2949" w:type="dxa"/>
                      <w:shd w:val="clear" w:color="auto" w:fill="F3F3F3"/>
                    </w:tcPr>
                  </w:tcPrChange>
                </w:tcPr>
                <w:p w14:paraId="25EC1338" w14:textId="77777777" w:rsidR="0090749C" w:rsidDel="009026F8" w:rsidRDefault="0090749C">
                  <w:pPr>
                    <w:pStyle w:val="Texte"/>
                    <w:jc w:val="center"/>
                    <w:rPr>
                      <w:del w:id="7105" w:author="Gaston" w:date="2019-02-28T13:39:00Z"/>
                    </w:rPr>
                  </w:pPr>
                  <w:del w:id="7106" w:author="Gaston" w:date="2019-02-28T13:39:00Z">
                    <w:r w:rsidDel="009026F8">
                      <w:rPr>
                        <w:sz w:val="18"/>
                        <w:szCs w:val="18"/>
                      </w:rPr>
                      <w:delText>Au dessus de la moyenne</w:delText>
                    </w:r>
                  </w:del>
                </w:p>
              </w:tc>
              <w:tc>
                <w:tcPr>
                  <w:tcW w:w="1730" w:type="dxa"/>
                  <w:shd w:val="clear" w:color="auto" w:fill="F3F3F3"/>
                  <w:tcPrChange w:id="7107" w:author="14326" w:date="2011-05-19T12:56:00Z">
                    <w:tcPr>
                      <w:tcW w:w="1730" w:type="dxa"/>
                      <w:shd w:val="clear" w:color="auto" w:fill="F3F3F3"/>
                    </w:tcPr>
                  </w:tcPrChange>
                </w:tcPr>
                <w:p w14:paraId="6CAA1A51" w14:textId="77777777" w:rsidR="0090749C" w:rsidDel="009026F8" w:rsidRDefault="0090749C">
                  <w:pPr>
                    <w:pStyle w:val="Textetableau"/>
                    <w:jc w:val="center"/>
                    <w:rPr>
                      <w:del w:id="7108" w:author="Gaston" w:date="2019-02-28T13:39:00Z"/>
                    </w:rPr>
                  </w:pPr>
                  <w:del w:id="7109" w:author="Gaston" w:date="2019-02-28T13:39:00Z">
                    <w:r w:rsidDel="009026F8">
                      <w:rPr>
                        <w:sz w:val="18"/>
                        <w:szCs w:val="18"/>
                      </w:rPr>
                      <w:delText>4</w:delText>
                    </w:r>
                  </w:del>
                </w:p>
              </w:tc>
            </w:tr>
            <w:tr w:rsidR="0090749C" w:rsidDel="009026F8" w14:paraId="1EBF0075" w14:textId="77777777" w:rsidTr="0090749C">
              <w:trPr>
                <w:del w:id="7110" w:author="Gaston" w:date="2019-02-28T13:39:00Z"/>
              </w:trPr>
              <w:tc>
                <w:tcPr>
                  <w:tcW w:w="2949" w:type="dxa"/>
                  <w:shd w:val="clear" w:color="auto" w:fill="F3F3F3"/>
                  <w:tcPrChange w:id="7111" w:author="14326" w:date="2011-05-19T12:56:00Z">
                    <w:tcPr>
                      <w:tcW w:w="2949" w:type="dxa"/>
                      <w:shd w:val="clear" w:color="auto" w:fill="F3F3F3"/>
                    </w:tcPr>
                  </w:tcPrChange>
                </w:tcPr>
                <w:p w14:paraId="780E77B4" w14:textId="77777777" w:rsidR="0090749C" w:rsidDel="009026F8" w:rsidRDefault="0090749C">
                  <w:pPr>
                    <w:pStyle w:val="Texte"/>
                    <w:jc w:val="center"/>
                    <w:rPr>
                      <w:del w:id="7112" w:author="Gaston" w:date="2019-02-28T13:39:00Z"/>
                    </w:rPr>
                  </w:pPr>
                  <w:del w:id="7113" w:author="Gaston" w:date="2019-02-28T13:39:00Z">
                    <w:r w:rsidDel="009026F8">
                      <w:rPr>
                        <w:sz w:val="18"/>
                        <w:szCs w:val="18"/>
                      </w:rPr>
                      <w:delText>Exceptionnel</w:delText>
                    </w:r>
                    <w:r w:rsidDel="009026F8">
                      <w:rPr>
                        <w:szCs w:val="20"/>
                      </w:rPr>
                      <w:delText>le</w:delText>
                    </w:r>
                  </w:del>
                </w:p>
              </w:tc>
              <w:tc>
                <w:tcPr>
                  <w:tcW w:w="1730" w:type="dxa"/>
                  <w:shd w:val="clear" w:color="auto" w:fill="F3F3F3"/>
                  <w:tcPrChange w:id="7114" w:author="14326" w:date="2011-05-19T12:56:00Z">
                    <w:tcPr>
                      <w:tcW w:w="1730" w:type="dxa"/>
                      <w:shd w:val="clear" w:color="auto" w:fill="F3F3F3"/>
                    </w:tcPr>
                  </w:tcPrChange>
                </w:tcPr>
                <w:p w14:paraId="5E131FFC" w14:textId="77777777" w:rsidR="0090749C" w:rsidDel="009026F8" w:rsidRDefault="0090749C">
                  <w:pPr>
                    <w:pStyle w:val="Textetableau"/>
                    <w:jc w:val="center"/>
                    <w:rPr>
                      <w:del w:id="7115" w:author="Gaston" w:date="2019-02-28T13:39:00Z"/>
                    </w:rPr>
                  </w:pPr>
                  <w:del w:id="7116" w:author="Gaston" w:date="2019-02-28T13:39:00Z">
                    <w:r w:rsidDel="009026F8">
                      <w:rPr>
                        <w:sz w:val="18"/>
                        <w:szCs w:val="18"/>
                      </w:rPr>
                      <w:delText>5</w:delText>
                    </w:r>
                  </w:del>
                </w:p>
              </w:tc>
            </w:tr>
          </w:tbl>
          <w:p w14:paraId="2081504A" w14:textId="77777777" w:rsidR="0090749C" w:rsidDel="009026F8" w:rsidRDefault="0090749C">
            <w:pPr>
              <w:pStyle w:val="Textetableau"/>
              <w:jc w:val="center"/>
              <w:rPr>
                <w:del w:id="7117" w:author="Gaston" w:date="2019-02-28T13:39:00Z"/>
              </w:rPr>
            </w:pPr>
          </w:p>
        </w:tc>
        <w:tc>
          <w:tcPr>
            <w:tcW w:w="709" w:type="dxa"/>
            <w:vMerge w:val="restart"/>
            <w:tcBorders>
              <w:left w:val="single" w:sz="4" w:space="0" w:color="auto"/>
            </w:tcBorders>
            <w:shd w:val="clear" w:color="auto" w:fill="E0E0E0"/>
            <w:textDirection w:val="tbRl"/>
            <w:tcPrChange w:id="7118" w:author="14326" w:date="2011-05-19T12:57:00Z">
              <w:tcPr>
                <w:tcW w:w="1199" w:type="dxa"/>
                <w:gridSpan w:val="3"/>
                <w:vMerge w:val="restart"/>
                <w:tcBorders>
                  <w:left w:val="single" w:sz="4" w:space="0" w:color="auto"/>
                </w:tcBorders>
                <w:shd w:val="clear" w:color="auto" w:fill="E0E0E0"/>
                <w:textDirection w:val="tbRl"/>
              </w:tcPr>
            </w:tcPrChange>
          </w:tcPr>
          <w:p w14:paraId="1BF1DAD0" w14:textId="77777777" w:rsidR="0090749C" w:rsidDel="009026F8" w:rsidRDefault="0090749C">
            <w:pPr>
              <w:pStyle w:val="Textetableau"/>
              <w:ind w:left="113" w:right="113"/>
              <w:jc w:val="center"/>
              <w:rPr>
                <w:del w:id="7119" w:author="Gaston" w:date="2019-02-28T13:39:00Z"/>
              </w:rPr>
            </w:pPr>
            <w:del w:id="7120" w:author="Gaston" w:date="2019-02-28T13:39:00Z">
              <w:r w:rsidDel="009026F8">
                <w:delText>Nom de l’élève</w:delText>
              </w:r>
            </w:del>
          </w:p>
          <w:p w14:paraId="28640C52" w14:textId="77777777" w:rsidR="0090749C" w:rsidDel="009026F8" w:rsidRDefault="0090749C">
            <w:pPr>
              <w:pStyle w:val="Textetableau"/>
              <w:jc w:val="center"/>
              <w:rPr>
                <w:del w:id="7121" w:author="Gaston" w:date="2019-02-28T13:39:00Z"/>
              </w:rPr>
            </w:pPr>
          </w:p>
          <w:p w14:paraId="21396674" w14:textId="77777777" w:rsidR="0090749C" w:rsidDel="009026F8" w:rsidRDefault="0090749C">
            <w:pPr>
              <w:pStyle w:val="Textetableau"/>
              <w:rPr>
                <w:del w:id="7122" w:author="Gaston" w:date="2019-02-28T13:39:00Z"/>
              </w:rPr>
            </w:pPr>
          </w:p>
          <w:p w14:paraId="321C409D" w14:textId="77777777" w:rsidR="0090749C" w:rsidDel="009026F8" w:rsidRDefault="0090749C">
            <w:pPr>
              <w:pStyle w:val="Textetableau"/>
              <w:rPr>
                <w:del w:id="7123" w:author="Gaston" w:date="2019-02-28T13:39:00Z"/>
              </w:rPr>
            </w:pPr>
          </w:p>
          <w:p w14:paraId="00E7A406" w14:textId="77777777" w:rsidR="0090749C" w:rsidDel="009026F8" w:rsidRDefault="0090749C">
            <w:pPr>
              <w:pStyle w:val="Textetableau"/>
              <w:rPr>
                <w:del w:id="7124" w:author="Gaston" w:date="2019-02-28T13:39:00Z"/>
              </w:rPr>
            </w:pPr>
          </w:p>
          <w:p w14:paraId="518C3D9D" w14:textId="77777777" w:rsidR="0090749C" w:rsidDel="009026F8" w:rsidRDefault="0090749C">
            <w:pPr>
              <w:pStyle w:val="Textetableau"/>
              <w:rPr>
                <w:del w:id="7125" w:author="Gaston" w:date="2019-02-28T13:39:00Z"/>
              </w:rPr>
            </w:pPr>
          </w:p>
          <w:p w14:paraId="0C249C29" w14:textId="77777777" w:rsidR="0090749C" w:rsidDel="009026F8" w:rsidRDefault="0090749C">
            <w:pPr>
              <w:pStyle w:val="Textetableau"/>
              <w:rPr>
                <w:del w:id="7126" w:author="Gaston" w:date="2019-02-28T13:39:00Z"/>
              </w:rPr>
            </w:pPr>
          </w:p>
          <w:p w14:paraId="738793F4" w14:textId="77777777" w:rsidR="0090749C" w:rsidDel="009026F8" w:rsidRDefault="0090749C">
            <w:pPr>
              <w:pStyle w:val="Textetableau"/>
              <w:rPr>
                <w:del w:id="7127" w:author="Gaston" w:date="2019-02-28T13:39:00Z"/>
              </w:rPr>
            </w:pPr>
          </w:p>
          <w:p w14:paraId="3343E749" w14:textId="77777777" w:rsidR="0090749C" w:rsidDel="009026F8" w:rsidRDefault="0090749C">
            <w:pPr>
              <w:pStyle w:val="Textetableau"/>
              <w:rPr>
                <w:del w:id="7128" w:author="Gaston" w:date="2019-02-28T13:39:00Z"/>
              </w:rPr>
            </w:pPr>
          </w:p>
          <w:p w14:paraId="4F0CA7DF" w14:textId="77777777" w:rsidR="0090749C" w:rsidDel="009026F8" w:rsidRDefault="0090749C">
            <w:pPr>
              <w:pStyle w:val="Textetableau"/>
              <w:rPr>
                <w:del w:id="7129" w:author="Gaston" w:date="2019-02-28T13:39:00Z"/>
              </w:rPr>
            </w:pPr>
          </w:p>
          <w:p w14:paraId="3390F360" w14:textId="77777777" w:rsidR="0090749C" w:rsidDel="009026F8" w:rsidRDefault="0090749C">
            <w:pPr>
              <w:pStyle w:val="Textetableau"/>
              <w:rPr>
                <w:del w:id="7130" w:author="Gaston" w:date="2019-02-28T13:39:00Z"/>
              </w:rPr>
            </w:pPr>
          </w:p>
        </w:tc>
        <w:tc>
          <w:tcPr>
            <w:tcW w:w="369" w:type="dxa"/>
            <w:vMerge w:val="restart"/>
            <w:tcBorders>
              <w:bottom w:val="double" w:sz="4" w:space="0" w:color="auto"/>
            </w:tcBorders>
            <w:tcPrChange w:id="7131" w:author="14326" w:date="2011-05-19T12:57:00Z">
              <w:tcPr>
                <w:tcW w:w="0" w:type="auto"/>
                <w:gridSpan w:val="2"/>
                <w:vMerge w:val="restart"/>
                <w:tcBorders>
                  <w:bottom w:val="double" w:sz="4" w:space="0" w:color="auto"/>
                </w:tcBorders>
              </w:tcPr>
            </w:tcPrChange>
          </w:tcPr>
          <w:p w14:paraId="5AD569CA" w14:textId="77777777" w:rsidR="0090749C" w:rsidDel="009026F8" w:rsidRDefault="0090749C">
            <w:pPr>
              <w:pStyle w:val="Textetableau"/>
              <w:rPr>
                <w:del w:id="7132" w:author="Gaston" w:date="2019-02-28T13:39:00Z"/>
              </w:rPr>
            </w:pPr>
          </w:p>
        </w:tc>
        <w:tc>
          <w:tcPr>
            <w:tcW w:w="369" w:type="dxa"/>
            <w:vMerge w:val="restart"/>
            <w:tcBorders>
              <w:bottom w:val="double" w:sz="4" w:space="0" w:color="auto"/>
            </w:tcBorders>
            <w:tcPrChange w:id="7133" w:author="14326" w:date="2011-05-19T12:57:00Z">
              <w:tcPr>
                <w:tcW w:w="0" w:type="auto"/>
                <w:gridSpan w:val="2"/>
                <w:vMerge w:val="restart"/>
                <w:tcBorders>
                  <w:bottom w:val="double" w:sz="4" w:space="0" w:color="auto"/>
                </w:tcBorders>
              </w:tcPr>
            </w:tcPrChange>
          </w:tcPr>
          <w:p w14:paraId="484841E6" w14:textId="77777777" w:rsidR="0090749C" w:rsidDel="009026F8" w:rsidRDefault="0090749C">
            <w:pPr>
              <w:pStyle w:val="Textetableau"/>
              <w:rPr>
                <w:del w:id="7134" w:author="Gaston" w:date="2019-02-28T13:39:00Z"/>
              </w:rPr>
            </w:pPr>
          </w:p>
        </w:tc>
        <w:tc>
          <w:tcPr>
            <w:tcW w:w="369" w:type="dxa"/>
            <w:vMerge w:val="restart"/>
            <w:tcBorders>
              <w:bottom w:val="double" w:sz="4" w:space="0" w:color="auto"/>
            </w:tcBorders>
            <w:tcPrChange w:id="7135" w:author="14326" w:date="2011-05-19T12:57:00Z">
              <w:tcPr>
                <w:tcW w:w="0" w:type="auto"/>
                <w:gridSpan w:val="2"/>
                <w:vMerge w:val="restart"/>
                <w:tcBorders>
                  <w:bottom w:val="double" w:sz="4" w:space="0" w:color="auto"/>
                </w:tcBorders>
              </w:tcPr>
            </w:tcPrChange>
          </w:tcPr>
          <w:p w14:paraId="1714F464" w14:textId="77777777" w:rsidR="0090749C" w:rsidDel="009026F8" w:rsidRDefault="0090749C">
            <w:pPr>
              <w:pStyle w:val="Textetableau"/>
              <w:rPr>
                <w:del w:id="7136" w:author="Gaston" w:date="2019-02-28T13:39:00Z"/>
              </w:rPr>
            </w:pPr>
          </w:p>
        </w:tc>
        <w:tc>
          <w:tcPr>
            <w:tcW w:w="369" w:type="dxa"/>
            <w:vMerge w:val="restart"/>
            <w:tcBorders>
              <w:bottom w:val="double" w:sz="4" w:space="0" w:color="auto"/>
            </w:tcBorders>
            <w:tcPrChange w:id="7137" w:author="14326" w:date="2011-05-19T12:57:00Z">
              <w:tcPr>
                <w:tcW w:w="0" w:type="auto"/>
                <w:gridSpan w:val="2"/>
                <w:vMerge w:val="restart"/>
                <w:tcBorders>
                  <w:bottom w:val="double" w:sz="4" w:space="0" w:color="auto"/>
                </w:tcBorders>
              </w:tcPr>
            </w:tcPrChange>
          </w:tcPr>
          <w:p w14:paraId="19F06005" w14:textId="77777777" w:rsidR="0090749C" w:rsidDel="009026F8" w:rsidRDefault="0090749C">
            <w:pPr>
              <w:pStyle w:val="Textetableau"/>
              <w:rPr>
                <w:del w:id="7138" w:author="Gaston" w:date="2019-02-28T13:39:00Z"/>
              </w:rPr>
            </w:pPr>
          </w:p>
        </w:tc>
        <w:tc>
          <w:tcPr>
            <w:tcW w:w="369" w:type="dxa"/>
            <w:vMerge w:val="restart"/>
            <w:tcBorders>
              <w:bottom w:val="double" w:sz="4" w:space="0" w:color="auto"/>
            </w:tcBorders>
            <w:tcPrChange w:id="7139" w:author="14326" w:date="2011-05-19T12:57:00Z">
              <w:tcPr>
                <w:tcW w:w="0" w:type="auto"/>
                <w:gridSpan w:val="2"/>
                <w:vMerge w:val="restart"/>
                <w:tcBorders>
                  <w:bottom w:val="double" w:sz="4" w:space="0" w:color="auto"/>
                </w:tcBorders>
              </w:tcPr>
            </w:tcPrChange>
          </w:tcPr>
          <w:p w14:paraId="35A0626E" w14:textId="77777777" w:rsidR="0090749C" w:rsidDel="009026F8" w:rsidRDefault="0090749C">
            <w:pPr>
              <w:pStyle w:val="Textetableau"/>
              <w:rPr>
                <w:del w:id="7140" w:author="Gaston" w:date="2019-02-28T13:39:00Z"/>
              </w:rPr>
            </w:pPr>
          </w:p>
        </w:tc>
        <w:tc>
          <w:tcPr>
            <w:tcW w:w="369" w:type="dxa"/>
            <w:vMerge w:val="restart"/>
            <w:tcBorders>
              <w:bottom w:val="double" w:sz="4" w:space="0" w:color="auto"/>
            </w:tcBorders>
            <w:tcPrChange w:id="7141" w:author="14326" w:date="2011-05-19T12:57:00Z">
              <w:tcPr>
                <w:tcW w:w="0" w:type="auto"/>
                <w:gridSpan w:val="2"/>
                <w:vMerge w:val="restart"/>
                <w:tcBorders>
                  <w:bottom w:val="double" w:sz="4" w:space="0" w:color="auto"/>
                </w:tcBorders>
              </w:tcPr>
            </w:tcPrChange>
          </w:tcPr>
          <w:p w14:paraId="64ECDBCB" w14:textId="77777777" w:rsidR="0090749C" w:rsidDel="009026F8" w:rsidRDefault="0090749C">
            <w:pPr>
              <w:pStyle w:val="Textetableau"/>
              <w:rPr>
                <w:del w:id="7142" w:author="Gaston" w:date="2019-02-28T13:39:00Z"/>
              </w:rPr>
            </w:pPr>
          </w:p>
        </w:tc>
        <w:tc>
          <w:tcPr>
            <w:tcW w:w="369" w:type="dxa"/>
            <w:vMerge w:val="restart"/>
            <w:tcBorders>
              <w:bottom w:val="double" w:sz="4" w:space="0" w:color="auto"/>
            </w:tcBorders>
            <w:tcPrChange w:id="7143" w:author="14326" w:date="2011-05-19T12:57:00Z">
              <w:tcPr>
                <w:tcW w:w="0" w:type="auto"/>
                <w:gridSpan w:val="2"/>
                <w:vMerge w:val="restart"/>
                <w:tcBorders>
                  <w:bottom w:val="double" w:sz="4" w:space="0" w:color="auto"/>
                </w:tcBorders>
              </w:tcPr>
            </w:tcPrChange>
          </w:tcPr>
          <w:p w14:paraId="6DB8DFAC" w14:textId="77777777" w:rsidR="0090749C" w:rsidDel="009026F8" w:rsidRDefault="0090749C">
            <w:pPr>
              <w:pStyle w:val="Textetableau"/>
              <w:rPr>
                <w:del w:id="7144" w:author="Gaston" w:date="2019-02-28T13:39:00Z"/>
              </w:rPr>
            </w:pPr>
          </w:p>
        </w:tc>
        <w:tc>
          <w:tcPr>
            <w:tcW w:w="369" w:type="dxa"/>
            <w:vMerge w:val="restart"/>
            <w:tcBorders>
              <w:bottom w:val="double" w:sz="4" w:space="0" w:color="auto"/>
            </w:tcBorders>
            <w:tcPrChange w:id="7145" w:author="14326" w:date="2011-05-19T12:57:00Z">
              <w:tcPr>
                <w:tcW w:w="0" w:type="auto"/>
                <w:gridSpan w:val="2"/>
                <w:vMerge w:val="restart"/>
                <w:tcBorders>
                  <w:bottom w:val="double" w:sz="4" w:space="0" w:color="auto"/>
                </w:tcBorders>
              </w:tcPr>
            </w:tcPrChange>
          </w:tcPr>
          <w:p w14:paraId="6869BD06" w14:textId="77777777" w:rsidR="0090749C" w:rsidDel="009026F8" w:rsidRDefault="0090749C">
            <w:pPr>
              <w:pStyle w:val="Textetableau"/>
              <w:rPr>
                <w:del w:id="7146" w:author="Gaston" w:date="2019-02-28T13:39:00Z"/>
              </w:rPr>
            </w:pPr>
          </w:p>
        </w:tc>
        <w:tc>
          <w:tcPr>
            <w:tcW w:w="369" w:type="dxa"/>
            <w:vMerge w:val="restart"/>
            <w:tcBorders>
              <w:bottom w:val="double" w:sz="4" w:space="0" w:color="auto"/>
            </w:tcBorders>
            <w:tcPrChange w:id="7147" w:author="14326" w:date="2011-05-19T12:57:00Z">
              <w:tcPr>
                <w:tcW w:w="0" w:type="auto"/>
                <w:gridSpan w:val="2"/>
                <w:vMerge w:val="restart"/>
                <w:tcBorders>
                  <w:bottom w:val="double" w:sz="4" w:space="0" w:color="auto"/>
                </w:tcBorders>
              </w:tcPr>
            </w:tcPrChange>
          </w:tcPr>
          <w:p w14:paraId="3B856C9E" w14:textId="77777777" w:rsidR="0090749C" w:rsidDel="009026F8" w:rsidRDefault="0090749C">
            <w:pPr>
              <w:pStyle w:val="Textetableau"/>
              <w:jc w:val="center"/>
              <w:rPr>
                <w:del w:id="7148" w:author="Gaston" w:date="2019-02-28T13:39:00Z"/>
              </w:rPr>
            </w:pPr>
          </w:p>
        </w:tc>
        <w:tc>
          <w:tcPr>
            <w:tcW w:w="369" w:type="dxa"/>
            <w:vMerge w:val="restart"/>
            <w:tcBorders>
              <w:bottom w:val="double" w:sz="4" w:space="0" w:color="auto"/>
            </w:tcBorders>
            <w:tcPrChange w:id="7149" w:author="14326" w:date="2011-05-19T12:57:00Z">
              <w:tcPr>
                <w:tcW w:w="0" w:type="auto"/>
                <w:gridSpan w:val="2"/>
                <w:vMerge w:val="restart"/>
                <w:tcBorders>
                  <w:bottom w:val="double" w:sz="4" w:space="0" w:color="auto"/>
                </w:tcBorders>
              </w:tcPr>
            </w:tcPrChange>
          </w:tcPr>
          <w:p w14:paraId="08A4B049" w14:textId="77777777" w:rsidR="0090749C" w:rsidDel="009026F8" w:rsidRDefault="0090749C">
            <w:pPr>
              <w:pStyle w:val="Textetableau"/>
              <w:jc w:val="center"/>
              <w:rPr>
                <w:del w:id="7150" w:author="Gaston" w:date="2019-02-28T13:39:00Z"/>
              </w:rPr>
            </w:pPr>
          </w:p>
        </w:tc>
        <w:tc>
          <w:tcPr>
            <w:tcW w:w="369" w:type="dxa"/>
            <w:vMerge w:val="restart"/>
            <w:tcBorders>
              <w:bottom w:val="double" w:sz="4" w:space="0" w:color="auto"/>
            </w:tcBorders>
            <w:tcPrChange w:id="7151" w:author="14326" w:date="2011-05-19T12:57:00Z">
              <w:tcPr>
                <w:tcW w:w="0" w:type="auto"/>
                <w:gridSpan w:val="2"/>
                <w:vMerge w:val="restart"/>
                <w:tcBorders>
                  <w:bottom w:val="double" w:sz="4" w:space="0" w:color="auto"/>
                </w:tcBorders>
              </w:tcPr>
            </w:tcPrChange>
          </w:tcPr>
          <w:p w14:paraId="310B8D8D" w14:textId="77777777" w:rsidR="0090749C" w:rsidDel="009026F8" w:rsidRDefault="0090749C">
            <w:pPr>
              <w:pStyle w:val="Textetableau"/>
              <w:jc w:val="center"/>
              <w:rPr>
                <w:del w:id="7152" w:author="Gaston" w:date="2019-02-28T13:39:00Z"/>
              </w:rPr>
            </w:pPr>
          </w:p>
        </w:tc>
        <w:tc>
          <w:tcPr>
            <w:tcW w:w="369" w:type="dxa"/>
            <w:vMerge w:val="restart"/>
            <w:tcBorders>
              <w:bottom w:val="double" w:sz="4" w:space="0" w:color="auto"/>
            </w:tcBorders>
            <w:tcPrChange w:id="7153" w:author="14326" w:date="2011-05-19T12:57:00Z">
              <w:tcPr>
                <w:tcW w:w="0" w:type="auto"/>
                <w:gridSpan w:val="2"/>
                <w:vMerge w:val="restart"/>
                <w:tcBorders>
                  <w:bottom w:val="double" w:sz="4" w:space="0" w:color="auto"/>
                </w:tcBorders>
              </w:tcPr>
            </w:tcPrChange>
          </w:tcPr>
          <w:p w14:paraId="23423A6F" w14:textId="77777777" w:rsidR="0090749C" w:rsidDel="009026F8" w:rsidRDefault="0090749C">
            <w:pPr>
              <w:pStyle w:val="Textetableau"/>
              <w:jc w:val="center"/>
              <w:rPr>
                <w:del w:id="7154" w:author="Gaston" w:date="2019-02-28T13:39:00Z"/>
              </w:rPr>
            </w:pPr>
          </w:p>
        </w:tc>
        <w:tc>
          <w:tcPr>
            <w:tcW w:w="369" w:type="dxa"/>
            <w:vMerge w:val="restart"/>
            <w:tcBorders>
              <w:bottom w:val="double" w:sz="4" w:space="0" w:color="auto"/>
            </w:tcBorders>
            <w:tcPrChange w:id="7155" w:author="14326" w:date="2011-05-19T12:57:00Z">
              <w:tcPr>
                <w:tcW w:w="0" w:type="auto"/>
                <w:gridSpan w:val="2"/>
                <w:vMerge w:val="restart"/>
                <w:tcBorders>
                  <w:bottom w:val="double" w:sz="4" w:space="0" w:color="auto"/>
                </w:tcBorders>
              </w:tcPr>
            </w:tcPrChange>
          </w:tcPr>
          <w:p w14:paraId="3EC8707E" w14:textId="77777777" w:rsidR="0090749C" w:rsidDel="009026F8" w:rsidRDefault="0090749C">
            <w:pPr>
              <w:pStyle w:val="Textetableau"/>
              <w:jc w:val="center"/>
              <w:rPr>
                <w:del w:id="7156" w:author="Gaston" w:date="2019-02-28T13:39:00Z"/>
              </w:rPr>
            </w:pPr>
          </w:p>
        </w:tc>
        <w:tc>
          <w:tcPr>
            <w:tcW w:w="369" w:type="dxa"/>
            <w:vMerge w:val="restart"/>
            <w:tcBorders>
              <w:bottom w:val="double" w:sz="4" w:space="0" w:color="auto"/>
            </w:tcBorders>
            <w:tcPrChange w:id="7157" w:author="14326" w:date="2011-05-19T12:57:00Z">
              <w:tcPr>
                <w:tcW w:w="0" w:type="auto"/>
                <w:gridSpan w:val="2"/>
                <w:vMerge w:val="restart"/>
                <w:tcBorders>
                  <w:bottom w:val="double" w:sz="4" w:space="0" w:color="auto"/>
                </w:tcBorders>
              </w:tcPr>
            </w:tcPrChange>
          </w:tcPr>
          <w:p w14:paraId="2A906625" w14:textId="77777777" w:rsidR="0090749C" w:rsidDel="009026F8" w:rsidRDefault="0090749C">
            <w:pPr>
              <w:pStyle w:val="Textetableau"/>
              <w:jc w:val="center"/>
              <w:rPr>
                <w:del w:id="7158" w:author="Gaston" w:date="2019-02-28T13:39:00Z"/>
              </w:rPr>
            </w:pPr>
          </w:p>
        </w:tc>
        <w:tc>
          <w:tcPr>
            <w:tcW w:w="369" w:type="dxa"/>
            <w:gridSpan w:val="2"/>
            <w:vMerge w:val="restart"/>
            <w:tcBorders>
              <w:bottom w:val="double" w:sz="4" w:space="0" w:color="auto"/>
            </w:tcBorders>
            <w:tcPrChange w:id="7159" w:author="14326" w:date="2011-05-19T12:57:00Z">
              <w:tcPr>
                <w:tcW w:w="0" w:type="auto"/>
                <w:vMerge w:val="restart"/>
                <w:tcBorders>
                  <w:bottom w:val="double" w:sz="4" w:space="0" w:color="auto"/>
                </w:tcBorders>
              </w:tcPr>
            </w:tcPrChange>
          </w:tcPr>
          <w:p w14:paraId="00AB6127" w14:textId="77777777" w:rsidR="0090749C" w:rsidDel="009026F8" w:rsidRDefault="0090749C">
            <w:pPr>
              <w:pStyle w:val="Textetableau"/>
              <w:jc w:val="center"/>
              <w:rPr>
                <w:del w:id="7160" w:author="Gaston" w:date="2019-02-28T13:39:00Z"/>
              </w:rPr>
            </w:pPr>
          </w:p>
        </w:tc>
      </w:tr>
      <w:tr w:rsidR="0090749C" w:rsidDel="009026F8" w14:paraId="0789D873" w14:textId="77777777" w:rsidTr="001A5255">
        <w:trPr>
          <w:cantSplit/>
          <w:trHeight w:val="570"/>
          <w:del w:id="7161" w:author="Gaston" w:date="2019-02-28T13:39:00Z"/>
          <w:trPrChange w:id="7162" w:author="14326" w:date="2011-05-19T12:57:00Z">
            <w:trPr>
              <w:cantSplit/>
              <w:trHeight w:val="570"/>
            </w:trPr>
          </w:trPrChange>
        </w:trPr>
        <w:tc>
          <w:tcPr>
            <w:tcW w:w="1409" w:type="dxa"/>
            <w:tcBorders>
              <w:top w:val="single" w:sz="4" w:space="0" w:color="auto"/>
            </w:tcBorders>
            <w:tcPrChange w:id="7163" w:author="14326" w:date="2011-05-19T12:57:00Z">
              <w:tcPr>
                <w:tcW w:w="0" w:type="auto"/>
                <w:tcBorders>
                  <w:top w:val="single" w:sz="4" w:space="0" w:color="auto"/>
                </w:tcBorders>
              </w:tcPr>
            </w:tcPrChange>
          </w:tcPr>
          <w:p w14:paraId="1CB61EDE" w14:textId="77777777" w:rsidR="0090749C" w:rsidDel="009026F8" w:rsidRDefault="0090749C">
            <w:pPr>
              <w:pStyle w:val="Textetableau"/>
              <w:jc w:val="center"/>
              <w:rPr>
                <w:del w:id="7164" w:author="Gaston" w:date="2019-02-28T13:39:00Z"/>
              </w:rPr>
            </w:pPr>
            <w:del w:id="7165" w:author="Gaston" w:date="2019-02-28T13:39:00Z">
              <w:r w:rsidDel="009026F8">
                <w:rPr>
                  <w:b/>
                  <w:bCs/>
                </w:rPr>
                <w:delText xml:space="preserve">Nom du prof:                                                   </w:delText>
              </w:r>
            </w:del>
          </w:p>
        </w:tc>
        <w:tc>
          <w:tcPr>
            <w:tcW w:w="2135" w:type="dxa"/>
            <w:tcBorders>
              <w:top w:val="single" w:sz="4" w:space="0" w:color="auto"/>
              <w:right w:val="single" w:sz="4" w:space="0" w:color="auto"/>
            </w:tcBorders>
            <w:tcPrChange w:id="7166" w:author="14326" w:date="2011-05-19T12:57:00Z">
              <w:tcPr>
                <w:tcW w:w="1291" w:type="dxa"/>
                <w:tcBorders>
                  <w:top w:val="single" w:sz="4" w:space="0" w:color="auto"/>
                  <w:right w:val="single" w:sz="4" w:space="0" w:color="auto"/>
                </w:tcBorders>
              </w:tcPr>
            </w:tcPrChange>
          </w:tcPr>
          <w:p w14:paraId="11CAF667" w14:textId="77777777" w:rsidR="0090749C" w:rsidDel="009026F8" w:rsidRDefault="0090749C">
            <w:pPr>
              <w:pStyle w:val="Textetableau"/>
              <w:jc w:val="center"/>
              <w:rPr>
                <w:del w:id="7167" w:author="Gaston" w:date="2019-02-28T13:39:00Z"/>
              </w:rPr>
            </w:pPr>
          </w:p>
        </w:tc>
        <w:tc>
          <w:tcPr>
            <w:tcW w:w="709" w:type="dxa"/>
            <w:vMerge/>
            <w:tcBorders>
              <w:left w:val="single" w:sz="4" w:space="0" w:color="auto"/>
            </w:tcBorders>
            <w:shd w:val="clear" w:color="auto" w:fill="E0E0E0"/>
            <w:textDirection w:val="tbRl"/>
            <w:tcPrChange w:id="7168" w:author="14326" w:date="2011-05-19T12:57:00Z">
              <w:tcPr>
                <w:tcW w:w="1199" w:type="dxa"/>
                <w:gridSpan w:val="3"/>
                <w:vMerge/>
                <w:tcBorders>
                  <w:left w:val="single" w:sz="4" w:space="0" w:color="auto"/>
                </w:tcBorders>
                <w:shd w:val="clear" w:color="auto" w:fill="E0E0E0"/>
                <w:textDirection w:val="tbRl"/>
              </w:tcPr>
            </w:tcPrChange>
          </w:tcPr>
          <w:p w14:paraId="325B9965" w14:textId="77777777" w:rsidR="0090749C" w:rsidDel="009026F8" w:rsidRDefault="0090749C">
            <w:pPr>
              <w:pStyle w:val="Textetableau"/>
              <w:jc w:val="center"/>
              <w:rPr>
                <w:del w:id="7169" w:author="Gaston" w:date="2019-02-28T13:39:00Z"/>
              </w:rPr>
            </w:pPr>
          </w:p>
        </w:tc>
        <w:tc>
          <w:tcPr>
            <w:tcW w:w="369" w:type="dxa"/>
            <w:vMerge/>
            <w:tcPrChange w:id="7170" w:author="14326" w:date="2011-05-19T12:57:00Z">
              <w:tcPr>
                <w:tcW w:w="0" w:type="auto"/>
                <w:gridSpan w:val="2"/>
                <w:vMerge/>
              </w:tcPr>
            </w:tcPrChange>
          </w:tcPr>
          <w:p w14:paraId="7F189892" w14:textId="77777777" w:rsidR="0090749C" w:rsidDel="009026F8" w:rsidRDefault="0090749C">
            <w:pPr>
              <w:pStyle w:val="Textetableau"/>
              <w:rPr>
                <w:del w:id="7171" w:author="Gaston" w:date="2019-02-28T13:39:00Z"/>
              </w:rPr>
            </w:pPr>
          </w:p>
        </w:tc>
        <w:tc>
          <w:tcPr>
            <w:tcW w:w="369" w:type="dxa"/>
            <w:vMerge/>
            <w:tcPrChange w:id="7172" w:author="14326" w:date="2011-05-19T12:57:00Z">
              <w:tcPr>
                <w:tcW w:w="0" w:type="auto"/>
                <w:gridSpan w:val="2"/>
                <w:vMerge/>
              </w:tcPr>
            </w:tcPrChange>
          </w:tcPr>
          <w:p w14:paraId="6DA213EB" w14:textId="77777777" w:rsidR="0090749C" w:rsidDel="009026F8" w:rsidRDefault="0090749C">
            <w:pPr>
              <w:pStyle w:val="Textetableau"/>
              <w:rPr>
                <w:del w:id="7173" w:author="Gaston" w:date="2019-02-28T13:39:00Z"/>
              </w:rPr>
            </w:pPr>
          </w:p>
        </w:tc>
        <w:tc>
          <w:tcPr>
            <w:tcW w:w="369" w:type="dxa"/>
            <w:vMerge/>
            <w:tcPrChange w:id="7174" w:author="14326" w:date="2011-05-19T12:57:00Z">
              <w:tcPr>
                <w:tcW w:w="0" w:type="auto"/>
                <w:gridSpan w:val="2"/>
                <w:vMerge/>
              </w:tcPr>
            </w:tcPrChange>
          </w:tcPr>
          <w:p w14:paraId="7DE31A60" w14:textId="77777777" w:rsidR="0090749C" w:rsidDel="009026F8" w:rsidRDefault="0090749C">
            <w:pPr>
              <w:pStyle w:val="Textetableau"/>
              <w:rPr>
                <w:del w:id="7175" w:author="Gaston" w:date="2019-02-28T13:39:00Z"/>
              </w:rPr>
            </w:pPr>
          </w:p>
        </w:tc>
        <w:tc>
          <w:tcPr>
            <w:tcW w:w="369" w:type="dxa"/>
            <w:vMerge/>
            <w:tcPrChange w:id="7176" w:author="14326" w:date="2011-05-19T12:57:00Z">
              <w:tcPr>
                <w:tcW w:w="0" w:type="auto"/>
                <w:gridSpan w:val="2"/>
                <w:vMerge/>
              </w:tcPr>
            </w:tcPrChange>
          </w:tcPr>
          <w:p w14:paraId="0C77C665" w14:textId="77777777" w:rsidR="0090749C" w:rsidDel="009026F8" w:rsidRDefault="0090749C">
            <w:pPr>
              <w:pStyle w:val="Textetableau"/>
              <w:rPr>
                <w:del w:id="7177" w:author="Gaston" w:date="2019-02-28T13:39:00Z"/>
              </w:rPr>
            </w:pPr>
          </w:p>
        </w:tc>
        <w:tc>
          <w:tcPr>
            <w:tcW w:w="369" w:type="dxa"/>
            <w:vMerge/>
            <w:tcPrChange w:id="7178" w:author="14326" w:date="2011-05-19T12:57:00Z">
              <w:tcPr>
                <w:tcW w:w="0" w:type="auto"/>
                <w:gridSpan w:val="2"/>
                <w:vMerge/>
              </w:tcPr>
            </w:tcPrChange>
          </w:tcPr>
          <w:p w14:paraId="6A02CB5C" w14:textId="77777777" w:rsidR="0090749C" w:rsidDel="009026F8" w:rsidRDefault="0090749C">
            <w:pPr>
              <w:pStyle w:val="Textetableau"/>
              <w:rPr>
                <w:del w:id="7179" w:author="Gaston" w:date="2019-02-28T13:39:00Z"/>
              </w:rPr>
            </w:pPr>
          </w:p>
        </w:tc>
        <w:tc>
          <w:tcPr>
            <w:tcW w:w="369" w:type="dxa"/>
            <w:vMerge/>
            <w:tcPrChange w:id="7180" w:author="14326" w:date="2011-05-19T12:57:00Z">
              <w:tcPr>
                <w:tcW w:w="0" w:type="auto"/>
                <w:gridSpan w:val="2"/>
                <w:vMerge/>
              </w:tcPr>
            </w:tcPrChange>
          </w:tcPr>
          <w:p w14:paraId="08406AE2" w14:textId="77777777" w:rsidR="0090749C" w:rsidDel="009026F8" w:rsidRDefault="0090749C">
            <w:pPr>
              <w:pStyle w:val="Textetableau"/>
              <w:rPr>
                <w:del w:id="7181" w:author="Gaston" w:date="2019-02-28T13:39:00Z"/>
              </w:rPr>
            </w:pPr>
          </w:p>
        </w:tc>
        <w:tc>
          <w:tcPr>
            <w:tcW w:w="369" w:type="dxa"/>
            <w:vMerge/>
            <w:tcPrChange w:id="7182" w:author="14326" w:date="2011-05-19T12:57:00Z">
              <w:tcPr>
                <w:tcW w:w="0" w:type="auto"/>
                <w:gridSpan w:val="2"/>
                <w:vMerge/>
              </w:tcPr>
            </w:tcPrChange>
          </w:tcPr>
          <w:p w14:paraId="2A510724" w14:textId="77777777" w:rsidR="0090749C" w:rsidDel="009026F8" w:rsidRDefault="0090749C">
            <w:pPr>
              <w:pStyle w:val="Textetableau"/>
              <w:rPr>
                <w:del w:id="7183" w:author="Gaston" w:date="2019-02-28T13:39:00Z"/>
              </w:rPr>
            </w:pPr>
          </w:p>
        </w:tc>
        <w:tc>
          <w:tcPr>
            <w:tcW w:w="369" w:type="dxa"/>
            <w:vMerge/>
            <w:tcPrChange w:id="7184" w:author="14326" w:date="2011-05-19T12:57:00Z">
              <w:tcPr>
                <w:tcW w:w="0" w:type="auto"/>
                <w:gridSpan w:val="2"/>
                <w:vMerge/>
              </w:tcPr>
            </w:tcPrChange>
          </w:tcPr>
          <w:p w14:paraId="018BBBE9" w14:textId="77777777" w:rsidR="0090749C" w:rsidDel="009026F8" w:rsidRDefault="0090749C">
            <w:pPr>
              <w:pStyle w:val="Textetableau"/>
              <w:rPr>
                <w:del w:id="7185" w:author="Gaston" w:date="2019-02-28T13:39:00Z"/>
              </w:rPr>
            </w:pPr>
          </w:p>
        </w:tc>
        <w:tc>
          <w:tcPr>
            <w:tcW w:w="369" w:type="dxa"/>
            <w:vMerge/>
            <w:tcPrChange w:id="7186" w:author="14326" w:date="2011-05-19T12:57:00Z">
              <w:tcPr>
                <w:tcW w:w="0" w:type="auto"/>
                <w:gridSpan w:val="2"/>
                <w:vMerge/>
              </w:tcPr>
            </w:tcPrChange>
          </w:tcPr>
          <w:p w14:paraId="68B4863A" w14:textId="77777777" w:rsidR="0090749C" w:rsidDel="009026F8" w:rsidRDefault="0090749C">
            <w:pPr>
              <w:pStyle w:val="Textetableau"/>
              <w:jc w:val="center"/>
              <w:rPr>
                <w:del w:id="7187" w:author="Gaston" w:date="2019-02-28T13:39:00Z"/>
              </w:rPr>
            </w:pPr>
          </w:p>
        </w:tc>
        <w:tc>
          <w:tcPr>
            <w:tcW w:w="369" w:type="dxa"/>
            <w:vMerge/>
            <w:tcPrChange w:id="7188" w:author="14326" w:date="2011-05-19T12:57:00Z">
              <w:tcPr>
                <w:tcW w:w="0" w:type="auto"/>
                <w:gridSpan w:val="2"/>
                <w:vMerge/>
              </w:tcPr>
            </w:tcPrChange>
          </w:tcPr>
          <w:p w14:paraId="708E3BD4" w14:textId="77777777" w:rsidR="0090749C" w:rsidDel="009026F8" w:rsidRDefault="0090749C">
            <w:pPr>
              <w:pStyle w:val="Textetableau"/>
              <w:jc w:val="center"/>
              <w:rPr>
                <w:del w:id="7189" w:author="Gaston" w:date="2019-02-28T13:39:00Z"/>
              </w:rPr>
            </w:pPr>
          </w:p>
        </w:tc>
        <w:tc>
          <w:tcPr>
            <w:tcW w:w="369" w:type="dxa"/>
            <w:vMerge/>
            <w:tcPrChange w:id="7190" w:author="14326" w:date="2011-05-19T12:57:00Z">
              <w:tcPr>
                <w:tcW w:w="0" w:type="auto"/>
                <w:gridSpan w:val="2"/>
                <w:vMerge/>
              </w:tcPr>
            </w:tcPrChange>
          </w:tcPr>
          <w:p w14:paraId="1B9A3ABD" w14:textId="77777777" w:rsidR="0090749C" w:rsidDel="009026F8" w:rsidRDefault="0090749C">
            <w:pPr>
              <w:pStyle w:val="Textetableau"/>
              <w:jc w:val="center"/>
              <w:rPr>
                <w:del w:id="7191" w:author="Gaston" w:date="2019-02-28T13:39:00Z"/>
              </w:rPr>
            </w:pPr>
          </w:p>
        </w:tc>
        <w:tc>
          <w:tcPr>
            <w:tcW w:w="369" w:type="dxa"/>
            <w:vMerge/>
            <w:tcPrChange w:id="7192" w:author="14326" w:date="2011-05-19T12:57:00Z">
              <w:tcPr>
                <w:tcW w:w="0" w:type="auto"/>
                <w:gridSpan w:val="2"/>
                <w:vMerge/>
              </w:tcPr>
            </w:tcPrChange>
          </w:tcPr>
          <w:p w14:paraId="06CC2EEB" w14:textId="77777777" w:rsidR="0090749C" w:rsidDel="009026F8" w:rsidRDefault="0090749C">
            <w:pPr>
              <w:pStyle w:val="Textetableau"/>
              <w:jc w:val="center"/>
              <w:rPr>
                <w:del w:id="7193" w:author="Gaston" w:date="2019-02-28T13:39:00Z"/>
              </w:rPr>
            </w:pPr>
          </w:p>
        </w:tc>
        <w:tc>
          <w:tcPr>
            <w:tcW w:w="369" w:type="dxa"/>
            <w:vMerge/>
            <w:tcPrChange w:id="7194" w:author="14326" w:date="2011-05-19T12:57:00Z">
              <w:tcPr>
                <w:tcW w:w="0" w:type="auto"/>
                <w:gridSpan w:val="2"/>
                <w:vMerge/>
              </w:tcPr>
            </w:tcPrChange>
          </w:tcPr>
          <w:p w14:paraId="6230A112" w14:textId="77777777" w:rsidR="0090749C" w:rsidDel="009026F8" w:rsidRDefault="0090749C">
            <w:pPr>
              <w:pStyle w:val="Textetableau"/>
              <w:jc w:val="center"/>
              <w:rPr>
                <w:del w:id="7195" w:author="Gaston" w:date="2019-02-28T13:39:00Z"/>
              </w:rPr>
            </w:pPr>
          </w:p>
        </w:tc>
        <w:tc>
          <w:tcPr>
            <w:tcW w:w="369" w:type="dxa"/>
            <w:vMerge/>
            <w:tcPrChange w:id="7196" w:author="14326" w:date="2011-05-19T12:57:00Z">
              <w:tcPr>
                <w:tcW w:w="0" w:type="auto"/>
                <w:gridSpan w:val="2"/>
                <w:vMerge/>
              </w:tcPr>
            </w:tcPrChange>
          </w:tcPr>
          <w:p w14:paraId="7EA0161D" w14:textId="77777777" w:rsidR="0090749C" w:rsidDel="009026F8" w:rsidRDefault="0090749C">
            <w:pPr>
              <w:pStyle w:val="Textetableau"/>
              <w:jc w:val="center"/>
              <w:rPr>
                <w:del w:id="7197" w:author="Gaston" w:date="2019-02-28T13:39:00Z"/>
              </w:rPr>
            </w:pPr>
          </w:p>
        </w:tc>
        <w:tc>
          <w:tcPr>
            <w:tcW w:w="369" w:type="dxa"/>
            <w:gridSpan w:val="2"/>
            <w:vMerge/>
            <w:tcPrChange w:id="7198" w:author="14326" w:date="2011-05-19T12:57:00Z">
              <w:tcPr>
                <w:tcW w:w="0" w:type="auto"/>
                <w:vMerge/>
              </w:tcPr>
            </w:tcPrChange>
          </w:tcPr>
          <w:p w14:paraId="5E7D49EC" w14:textId="77777777" w:rsidR="0090749C" w:rsidDel="009026F8" w:rsidRDefault="0090749C">
            <w:pPr>
              <w:pStyle w:val="Textetableau"/>
              <w:jc w:val="center"/>
              <w:rPr>
                <w:del w:id="7199" w:author="Gaston" w:date="2019-02-28T13:39:00Z"/>
              </w:rPr>
            </w:pPr>
          </w:p>
        </w:tc>
      </w:tr>
      <w:tr w:rsidR="0090749C" w:rsidDel="009026F8" w14:paraId="46BE090D" w14:textId="77777777" w:rsidTr="0090749C">
        <w:trPr>
          <w:del w:id="7200" w:author="Gaston" w:date="2019-02-28T13:39:00Z"/>
        </w:trPr>
        <w:tc>
          <w:tcPr>
            <w:tcW w:w="1409" w:type="dxa"/>
            <w:shd w:val="clear" w:color="auto" w:fill="E0E0E0"/>
            <w:tcPrChange w:id="7201" w:author="14326" w:date="2011-05-19T12:56:00Z">
              <w:tcPr>
                <w:tcW w:w="0" w:type="auto"/>
                <w:shd w:val="clear" w:color="auto" w:fill="E0E0E0"/>
              </w:tcPr>
            </w:tcPrChange>
          </w:tcPr>
          <w:p w14:paraId="4E4174F7" w14:textId="77777777" w:rsidR="0090749C" w:rsidDel="009026F8" w:rsidRDefault="0090749C">
            <w:pPr>
              <w:pStyle w:val="Textetableau"/>
              <w:jc w:val="center"/>
              <w:rPr>
                <w:del w:id="7202" w:author="Gaston" w:date="2019-02-28T13:39:00Z"/>
              </w:rPr>
            </w:pPr>
            <w:del w:id="7203" w:author="Gaston" w:date="2019-02-28T13:39:00Z">
              <w:r w:rsidDel="009026F8">
                <w:rPr>
                  <w:b/>
                  <w:bCs/>
                </w:rPr>
                <w:delText>Critères</w:delText>
              </w:r>
            </w:del>
          </w:p>
        </w:tc>
        <w:tc>
          <w:tcPr>
            <w:tcW w:w="2844" w:type="dxa"/>
            <w:gridSpan w:val="2"/>
            <w:tcPrChange w:id="7204" w:author="14326" w:date="2011-05-19T12:56:00Z">
              <w:tcPr>
                <w:tcW w:w="0" w:type="auto"/>
                <w:gridSpan w:val="4"/>
              </w:tcPr>
            </w:tcPrChange>
          </w:tcPr>
          <w:p w14:paraId="4031029E" w14:textId="77777777" w:rsidR="0090749C" w:rsidDel="009026F8" w:rsidRDefault="0090749C">
            <w:pPr>
              <w:pStyle w:val="Textetableau"/>
              <w:jc w:val="center"/>
              <w:rPr>
                <w:del w:id="7205" w:author="Gaston" w:date="2019-02-28T13:39:00Z"/>
              </w:rPr>
            </w:pPr>
          </w:p>
        </w:tc>
        <w:tc>
          <w:tcPr>
            <w:tcW w:w="369" w:type="dxa"/>
            <w:tcPrChange w:id="7206" w:author="14326" w:date="2011-05-19T12:56:00Z">
              <w:tcPr>
                <w:tcW w:w="0" w:type="auto"/>
                <w:gridSpan w:val="2"/>
              </w:tcPr>
            </w:tcPrChange>
          </w:tcPr>
          <w:p w14:paraId="333E4DE7" w14:textId="77777777" w:rsidR="0090749C" w:rsidDel="009026F8" w:rsidRDefault="0090749C">
            <w:pPr>
              <w:pStyle w:val="Textetableau"/>
              <w:jc w:val="center"/>
              <w:rPr>
                <w:del w:id="7207" w:author="Gaston" w:date="2019-02-28T13:39:00Z"/>
              </w:rPr>
            </w:pPr>
          </w:p>
        </w:tc>
        <w:tc>
          <w:tcPr>
            <w:tcW w:w="369" w:type="dxa"/>
            <w:tcPrChange w:id="7208" w:author="14326" w:date="2011-05-19T12:56:00Z">
              <w:tcPr>
                <w:tcW w:w="0" w:type="auto"/>
                <w:gridSpan w:val="2"/>
              </w:tcPr>
            </w:tcPrChange>
          </w:tcPr>
          <w:p w14:paraId="783F5CF9" w14:textId="77777777" w:rsidR="0090749C" w:rsidDel="009026F8" w:rsidRDefault="0090749C">
            <w:pPr>
              <w:pStyle w:val="Textetableau"/>
              <w:jc w:val="center"/>
              <w:rPr>
                <w:del w:id="7209" w:author="Gaston" w:date="2019-02-28T13:39:00Z"/>
              </w:rPr>
            </w:pPr>
          </w:p>
        </w:tc>
        <w:tc>
          <w:tcPr>
            <w:tcW w:w="369" w:type="dxa"/>
            <w:tcPrChange w:id="7210" w:author="14326" w:date="2011-05-19T12:56:00Z">
              <w:tcPr>
                <w:tcW w:w="0" w:type="auto"/>
                <w:gridSpan w:val="2"/>
              </w:tcPr>
            </w:tcPrChange>
          </w:tcPr>
          <w:p w14:paraId="31DEB64B" w14:textId="77777777" w:rsidR="0090749C" w:rsidDel="009026F8" w:rsidRDefault="0090749C">
            <w:pPr>
              <w:pStyle w:val="Textetableau"/>
              <w:jc w:val="center"/>
              <w:rPr>
                <w:del w:id="7211" w:author="Gaston" w:date="2019-02-28T13:39:00Z"/>
              </w:rPr>
            </w:pPr>
          </w:p>
        </w:tc>
        <w:tc>
          <w:tcPr>
            <w:tcW w:w="369" w:type="dxa"/>
            <w:tcPrChange w:id="7212" w:author="14326" w:date="2011-05-19T12:56:00Z">
              <w:tcPr>
                <w:tcW w:w="0" w:type="auto"/>
                <w:gridSpan w:val="2"/>
              </w:tcPr>
            </w:tcPrChange>
          </w:tcPr>
          <w:p w14:paraId="48041C35" w14:textId="77777777" w:rsidR="0090749C" w:rsidDel="009026F8" w:rsidRDefault="0090749C">
            <w:pPr>
              <w:pStyle w:val="Textetableau"/>
              <w:jc w:val="center"/>
              <w:rPr>
                <w:del w:id="7213" w:author="Gaston" w:date="2019-02-28T13:39:00Z"/>
              </w:rPr>
            </w:pPr>
          </w:p>
        </w:tc>
        <w:tc>
          <w:tcPr>
            <w:tcW w:w="369" w:type="dxa"/>
            <w:tcPrChange w:id="7214" w:author="14326" w:date="2011-05-19T12:56:00Z">
              <w:tcPr>
                <w:tcW w:w="0" w:type="auto"/>
                <w:gridSpan w:val="2"/>
              </w:tcPr>
            </w:tcPrChange>
          </w:tcPr>
          <w:p w14:paraId="60BB0999" w14:textId="77777777" w:rsidR="0090749C" w:rsidDel="009026F8" w:rsidRDefault="0090749C">
            <w:pPr>
              <w:pStyle w:val="Textetableau"/>
              <w:jc w:val="center"/>
              <w:rPr>
                <w:del w:id="7215" w:author="Gaston" w:date="2019-02-28T13:39:00Z"/>
              </w:rPr>
            </w:pPr>
          </w:p>
        </w:tc>
        <w:tc>
          <w:tcPr>
            <w:tcW w:w="369" w:type="dxa"/>
            <w:tcPrChange w:id="7216" w:author="14326" w:date="2011-05-19T12:56:00Z">
              <w:tcPr>
                <w:tcW w:w="0" w:type="auto"/>
                <w:gridSpan w:val="2"/>
              </w:tcPr>
            </w:tcPrChange>
          </w:tcPr>
          <w:p w14:paraId="026C2574" w14:textId="77777777" w:rsidR="0090749C" w:rsidDel="009026F8" w:rsidRDefault="0090749C">
            <w:pPr>
              <w:pStyle w:val="Textetableau"/>
              <w:jc w:val="center"/>
              <w:rPr>
                <w:del w:id="7217" w:author="Gaston" w:date="2019-02-28T13:39:00Z"/>
              </w:rPr>
            </w:pPr>
          </w:p>
        </w:tc>
        <w:tc>
          <w:tcPr>
            <w:tcW w:w="369" w:type="dxa"/>
            <w:tcPrChange w:id="7218" w:author="14326" w:date="2011-05-19T12:56:00Z">
              <w:tcPr>
                <w:tcW w:w="0" w:type="auto"/>
                <w:gridSpan w:val="2"/>
              </w:tcPr>
            </w:tcPrChange>
          </w:tcPr>
          <w:p w14:paraId="09E571B7" w14:textId="77777777" w:rsidR="0090749C" w:rsidDel="009026F8" w:rsidRDefault="0090749C">
            <w:pPr>
              <w:pStyle w:val="Textetableau"/>
              <w:jc w:val="center"/>
              <w:rPr>
                <w:del w:id="7219" w:author="Gaston" w:date="2019-02-28T13:39:00Z"/>
              </w:rPr>
            </w:pPr>
          </w:p>
        </w:tc>
        <w:tc>
          <w:tcPr>
            <w:tcW w:w="369" w:type="dxa"/>
            <w:tcPrChange w:id="7220" w:author="14326" w:date="2011-05-19T12:56:00Z">
              <w:tcPr>
                <w:tcW w:w="0" w:type="auto"/>
                <w:gridSpan w:val="2"/>
              </w:tcPr>
            </w:tcPrChange>
          </w:tcPr>
          <w:p w14:paraId="42483128" w14:textId="77777777" w:rsidR="0090749C" w:rsidDel="009026F8" w:rsidRDefault="0090749C">
            <w:pPr>
              <w:pStyle w:val="Textetableau"/>
              <w:jc w:val="center"/>
              <w:rPr>
                <w:del w:id="7221" w:author="Gaston" w:date="2019-02-28T13:39:00Z"/>
              </w:rPr>
            </w:pPr>
          </w:p>
        </w:tc>
        <w:tc>
          <w:tcPr>
            <w:tcW w:w="369" w:type="dxa"/>
            <w:tcPrChange w:id="7222" w:author="14326" w:date="2011-05-19T12:56:00Z">
              <w:tcPr>
                <w:tcW w:w="0" w:type="auto"/>
                <w:gridSpan w:val="2"/>
              </w:tcPr>
            </w:tcPrChange>
          </w:tcPr>
          <w:p w14:paraId="6692946D" w14:textId="77777777" w:rsidR="0090749C" w:rsidDel="009026F8" w:rsidRDefault="0090749C">
            <w:pPr>
              <w:pStyle w:val="Textetableau"/>
              <w:jc w:val="center"/>
              <w:rPr>
                <w:del w:id="7223" w:author="Gaston" w:date="2019-02-28T13:39:00Z"/>
              </w:rPr>
            </w:pPr>
          </w:p>
        </w:tc>
        <w:tc>
          <w:tcPr>
            <w:tcW w:w="369" w:type="dxa"/>
            <w:tcPrChange w:id="7224" w:author="14326" w:date="2011-05-19T12:56:00Z">
              <w:tcPr>
                <w:tcW w:w="0" w:type="auto"/>
                <w:gridSpan w:val="2"/>
              </w:tcPr>
            </w:tcPrChange>
          </w:tcPr>
          <w:p w14:paraId="20550067" w14:textId="77777777" w:rsidR="0090749C" w:rsidDel="009026F8" w:rsidRDefault="0090749C">
            <w:pPr>
              <w:pStyle w:val="Textetableau"/>
              <w:jc w:val="center"/>
              <w:rPr>
                <w:del w:id="7225" w:author="Gaston" w:date="2019-02-28T13:39:00Z"/>
              </w:rPr>
            </w:pPr>
          </w:p>
        </w:tc>
        <w:tc>
          <w:tcPr>
            <w:tcW w:w="369" w:type="dxa"/>
            <w:tcPrChange w:id="7226" w:author="14326" w:date="2011-05-19T12:56:00Z">
              <w:tcPr>
                <w:tcW w:w="0" w:type="auto"/>
                <w:gridSpan w:val="2"/>
              </w:tcPr>
            </w:tcPrChange>
          </w:tcPr>
          <w:p w14:paraId="77FD2AFC" w14:textId="77777777" w:rsidR="0090749C" w:rsidDel="009026F8" w:rsidRDefault="0090749C">
            <w:pPr>
              <w:pStyle w:val="Textetableau"/>
              <w:jc w:val="center"/>
              <w:rPr>
                <w:del w:id="7227" w:author="Gaston" w:date="2019-02-28T13:39:00Z"/>
              </w:rPr>
            </w:pPr>
          </w:p>
        </w:tc>
        <w:tc>
          <w:tcPr>
            <w:tcW w:w="369" w:type="dxa"/>
            <w:tcPrChange w:id="7228" w:author="14326" w:date="2011-05-19T12:56:00Z">
              <w:tcPr>
                <w:tcW w:w="0" w:type="auto"/>
                <w:gridSpan w:val="2"/>
              </w:tcPr>
            </w:tcPrChange>
          </w:tcPr>
          <w:p w14:paraId="4666EEE5" w14:textId="77777777" w:rsidR="0090749C" w:rsidDel="009026F8" w:rsidRDefault="0090749C">
            <w:pPr>
              <w:pStyle w:val="Textetableau"/>
              <w:jc w:val="center"/>
              <w:rPr>
                <w:del w:id="7229" w:author="Gaston" w:date="2019-02-28T13:39:00Z"/>
              </w:rPr>
            </w:pPr>
          </w:p>
        </w:tc>
        <w:tc>
          <w:tcPr>
            <w:tcW w:w="369" w:type="dxa"/>
            <w:tcPrChange w:id="7230" w:author="14326" w:date="2011-05-19T12:56:00Z">
              <w:tcPr>
                <w:tcW w:w="0" w:type="auto"/>
                <w:gridSpan w:val="2"/>
              </w:tcPr>
            </w:tcPrChange>
          </w:tcPr>
          <w:p w14:paraId="75E7B003" w14:textId="77777777" w:rsidR="0090749C" w:rsidDel="009026F8" w:rsidRDefault="0090749C">
            <w:pPr>
              <w:pStyle w:val="Textetableau"/>
              <w:jc w:val="center"/>
              <w:rPr>
                <w:del w:id="7231" w:author="Gaston" w:date="2019-02-28T13:39:00Z"/>
              </w:rPr>
            </w:pPr>
          </w:p>
        </w:tc>
        <w:tc>
          <w:tcPr>
            <w:tcW w:w="369" w:type="dxa"/>
            <w:tcPrChange w:id="7232" w:author="14326" w:date="2011-05-19T12:56:00Z">
              <w:tcPr>
                <w:tcW w:w="0" w:type="auto"/>
                <w:gridSpan w:val="2"/>
              </w:tcPr>
            </w:tcPrChange>
          </w:tcPr>
          <w:p w14:paraId="545867B6" w14:textId="77777777" w:rsidR="0090749C" w:rsidDel="009026F8" w:rsidRDefault="0090749C">
            <w:pPr>
              <w:pStyle w:val="Textetableau"/>
              <w:jc w:val="center"/>
              <w:rPr>
                <w:del w:id="7233" w:author="Gaston" w:date="2019-02-28T13:39:00Z"/>
              </w:rPr>
            </w:pPr>
          </w:p>
        </w:tc>
        <w:tc>
          <w:tcPr>
            <w:tcW w:w="369" w:type="dxa"/>
            <w:gridSpan w:val="2"/>
            <w:tcPrChange w:id="7234" w:author="14326" w:date="2011-05-19T12:56:00Z">
              <w:tcPr>
                <w:tcW w:w="0" w:type="auto"/>
              </w:tcPr>
            </w:tcPrChange>
          </w:tcPr>
          <w:p w14:paraId="5E8F9E70" w14:textId="77777777" w:rsidR="0090749C" w:rsidDel="009026F8" w:rsidRDefault="0090749C">
            <w:pPr>
              <w:pStyle w:val="Textetableau"/>
              <w:jc w:val="center"/>
              <w:rPr>
                <w:del w:id="7235" w:author="Gaston" w:date="2019-02-28T13:39:00Z"/>
              </w:rPr>
            </w:pPr>
          </w:p>
        </w:tc>
      </w:tr>
      <w:tr w:rsidR="0090749C" w:rsidDel="009026F8" w14:paraId="52ED8ADC" w14:textId="77777777" w:rsidTr="0090749C">
        <w:trPr>
          <w:del w:id="7236" w:author="Gaston" w:date="2019-02-28T13:39:00Z"/>
        </w:trPr>
        <w:tc>
          <w:tcPr>
            <w:tcW w:w="1409" w:type="dxa"/>
            <w:shd w:val="clear" w:color="auto" w:fill="E0E0E0"/>
            <w:tcPrChange w:id="7237" w:author="14326" w:date="2011-05-19T12:56:00Z">
              <w:tcPr>
                <w:tcW w:w="0" w:type="auto"/>
                <w:shd w:val="clear" w:color="auto" w:fill="E0E0E0"/>
              </w:tcPr>
            </w:tcPrChange>
          </w:tcPr>
          <w:p w14:paraId="036E13D0" w14:textId="77777777" w:rsidR="0090749C" w:rsidDel="009026F8" w:rsidRDefault="0090749C">
            <w:pPr>
              <w:pStyle w:val="Textetableau"/>
              <w:jc w:val="center"/>
              <w:rPr>
                <w:del w:id="7238" w:author="Gaston" w:date="2019-02-28T13:39:00Z"/>
              </w:rPr>
            </w:pPr>
            <w:del w:id="7239" w:author="Gaston" w:date="2019-02-28T13:39:00Z">
              <w:r w:rsidDel="009026F8">
                <w:rPr>
                  <w:b/>
                  <w:bCs/>
                  <w:smallCaps/>
                  <w:sz w:val="16"/>
                  <w:szCs w:val="16"/>
                </w:rPr>
                <w:delText>Mise en situation</w:delText>
              </w:r>
            </w:del>
          </w:p>
        </w:tc>
        <w:tc>
          <w:tcPr>
            <w:tcW w:w="2844" w:type="dxa"/>
            <w:gridSpan w:val="2"/>
            <w:tcPrChange w:id="7240" w:author="14326" w:date="2011-05-19T12:56:00Z">
              <w:tcPr>
                <w:tcW w:w="0" w:type="auto"/>
                <w:gridSpan w:val="4"/>
              </w:tcPr>
            </w:tcPrChange>
          </w:tcPr>
          <w:p w14:paraId="30FACF1B" w14:textId="77777777" w:rsidR="0090749C" w:rsidDel="009026F8" w:rsidRDefault="0090749C">
            <w:pPr>
              <w:pStyle w:val="Textetableau"/>
              <w:rPr>
                <w:del w:id="7241" w:author="Gaston" w:date="2019-02-28T13:39:00Z"/>
              </w:rPr>
            </w:pPr>
            <w:del w:id="7242" w:author="Gaston" w:date="2019-02-28T13:39:00Z">
              <w:r w:rsidDel="009026F8">
                <w:rPr>
                  <w:sz w:val="16"/>
                  <w:szCs w:val="16"/>
                </w:rPr>
                <w:delText>La présentation indique clairement le but ou l'utilité du projet présenté.</w:delText>
              </w:r>
            </w:del>
          </w:p>
        </w:tc>
        <w:tc>
          <w:tcPr>
            <w:tcW w:w="369" w:type="dxa"/>
            <w:tcPrChange w:id="7243" w:author="14326" w:date="2011-05-19T12:56:00Z">
              <w:tcPr>
                <w:tcW w:w="0" w:type="auto"/>
                <w:gridSpan w:val="2"/>
              </w:tcPr>
            </w:tcPrChange>
          </w:tcPr>
          <w:p w14:paraId="20E80FA9" w14:textId="77777777" w:rsidR="0090749C" w:rsidDel="009026F8" w:rsidRDefault="0090749C">
            <w:pPr>
              <w:pStyle w:val="Textetableau"/>
              <w:rPr>
                <w:del w:id="7244" w:author="Gaston" w:date="2019-02-28T13:39:00Z"/>
              </w:rPr>
            </w:pPr>
          </w:p>
        </w:tc>
        <w:tc>
          <w:tcPr>
            <w:tcW w:w="369" w:type="dxa"/>
            <w:tcPrChange w:id="7245" w:author="14326" w:date="2011-05-19T12:56:00Z">
              <w:tcPr>
                <w:tcW w:w="0" w:type="auto"/>
                <w:gridSpan w:val="2"/>
              </w:tcPr>
            </w:tcPrChange>
          </w:tcPr>
          <w:p w14:paraId="01AD7980" w14:textId="77777777" w:rsidR="0090749C" w:rsidDel="009026F8" w:rsidRDefault="0090749C">
            <w:pPr>
              <w:pStyle w:val="Textetableau"/>
              <w:rPr>
                <w:del w:id="7246" w:author="Gaston" w:date="2019-02-28T13:39:00Z"/>
              </w:rPr>
            </w:pPr>
          </w:p>
        </w:tc>
        <w:tc>
          <w:tcPr>
            <w:tcW w:w="369" w:type="dxa"/>
            <w:tcPrChange w:id="7247" w:author="14326" w:date="2011-05-19T12:56:00Z">
              <w:tcPr>
                <w:tcW w:w="0" w:type="auto"/>
                <w:gridSpan w:val="2"/>
              </w:tcPr>
            </w:tcPrChange>
          </w:tcPr>
          <w:p w14:paraId="771AD254" w14:textId="77777777" w:rsidR="0090749C" w:rsidDel="009026F8" w:rsidRDefault="0090749C">
            <w:pPr>
              <w:pStyle w:val="Textetableau"/>
              <w:rPr>
                <w:del w:id="7248" w:author="Gaston" w:date="2019-02-28T13:39:00Z"/>
              </w:rPr>
            </w:pPr>
          </w:p>
        </w:tc>
        <w:tc>
          <w:tcPr>
            <w:tcW w:w="369" w:type="dxa"/>
            <w:tcPrChange w:id="7249" w:author="14326" w:date="2011-05-19T12:56:00Z">
              <w:tcPr>
                <w:tcW w:w="0" w:type="auto"/>
                <w:gridSpan w:val="2"/>
              </w:tcPr>
            </w:tcPrChange>
          </w:tcPr>
          <w:p w14:paraId="5B03CE83" w14:textId="77777777" w:rsidR="0090749C" w:rsidDel="009026F8" w:rsidRDefault="0090749C">
            <w:pPr>
              <w:pStyle w:val="Textetableau"/>
              <w:rPr>
                <w:del w:id="7250" w:author="Gaston" w:date="2019-02-28T13:39:00Z"/>
              </w:rPr>
            </w:pPr>
          </w:p>
        </w:tc>
        <w:tc>
          <w:tcPr>
            <w:tcW w:w="369" w:type="dxa"/>
            <w:tcPrChange w:id="7251" w:author="14326" w:date="2011-05-19T12:56:00Z">
              <w:tcPr>
                <w:tcW w:w="0" w:type="auto"/>
                <w:gridSpan w:val="2"/>
              </w:tcPr>
            </w:tcPrChange>
          </w:tcPr>
          <w:p w14:paraId="3C165B05" w14:textId="77777777" w:rsidR="0090749C" w:rsidDel="009026F8" w:rsidRDefault="0090749C">
            <w:pPr>
              <w:pStyle w:val="Textetableau"/>
              <w:rPr>
                <w:del w:id="7252" w:author="Gaston" w:date="2019-02-28T13:39:00Z"/>
              </w:rPr>
            </w:pPr>
          </w:p>
        </w:tc>
        <w:tc>
          <w:tcPr>
            <w:tcW w:w="369" w:type="dxa"/>
            <w:tcPrChange w:id="7253" w:author="14326" w:date="2011-05-19T12:56:00Z">
              <w:tcPr>
                <w:tcW w:w="0" w:type="auto"/>
                <w:gridSpan w:val="2"/>
              </w:tcPr>
            </w:tcPrChange>
          </w:tcPr>
          <w:p w14:paraId="40AEAA14" w14:textId="77777777" w:rsidR="0090749C" w:rsidDel="009026F8" w:rsidRDefault="0090749C">
            <w:pPr>
              <w:pStyle w:val="Textetableau"/>
              <w:rPr>
                <w:del w:id="7254" w:author="Gaston" w:date="2019-02-28T13:39:00Z"/>
              </w:rPr>
            </w:pPr>
          </w:p>
        </w:tc>
        <w:tc>
          <w:tcPr>
            <w:tcW w:w="369" w:type="dxa"/>
            <w:tcPrChange w:id="7255" w:author="14326" w:date="2011-05-19T12:56:00Z">
              <w:tcPr>
                <w:tcW w:w="0" w:type="auto"/>
                <w:gridSpan w:val="2"/>
              </w:tcPr>
            </w:tcPrChange>
          </w:tcPr>
          <w:p w14:paraId="07BFA440" w14:textId="77777777" w:rsidR="0090749C" w:rsidDel="009026F8" w:rsidRDefault="0090749C">
            <w:pPr>
              <w:pStyle w:val="Textetableau"/>
              <w:rPr>
                <w:del w:id="7256" w:author="Gaston" w:date="2019-02-28T13:39:00Z"/>
              </w:rPr>
            </w:pPr>
          </w:p>
        </w:tc>
        <w:tc>
          <w:tcPr>
            <w:tcW w:w="369" w:type="dxa"/>
            <w:tcPrChange w:id="7257" w:author="14326" w:date="2011-05-19T12:56:00Z">
              <w:tcPr>
                <w:tcW w:w="0" w:type="auto"/>
                <w:gridSpan w:val="2"/>
              </w:tcPr>
            </w:tcPrChange>
          </w:tcPr>
          <w:p w14:paraId="5E0CDCB3" w14:textId="77777777" w:rsidR="0090749C" w:rsidDel="009026F8" w:rsidRDefault="0090749C">
            <w:pPr>
              <w:pStyle w:val="Textetableau"/>
              <w:rPr>
                <w:del w:id="7258" w:author="Gaston" w:date="2019-02-28T13:39:00Z"/>
              </w:rPr>
            </w:pPr>
          </w:p>
        </w:tc>
        <w:tc>
          <w:tcPr>
            <w:tcW w:w="369" w:type="dxa"/>
            <w:tcPrChange w:id="7259" w:author="14326" w:date="2011-05-19T12:56:00Z">
              <w:tcPr>
                <w:tcW w:w="0" w:type="auto"/>
                <w:gridSpan w:val="2"/>
              </w:tcPr>
            </w:tcPrChange>
          </w:tcPr>
          <w:p w14:paraId="2E7BBABC" w14:textId="77777777" w:rsidR="0090749C" w:rsidDel="009026F8" w:rsidRDefault="0090749C">
            <w:pPr>
              <w:pStyle w:val="Textetableau"/>
              <w:rPr>
                <w:del w:id="7260" w:author="Gaston" w:date="2019-02-28T13:39:00Z"/>
              </w:rPr>
            </w:pPr>
          </w:p>
        </w:tc>
        <w:tc>
          <w:tcPr>
            <w:tcW w:w="369" w:type="dxa"/>
            <w:tcPrChange w:id="7261" w:author="14326" w:date="2011-05-19T12:56:00Z">
              <w:tcPr>
                <w:tcW w:w="0" w:type="auto"/>
                <w:gridSpan w:val="2"/>
              </w:tcPr>
            </w:tcPrChange>
          </w:tcPr>
          <w:p w14:paraId="5BB793DD" w14:textId="77777777" w:rsidR="0090749C" w:rsidDel="009026F8" w:rsidRDefault="0090749C">
            <w:pPr>
              <w:pStyle w:val="Textetableau"/>
              <w:rPr>
                <w:del w:id="7262" w:author="Gaston" w:date="2019-02-28T13:39:00Z"/>
              </w:rPr>
            </w:pPr>
          </w:p>
        </w:tc>
        <w:tc>
          <w:tcPr>
            <w:tcW w:w="369" w:type="dxa"/>
            <w:tcPrChange w:id="7263" w:author="14326" w:date="2011-05-19T12:56:00Z">
              <w:tcPr>
                <w:tcW w:w="0" w:type="auto"/>
                <w:gridSpan w:val="2"/>
              </w:tcPr>
            </w:tcPrChange>
          </w:tcPr>
          <w:p w14:paraId="2CB06FC2" w14:textId="77777777" w:rsidR="0090749C" w:rsidDel="009026F8" w:rsidRDefault="0090749C">
            <w:pPr>
              <w:pStyle w:val="Textetableau"/>
              <w:rPr>
                <w:del w:id="7264" w:author="Gaston" w:date="2019-02-28T13:39:00Z"/>
              </w:rPr>
            </w:pPr>
          </w:p>
        </w:tc>
        <w:tc>
          <w:tcPr>
            <w:tcW w:w="369" w:type="dxa"/>
            <w:tcPrChange w:id="7265" w:author="14326" w:date="2011-05-19T12:56:00Z">
              <w:tcPr>
                <w:tcW w:w="0" w:type="auto"/>
                <w:gridSpan w:val="2"/>
              </w:tcPr>
            </w:tcPrChange>
          </w:tcPr>
          <w:p w14:paraId="07BC4397" w14:textId="77777777" w:rsidR="0090749C" w:rsidDel="009026F8" w:rsidRDefault="0090749C">
            <w:pPr>
              <w:pStyle w:val="Textetableau"/>
              <w:rPr>
                <w:del w:id="7266" w:author="Gaston" w:date="2019-02-28T13:39:00Z"/>
              </w:rPr>
            </w:pPr>
          </w:p>
        </w:tc>
        <w:tc>
          <w:tcPr>
            <w:tcW w:w="369" w:type="dxa"/>
            <w:tcPrChange w:id="7267" w:author="14326" w:date="2011-05-19T12:56:00Z">
              <w:tcPr>
                <w:tcW w:w="0" w:type="auto"/>
                <w:gridSpan w:val="2"/>
              </w:tcPr>
            </w:tcPrChange>
          </w:tcPr>
          <w:p w14:paraId="5C79B0BA" w14:textId="77777777" w:rsidR="0090749C" w:rsidDel="009026F8" w:rsidRDefault="0090749C">
            <w:pPr>
              <w:pStyle w:val="Textetableau"/>
              <w:rPr>
                <w:del w:id="7268" w:author="Gaston" w:date="2019-02-28T13:39:00Z"/>
              </w:rPr>
            </w:pPr>
          </w:p>
        </w:tc>
        <w:tc>
          <w:tcPr>
            <w:tcW w:w="369" w:type="dxa"/>
            <w:tcPrChange w:id="7269" w:author="14326" w:date="2011-05-19T12:56:00Z">
              <w:tcPr>
                <w:tcW w:w="0" w:type="auto"/>
                <w:gridSpan w:val="2"/>
              </w:tcPr>
            </w:tcPrChange>
          </w:tcPr>
          <w:p w14:paraId="437DA43D" w14:textId="77777777" w:rsidR="0090749C" w:rsidDel="009026F8" w:rsidRDefault="0090749C">
            <w:pPr>
              <w:pStyle w:val="Textetableau"/>
              <w:rPr>
                <w:del w:id="7270" w:author="Gaston" w:date="2019-02-28T13:39:00Z"/>
              </w:rPr>
            </w:pPr>
          </w:p>
        </w:tc>
        <w:tc>
          <w:tcPr>
            <w:tcW w:w="369" w:type="dxa"/>
            <w:gridSpan w:val="2"/>
            <w:tcPrChange w:id="7271" w:author="14326" w:date="2011-05-19T12:56:00Z">
              <w:tcPr>
                <w:tcW w:w="0" w:type="auto"/>
              </w:tcPr>
            </w:tcPrChange>
          </w:tcPr>
          <w:p w14:paraId="46129BBD" w14:textId="77777777" w:rsidR="0090749C" w:rsidDel="009026F8" w:rsidRDefault="0090749C">
            <w:pPr>
              <w:pStyle w:val="Textetableau"/>
              <w:rPr>
                <w:del w:id="7272" w:author="Gaston" w:date="2019-02-28T13:39:00Z"/>
              </w:rPr>
            </w:pPr>
          </w:p>
        </w:tc>
      </w:tr>
      <w:tr w:rsidR="0090749C" w:rsidDel="009026F8" w14:paraId="72A5786A" w14:textId="77777777" w:rsidTr="0090749C">
        <w:trPr>
          <w:del w:id="7273" w:author="Gaston" w:date="2019-02-28T13:39:00Z"/>
        </w:trPr>
        <w:tc>
          <w:tcPr>
            <w:tcW w:w="1409" w:type="dxa"/>
            <w:shd w:val="clear" w:color="auto" w:fill="E0E0E0"/>
            <w:tcPrChange w:id="7274" w:author="14326" w:date="2011-05-19T12:56:00Z">
              <w:tcPr>
                <w:tcW w:w="0" w:type="auto"/>
                <w:shd w:val="clear" w:color="auto" w:fill="E0E0E0"/>
              </w:tcPr>
            </w:tcPrChange>
          </w:tcPr>
          <w:p w14:paraId="7DF4F4A8" w14:textId="77777777" w:rsidR="0090749C" w:rsidDel="009026F8" w:rsidRDefault="0090749C">
            <w:pPr>
              <w:pStyle w:val="Textetableau"/>
              <w:jc w:val="center"/>
              <w:rPr>
                <w:del w:id="7275" w:author="Gaston" w:date="2019-02-28T13:39:00Z"/>
              </w:rPr>
            </w:pPr>
            <w:del w:id="7276" w:author="Gaston" w:date="2019-02-28T13:39:00Z">
              <w:r w:rsidDel="009026F8">
                <w:rPr>
                  <w:b/>
                  <w:bCs/>
                  <w:smallCaps/>
                  <w:sz w:val="16"/>
                  <w:szCs w:val="16"/>
                </w:rPr>
                <w:delText>Structure</w:delText>
              </w:r>
            </w:del>
          </w:p>
        </w:tc>
        <w:tc>
          <w:tcPr>
            <w:tcW w:w="2844" w:type="dxa"/>
            <w:gridSpan w:val="2"/>
            <w:tcPrChange w:id="7277" w:author="14326" w:date="2011-05-19T12:56:00Z">
              <w:tcPr>
                <w:tcW w:w="0" w:type="auto"/>
                <w:gridSpan w:val="4"/>
              </w:tcPr>
            </w:tcPrChange>
          </w:tcPr>
          <w:p w14:paraId="395ACFF6" w14:textId="77777777" w:rsidR="0090749C" w:rsidDel="009026F8" w:rsidRDefault="0090749C">
            <w:pPr>
              <w:pStyle w:val="Textetableau"/>
              <w:rPr>
                <w:del w:id="7278" w:author="Gaston" w:date="2019-02-28T13:39:00Z"/>
              </w:rPr>
            </w:pPr>
            <w:del w:id="7279" w:author="Gaston" w:date="2019-02-28T13:39:00Z">
              <w:r w:rsidDel="009026F8">
                <w:rPr>
                  <w:sz w:val="16"/>
                  <w:szCs w:val="16"/>
                </w:rPr>
                <w:delText>La présentation comporte une introduction, un corps et une conclusion.</w:delText>
              </w:r>
            </w:del>
          </w:p>
        </w:tc>
        <w:tc>
          <w:tcPr>
            <w:tcW w:w="369" w:type="dxa"/>
            <w:tcPrChange w:id="7280" w:author="14326" w:date="2011-05-19T12:56:00Z">
              <w:tcPr>
                <w:tcW w:w="0" w:type="auto"/>
                <w:gridSpan w:val="2"/>
              </w:tcPr>
            </w:tcPrChange>
          </w:tcPr>
          <w:p w14:paraId="6BE8DED1" w14:textId="77777777" w:rsidR="0090749C" w:rsidDel="009026F8" w:rsidRDefault="0090749C">
            <w:pPr>
              <w:pStyle w:val="Textetableau"/>
              <w:rPr>
                <w:del w:id="7281" w:author="Gaston" w:date="2019-02-28T13:39:00Z"/>
              </w:rPr>
            </w:pPr>
          </w:p>
        </w:tc>
        <w:tc>
          <w:tcPr>
            <w:tcW w:w="369" w:type="dxa"/>
            <w:tcPrChange w:id="7282" w:author="14326" w:date="2011-05-19T12:56:00Z">
              <w:tcPr>
                <w:tcW w:w="0" w:type="auto"/>
                <w:gridSpan w:val="2"/>
              </w:tcPr>
            </w:tcPrChange>
          </w:tcPr>
          <w:p w14:paraId="5FB8D895" w14:textId="77777777" w:rsidR="0090749C" w:rsidDel="009026F8" w:rsidRDefault="0090749C">
            <w:pPr>
              <w:pStyle w:val="Textetableau"/>
              <w:rPr>
                <w:del w:id="7283" w:author="Gaston" w:date="2019-02-28T13:39:00Z"/>
              </w:rPr>
            </w:pPr>
          </w:p>
        </w:tc>
        <w:tc>
          <w:tcPr>
            <w:tcW w:w="369" w:type="dxa"/>
            <w:tcPrChange w:id="7284" w:author="14326" w:date="2011-05-19T12:56:00Z">
              <w:tcPr>
                <w:tcW w:w="0" w:type="auto"/>
                <w:gridSpan w:val="2"/>
              </w:tcPr>
            </w:tcPrChange>
          </w:tcPr>
          <w:p w14:paraId="5159B241" w14:textId="77777777" w:rsidR="0090749C" w:rsidDel="009026F8" w:rsidRDefault="0090749C">
            <w:pPr>
              <w:pStyle w:val="Textetableau"/>
              <w:rPr>
                <w:del w:id="7285" w:author="Gaston" w:date="2019-02-28T13:39:00Z"/>
              </w:rPr>
            </w:pPr>
          </w:p>
        </w:tc>
        <w:tc>
          <w:tcPr>
            <w:tcW w:w="369" w:type="dxa"/>
            <w:tcPrChange w:id="7286" w:author="14326" w:date="2011-05-19T12:56:00Z">
              <w:tcPr>
                <w:tcW w:w="0" w:type="auto"/>
                <w:gridSpan w:val="2"/>
              </w:tcPr>
            </w:tcPrChange>
          </w:tcPr>
          <w:p w14:paraId="7918578E" w14:textId="77777777" w:rsidR="0090749C" w:rsidDel="009026F8" w:rsidRDefault="0090749C">
            <w:pPr>
              <w:pStyle w:val="Textetableau"/>
              <w:rPr>
                <w:del w:id="7287" w:author="Gaston" w:date="2019-02-28T13:39:00Z"/>
              </w:rPr>
            </w:pPr>
          </w:p>
        </w:tc>
        <w:tc>
          <w:tcPr>
            <w:tcW w:w="369" w:type="dxa"/>
            <w:tcPrChange w:id="7288" w:author="14326" w:date="2011-05-19T12:56:00Z">
              <w:tcPr>
                <w:tcW w:w="0" w:type="auto"/>
                <w:gridSpan w:val="2"/>
              </w:tcPr>
            </w:tcPrChange>
          </w:tcPr>
          <w:p w14:paraId="35E3CAAA" w14:textId="77777777" w:rsidR="0090749C" w:rsidDel="009026F8" w:rsidRDefault="0090749C">
            <w:pPr>
              <w:pStyle w:val="Textetableau"/>
              <w:rPr>
                <w:del w:id="7289" w:author="Gaston" w:date="2019-02-28T13:39:00Z"/>
              </w:rPr>
            </w:pPr>
          </w:p>
        </w:tc>
        <w:tc>
          <w:tcPr>
            <w:tcW w:w="369" w:type="dxa"/>
            <w:tcPrChange w:id="7290" w:author="14326" w:date="2011-05-19T12:56:00Z">
              <w:tcPr>
                <w:tcW w:w="0" w:type="auto"/>
                <w:gridSpan w:val="2"/>
              </w:tcPr>
            </w:tcPrChange>
          </w:tcPr>
          <w:p w14:paraId="7EE29AC5" w14:textId="77777777" w:rsidR="0090749C" w:rsidDel="009026F8" w:rsidRDefault="0090749C">
            <w:pPr>
              <w:pStyle w:val="Textetableau"/>
              <w:rPr>
                <w:del w:id="7291" w:author="Gaston" w:date="2019-02-28T13:39:00Z"/>
              </w:rPr>
            </w:pPr>
          </w:p>
        </w:tc>
        <w:tc>
          <w:tcPr>
            <w:tcW w:w="369" w:type="dxa"/>
            <w:tcPrChange w:id="7292" w:author="14326" w:date="2011-05-19T12:56:00Z">
              <w:tcPr>
                <w:tcW w:w="0" w:type="auto"/>
                <w:gridSpan w:val="2"/>
              </w:tcPr>
            </w:tcPrChange>
          </w:tcPr>
          <w:p w14:paraId="56586E8D" w14:textId="77777777" w:rsidR="0090749C" w:rsidDel="009026F8" w:rsidRDefault="0090749C">
            <w:pPr>
              <w:pStyle w:val="Textetableau"/>
              <w:rPr>
                <w:del w:id="7293" w:author="Gaston" w:date="2019-02-28T13:39:00Z"/>
              </w:rPr>
            </w:pPr>
          </w:p>
        </w:tc>
        <w:tc>
          <w:tcPr>
            <w:tcW w:w="369" w:type="dxa"/>
            <w:tcPrChange w:id="7294" w:author="14326" w:date="2011-05-19T12:56:00Z">
              <w:tcPr>
                <w:tcW w:w="0" w:type="auto"/>
                <w:gridSpan w:val="2"/>
              </w:tcPr>
            </w:tcPrChange>
          </w:tcPr>
          <w:p w14:paraId="19960226" w14:textId="77777777" w:rsidR="0090749C" w:rsidDel="009026F8" w:rsidRDefault="0090749C">
            <w:pPr>
              <w:pStyle w:val="Textetableau"/>
              <w:rPr>
                <w:del w:id="7295" w:author="Gaston" w:date="2019-02-28T13:39:00Z"/>
              </w:rPr>
            </w:pPr>
          </w:p>
        </w:tc>
        <w:tc>
          <w:tcPr>
            <w:tcW w:w="369" w:type="dxa"/>
            <w:tcPrChange w:id="7296" w:author="14326" w:date="2011-05-19T12:56:00Z">
              <w:tcPr>
                <w:tcW w:w="0" w:type="auto"/>
                <w:gridSpan w:val="2"/>
              </w:tcPr>
            </w:tcPrChange>
          </w:tcPr>
          <w:p w14:paraId="2ADD2700" w14:textId="77777777" w:rsidR="0090749C" w:rsidDel="009026F8" w:rsidRDefault="0090749C">
            <w:pPr>
              <w:pStyle w:val="Textetableau"/>
              <w:rPr>
                <w:del w:id="7297" w:author="Gaston" w:date="2019-02-28T13:39:00Z"/>
              </w:rPr>
            </w:pPr>
          </w:p>
        </w:tc>
        <w:tc>
          <w:tcPr>
            <w:tcW w:w="369" w:type="dxa"/>
            <w:tcPrChange w:id="7298" w:author="14326" w:date="2011-05-19T12:56:00Z">
              <w:tcPr>
                <w:tcW w:w="0" w:type="auto"/>
                <w:gridSpan w:val="2"/>
              </w:tcPr>
            </w:tcPrChange>
          </w:tcPr>
          <w:p w14:paraId="012DF183" w14:textId="77777777" w:rsidR="0090749C" w:rsidDel="009026F8" w:rsidRDefault="0090749C">
            <w:pPr>
              <w:pStyle w:val="Textetableau"/>
              <w:rPr>
                <w:del w:id="7299" w:author="Gaston" w:date="2019-02-28T13:39:00Z"/>
              </w:rPr>
            </w:pPr>
          </w:p>
        </w:tc>
        <w:tc>
          <w:tcPr>
            <w:tcW w:w="369" w:type="dxa"/>
            <w:tcPrChange w:id="7300" w:author="14326" w:date="2011-05-19T12:56:00Z">
              <w:tcPr>
                <w:tcW w:w="0" w:type="auto"/>
                <w:gridSpan w:val="2"/>
              </w:tcPr>
            </w:tcPrChange>
          </w:tcPr>
          <w:p w14:paraId="5A96DF24" w14:textId="77777777" w:rsidR="0090749C" w:rsidDel="009026F8" w:rsidRDefault="0090749C">
            <w:pPr>
              <w:pStyle w:val="Textetableau"/>
              <w:rPr>
                <w:del w:id="7301" w:author="Gaston" w:date="2019-02-28T13:39:00Z"/>
              </w:rPr>
            </w:pPr>
          </w:p>
        </w:tc>
        <w:tc>
          <w:tcPr>
            <w:tcW w:w="369" w:type="dxa"/>
            <w:tcPrChange w:id="7302" w:author="14326" w:date="2011-05-19T12:56:00Z">
              <w:tcPr>
                <w:tcW w:w="0" w:type="auto"/>
                <w:gridSpan w:val="2"/>
              </w:tcPr>
            </w:tcPrChange>
          </w:tcPr>
          <w:p w14:paraId="68FB5CE4" w14:textId="77777777" w:rsidR="0090749C" w:rsidDel="009026F8" w:rsidRDefault="0090749C">
            <w:pPr>
              <w:pStyle w:val="Textetableau"/>
              <w:rPr>
                <w:del w:id="7303" w:author="Gaston" w:date="2019-02-28T13:39:00Z"/>
              </w:rPr>
            </w:pPr>
          </w:p>
        </w:tc>
        <w:tc>
          <w:tcPr>
            <w:tcW w:w="369" w:type="dxa"/>
            <w:tcPrChange w:id="7304" w:author="14326" w:date="2011-05-19T12:56:00Z">
              <w:tcPr>
                <w:tcW w:w="0" w:type="auto"/>
                <w:gridSpan w:val="2"/>
              </w:tcPr>
            </w:tcPrChange>
          </w:tcPr>
          <w:p w14:paraId="0E2782F4" w14:textId="77777777" w:rsidR="0090749C" w:rsidDel="009026F8" w:rsidRDefault="0090749C">
            <w:pPr>
              <w:pStyle w:val="Textetableau"/>
              <w:rPr>
                <w:del w:id="7305" w:author="Gaston" w:date="2019-02-28T13:39:00Z"/>
              </w:rPr>
            </w:pPr>
          </w:p>
        </w:tc>
        <w:tc>
          <w:tcPr>
            <w:tcW w:w="369" w:type="dxa"/>
            <w:tcPrChange w:id="7306" w:author="14326" w:date="2011-05-19T12:56:00Z">
              <w:tcPr>
                <w:tcW w:w="0" w:type="auto"/>
                <w:gridSpan w:val="2"/>
              </w:tcPr>
            </w:tcPrChange>
          </w:tcPr>
          <w:p w14:paraId="1CD7823D" w14:textId="77777777" w:rsidR="0090749C" w:rsidDel="009026F8" w:rsidRDefault="0090749C">
            <w:pPr>
              <w:pStyle w:val="Textetableau"/>
              <w:rPr>
                <w:del w:id="7307" w:author="Gaston" w:date="2019-02-28T13:39:00Z"/>
              </w:rPr>
            </w:pPr>
          </w:p>
        </w:tc>
        <w:tc>
          <w:tcPr>
            <w:tcW w:w="369" w:type="dxa"/>
            <w:gridSpan w:val="2"/>
            <w:tcPrChange w:id="7308" w:author="14326" w:date="2011-05-19T12:56:00Z">
              <w:tcPr>
                <w:tcW w:w="0" w:type="auto"/>
              </w:tcPr>
            </w:tcPrChange>
          </w:tcPr>
          <w:p w14:paraId="12AC2F76" w14:textId="77777777" w:rsidR="0090749C" w:rsidDel="009026F8" w:rsidRDefault="0090749C">
            <w:pPr>
              <w:pStyle w:val="Textetableau"/>
              <w:rPr>
                <w:del w:id="7309" w:author="Gaston" w:date="2019-02-28T13:39:00Z"/>
              </w:rPr>
            </w:pPr>
          </w:p>
        </w:tc>
      </w:tr>
      <w:tr w:rsidR="0090749C" w:rsidDel="009026F8" w14:paraId="1B158DF8" w14:textId="77777777" w:rsidTr="0090749C">
        <w:trPr>
          <w:del w:id="7310" w:author="Gaston" w:date="2019-02-28T13:39:00Z"/>
        </w:trPr>
        <w:tc>
          <w:tcPr>
            <w:tcW w:w="1409" w:type="dxa"/>
            <w:shd w:val="clear" w:color="auto" w:fill="E0E0E0"/>
            <w:tcPrChange w:id="7311" w:author="14326" w:date="2011-05-19T12:56:00Z">
              <w:tcPr>
                <w:tcW w:w="0" w:type="auto"/>
                <w:shd w:val="clear" w:color="auto" w:fill="E0E0E0"/>
              </w:tcPr>
            </w:tcPrChange>
          </w:tcPr>
          <w:p w14:paraId="51095D56" w14:textId="77777777" w:rsidR="0090749C" w:rsidDel="009026F8" w:rsidRDefault="0090749C">
            <w:pPr>
              <w:pStyle w:val="Textetableau"/>
              <w:jc w:val="center"/>
              <w:rPr>
                <w:del w:id="7312" w:author="Gaston" w:date="2019-02-28T13:39:00Z"/>
              </w:rPr>
            </w:pPr>
            <w:del w:id="7313" w:author="Gaston" w:date="2019-02-28T13:39:00Z">
              <w:r w:rsidDel="009026F8">
                <w:rPr>
                  <w:b/>
                  <w:bCs/>
                  <w:smallCaps/>
                  <w:sz w:val="16"/>
                  <w:szCs w:val="16"/>
                </w:rPr>
                <w:delText>Ordre logique</w:delText>
              </w:r>
            </w:del>
          </w:p>
        </w:tc>
        <w:tc>
          <w:tcPr>
            <w:tcW w:w="2844" w:type="dxa"/>
            <w:gridSpan w:val="2"/>
            <w:tcPrChange w:id="7314" w:author="14326" w:date="2011-05-19T12:56:00Z">
              <w:tcPr>
                <w:tcW w:w="0" w:type="auto"/>
                <w:gridSpan w:val="4"/>
              </w:tcPr>
            </w:tcPrChange>
          </w:tcPr>
          <w:p w14:paraId="6F4E9C8F" w14:textId="77777777" w:rsidR="0090749C" w:rsidDel="009026F8" w:rsidRDefault="0090749C">
            <w:pPr>
              <w:pStyle w:val="Textetableau"/>
              <w:jc w:val="both"/>
              <w:rPr>
                <w:del w:id="7315" w:author="Gaston" w:date="2019-02-28T13:39:00Z"/>
              </w:rPr>
            </w:pPr>
            <w:del w:id="7316" w:author="Gaston" w:date="2019-02-28T13:39:00Z">
              <w:r w:rsidDel="009026F8">
                <w:rPr>
                  <w:sz w:val="16"/>
                  <w:szCs w:val="16"/>
                </w:rPr>
                <w:delText>La présentation se déroule dans un ordre logique. Elle ne va pas d'une chose à l'ordre, sautant du coq à l'âne, de manière à perdre son auditoire.</w:delText>
              </w:r>
            </w:del>
          </w:p>
        </w:tc>
        <w:tc>
          <w:tcPr>
            <w:tcW w:w="369" w:type="dxa"/>
            <w:tcPrChange w:id="7317" w:author="14326" w:date="2011-05-19T12:56:00Z">
              <w:tcPr>
                <w:tcW w:w="0" w:type="auto"/>
                <w:gridSpan w:val="2"/>
              </w:tcPr>
            </w:tcPrChange>
          </w:tcPr>
          <w:p w14:paraId="35D8FE81" w14:textId="77777777" w:rsidR="0090749C" w:rsidDel="009026F8" w:rsidRDefault="0090749C">
            <w:pPr>
              <w:pStyle w:val="Textetableau"/>
              <w:jc w:val="both"/>
              <w:rPr>
                <w:del w:id="7318" w:author="Gaston" w:date="2019-02-28T13:39:00Z"/>
              </w:rPr>
            </w:pPr>
          </w:p>
        </w:tc>
        <w:tc>
          <w:tcPr>
            <w:tcW w:w="369" w:type="dxa"/>
            <w:tcPrChange w:id="7319" w:author="14326" w:date="2011-05-19T12:56:00Z">
              <w:tcPr>
                <w:tcW w:w="0" w:type="auto"/>
                <w:gridSpan w:val="2"/>
              </w:tcPr>
            </w:tcPrChange>
          </w:tcPr>
          <w:p w14:paraId="60A86BB6" w14:textId="77777777" w:rsidR="0090749C" w:rsidDel="009026F8" w:rsidRDefault="0090749C">
            <w:pPr>
              <w:pStyle w:val="Textetableau"/>
              <w:jc w:val="both"/>
              <w:rPr>
                <w:del w:id="7320" w:author="Gaston" w:date="2019-02-28T13:39:00Z"/>
              </w:rPr>
            </w:pPr>
          </w:p>
        </w:tc>
        <w:tc>
          <w:tcPr>
            <w:tcW w:w="369" w:type="dxa"/>
            <w:tcPrChange w:id="7321" w:author="14326" w:date="2011-05-19T12:56:00Z">
              <w:tcPr>
                <w:tcW w:w="0" w:type="auto"/>
                <w:gridSpan w:val="2"/>
              </w:tcPr>
            </w:tcPrChange>
          </w:tcPr>
          <w:p w14:paraId="3838FE95" w14:textId="77777777" w:rsidR="0090749C" w:rsidDel="009026F8" w:rsidRDefault="0090749C">
            <w:pPr>
              <w:pStyle w:val="Textetableau"/>
              <w:jc w:val="both"/>
              <w:rPr>
                <w:del w:id="7322" w:author="Gaston" w:date="2019-02-28T13:39:00Z"/>
              </w:rPr>
            </w:pPr>
          </w:p>
        </w:tc>
        <w:tc>
          <w:tcPr>
            <w:tcW w:w="369" w:type="dxa"/>
            <w:tcPrChange w:id="7323" w:author="14326" w:date="2011-05-19T12:56:00Z">
              <w:tcPr>
                <w:tcW w:w="0" w:type="auto"/>
                <w:gridSpan w:val="2"/>
              </w:tcPr>
            </w:tcPrChange>
          </w:tcPr>
          <w:p w14:paraId="7D8B6F52" w14:textId="77777777" w:rsidR="0090749C" w:rsidDel="009026F8" w:rsidRDefault="0090749C">
            <w:pPr>
              <w:pStyle w:val="Textetableau"/>
              <w:jc w:val="both"/>
              <w:rPr>
                <w:del w:id="7324" w:author="Gaston" w:date="2019-02-28T13:39:00Z"/>
              </w:rPr>
            </w:pPr>
          </w:p>
        </w:tc>
        <w:tc>
          <w:tcPr>
            <w:tcW w:w="369" w:type="dxa"/>
            <w:tcPrChange w:id="7325" w:author="14326" w:date="2011-05-19T12:56:00Z">
              <w:tcPr>
                <w:tcW w:w="0" w:type="auto"/>
                <w:gridSpan w:val="2"/>
              </w:tcPr>
            </w:tcPrChange>
          </w:tcPr>
          <w:p w14:paraId="693A8AC8" w14:textId="77777777" w:rsidR="0090749C" w:rsidDel="009026F8" w:rsidRDefault="0090749C">
            <w:pPr>
              <w:pStyle w:val="Textetableau"/>
              <w:jc w:val="both"/>
              <w:rPr>
                <w:del w:id="7326" w:author="Gaston" w:date="2019-02-28T13:39:00Z"/>
              </w:rPr>
            </w:pPr>
          </w:p>
        </w:tc>
        <w:tc>
          <w:tcPr>
            <w:tcW w:w="369" w:type="dxa"/>
            <w:tcPrChange w:id="7327" w:author="14326" w:date="2011-05-19T12:56:00Z">
              <w:tcPr>
                <w:tcW w:w="0" w:type="auto"/>
                <w:gridSpan w:val="2"/>
              </w:tcPr>
            </w:tcPrChange>
          </w:tcPr>
          <w:p w14:paraId="05EB0D60" w14:textId="77777777" w:rsidR="0090749C" w:rsidDel="009026F8" w:rsidRDefault="0090749C">
            <w:pPr>
              <w:pStyle w:val="Textetableau"/>
              <w:jc w:val="both"/>
              <w:rPr>
                <w:del w:id="7328" w:author="Gaston" w:date="2019-02-28T13:39:00Z"/>
              </w:rPr>
            </w:pPr>
          </w:p>
        </w:tc>
        <w:tc>
          <w:tcPr>
            <w:tcW w:w="369" w:type="dxa"/>
            <w:tcPrChange w:id="7329" w:author="14326" w:date="2011-05-19T12:56:00Z">
              <w:tcPr>
                <w:tcW w:w="0" w:type="auto"/>
                <w:gridSpan w:val="2"/>
              </w:tcPr>
            </w:tcPrChange>
          </w:tcPr>
          <w:p w14:paraId="256CD2E0" w14:textId="77777777" w:rsidR="0090749C" w:rsidDel="009026F8" w:rsidRDefault="0090749C">
            <w:pPr>
              <w:pStyle w:val="Textetableau"/>
              <w:jc w:val="both"/>
              <w:rPr>
                <w:del w:id="7330" w:author="Gaston" w:date="2019-02-28T13:39:00Z"/>
              </w:rPr>
            </w:pPr>
          </w:p>
        </w:tc>
        <w:tc>
          <w:tcPr>
            <w:tcW w:w="369" w:type="dxa"/>
            <w:tcPrChange w:id="7331" w:author="14326" w:date="2011-05-19T12:56:00Z">
              <w:tcPr>
                <w:tcW w:w="0" w:type="auto"/>
                <w:gridSpan w:val="2"/>
              </w:tcPr>
            </w:tcPrChange>
          </w:tcPr>
          <w:p w14:paraId="5AE29B4A" w14:textId="77777777" w:rsidR="0090749C" w:rsidDel="009026F8" w:rsidRDefault="0090749C">
            <w:pPr>
              <w:pStyle w:val="Textetableau"/>
              <w:jc w:val="both"/>
              <w:rPr>
                <w:del w:id="7332" w:author="Gaston" w:date="2019-02-28T13:39:00Z"/>
              </w:rPr>
            </w:pPr>
          </w:p>
        </w:tc>
        <w:tc>
          <w:tcPr>
            <w:tcW w:w="369" w:type="dxa"/>
            <w:tcPrChange w:id="7333" w:author="14326" w:date="2011-05-19T12:56:00Z">
              <w:tcPr>
                <w:tcW w:w="0" w:type="auto"/>
                <w:gridSpan w:val="2"/>
              </w:tcPr>
            </w:tcPrChange>
          </w:tcPr>
          <w:p w14:paraId="426C3D66" w14:textId="77777777" w:rsidR="0090749C" w:rsidDel="009026F8" w:rsidRDefault="0090749C">
            <w:pPr>
              <w:pStyle w:val="Textetableau"/>
              <w:jc w:val="both"/>
              <w:rPr>
                <w:del w:id="7334" w:author="Gaston" w:date="2019-02-28T13:39:00Z"/>
              </w:rPr>
            </w:pPr>
          </w:p>
        </w:tc>
        <w:tc>
          <w:tcPr>
            <w:tcW w:w="369" w:type="dxa"/>
            <w:tcPrChange w:id="7335" w:author="14326" w:date="2011-05-19T12:56:00Z">
              <w:tcPr>
                <w:tcW w:w="0" w:type="auto"/>
                <w:gridSpan w:val="2"/>
              </w:tcPr>
            </w:tcPrChange>
          </w:tcPr>
          <w:p w14:paraId="4D7C51E3" w14:textId="77777777" w:rsidR="0090749C" w:rsidDel="009026F8" w:rsidRDefault="0090749C">
            <w:pPr>
              <w:pStyle w:val="Textetableau"/>
              <w:jc w:val="both"/>
              <w:rPr>
                <w:del w:id="7336" w:author="Gaston" w:date="2019-02-28T13:39:00Z"/>
              </w:rPr>
            </w:pPr>
          </w:p>
        </w:tc>
        <w:tc>
          <w:tcPr>
            <w:tcW w:w="369" w:type="dxa"/>
            <w:tcPrChange w:id="7337" w:author="14326" w:date="2011-05-19T12:56:00Z">
              <w:tcPr>
                <w:tcW w:w="0" w:type="auto"/>
                <w:gridSpan w:val="2"/>
              </w:tcPr>
            </w:tcPrChange>
          </w:tcPr>
          <w:p w14:paraId="355E5785" w14:textId="77777777" w:rsidR="0090749C" w:rsidDel="009026F8" w:rsidRDefault="0090749C">
            <w:pPr>
              <w:pStyle w:val="Textetableau"/>
              <w:jc w:val="both"/>
              <w:rPr>
                <w:del w:id="7338" w:author="Gaston" w:date="2019-02-28T13:39:00Z"/>
              </w:rPr>
            </w:pPr>
          </w:p>
        </w:tc>
        <w:tc>
          <w:tcPr>
            <w:tcW w:w="369" w:type="dxa"/>
            <w:tcPrChange w:id="7339" w:author="14326" w:date="2011-05-19T12:56:00Z">
              <w:tcPr>
                <w:tcW w:w="0" w:type="auto"/>
                <w:gridSpan w:val="2"/>
              </w:tcPr>
            </w:tcPrChange>
          </w:tcPr>
          <w:p w14:paraId="7F504BED" w14:textId="77777777" w:rsidR="0090749C" w:rsidDel="009026F8" w:rsidRDefault="0090749C">
            <w:pPr>
              <w:pStyle w:val="Textetableau"/>
              <w:jc w:val="both"/>
              <w:rPr>
                <w:del w:id="7340" w:author="Gaston" w:date="2019-02-28T13:39:00Z"/>
              </w:rPr>
            </w:pPr>
          </w:p>
        </w:tc>
        <w:tc>
          <w:tcPr>
            <w:tcW w:w="369" w:type="dxa"/>
            <w:tcPrChange w:id="7341" w:author="14326" w:date="2011-05-19T12:56:00Z">
              <w:tcPr>
                <w:tcW w:w="0" w:type="auto"/>
                <w:gridSpan w:val="2"/>
              </w:tcPr>
            </w:tcPrChange>
          </w:tcPr>
          <w:p w14:paraId="467DAF4B" w14:textId="77777777" w:rsidR="0090749C" w:rsidDel="009026F8" w:rsidRDefault="0090749C">
            <w:pPr>
              <w:pStyle w:val="Textetableau"/>
              <w:jc w:val="both"/>
              <w:rPr>
                <w:del w:id="7342" w:author="Gaston" w:date="2019-02-28T13:39:00Z"/>
              </w:rPr>
            </w:pPr>
          </w:p>
        </w:tc>
        <w:tc>
          <w:tcPr>
            <w:tcW w:w="369" w:type="dxa"/>
            <w:tcPrChange w:id="7343" w:author="14326" w:date="2011-05-19T12:56:00Z">
              <w:tcPr>
                <w:tcW w:w="0" w:type="auto"/>
                <w:gridSpan w:val="2"/>
              </w:tcPr>
            </w:tcPrChange>
          </w:tcPr>
          <w:p w14:paraId="5EBAB52C" w14:textId="77777777" w:rsidR="0090749C" w:rsidDel="009026F8" w:rsidRDefault="0090749C">
            <w:pPr>
              <w:pStyle w:val="Textetableau"/>
              <w:jc w:val="both"/>
              <w:rPr>
                <w:del w:id="7344" w:author="Gaston" w:date="2019-02-28T13:39:00Z"/>
              </w:rPr>
            </w:pPr>
          </w:p>
        </w:tc>
        <w:tc>
          <w:tcPr>
            <w:tcW w:w="369" w:type="dxa"/>
            <w:gridSpan w:val="2"/>
            <w:tcPrChange w:id="7345" w:author="14326" w:date="2011-05-19T12:56:00Z">
              <w:tcPr>
                <w:tcW w:w="0" w:type="auto"/>
              </w:tcPr>
            </w:tcPrChange>
          </w:tcPr>
          <w:p w14:paraId="3BC54C86" w14:textId="77777777" w:rsidR="0090749C" w:rsidDel="009026F8" w:rsidRDefault="0090749C">
            <w:pPr>
              <w:pStyle w:val="Textetableau"/>
              <w:jc w:val="both"/>
              <w:rPr>
                <w:del w:id="7346" w:author="Gaston" w:date="2019-02-28T13:39:00Z"/>
              </w:rPr>
            </w:pPr>
          </w:p>
        </w:tc>
      </w:tr>
      <w:tr w:rsidR="0090749C" w:rsidDel="009026F8" w14:paraId="3F9A94E6" w14:textId="77777777" w:rsidTr="0090749C">
        <w:trPr>
          <w:del w:id="7347" w:author="Gaston" w:date="2019-02-28T13:39:00Z"/>
        </w:trPr>
        <w:tc>
          <w:tcPr>
            <w:tcW w:w="1409" w:type="dxa"/>
            <w:shd w:val="clear" w:color="auto" w:fill="E0E0E0"/>
            <w:tcPrChange w:id="7348" w:author="14326" w:date="2011-05-19T12:56:00Z">
              <w:tcPr>
                <w:tcW w:w="0" w:type="auto"/>
                <w:shd w:val="clear" w:color="auto" w:fill="E0E0E0"/>
              </w:tcPr>
            </w:tcPrChange>
          </w:tcPr>
          <w:p w14:paraId="24F41C0B" w14:textId="77777777" w:rsidR="0090749C" w:rsidDel="009026F8" w:rsidRDefault="0090749C">
            <w:pPr>
              <w:pStyle w:val="Textetableau"/>
              <w:jc w:val="center"/>
              <w:rPr>
                <w:del w:id="7349" w:author="Gaston" w:date="2019-02-28T13:39:00Z"/>
              </w:rPr>
            </w:pPr>
            <w:del w:id="7350" w:author="Gaston" w:date="2019-02-28T13:39:00Z">
              <w:r w:rsidDel="009026F8">
                <w:rPr>
                  <w:b/>
                  <w:bCs/>
                  <w:smallCaps/>
                  <w:sz w:val="16"/>
                  <w:szCs w:val="16"/>
                </w:rPr>
                <w:delText>Illustrations</w:delText>
              </w:r>
            </w:del>
          </w:p>
        </w:tc>
        <w:tc>
          <w:tcPr>
            <w:tcW w:w="2844" w:type="dxa"/>
            <w:gridSpan w:val="2"/>
            <w:tcPrChange w:id="7351" w:author="14326" w:date="2011-05-19T12:56:00Z">
              <w:tcPr>
                <w:tcW w:w="0" w:type="auto"/>
                <w:gridSpan w:val="4"/>
              </w:tcPr>
            </w:tcPrChange>
          </w:tcPr>
          <w:p w14:paraId="43E48745" w14:textId="77777777" w:rsidR="0090749C" w:rsidDel="009026F8" w:rsidRDefault="0090749C">
            <w:pPr>
              <w:pStyle w:val="Textetableau"/>
              <w:jc w:val="both"/>
              <w:rPr>
                <w:del w:id="7352" w:author="Gaston" w:date="2019-02-28T13:39:00Z"/>
              </w:rPr>
            </w:pPr>
            <w:del w:id="7353" w:author="Gaston" w:date="2019-02-28T13:39:00Z">
              <w:r w:rsidDel="009026F8">
                <w:rPr>
                  <w:sz w:val="16"/>
                  <w:szCs w:val="16"/>
                </w:rPr>
                <w:delText>La présentation est accompagnée d'illustrations (figures, images, dessins, graphiques, démonstration etc.) qui permettent de bien comprendre le sujet.</w:delText>
              </w:r>
            </w:del>
          </w:p>
        </w:tc>
        <w:tc>
          <w:tcPr>
            <w:tcW w:w="369" w:type="dxa"/>
            <w:tcPrChange w:id="7354" w:author="14326" w:date="2011-05-19T12:56:00Z">
              <w:tcPr>
                <w:tcW w:w="0" w:type="auto"/>
                <w:gridSpan w:val="2"/>
              </w:tcPr>
            </w:tcPrChange>
          </w:tcPr>
          <w:p w14:paraId="31264187" w14:textId="77777777" w:rsidR="0090749C" w:rsidDel="009026F8" w:rsidRDefault="0090749C">
            <w:pPr>
              <w:pStyle w:val="Textetableau"/>
              <w:jc w:val="both"/>
              <w:rPr>
                <w:del w:id="7355" w:author="Gaston" w:date="2019-02-28T13:39:00Z"/>
              </w:rPr>
            </w:pPr>
          </w:p>
        </w:tc>
        <w:tc>
          <w:tcPr>
            <w:tcW w:w="369" w:type="dxa"/>
            <w:tcPrChange w:id="7356" w:author="14326" w:date="2011-05-19T12:56:00Z">
              <w:tcPr>
                <w:tcW w:w="0" w:type="auto"/>
                <w:gridSpan w:val="2"/>
              </w:tcPr>
            </w:tcPrChange>
          </w:tcPr>
          <w:p w14:paraId="23AC9B41" w14:textId="77777777" w:rsidR="0090749C" w:rsidDel="009026F8" w:rsidRDefault="0090749C">
            <w:pPr>
              <w:pStyle w:val="Textetableau"/>
              <w:jc w:val="both"/>
              <w:rPr>
                <w:del w:id="7357" w:author="Gaston" w:date="2019-02-28T13:39:00Z"/>
              </w:rPr>
            </w:pPr>
          </w:p>
        </w:tc>
        <w:tc>
          <w:tcPr>
            <w:tcW w:w="369" w:type="dxa"/>
            <w:tcPrChange w:id="7358" w:author="14326" w:date="2011-05-19T12:56:00Z">
              <w:tcPr>
                <w:tcW w:w="0" w:type="auto"/>
                <w:gridSpan w:val="2"/>
              </w:tcPr>
            </w:tcPrChange>
          </w:tcPr>
          <w:p w14:paraId="2FCCE3D5" w14:textId="77777777" w:rsidR="0090749C" w:rsidDel="009026F8" w:rsidRDefault="0090749C">
            <w:pPr>
              <w:pStyle w:val="Textetableau"/>
              <w:jc w:val="both"/>
              <w:rPr>
                <w:del w:id="7359" w:author="Gaston" w:date="2019-02-28T13:39:00Z"/>
              </w:rPr>
            </w:pPr>
          </w:p>
        </w:tc>
        <w:tc>
          <w:tcPr>
            <w:tcW w:w="369" w:type="dxa"/>
            <w:tcPrChange w:id="7360" w:author="14326" w:date="2011-05-19T12:56:00Z">
              <w:tcPr>
                <w:tcW w:w="0" w:type="auto"/>
                <w:gridSpan w:val="2"/>
              </w:tcPr>
            </w:tcPrChange>
          </w:tcPr>
          <w:p w14:paraId="624D2656" w14:textId="77777777" w:rsidR="0090749C" w:rsidDel="009026F8" w:rsidRDefault="0090749C">
            <w:pPr>
              <w:pStyle w:val="Textetableau"/>
              <w:jc w:val="both"/>
              <w:rPr>
                <w:del w:id="7361" w:author="Gaston" w:date="2019-02-28T13:39:00Z"/>
              </w:rPr>
            </w:pPr>
          </w:p>
        </w:tc>
        <w:tc>
          <w:tcPr>
            <w:tcW w:w="369" w:type="dxa"/>
            <w:tcPrChange w:id="7362" w:author="14326" w:date="2011-05-19T12:56:00Z">
              <w:tcPr>
                <w:tcW w:w="0" w:type="auto"/>
                <w:gridSpan w:val="2"/>
              </w:tcPr>
            </w:tcPrChange>
          </w:tcPr>
          <w:p w14:paraId="44C4A7C7" w14:textId="77777777" w:rsidR="0090749C" w:rsidDel="009026F8" w:rsidRDefault="0090749C">
            <w:pPr>
              <w:pStyle w:val="Textetableau"/>
              <w:jc w:val="both"/>
              <w:rPr>
                <w:del w:id="7363" w:author="Gaston" w:date="2019-02-28T13:39:00Z"/>
              </w:rPr>
            </w:pPr>
          </w:p>
        </w:tc>
        <w:tc>
          <w:tcPr>
            <w:tcW w:w="369" w:type="dxa"/>
            <w:tcPrChange w:id="7364" w:author="14326" w:date="2011-05-19T12:56:00Z">
              <w:tcPr>
                <w:tcW w:w="0" w:type="auto"/>
                <w:gridSpan w:val="2"/>
              </w:tcPr>
            </w:tcPrChange>
          </w:tcPr>
          <w:p w14:paraId="476564C5" w14:textId="77777777" w:rsidR="0090749C" w:rsidDel="009026F8" w:rsidRDefault="0090749C">
            <w:pPr>
              <w:pStyle w:val="Textetableau"/>
              <w:jc w:val="both"/>
              <w:rPr>
                <w:del w:id="7365" w:author="Gaston" w:date="2019-02-28T13:39:00Z"/>
              </w:rPr>
            </w:pPr>
          </w:p>
        </w:tc>
        <w:tc>
          <w:tcPr>
            <w:tcW w:w="369" w:type="dxa"/>
            <w:tcPrChange w:id="7366" w:author="14326" w:date="2011-05-19T12:56:00Z">
              <w:tcPr>
                <w:tcW w:w="0" w:type="auto"/>
                <w:gridSpan w:val="2"/>
              </w:tcPr>
            </w:tcPrChange>
          </w:tcPr>
          <w:p w14:paraId="17D7AD7D" w14:textId="77777777" w:rsidR="0090749C" w:rsidDel="009026F8" w:rsidRDefault="0090749C">
            <w:pPr>
              <w:pStyle w:val="Textetableau"/>
              <w:jc w:val="both"/>
              <w:rPr>
                <w:del w:id="7367" w:author="Gaston" w:date="2019-02-28T13:39:00Z"/>
              </w:rPr>
            </w:pPr>
          </w:p>
        </w:tc>
        <w:tc>
          <w:tcPr>
            <w:tcW w:w="369" w:type="dxa"/>
            <w:tcPrChange w:id="7368" w:author="14326" w:date="2011-05-19T12:56:00Z">
              <w:tcPr>
                <w:tcW w:w="0" w:type="auto"/>
                <w:gridSpan w:val="2"/>
              </w:tcPr>
            </w:tcPrChange>
          </w:tcPr>
          <w:p w14:paraId="482758AB" w14:textId="77777777" w:rsidR="0090749C" w:rsidDel="009026F8" w:rsidRDefault="0090749C">
            <w:pPr>
              <w:pStyle w:val="Textetableau"/>
              <w:jc w:val="both"/>
              <w:rPr>
                <w:del w:id="7369" w:author="Gaston" w:date="2019-02-28T13:39:00Z"/>
              </w:rPr>
            </w:pPr>
          </w:p>
        </w:tc>
        <w:tc>
          <w:tcPr>
            <w:tcW w:w="369" w:type="dxa"/>
            <w:tcPrChange w:id="7370" w:author="14326" w:date="2011-05-19T12:56:00Z">
              <w:tcPr>
                <w:tcW w:w="0" w:type="auto"/>
                <w:gridSpan w:val="2"/>
              </w:tcPr>
            </w:tcPrChange>
          </w:tcPr>
          <w:p w14:paraId="2881842B" w14:textId="77777777" w:rsidR="0090749C" w:rsidDel="009026F8" w:rsidRDefault="0090749C">
            <w:pPr>
              <w:pStyle w:val="Textetableau"/>
              <w:jc w:val="both"/>
              <w:rPr>
                <w:del w:id="7371" w:author="Gaston" w:date="2019-02-28T13:39:00Z"/>
              </w:rPr>
            </w:pPr>
          </w:p>
        </w:tc>
        <w:tc>
          <w:tcPr>
            <w:tcW w:w="369" w:type="dxa"/>
            <w:tcPrChange w:id="7372" w:author="14326" w:date="2011-05-19T12:56:00Z">
              <w:tcPr>
                <w:tcW w:w="0" w:type="auto"/>
                <w:gridSpan w:val="2"/>
              </w:tcPr>
            </w:tcPrChange>
          </w:tcPr>
          <w:p w14:paraId="0BB83C9E" w14:textId="77777777" w:rsidR="0090749C" w:rsidDel="009026F8" w:rsidRDefault="0090749C">
            <w:pPr>
              <w:pStyle w:val="Textetableau"/>
              <w:jc w:val="both"/>
              <w:rPr>
                <w:del w:id="7373" w:author="Gaston" w:date="2019-02-28T13:39:00Z"/>
              </w:rPr>
            </w:pPr>
          </w:p>
        </w:tc>
        <w:tc>
          <w:tcPr>
            <w:tcW w:w="369" w:type="dxa"/>
            <w:tcPrChange w:id="7374" w:author="14326" w:date="2011-05-19T12:56:00Z">
              <w:tcPr>
                <w:tcW w:w="0" w:type="auto"/>
                <w:gridSpan w:val="2"/>
              </w:tcPr>
            </w:tcPrChange>
          </w:tcPr>
          <w:p w14:paraId="35FA2874" w14:textId="77777777" w:rsidR="0090749C" w:rsidDel="009026F8" w:rsidRDefault="0090749C">
            <w:pPr>
              <w:pStyle w:val="Textetableau"/>
              <w:jc w:val="both"/>
              <w:rPr>
                <w:del w:id="7375" w:author="Gaston" w:date="2019-02-28T13:39:00Z"/>
              </w:rPr>
            </w:pPr>
          </w:p>
        </w:tc>
        <w:tc>
          <w:tcPr>
            <w:tcW w:w="369" w:type="dxa"/>
            <w:tcPrChange w:id="7376" w:author="14326" w:date="2011-05-19T12:56:00Z">
              <w:tcPr>
                <w:tcW w:w="0" w:type="auto"/>
                <w:gridSpan w:val="2"/>
              </w:tcPr>
            </w:tcPrChange>
          </w:tcPr>
          <w:p w14:paraId="58EEC6AD" w14:textId="77777777" w:rsidR="0090749C" w:rsidDel="009026F8" w:rsidRDefault="0090749C">
            <w:pPr>
              <w:pStyle w:val="Textetableau"/>
              <w:jc w:val="both"/>
              <w:rPr>
                <w:del w:id="7377" w:author="Gaston" w:date="2019-02-28T13:39:00Z"/>
              </w:rPr>
            </w:pPr>
          </w:p>
        </w:tc>
        <w:tc>
          <w:tcPr>
            <w:tcW w:w="369" w:type="dxa"/>
            <w:tcPrChange w:id="7378" w:author="14326" w:date="2011-05-19T12:56:00Z">
              <w:tcPr>
                <w:tcW w:w="0" w:type="auto"/>
                <w:gridSpan w:val="2"/>
              </w:tcPr>
            </w:tcPrChange>
          </w:tcPr>
          <w:p w14:paraId="5B48C133" w14:textId="77777777" w:rsidR="0090749C" w:rsidDel="009026F8" w:rsidRDefault="0090749C">
            <w:pPr>
              <w:pStyle w:val="Textetableau"/>
              <w:jc w:val="both"/>
              <w:rPr>
                <w:del w:id="7379" w:author="Gaston" w:date="2019-02-28T13:39:00Z"/>
              </w:rPr>
            </w:pPr>
          </w:p>
        </w:tc>
        <w:tc>
          <w:tcPr>
            <w:tcW w:w="369" w:type="dxa"/>
            <w:tcPrChange w:id="7380" w:author="14326" w:date="2011-05-19T12:56:00Z">
              <w:tcPr>
                <w:tcW w:w="0" w:type="auto"/>
                <w:gridSpan w:val="2"/>
              </w:tcPr>
            </w:tcPrChange>
          </w:tcPr>
          <w:p w14:paraId="1128A004" w14:textId="77777777" w:rsidR="0090749C" w:rsidDel="009026F8" w:rsidRDefault="0090749C">
            <w:pPr>
              <w:pStyle w:val="Textetableau"/>
              <w:jc w:val="both"/>
              <w:rPr>
                <w:del w:id="7381" w:author="Gaston" w:date="2019-02-28T13:39:00Z"/>
              </w:rPr>
            </w:pPr>
          </w:p>
        </w:tc>
        <w:tc>
          <w:tcPr>
            <w:tcW w:w="369" w:type="dxa"/>
            <w:gridSpan w:val="2"/>
            <w:tcPrChange w:id="7382" w:author="14326" w:date="2011-05-19T12:56:00Z">
              <w:tcPr>
                <w:tcW w:w="0" w:type="auto"/>
              </w:tcPr>
            </w:tcPrChange>
          </w:tcPr>
          <w:p w14:paraId="5E8F6ECD" w14:textId="77777777" w:rsidR="0090749C" w:rsidDel="009026F8" w:rsidRDefault="0090749C">
            <w:pPr>
              <w:pStyle w:val="Textetableau"/>
              <w:jc w:val="both"/>
              <w:rPr>
                <w:del w:id="7383" w:author="Gaston" w:date="2019-02-28T13:39:00Z"/>
              </w:rPr>
            </w:pPr>
          </w:p>
        </w:tc>
      </w:tr>
      <w:tr w:rsidR="0090749C" w:rsidDel="009026F8" w14:paraId="612FBF00" w14:textId="77777777" w:rsidTr="0090749C">
        <w:trPr>
          <w:del w:id="7384" w:author="Gaston" w:date="2019-02-28T13:39:00Z"/>
        </w:trPr>
        <w:tc>
          <w:tcPr>
            <w:tcW w:w="1409" w:type="dxa"/>
            <w:shd w:val="clear" w:color="auto" w:fill="E0E0E0"/>
            <w:tcPrChange w:id="7385" w:author="14326" w:date="2011-05-19T12:56:00Z">
              <w:tcPr>
                <w:tcW w:w="0" w:type="auto"/>
                <w:shd w:val="clear" w:color="auto" w:fill="E0E0E0"/>
              </w:tcPr>
            </w:tcPrChange>
          </w:tcPr>
          <w:p w14:paraId="284F2102" w14:textId="77777777" w:rsidR="0090749C" w:rsidDel="009026F8" w:rsidRDefault="0090749C">
            <w:pPr>
              <w:pStyle w:val="Textetableau"/>
              <w:jc w:val="center"/>
              <w:rPr>
                <w:del w:id="7386" w:author="Gaston" w:date="2019-02-28T13:39:00Z"/>
              </w:rPr>
            </w:pPr>
            <w:del w:id="7387" w:author="Gaston" w:date="2019-02-28T13:39:00Z">
              <w:r w:rsidDel="009026F8">
                <w:rPr>
                  <w:b/>
                  <w:bCs/>
                  <w:smallCaps/>
                  <w:sz w:val="16"/>
                  <w:szCs w:val="16"/>
                </w:rPr>
                <w:delText>Technique</w:delText>
              </w:r>
            </w:del>
          </w:p>
        </w:tc>
        <w:tc>
          <w:tcPr>
            <w:tcW w:w="2844" w:type="dxa"/>
            <w:gridSpan w:val="2"/>
            <w:tcPrChange w:id="7388" w:author="14326" w:date="2011-05-19T12:56:00Z">
              <w:tcPr>
                <w:tcW w:w="0" w:type="auto"/>
                <w:gridSpan w:val="4"/>
              </w:tcPr>
            </w:tcPrChange>
          </w:tcPr>
          <w:p w14:paraId="7EB22150" w14:textId="77777777" w:rsidR="0090749C" w:rsidDel="009026F8" w:rsidRDefault="0090749C" w:rsidP="00A943F3">
            <w:pPr>
              <w:pStyle w:val="Textetableau"/>
              <w:rPr>
                <w:del w:id="7389" w:author="Gaston" w:date="2019-02-28T13:39:00Z"/>
              </w:rPr>
            </w:pPr>
            <w:del w:id="7390" w:author="Gaston" w:date="2019-02-28T13:39:00Z">
              <w:r w:rsidDel="009026F8">
                <w:rPr>
                  <w:sz w:val="16"/>
                  <w:szCs w:val="16"/>
                </w:rPr>
                <w:delText>Maîtrise le côté technique de son sujet. L'élève utilise un vocabulaire approprié qui facilite la compréhension.</w:delText>
              </w:r>
            </w:del>
          </w:p>
          <w:p w14:paraId="12B5073B" w14:textId="77777777" w:rsidR="0090749C" w:rsidDel="009026F8" w:rsidRDefault="0090749C">
            <w:pPr>
              <w:pStyle w:val="Textetableau"/>
              <w:rPr>
                <w:del w:id="7391" w:author="Gaston" w:date="2019-02-28T13:39:00Z"/>
              </w:rPr>
            </w:pPr>
          </w:p>
        </w:tc>
        <w:tc>
          <w:tcPr>
            <w:tcW w:w="369" w:type="dxa"/>
            <w:tcPrChange w:id="7392" w:author="14326" w:date="2011-05-19T12:56:00Z">
              <w:tcPr>
                <w:tcW w:w="0" w:type="auto"/>
                <w:gridSpan w:val="2"/>
              </w:tcPr>
            </w:tcPrChange>
          </w:tcPr>
          <w:p w14:paraId="45E31E00" w14:textId="77777777" w:rsidR="0090749C" w:rsidDel="009026F8" w:rsidRDefault="0090749C">
            <w:pPr>
              <w:pStyle w:val="Textetableau"/>
              <w:rPr>
                <w:del w:id="7393" w:author="Gaston" w:date="2019-02-28T13:39:00Z"/>
              </w:rPr>
            </w:pPr>
          </w:p>
        </w:tc>
        <w:tc>
          <w:tcPr>
            <w:tcW w:w="369" w:type="dxa"/>
            <w:tcPrChange w:id="7394" w:author="14326" w:date="2011-05-19T12:56:00Z">
              <w:tcPr>
                <w:tcW w:w="0" w:type="auto"/>
                <w:gridSpan w:val="2"/>
              </w:tcPr>
            </w:tcPrChange>
          </w:tcPr>
          <w:p w14:paraId="3502CF5A" w14:textId="77777777" w:rsidR="0090749C" w:rsidDel="009026F8" w:rsidRDefault="0090749C">
            <w:pPr>
              <w:pStyle w:val="Textetableau"/>
              <w:rPr>
                <w:del w:id="7395" w:author="Gaston" w:date="2019-02-28T13:39:00Z"/>
              </w:rPr>
            </w:pPr>
          </w:p>
        </w:tc>
        <w:tc>
          <w:tcPr>
            <w:tcW w:w="369" w:type="dxa"/>
            <w:tcPrChange w:id="7396" w:author="14326" w:date="2011-05-19T12:56:00Z">
              <w:tcPr>
                <w:tcW w:w="0" w:type="auto"/>
                <w:gridSpan w:val="2"/>
              </w:tcPr>
            </w:tcPrChange>
          </w:tcPr>
          <w:p w14:paraId="47D97202" w14:textId="77777777" w:rsidR="0090749C" w:rsidDel="009026F8" w:rsidRDefault="0090749C">
            <w:pPr>
              <w:pStyle w:val="Textetableau"/>
              <w:rPr>
                <w:del w:id="7397" w:author="Gaston" w:date="2019-02-28T13:39:00Z"/>
              </w:rPr>
            </w:pPr>
          </w:p>
        </w:tc>
        <w:tc>
          <w:tcPr>
            <w:tcW w:w="369" w:type="dxa"/>
            <w:tcPrChange w:id="7398" w:author="14326" w:date="2011-05-19T12:56:00Z">
              <w:tcPr>
                <w:tcW w:w="0" w:type="auto"/>
                <w:gridSpan w:val="2"/>
              </w:tcPr>
            </w:tcPrChange>
          </w:tcPr>
          <w:p w14:paraId="7BF7870C" w14:textId="77777777" w:rsidR="0090749C" w:rsidDel="009026F8" w:rsidRDefault="0090749C">
            <w:pPr>
              <w:pStyle w:val="Textetableau"/>
              <w:rPr>
                <w:del w:id="7399" w:author="Gaston" w:date="2019-02-28T13:39:00Z"/>
              </w:rPr>
            </w:pPr>
          </w:p>
        </w:tc>
        <w:tc>
          <w:tcPr>
            <w:tcW w:w="369" w:type="dxa"/>
            <w:tcPrChange w:id="7400" w:author="14326" w:date="2011-05-19T12:56:00Z">
              <w:tcPr>
                <w:tcW w:w="0" w:type="auto"/>
                <w:gridSpan w:val="2"/>
              </w:tcPr>
            </w:tcPrChange>
          </w:tcPr>
          <w:p w14:paraId="6204CCC5" w14:textId="77777777" w:rsidR="0090749C" w:rsidDel="009026F8" w:rsidRDefault="0090749C">
            <w:pPr>
              <w:pStyle w:val="Textetableau"/>
              <w:rPr>
                <w:del w:id="7401" w:author="Gaston" w:date="2019-02-28T13:39:00Z"/>
              </w:rPr>
            </w:pPr>
          </w:p>
        </w:tc>
        <w:tc>
          <w:tcPr>
            <w:tcW w:w="369" w:type="dxa"/>
            <w:tcPrChange w:id="7402" w:author="14326" w:date="2011-05-19T12:56:00Z">
              <w:tcPr>
                <w:tcW w:w="0" w:type="auto"/>
                <w:gridSpan w:val="2"/>
              </w:tcPr>
            </w:tcPrChange>
          </w:tcPr>
          <w:p w14:paraId="6D3093AE" w14:textId="77777777" w:rsidR="0090749C" w:rsidDel="009026F8" w:rsidRDefault="0090749C">
            <w:pPr>
              <w:pStyle w:val="Textetableau"/>
              <w:rPr>
                <w:del w:id="7403" w:author="Gaston" w:date="2019-02-28T13:39:00Z"/>
              </w:rPr>
            </w:pPr>
          </w:p>
        </w:tc>
        <w:tc>
          <w:tcPr>
            <w:tcW w:w="369" w:type="dxa"/>
            <w:tcPrChange w:id="7404" w:author="14326" w:date="2011-05-19T12:56:00Z">
              <w:tcPr>
                <w:tcW w:w="0" w:type="auto"/>
                <w:gridSpan w:val="2"/>
              </w:tcPr>
            </w:tcPrChange>
          </w:tcPr>
          <w:p w14:paraId="7B9E6C8C" w14:textId="77777777" w:rsidR="0090749C" w:rsidDel="009026F8" w:rsidRDefault="0090749C">
            <w:pPr>
              <w:pStyle w:val="Textetableau"/>
              <w:rPr>
                <w:del w:id="7405" w:author="Gaston" w:date="2019-02-28T13:39:00Z"/>
              </w:rPr>
            </w:pPr>
          </w:p>
        </w:tc>
        <w:tc>
          <w:tcPr>
            <w:tcW w:w="369" w:type="dxa"/>
            <w:tcPrChange w:id="7406" w:author="14326" w:date="2011-05-19T12:56:00Z">
              <w:tcPr>
                <w:tcW w:w="0" w:type="auto"/>
                <w:gridSpan w:val="2"/>
              </w:tcPr>
            </w:tcPrChange>
          </w:tcPr>
          <w:p w14:paraId="07B73E42" w14:textId="77777777" w:rsidR="0090749C" w:rsidDel="009026F8" w:rsidRDefault="0090749C">
            <w:pPr>
              <w:pStyle w:val="Textetableau"/>
              <w:rPr>
                <w:del w:id="7407" w:author="Gaston" w:date="2019-02-28T13:39:00Z"/>
              </w:rPr>
            </w:pPr>
          </w:p>
        </w:tc>
        <w:tc>
          <w:tcPr>
            <w:tcW w:w="369" w:type="dxa"/>
            <w:tcPrChange w:id="7408" w:author="14326" w:date="2011-05-19T12:56:00Z">
              <w:tcPr>
                <w:tcW w:w="0" w:type="auto"/>
                <w:gridSpan w:val="2"/>
              </w:tcPr>
            </w:tcPrChange>
          </w:tcPr>
          <w:p w14:paraId="1BDC2626" w14:textId="77777777" w:rsidR="0090749C" w:rsidDel="009026F8" w:rsidRDefault="0090749C">
            <w:pPr>
              <w:pStyle w:val="Textetableau"/>
              <w:rPr>
                <w:del w:id="7409" w:author="Gaston" w:date="2019-02-28T13:39:00Z"/>
              </w:rPr>
            </w:pPr>
          </w:p>
        </w:tc>
        <w:tc>
          <w:tcPr>
            <w:tcW w:w="369" w:type="dxa"/>
            <w:tcPrChange w:id="7410" w:author="14326" w:date="2011-05-19T12:56:00Z">
              <w:tcPr>
                <w:tcW w:w="0" w:type="auto"/>
                <w:gridSpan w:val="2"/>
              </w:tcPr>
            </w:tcPrChange>
          </w:tcPr>
          <w:p w14:paraId="67B02DCF" w14:textId="77777777" w:rsidR="0090749C" w:rsidDel="009026F8" w:rsidRDefault="0090749C">
            <w:pPr>
              <w:pStyle w:val="Textetableau"/>
              <w:rPr>
                <w:del w:id="7411" w:author="Gaston" w:date="2019-02-28T13:39:00Z"/>
              </w:rPr>
            </w:pPr>
          </w:p>
        </w:tc>
        <w:tc>
          <w:tcPr>
            <w:tcW w:w="369" w:type="dxa"/>
            <w:tcPrChange w:id="7412" w:author="14326" w:date="2011-05-19T12:56:00Z">
              <w:tcPr>
                <w:tcW w:w="0" w:type="auto"/>
                <w:gridSpan w:val="2"/>
              </w:tcPr>
            </w:tcPrChange>
          </w:tcPr>
          <w:p w14:paraId="6CDA4C44" w14:textId="77777777" w:rsidR="0090749C" w:rsidDel="009026F8" w:rsidRDefault="0090749C">
            <w:pPr>
              <w:pStyle w:val="Textetableau"/>
              <w:rPr>
                <w:del w:id="7413" w:author="Gaston" w:date="2019-02-28T13:39:00Z"/>
              </w:rPr>
            </w:pPr>
          </w:p>
        </w:tc>
        <w:tc>
          <w:tcPr>
            <w:tcW w:w="369" w:type="dxa"/>
            <w:tcPrChange w:id="7414" w:author="14326" w:date="2011-05-19T12:56:00Z">
              <w:tcPr>
                <w:tcW w:w="0" w:type="auto"/>
                <w:gridSpan w:val="2"/>
              </w:tcPr>
            </w:tcPrChange>
          </w:tcPr>
          <w:p w14:paraId="0DACC664" w14:textId="77777777" w:rsidR="0090749C" w:rsidDel="009026F8" w:rsidRDefault="0090749C">
            <w:pPr>
              <w:pStyle w:val="Textetableau"/>
              <w:rPr>
                <w:del w:id="7415" w:author="Gaston" w:date="2019-02-28T13:39:00Z"/>
              </w:rPr>
            </w:pPr>
          </w:p>
        </w:tc>
        <w:tc>
          <w:tcPr>
            <w:tcW w:w="369" w:type="dxa"/>
            <w:tcPrChange w:id="7416" w:author="14326" w:date="2011-05-19T12:56:00Z">
              <w:tcPr>
                <w:tcW w:w="0" w:type="auto"/>
                <w:gridSpan w:val="2"/>
              </w:tcPr>
            </w:tcPrChange>
          </w:tcPr>
          <w:p w14:paraId="38439D35" w14:textId="77777777" w:rsidR="0090749C" w:rsidDel="009026F8" w:rsidRDefault="0090749C">
            <w:pPr>
              <w:pStyle w:val="Textetableau"/>
              <w:rPr>
                <w:del w:id="7417" w:author="Gaston" w:date="2019-02-28T13:39:00Z"/>
              </w:rPr>
            </w:pPr>
          </w:p>
        </w:tc>
        <w:tc>
          <w:tcPr>
            <w:tcW w:w="369" w:type="dxa"/>
            <w:tcPrChange w:id="7418" w:author="14326" w:date="2011-05-19T12:56:00Z">
              <w:tcPr>
                <w:tcW w:w="0" w:type="auto"/>
                <w:gridSpan w:val="2"/>
              </w:tcPr>
            </w:tcPrChange>
          </w:tcPr>
          <w:p w14:paraId="14F2BA8C" w14:textId="77777777" w:rsidR="0090749C" w:rsidDel="009026F8" w:rsidRDefault="0090749C">
            <w:pPr>
              <w:pStyle w:val="Textetableau"/>
              <w:rPr>
                <w:del w:id="7419" w:author="Gaston" w:date="2019-02-28T13:39:00Z"/>
              </w:rPr>
            </w:pPr>
          </w:p>
        </w:tc>
        <w:tc>
          <w:tcPr>
            <w:tcW w:w="369" w:type="dxa"/>
            <w:gridSpan w:val="2"/>
            <w:tcPrChange w:id="7420" w:author="14326" w:date="2011-05-19T12:56:00Z">
              <w:tcPr>
                <w:tcW w:w="0" w:type="auto"/>
              </w:tcPr>
            </w:tcPrChange>
          </w:tcPr>
          <w:p w14:paraId="3EEB3A7E" w14:textId="77777777" w:rsidR="0090749C" w:rsidDel="009026F8" w:rsidRDefault="0090749C">
            <w:pPr>
              <w:pStyle w:val="Textetableau"/>
              <w:rPr>
                <w:del w:id="7421" w:author="Gaston" w:date="2019-02-28T13:39:00Z"/>
              </w:rPr>
            </w:pPr>
          </w:p>
        </w:tc>
      </w:tr>
      <w:tr w:rsidR="0090749C" w:rsidDel="009026F8" w14:paraId="689BC10E" w14:textId="77777777" w:rsidTr="0090749C">
        <w:trPr>
          <w:del w:id="7422" w:author="Gaston" w:date="2019-02-28T13:39:00Z"/>
        </w:trPr>
        <w:tc>
          <w:tcPr>
            <w:tcW w:w="1409" w:type="dxa"/>
            <w:shd w:val="clear" w:color="auto" w:fill="E0E0E0"/>
            <w:tcPrChange w:id="7423" w:author="14326" w:date="2011-05-19T12:56:00Z">
              <w:tcPr>
                <w:tcW w:w="0" w:type="auto"/>
                <w:shd w:val="clear" w:color="auto" w:fill="E0E0E0"/>
              </w:tcPr>
            </w:tcPrChange>
          </w:tcPr>
          <w:p w14:paraId="7FBF4AEC" w14:textId="77777777" w:rsidR="0090749C" w:rsidDel="009026F8" w:rsidRDefault="0090749C">
            <w:pPr>
              <w:pStyle w:val="Textetableau"/>
              <w:jc w:val="center"/>
              <w:rPr>
                <w:del w:id="7424" w:author="Gaston" w:date="2019-02-28T13:39:00Z"/>
              </w:rPr>
            </w:pPr>
            <w:del w:id="7425" w:author="Gaston" w:date="2019-02-28T13:39:00Z">
              <w:r w:rsidDel="009026F8">
                <w:rPr>
                  <w:b/>
                  <w:bCs/>
                  <w:smallCaps/>
                  <w:sz w:val="16"/>
                  <w:szCs w:val="16"/>
                </w:rPr>
                <w:delText>Analogies</w:delText>
              </w:r>
            </w:del>
          </w:p>
        </w:tc>
        <w:tc>
          <w:tcPr>
            <w:tcW w:w="2844" w:type="dxa"/>
            <w:gridSpan w:val="2"/>
            <w:tcPrChange w:id="7426" w:author="14326" w:date="2011-05-19T12:56:00Z">
              <w:tcPr>
                <w:tcW w:w="0" w:type="auto"/>
                <w:gridSpan w:val="4"/>
              </w:tcPr>
            </w:tcPrChange>
          </w:tcPr>
          <w:p w14:paraId="68AA3D76" w14:textId="77777777" w:rsidR="0090749C" w:rsidDel="009026F8" w:rsidRDefault="0090749C">
            <w:pPr>
              <w:pStyle w:val="Textetableau"/>
              <w:jc w:val="both"/>
              <w:rPr>
                <w:del w:id="7427" w:author="Gaston" w:date="2019-02-28T13:39:00Z"/>
              </w:rPr>
            </w:pPr>
            <w:del w:id="7428" w:author="Gaston" w:date="2019-02-28T13:39:00Z">
              <w:r w:rsidDel="009026F8">
                <w:rPr>
                  <w:sz w:val="16"/>
                  <w:szCs w:val="16"/>
                </w:rPr>
                <w:delText>Fait référence à des choses connues de l'auditoire pour rendre son  propos plus compréhensible</w:delText>
              </w:r>
            </w:del>
          </w:p>
        </w:tc>
        <w:tc>
          <w:tcPr>
            <w:tcW w:w="369" w:type="dxa"/>
            <w:tcPrChange w:id="7429" w:author="14326" w:date="2011-05-19T12:56:00Z">
              <w:tcPr>
                <w:tcW w:w="0" w:type="auto"/>
                <w:gridSpan w:val="2"/>
              </w:tcPr>
            </w:tcPrChange>
          </w:tcPr>
          <w:p w14:paraId="6604D046" w14:textId="77777777" w:rsidR="0090749C" w:rsidDel="009026F8" w:rsidRDefault="0090749C">
            <w:pPr>
              <w:pStyle w:val="Textetableau"/>
              <w:jc w:val="both"/>
              <w:rPr>
                <w:del w:id="7430" w:author="Gaston" w:date="2019-02-28T13:39:00Z"/>
              </w:rPr>
            </w:pPr>
          </w:p>
        </w:tc>
        <w:tc>
          <w:tcPr>
            <w:tcW w:w="369" w:type="dxa"/>
            <w:tcPrChange w:id="7431" w:author="14326" w:date="2011-05-19T12:56:00Z">
              <w:tcPr>
                <w:tcW w:w="0" w:type="auto"/>
                <w:gridSpan w:val="2"/>
              </w:tcPr>
            </w:tcPrChange>
          </w:tcPr>
          <w:p w14:paraId="61B709A9" w14:textId="77777777" w:rsidR="0090749C" w:rsidDel="009026F8" w:rsidRDefault="0090749C">
            <w:pPr>
              <w:pStyle w:val="Textetableau"/>
              <w:jc w:val="both"/>
              <w:rPr>
                <w:del w:id="7432" w:author="Gaston" w:date="2019-02-28T13:39:00Z"/>
              </w:rPr>
            </w:pPr>
          </w:p>
        </w:tc>
        <w:tc>
          <w:tcPr>
            <w:tcW w:w="369" w:type="dxa"/>
            <w:tcPrChange w:id="7433" w:author="14326" w:date="2011-05-19T12:56:00Z">
              <w:tcPr>
                <w:tcW w:w="0" w:type="auto"/>
                <w:gridSpan w:val="2"/>
              </w:tcPr>
            </w:tcPrChange>
          </w:tcPr>
          <w:p w14:paraId="45FA7861" w14:textId="77777777" w:rsidR="0090749C" w:rsidDel="009026F8" w:rsidRDefault="0090749C">
            <w:pPr>
              <w:pStyle w:val="Textetableau"/>
              <w:jc w:val="both"/>
              <w:rPr>
                <w:del w:id="7434" w:author="Gaston" w:date="2019-02-28T13:39:00Z"/>
              </w:rPr>
            </w:pPr>
          </w:p>
        </w:tc>
        <w:tc>
          <w:tcPr>
            <w:tcW w:w="369" w:type="dxa"/>
            <w:tcPrChange w:id="7435" w:author="14326" w:date="2011-05-19T12:56:00Z">
              <w:tcPr>
                <w:tcW w:w="0" w:type="auto"/>
                <w:gridSpan w:val="2"/>
              </w:tcPr>
            </w:tcPrChange>
          </w:tcPr>
          <w:p w14:paraId="34E8EEDD" w14:textId="77777777" w:rsidR="0090749C" w:rsidDel="009026F8" w:rsidRDefault="0090749C">
            <w:pPr>
              <w:pStyle w:val="Textetableau"/>
              <w:jc w:val="both"/>
              <w:rPr>
                <w:del w:id="7436" w:author="Gaston" w:date="2019-02-28T13:39:00Z"/>
              </w:rPr>
            </w:pPr>
          </w:p>
        </w:tc>
        <w:tc>
          <w:tcPr>
            <w:tcW w:w="369" w:type="dxa"/>
            <w:tcPrChange w:id="7437" w:author="14326" w:date="2011-05-19T12:56:00Z">
              <w:tcPr>
                <w:tcW w:w="0" w:type="auto"/>
                <w:gridSpan w:val="2"/>
              </w:tcPr>
            </w:tcPrChange>
          </w:tcPr>
          <w:p w14:paraId="67207504" w14:textId="77777777" w:rsidR="0090749C" w:rsidDel="009026F8" w:rsidRDefault="0090749C">
            <w:pPr>
              <w:pStyle w:val="Textetableau"/>
              <w:jc w:val="both"/>
              <w:rPr>
                <w:del w:id="7438" w:author="Gaston" w:date="2019-02-28T13:39:00Z"/>
              </w:rPr>
            </w:pPr>
          </w:p>
        </w:tc>
        <w:tc>
          <w:tcPr>
            <w:tcW w:w="369" w:type="dxa"/>
            <w:tcPrChange w:id="7439" w:author="14326" w:date="2011-05-19T12:56:00Z">
              <w:tcPr>
                <w:tcW w:w="0" w:type="auto"/>
                <w:gridSpan w:val="2"/>
              </w:tcPr>
            </w:tcPrChange>
          </w:tcPr>
          <w:p w14:paraId="63360766" w14:textId="77777777" w:rsidR="0090749C" w:rsidDel="009026F8" w:rsidRDefault="0090749C">
            <w:pPr>
              <w:pStyle w:val="Textetableau"/>
              <w:jc w:val="both"/>
              <w:rPr>
                <w:del w:id="7440" w:author="Gaston" w:date="2019-02-28T13:39:00Z"/>
              </w:rPr>
            </w:pPr>
          </w:p>
        </w:tc>
        <w:tc>
          <w:tcPr>
            <w:tcW w:w="369" w:type="dxa"/>
            <w:tcPrChange w:id="7441" w:author="14326" w:date="2011-05-19T12:56:00Z">
              <w:tcPr>
                <w:tcW w:w="0" w:type="auto"/>
                <w:gridSpan w:val="2"/>
              </w:tcPr>
            </w:tcPrChange>
          </w:tcPr>
          <w:p w14:paraId="2AC6B1F1" w14:textId="77777777" w:rsidR="0090749C" w:rsidDel="009026F8" w:rsidRDefault="0090749C">
            <w:pPr>
              <w:pStyle w:val="Textetableau"/>
              <w:jc w:val="both"/>
              <w:rPr>
                <w:del w:id="7442" w:author="Gaston" w:date="2019-02-28T13:39:00Z"/>
              </w:rPr>
            </w:pPr>
          </w:p>
        </w:tc>
        <w:tc>
          <w:tcPr>
            <w:tcW w:w="369" w:type="dxa"/>
            <w:tcPrChange w:id="7443" w:author="14326" w:date="2011-05-19T12:56:00Z">
              <w:tcPr>
                <w:tcW w:w="0" w:type="auto"/>
                <w:gridSpan w:val="2"/>
              </w:tcPr>
            </w:tcPrChange>
          </w:tcPr>
          <w:p w14:paraId="23A534E2" w14:textId="77777777" w:rsidR="0090749C" w:rsidDel="009026F8" w:rsidRDefault="0090749C">
            <w:pPr>
              <w:pStyle w:val="Textetableau"/>
              <w:jc w:val="both"/>
              <w:rPr>
                <w:del w:id="7444" w:author="Gaston" w:date="2019-02-28T13:39:00Z"/>
              </w:rPr>
            </w:pPr>
          </w:p>
        </w:tc>
        <w:tc>
          <w:tcPr>
            <w:tcW w:w="369" w:type="dxa"/>
            <w:tcPrChange w:id="7445" w:author="14326" w:date="2011-05-19T12:56:00Z">
              <w:tcPr>
                <w:tcW w:w="0" w:type="auto"/>
                <w:gridSpan w:val="2"/>
              </w:tcPr>
            </w:tcPrChange>
          </w:tcPr>
          <w:p w14:paraId="13EA7CC6" w14:textId="77777777" w:rsidR="0090749C" w:rsidDel="009026F8" w:rsidRDefault="0090749C">
            <w:pPr>
              <w:pStyle w:val="Textetableau"/>
              <w:jc w:val="both"/>
              <w:rPr>
                <w:del w:id="7446" w:author="Gaston" w:date="2019-02-28T13:39:00Z"/>
              </w:rPr>
            </w:pPr>
          </w:p>
        </w:tc>
        <w:tc>
          <w:tcPr>
            <w:tcW w:w="369" w:type="dxa"/>
            <w:tcPrChange w:id="7447" w:author="14326" w:date="2011-05-19T12:56:00Z">
              <w:tcPr>
                <w:tcW w:w="0" w:type="auto"/>
                <w:gridSpan w:val="2"/>
              </w:tcPr>
            </w:tcPrChange>
          </w:tcPr>
          <w:p w14:paraId="25C17406" w14:textId="77777777" w:rsidR="0090749C" w:rsidDel="009026F8" w:rsidRDefault="0090749C">
            <w:pPr>
              <w:pStyle w:val="Textetableau"/>
              <w:jc w:val="both"/>
              <w:rPr>
                <w:del w:id="7448" w:author="Gaston" w:date="2019-02-28T13:39:00Z"/>
              </w:rPr>
            </w:pPr>
          </w:p>
        </w:tc>
        <w:tc>
          <w:tcPr>
            <w:tcW w:w="369" w:type="dxa"/>
            <w:tcPrChange w:id="7449" w:author="14326" w:date="2011-05-19T12:56:00Z">
              <w:tcPr>
                <w:tcW w:w="0" w:type="auto"/>
                <w:gridSpan w:val="2"/>
              </w:tcPr>
            </w:tcPrChange>
          </w:tcPr>
          <w:p w14:paraId="098CD796" w14:textId="77777777" w:rsidR="0090749C" w:rsidDel="009026F8" w:rsidRDefault="0090749C">
            <w:pPr>
              <w:pStyle w:val="Textetableau"/>
              <w:jc w:val="both"/>
              <w:rPr>
                <w:del w:id="7450" w:author="Gaston" w:date="2019-02-28T13:39:00Z"/>
              </w:rPr>
            </w:pPr>
          </w:p>
        </w:tc>
        <w:tc>
          <w:tcPr>
            <w:tcW w:w="369" w:type="dxa"/>
            <w:tcPrChange w:id="7451" w:author="14326" w:date="2011-05-19T12:56:00Z">
              <w:tcPr>
                <w:tcW w:w="0" w:type="auto"/>
                <w:gridSpan w:val="2"/>
              </w:tcPr>
            </w:tcPrChange>
          </w:tcPr>
          <w:p w14:paraId="7B373AF4" w14:textId="77777777" w:rsidR="0090749C" w:rsidDel="009026F8" w:rsidRDefault="0090749C">
            <w:pPr>
              <w:pStyle w:val="Textetableau"/>
              <w:jc w:val="both"/>
              <w:rPr>
                <w:del w:id="7452" w:author="Gaston" w:date="2019-02-28T13:39:00Z"/>
              </w:rPr>
            </w:pPr>
          </w:p>
        </w:tc>
        <w:tc>
          <w:tcPr>
            <w:tcW w:w="369" w:type="dxa"/>
            <w:tcPrChange w:id="7453" w:author="14326" w:date="2011-05-19T12:56:00Z">
              <w:tcPr>
                <w:tcW w:w="0" w:type="auto"/>
                <w:gridSpan w:val="2"/>
              </w:tcPr>
            </w:tcPrChange>
          </w:tcPr>
          <w:p w14:paraId="10DD9BF4" w14:textId="77777777" w:rsidR="0090749C" w:rsidDel="009026F8" w:rsidRDefault="0090749C">
            <w:pPr>
              <w:pStyle w:val="Textetableau"/>
              <w:jc w:val="both"/>
              <w:rPr>
                <w:del w:id="7454" w:author="Gaston" w:date="2019-02-28T13:39:00Z"/>
              </w:rPr>
            </w:pPr>
          </w:p>
        </w:tc>
        <w:tc>
          <w:tcPr>
            <w:tcW w:w="369" w:type="dxa"/>
            <w:tcPrChange w:id="7455" w:author="14326" w:date="2011-05-19T12:56:00Z">
              <w:tcPr>
                <w:tcW w:w="0" w:type="auto"/>
                <w:gridSpan w:val="2"/>
              </w:tcPr>
            </w:tcPrChange>
          </w:tcPr>
          <w:p w14:paraId="20B4961E" w14:textId="77777777" w:rsidR="0090749C" w:rsidDel="009026F8" w:rsidRDefault="0090749C">
            <w:pPr>
              <w:pStyle w:val="Textetableau"/>
              <w:jc w:val="both"/>
              <w:rPr>
                <w:del w:id="7456" w:author="Gaston" w:date="2019-02-28T13:39:00Z"/>
              </w:rPr>
            </w:pPr>
          </w:p>
        </w:tc>
        <w:tc>
          <w:tcPr>
            <w:tcW w:w="369" w:type="dxa"/>
            <w:gridSpan w:val="2"/>
            <w:tcPrChange w:id="7457" w:author="14326" w:date="2011-05-19T12:56:00Z">
              <w:tcPr>
                <w:tcW w:w="0" w:type="auto"/>
              </w:tcPr>
            </w:tcPrChange>
          </w:tcPr>
          <w:p w14:paraId="4AEFB266" w14:textId="77777777" w:rsidR="0090749C" w:rsidDel="009026F8" w:rsidRDefault="0090749C">
            <w:pPr>
              <w:pStyle w:val="Textetableau"/>
              <w:jc w:val="both"/>
              <w:rPr>
                <w:del w:id="7458" w:author="Gaston" w:date="2019-02-28T13:39:00Z"/>
              </w:rPr>
            </w:pPr>
          </w:p>
        </w:tc>
      </w:tr>
      <w:tr w:rsidR="0090749C" w:rsidDel="009026F8" w14:paraId="75F7F417" w14:textId="77777777" w:rsidTr="0090749C">
        <w:trPr>
          <w:del w:id="7459" w:author="Gaston" w:date="2019-02-28T13:39:00Z"/>
        </w:trPr>
        <w:tc>
          <w:tcPr>
            <w:tcW w:w="1409" w:type="dxa"/>
            <w:shd w:val="clear" w:color="auto" w:fill="E0E0E0"/>
            <w:tcPrChange w:id="7460" w:author="14326" w:date="2011-05-19T12:56:00Z">
              <w:tcPr>
                <w:tcW w:w="0" w:type="auto"/>
                <w:shd w:val="clear" w:color="auto" w:fill="E0E0E0"/>
              </w:tcPr>
            </w:tcPrChange>
          </w:tcPr>
          <w:p w14:paraId="3A4A134C" w14:textId="77777777" w:rsidR="0090749C" w:rsidDel="009026F8" w:rsidRDefault="0090749C">
            <w:pPr>
              <w:pStyle w:val="Textetableau"/>
              <w:jc w:val="center"/>
              <w:rPr>
                <w:del w:id="7461" w:author="Gaston" w:date="2019-02-28T13:39:00Z"/>
              </w:rPr>
            </w:pPr>
            <w:del w:id="7462" w:author="Gaston" w:date="2019-02-28T13:39:00Z">
              <w:r w:rsidDel="009026F8">
                <w:rPr>
                  <w:b/>
                  <w:bCs/>
                  <w:smallCaps/>
                  <w:sz w:val="16"/>
                  <w:szCs w:val="16"/>
                </w:rPr>
                <w:delText>Réponses aux questions</w:delText>
              </w:r>
            </w:del>
          </w:p>
        </w:tc>
        <w:tc>
          <w:tcPr>
            <w:tcW w:w="2844" w:type="dxa"/>
            <w:gridSpan w:val="2"/>
            <w:tcPrChange w:id="7463" w:author="14326" w:date="2011-05-19T12:56:00Z">
              <w:tcPr>
                <w:tcW w:w="0" w:type="auto"/>
                <w:gridSpan w:val="4"/>
              </w:tcPr>
            </w:tcPrChange>
          </w:tcPr>
          <w:p w14:paraId="46D322F3" w14:textId="77777777" w:rsidR="0090749C" w:rsidDel="009026F8" w:rsidRDefault="0090749C" w:rsidP="00A943F3">
            <w:pPr>
              <w:pStyle w:val="Textetableau"/>
              <w:jc w:val="both"/>
              <w:rPr>
                <w:del w:id="7464" w:author="Gaston" w:date="2019-02-28T13:39:00Z"/>
              </w:rPr>
            </w:pPr>
            <w:del w:id="7465" w:author="Gaston" w:date="2019-02-28T13:39:00Z">
              <w:r w:rsidDel="009026F8">
                <w:rPr>
                  <w:sz w:val="16"/>
                  <w:szCs w:val="16"/>
                </w:rPr>
                <w:delText>Répond de façon satisfaisante aux questions qui lui sont posées.</w:delText>
              </w:r>
            </w:del>
          </w:p>
          <w:p w14:paraId="2CF0A40A" w14:textId="77777777" w:rsidR="0090749C" w:rsidDel="009026F8" w:rsidRDefault="0090749C">
            <w:pPr>
              <w:pStyle w:val="Textetableau"/>
              <w:jc w:val="both"/>
              <w:rPr>
                <w:del w:id="7466" w:author="Gaston" w:date="2019-02-28T13:39:00Z"/>
              </w:rPr>
            </w:pPr>
          </w:p>
        </w:tc>
        <w:tc>
          <w:tcPr>
            <w:tcW w:w="369" w:type="dxa"/>
            <w:tcPrChange w:id="7467" w:author="14326" w:date="2011-05-19T12:56:00Z">
              <w:tcPr>
                <w:tcW w:w="0" w:type="auto"/>
                <w:gridSpan w:val="2"/>
              </w:tcPr>
            </w:tcPrChange>
          </w:tcPr>
          <w:p w14:paraId="26D1CC5B" w14:textId="77777777" w:rsidR="0090749C" w:rsidDel="009026F8" w:rsidRDefault="0090749C">
            <w:pPr>
              <w:pStyle w:val="Textetableau"/>
              <w:jc w:val="both"/>
              <w:rPr>
                <w:del w:id="7468" w:author="Gaston" w:date="2019-02-28T13:39:00Z"/>
              </w:rPr>
            </w:pPr>
          </w:p>
        </w:tc>
        <w:tc>
          <w:tcPr>
            <w:tcW w:w="369" w:type="dxa"/>
            <w:tcPrChange w:id="7469" w:author="14326" w:date="2011-05-19T12:56:00Z">
              <w:tcPr>
                <w:tcW w:w="0" w:type="auto"/>
                <w:gridSpan w:val="2"/>
              </w:tcPr>
            </w:tcPrChange>
          </w:tcPr>
          <w:p w14:paraId="599985CA" w14:textId="77777777" w:rsidR="0090749C" w:rsidDel="009026F8" w:rsidRDefault="0090749C">
            <w:pPr>
              <w:pStyle w:val="Textetableau"/>
              <w:jc w:val="both"/>
              <w:rPr>
                <w:del w:id="7470" w:author="Gaston" w:date="2019-02-28T13:39:00Z"/>
              </w:rPr>
            </w:pPr>
          </w:p>
        </w:tc>
        <w:tc>
          <w:tcPr>
            <w:tcW w:w="369" w:type="dxa"/>
            <w:tcPrChange w:id="7471" w:author="14326" w:date="2011-05-19T12:56:00Z">
              <w:tcPr>
                <w:tcW w:w="0" w:type="auto"/>
                <w:gridSpan w:val="2"/>
              </w:tcPr>
            </w:tcPrChange>
          </w:tcPr>
          <w:p w14:paraId="71AE8234" w14:textId="77777777" w:rsidR="0090749C" w:rsidDel="009026F8" w:rsidRDefault="0090749C">
            <w:pPr>
              <w:pStyle w:val="Textetableau"/>
              <w:jc w:val="both"/>
              <w:rPr>
                <w:del w:id="7472" w:author="Gaston" w:date="2019-02-28T13:39:00Z"/>
              </w:rPr>
            </w:pPr>
          </w:p>
        </w:tc>
        <w:tc>
          <w:tcPr>
            <w:tcW w:w="369" w:type="dxa"/>
            <w:tcPrChange w:id="7473" w:author="14326" w:date="2011-05-19T12:56:00Z">
              <w:tcPr>
                <w:tcW w:w="0" w:type="auto"/>
                <w:gridSpan w:val="2"/>
              </w:tcPr>
            </w:tcPrChange>
          </w:tcPr>
          <w:p w14:paraId="4EC5ED57" w14:textId="77777777" w:rsidR="0090749C" w:rsidDel="009026F8" w:rsidRDefault="0090749C">
            <w:pPr>
              <w:pStyle w:val="Textetableau"/>
              <w:jc w:val="both"/>
              <w:rPr>
                <w:del w:id="7474" w:author="Gaston" w:date="2019-02-28T13:39:00Z"/>
              </w:rPr>
            </w:pPr>
          </w:p>
        </w:tc>
        <w:tc>
          <w:tcPr>
            <w:tcW w:w="369" w:type="dxa"/>
            <w:tcPrChange w:id="7475" w:author="14326" w:date="2011-05-19T12:56:00Z">
              <w:tcPr>
                <w:tcW w:w="0" w:type="auto"/>
                <w:gridSpan w:val="2"/>
              </w:tcPr>
            </w:tcPrChange>
          </w:tcPr>
          <w:p w14:paraId="1A2F048A" w14:textId="77777777" w:rsidR="0090749C" w:rsidDel="009026F8" w:rsidRDefault="0090749C">
            <w:pPr>
              <w:pStyle w:val="Textetableau"/>
              <w:jc w:val="both"/>
              <w:rPr>
                <w:del w:id="7476" w:author="Gaston" w:date="2019-02-28T13:39:00Z"/>
              </w:rPr>
            </w:pPr>
          </w:p>
        </w:tc>
        <w:tc>
          <w:tcPr>
            <w:tcW w:w="369" w:type="dxa"/>
            <w:tcPrChange w:id="7477" w:author="14326" w:date="2011-05-19T12:56:00Z">
              <w:tcPr>
                <w:tcW w:w="0" w:type="auto"/>
                <w:gridSpan w:val="2"/>
              </w:tcPr>
            </w:tcPrChange>
          </w:tcPr>
          <w:p w14:paraId="18CDE51F" w14:textId="77777777" w:rsidR="0090749C" w:rsidDel="009026F8" w:rsidRDefault="0090749C">
            <w:pPr>
              <w:pStyle w:val="Textetableau"/>
              <w:jc w:val="both"/>
              <w:rPr>
                <w:del w:id="7478" w:author="Gaston" w:date="2019-02-28T13:39:00Z"/>
              </w:rPr>
            </w:pPr>
          </w:p>
        </w:tc>
        <w:tc>
          <w:tcPr>
            <w:tcW w:w="369" w:type="dxa"/>
            <w:tcPrChange w:id="7479" w:author="14326" w:date="2011-05-19T12:56:00Z">
              <w:tcPr>
                <w:tcW w:w="0" w:type="auto"/>
                <w:gridSpan w:val="2"/>
              </w:tcPr>
            </w:tcPrChange>
          </w:tcPr>
          <w:p w14:paraId="2DDB9893" w14:textId="77777777" w:rsidR="0090749C" w:rsidDel="009026F8" w:rsidRDefault="0090749C">
            <w:pPr>
              <w:pStyle w:val="Textetableau"/>
              <w:jc w:val="both"/>
              <w:rPr>
                <w:del w:id="7480" w:author="Gaston" w:date="2019-02-28T13:39:00Z"/>
              </w:rPr>
            </w:pPr>
          </w:p>
        </w:tc>
        <w:tc>
          <w:tcPr>
            <w:tcW w:w="369" w:type="dxa"/>
            <w:tcPrChange w:id="7481" w:author="14326" w:date="2011-05-19T12:56:00Z">
              <w:tcPr>
                <w:tcW w:w="0" w:type="auto"/>
                <w:gridSpan w:val="2"/>
              </w:tcPr>
            </w:tcPrChange>
          </w:tcPr>
          <w:p w14:paraId="5C790FB9" w14:textId="77777777" w:rsidR="0090749C" w:rsidDel="009026F8" w:rsidRDefault="0090749C">
            <w:pPr>
              <w:pStyle w:val="Textetableau"/>
              <w:jc w:val="both"/>
              <w:rPr>
                <w:del w:id="7482" w:author="Gaston" w:date="2019-02-28T13:39:00Z"/>
              </w:rPr>
            </w:pPr>
          </w:p>
        </w:tc>
        <w:tc>
          <w:tcPr>
            <w:tcW w:w="369" w:type="dxa"/>
            <w:tcPrChange w:id="7483" w:author="14326" w:date="2011-05-19T12:56:00Z">
              <w:tcPr>
                <w:tcW w:w="0" w:type="auto"/>
                <w:gridSpan w:val="2"/>
              </w:tcPr>
            </w:tcPrChange>
          </w:tcPr>
          <w:p w14:paraId="2B5D219F" w14:textId="77777777" w:rsidR="0090749C" w:rsidDel="009026F8" w:rsidRDefault="0090749C">
            <w:pPr>
              <w:pStyle w:val="Textetableau"/>
              <w:jc w:val="both"/>
              <w:rPr>
                <w:del w:id="7484" w:author="Gaston" w:date="2019-02-28T13:39:00Z"/>
              </w:rPr>
            </w:pPr>
          </w:p>
        </w:tc>
        <w:tc>
          <w:tcPr>
            <w:tcW w:w="369" w:type="dxa"/>
            <w:tcPrChange w:id="7485" w:author="14326" w:date="2011-05-19T12:56:00Z">
              <w:tcPr>
                <w:tcW w:w="0" w:type="auto"/>
                <w:gridSpan w:val="2"/>
              </w:tcPr>
            </w:tcPrChange>
          </w:tcPr>
          <w:p w14:paraId="2EDF9C71" w14:textId="77777777" w:rsidR="0090749C" w:rsidDel="009026F8" w:rsidRDefault="0090749C">
            <w:pPr>
              <w:pStyle w:val="Textetableau"/>
              <w:jc w:val="both"/>
              <w:rPr>
                <w:del w:id="7486" w:author="Gaston" w:date="2019-02-28T13:39:00Z"/>
              </w:rPr>
            </w:pPr>
          </w:p>
        </w:tc>
        <w:tc>
          <w:tcPr>
            <w:tcW w:w="369" w:type="dxa"/>
            <w:tcPrChange w:id="7487" w:author="14326" w:date="2011-05-19T12:56:00Z">
              <w:tcPr>
                <w:tcW w:w="0" w:type="auto"/>
                <w:gridSpan w:val="2"/>
              </w:tcPr>
            </w:tcPrChange>
          </w:tcPr>
          <w:p w14:paraId="5381600F" w14:textId="77777777" w:rsidR="0090749C" w:rsidDel="009026F8" w:rsidRDefault="0090749C">
            <w:pPr>
              <w:pStyle w:val="Textetableau"/>
              <w:jc w:val="both"/>
              <w:rPr>
                <w:del w:id="7488" w:author="Gaston" w:date="2019-02-28T13:39:00Z"/>
              </w:rPr>
            </w:pPr>
          </w:p>
        </w:tc>
        <w:tc>
          <w:tcPr>
            <w:tcW w:w="369" w:type="dxa"/>
            <w:tcPrChange w:id="7489" w:author="14326" w:date="2011-05-19T12:56:00Z">
              <w:tcPr>
                <w:tcW w:w="0" w:type="auto"/>
                <w:gridSpan w:val="2"/>
              </w:tcPr>
            </w:tcPrChange>
          </w:tcPr>
          <w:p w14:paraId="254F0474" w14:textId="77777777" w:rsidR="0090749C" w:rsidDel="009026F8" w:rsidRDefault="0090749C">
            <w:pPr>
              <w:pStyle w:val="Textetableau"/>
              <w:jc w:val="both"/>
              <w:rPr>
                <w:del w:id="7490" w:author="Gaston" w:date="2019-02-28T13:39:00Z"/>
              </w:rPr>
            </w:pPr>
          </w:p>
        </w:tc>
        <w:tc>
          <w:tcPr>
            <w:tcW w:w="369" w:type="dxa"/>
            <w:tcPrChange w:id="7491" w:author="14326" w:date="2011-05-19T12:56:00Z">
              <w:tcPr>
                <w:tcW w:w="0" w:type="auto"/>
                <w:gridSpan w:val="2"/>
              </w:tcPr>
            </w:tcPrChange>
          </w:tcPr>
          <w:p w14:paraId="636AAA49" w14:textId="77777777" w:rsidR="0090749C" w:rsidDel="009026F8" w:rsidRDefault="0090749C">
            <w:pPr>
              <w:pStyle w:val="Textetableau"/>
              <w:jc w:val="both"/>
              <w:rPr>
                <w:del w:id="7492" w:author="Gaston" w:date="2019-02-28T13:39:00Z"/>
              </w:rPr>
            </w:pPr>
          </w:p>
        </w:tc>
        <w:tc>
          <w:tcPr>
            <w:tcW w:w="369" w:type="dxa"/>
            <w:tcPrChange w:id="7493" w:author="14326" w:date="2011-05-19T12:56:00Z">
              <w:tcPr>
                <w:tcW w:w="0" w:type="auto"/>
                <w:gridSpan w:val="2"/>
              </w:tcPr>
            </w:tcPrChange>
          </w:tcPr>
          <w:p w14:paraId="0E138BB0" w14:textId="77777777" w:rsidR="0090749C" w:rsidDel="009026F8" w:rsidRDefault="0090749C">
            <w:pPr>
              <w:pStyle w:val="Textetableau"/>
              <w:jc w:val="both"/>
              <w:rPr>
                <w:del w:id="7494" w:author="Gaston" w:date="2019-02-28T13:39:00Z"/>
              </w:rPr>
            </w:pPr>
          </w:p>
        </w:tc>
        <w:tc>
          <w:tcPr>
            <w:tcW w:w="369" w:type="dxa"/>
            <w:gridSpan w:val="2"/>
            <w:tcPrChange w:id="7495" w:author="14326" w:date="2011-05-19T12:56:00Z">
              <w:tcPr>
                <w:tcW w:w="0" w:type="auto"/>
              </w:tcPr>
            </w:tcPrChange>
          </w:tcPr>
          <w:p w14:paraId="1EE29843" w14:textId="77777777" w:rsidR="0090749C" w:rsidDel="009026F8" w:rsidRDefault="0090749C">
            <w:pPr>
              <w:pStyle w:val="Textetableau"/>
              <w:jc w:val="both"/>
              <w:rPr>
                <w:del w:id="7496" w:author="Gaston" w:date="2019-02-28T13:39:00Z"/>
              </w:rPr>
            </w:pPr>
          </w:p>
        </w:tc>
      </w:tr>
      <w:tr w:rsidR="0090749C" w:rsidDel="009026F8" w14:paraId="5FD3F5AF" w14:textId="77777777" w:rsidTr="0090749C">
        <w:trPr>
          <w:del w:id="7497" w:author="Gaston" w:date="2019-02-28T13:39:00Z"/>
        </w:trPr>
        <w:tc>
          <w:tcPr>
            <w:tcW w:w="1409" w:type="dxa"/>
            <w:shd w:val="clear" w:color="auto" w:fill="E0E0E0"/>
            <w:tcPrChange w:id="7498" w:author="14326" w:date="2011-05-19T12:56:00Z">
              <w:tcPr>
                <w:tcW w:w="0" w:type="auto"/>
                <w:shd w:val="clear" w:color="auto" w:fill="E0E0E0"/>
              </w:tcPr>
            </w:tcPrChange>
          </w:tcPr>
          <w:p w14:paraId="445C0792" w14:textId="77777777" w:rsidR="0090749C" w:rsidDel="009026F8" w:rsidRDefault="0090749C">
            <w:pPr>
              <w:pStyle w:val="Textetableau"/>
              <w:jc w:val="center"/>
              <w:rPr>
                <w:del w:id="7499" w:author="Gaston" w:date="2019-02-28T13:39:00Z"/>
              </w:rPr>
            </w:pPr>
            <w:del w:id="7500" w:author="Gaston" w:date="2019-02-28T13:39:00Z">
              <w:r w:rsidDel="009026F8">
                <w:rPr>
                  <w:b/>
                  <w:bCs/>
                  <w:smallCaps/>
                  <w:sz w:val="16"/>
                  <w:szCs w:val="16"/>
                </w:rPr>
                <w:delText>Voix</w:delText>
              </w:r>
            </w:del>
          </w:p>
        </w:tc>
        <w:tc>
          <w:tcPr>
            <w:tcW w:w="2844" w:type="dxa"/>
            <w:gridSpan w:val="2"/>
            <w:tcPrChange w:id="7501" w:author="14326" w:date="2011-05-19T12:56:00Z">
              <w:tcPr>
                <w:tcW w:w="0" w:type="auto"/>
                <w:gridSpan w:val="4"/>
              </w:tcPr>
            </w:tcPrChange>
          </w:tcPr>
          <w:p w14:paraId="199B5790" w14:textId="77777777" w:rsidR="0090749C" w:rsidDel="009026F8" w:rsidRDefault="0090749C">
            <w:pPr>
              <w:pStyle w:val="Textetableau"/>
              <w:jc w:val="center"/>
              <w:rPr>
                <w:del w:id="7502" w:author="Gaston" w:date="2019-02-28T13:39:00Z"/>
              </w:rPr>
            </w:pPr>
            <w:del w:id="7503" w:author="Gaston" w:date="2019-02-28T13:39:00Z">
              <w:r w:rsidDel="009026F8">
                <w:rPr>
                  <w:sz w:val="16"/>
                  <w:szCs w:val="16"/>
                </w:rPr>
                <w:delText>La voix varie d'intensité et de ton afin de faire valoir certains points et rendre la présentation vivante.</w:delText>
              </w:r>
            </w:del>
          </w:p>
        </w:tc>
        <w:tc>
          <w:tcPr>
            <w:tcW w:w="369" w:type="dxa"/>
            <w:tcPrChange w:id="7504" w:author="14326" w:date="2011-05-19T12:56:00Z">
              <w:tcPr>
                <w:tcW w:w="0" w:type="auto"/>
                <w:gridSpan w:val="2"/>
              </w:tcPr>
            </w:tcPrChange>
          </w:tcPr>
          <w:p w14:paraId="777AFBE3" w14:textId="77777777" w:rsidR="0090749C" w:rsidDel="009026F8" w:rsidRDefault="0090749C">
            <w:pPr>
              <w:pStyle w:val="Textetableau"/>
              <w:jc w:val="center"/>
              <w:rPr>
                <w:del w:id="7505" w:author="Gaston" w:date="2019-02-28T13:39:00Z"/>
              </w:rPr>
            </w:pPr>
          </w:p>
        </w:tc>
        <w:tc>
          <w:tcPr>
            <w:tcW w:w="369" w:type="dxa"/>
            <w:tcPrChange w:id="7506" w:author="14326" w:date="2011-05-19T12:56:00Z">
              <w:tcPr>
                <w:tcW w:w="0" w:type="auto"/>
                <w:gridSpan w:val="2"/>
              </w:tcPr>
            </w:tcPrChange>
          </w:tcPr>
          <w:p w14:paraId="441E25BB" w14:textId="77777777" w:rsidR="0090749C" w:rsidDel="009026F8" w:rsidRDefault="0090749C">
            <w:pPr>
              <w:pStyle w:val="Textetableau"/>
              <w:jc w:val="center"/>
              <w:rPr>
                <w:del w:id="7507" w:author="Gaston" w:date="2019-02-28T13:39:00Z"/>
              </w:rPr>
            </w:pPr>
          </w:p>
        </w:tc>
        <w:tc>
          <w:tcPr>
            <w:tcW w:w="369" w:type="dxa"/>
            <w:tcPrChange w:id="7508" w:author="14326" w:date="2011-05-19T12:56:00Z">
              <w:tcPr>
                <w:tcW w:w="0" w:type="auto"/>
                <w:gridSpan w:val="2"/>
              </w:tcPr>
            </w:tcPrChange>
          </w:tcPr>
          <w:p w14:paraId="539A50EC" w14:textId="77777777" w:rsidR="0090749C" w:rsidDel="009026F8" w:rsidRDefault="0090749C">
            <w:pPr>
              <w:pStyle w:val="Textetableau"/>
              <w:jc w:val="center"/>
              <w:rPr>
                <w:del w:id="7509" w:author="Gaston" w:date="2019-02-28T13:39:00Z"/>
              </w:rPr>
            </w:pPr>
          </w:p>
        </w:tc>
        <w:tc>
          <w:tcPr>
            <w:tcW w:w="369" w:type="dxa"/>
            <w:tcPrChange w:id="7510" w:author="14326" w:date="2011-05-19T12:56:00Z">
              <w:tcPr>
                <w:tcW w:w="0" w:type="auto"/>
                <w:gridSpan w:val="2"/>
              </w:tcPr>
            </w:tcPrChange>
          </w:tcPr>
          <w:p w14:paraId="621F4D57" w14:textId="77777777" w:rsidR="0090749C" w:rsidDel="009026F8" w:rsidRDefault="0090749C">
            <w:pPr>
              <w:pStyle w:val="Textetableau"/>
              <w:jc w:val="center"/>
              <w:rPr>
                <w:del w:id="7511" w:author="Gaston" w:date="2019-02-28T13:39:00Z"/>
              </w:rPr>
            </w:pPr>
          </w:p>
        </w:tc>
        <w:tc>
          <w:tcPr>
            <w:tcW w:w="369" w:type="dxa"/>
            <w:tcPrChange w:id="7512" w:author="14326" w:date="2011-05-19T12:56:00Z">
              <w:tcPr>
                <w:tcW w:w="0" w:type="auto"/>
                <w:gridSpan w:val="2"/>
              </w:tcPr>
            </w:tcPrChange>
          </w:tcPr>
          <w:p w14:paraId="65E6FA1D" w14:textId="77777777" w:rsidR="0090749C" w:rsidDel="009026F8" w:rsidRDefault="0090749C">
            <w:pPr>
              <w:pStyle w:val="Textetableau"/>
              <w:jc w:val="center"/>
              <w:rPr>
                <w:del w:id="7513" w:author="Gaston" w:date="2019-02-28T13:39:00Z"/>
              </w:rPr>
            </w:pPr>
          </w:p>
        </w:tc>
        <w:tc>
          <w:tcPr>
            <w:tcW w:w="369" w:type="dxa"/>
            <w:tcPrChange w:id="7514" w:author="14326" w:date="2011-05-19T12:56:00Z">
              <w:tcPr>
                <w:tcW w:w="0" w:type="auto"/>
                <w:gridSpan w:val="2"/>
              </w:tcPr>
            </w:tcPrChange>
          </w:tcPr>
          <w:p w14:paraId="69161FDF" w14:textId="77777777" w:rsidR="0090749C" w:rsidDel="009026F8" w:rsidRDefault="0090749C">
            <w:pPr>
              <w:pStyle w:val="Textetableau"/>
              <w:jc w:val="center"/>
              <w:rPr>
                <w:del w:id="7515" w:author="Gaston" w:date="2019-02-28T13:39:00Z"/>
              </w:rPr>
            </w:pPr>
          </w:p>
        </w:tc>
        <w:tc>
          <w:tcPr>
            <w:tcW w:w="369" w:type="dxa"/>
            <w:tcPrChange w:id="7516" w:author="14326" w:date="2011-05-19T12:56:00Z">
              <w:tcPr>
                <w:tcW w:w="0" w:type="auto"/>
                <w:gridSpan w:val="2"/>
              </w:tcPr>
            </w:tcPrChange>
          </w:tcPr>
          <w:p w14:paraId="10D19916" w14:textId="77777777" w:rsidR="0090749C" w:rsidDel="009026F8" w:rsidRDefault="0090749C">
            <w:pPr>
              <w:pStyle w:val="Textetableau"/>
              <w:jc w:val="center"/>
              <w:rPr>
                <w:del w:id="7517" w:author="Gaston" w:date="2019-02-28T13:39:00Z"/>
              </w:rPr>
            </w:pPr>
          </w:p>
        </w:tc>
        <w:tc>
          <w:tcPr>
            <w:tcW w:w="369" w:type="dxa"/>
            <w:tcPrChange w:id="7518" w:author="14326" w:date="2011-05-19T12:56:00Z">
              <w:tcPr>
                <w:tcW w:w="0" w:type="auto"/>
                <w:gridSpan w:val="2"/>
              </w:tcPr>
            </w:tcPrChange>
          </w:tcPr>
          <w:p w14:paraId="53EAAA1F" w14:textId="77777777" w:rsidR="0090749C" w:rsidDel="009026F8" w:rsidRDefault="0090749C">
            <w:pPr>
              <w:pStyle w:val="Textetableau"/>
              <w:jc w:val="center"/>
              <w:rPr>
                <w:del w:id="7519" w:author="Gaston" w:date="2019-02-28T13:39:00Z"/>
              </w:rPr>
            </w:pPr>
          </w:p>
        </w:tc>
        <w:tc>
          <w:tcPr>
            <w:tcW w:w="369" w:type="dxa"/>
            <w:tcPrChange w:id="7520" w:author="14326" w:date="2011-05-19T12:56:00Z">
              <w:tcPr>
                <w:tcW w:w="0" w:type="auto"/>
                <w:gridSpan w:val="2"/>
              </w:tcPr>
            </w:tcPrChange>
          </w:tcPr>
          <w:p w14:paraId="6C8D4BE3" w14:textId="77777777" w:rsidR="0090749C" w:rsidDel="009026F8" w:rsidRDefault="0090749C">
            <w:pPr>
              <w:pStyle w:val="Textetableau"/>
              <w:jc w:val="center"/>
              <w:rPr>
                <w:del w:id="7521" w:author="Gaston" w:date="2019-02-28T13:39:00Z"/>
              </w:rPr>
            </w:pPr>
          </w:p>
        </w:tc>
        <w:tc>
          <w:tcPr>
            <w:tcW w:w="369" w:type="dxa"/>
            <w:tcPrChange w:id="7522" w:author="14326" w:date="2011-05-19T12:56:00Z">
              <w:tcPr>
                <w:tcW w:w="0" w:type="auto"/>
                <w:gridSpan w:val="2"/>
              </w:tcPr>
            </w:tcPrChange>
          </w:tcPr>
          <w:p w14:paraId="03A54180" w14:textId="77777777" w:rsidR="0090749C" w:rsidDel="009026F8" w:rsidRDefault="0090749C">
            <w:pPr>
              <w:pStyle w:val="Textetableau"/>
              <w:jc w:val="center"/>
              <w:rPr>
                <w:del w:id="7523" w:author="Gaston" w:date="2019-02-28T13:39:00Z"/>
              </w:rPr>
            </w:pPr>
          </w:p>
        </w:tc>
        <w:tc>
          <w:tcPr>
            <w:tcW w:w="369" w:type="dxa"/>
            <w:tcPrChange w:id="7524" w:author="14326" w:date="2011-05-19T12:56:00Z">
              <w:tcPr>
                <w:tcW w:w="0" w:type="auto"/>
                <w:gridSpan w:val="2"/>
              </w:tcPr>
            </w:tcPrChange>
          </w:tcPr>
          <w:p w14:paraId="75CE6CB1" w14:textId="77777777" w:rsidR="0090749C" w:rsidDel="009026F8" w:rsidRDefault="0090749C">
            <w:pPr>
              <w:pStyle w:val="Textetableau"/>
              <w:jc w:val="center"/>
              <w:rPr>
                <w:del w:id="7525" w:author="Gaston" w:date="2019-02-28T13:39:00Z"/>
              </w:rPr>
            </w:pPr>
          </w:p>
        </w:tc>
        <w:tc>
          <w:tcPr>
            <w:tcW w:w="369" w:type="dxa"/>
            <w:tcPrChange w:id="7526" w:author="14326" w:date="2011-05-19T12:56:00Z">
              <w:tcPr>
                <w:tcW w:w="0" w:type="auto"/>
                <w:gridSpan w:val="2"/>
              </w:tcPr>
            </w:tcPrChange>
          </w:tcPr>
          <w:p w14:paraId="0B2CAE0D" w14:textId="77777777" w:rsidR="0090749C" w:rsidDel="009026F8" w:rsidRDefault="0090749C">
            <w:pPr>
              <w:pStyle w:val="Textetableau"/>
              <w:jc w:val="center"/>
              <w:rPr>
                <w:del w:id="7527" w:author="Gaston" w:date="2019-02-28T13:39:00Z"/>
              </w:rPr>
            </w:pPr>
          </w:p>
        </w:tc>
        <w:tc>
          <w:tcPr>
            <w:tcW w:w="369" w:type="dxa"/>
            <w:tcPrChange w:id="7528" w:author="14326" w:date="2011-05-19T12:56:00Z">
              <w:tcPr>
                <w:tcW w:w="0" w:type="auto"/>
                <w:gridSpan w:val="2"/>
              </w:tcPr>
            </w:tcPrChange>
          </w:tcPr>
          <w:p w14:paraId="4C1DE3FE" w14:textId="77777777" w:rsidR="0090749C" w:rsidDel="009026F8" w:rsidRDefault="0090749C">
            <w:pPr>
              <w:pStyle w:val="Textetableau"/>
              <w:jc w:val="center"/>
              <w:rPr>
                <w:del w:id="7529" w:author="Gaston" w:date="2019-02-28T13:39:00Z"/>
              </w:rPr>
            </w:pPr>
          </w:p>
        </w:tc>
        <w:tc>
          <w:tcPr>
            <w:tcW w:w="369" w:type="dxa"/>
            <w:tcPrChange w:id="7530" w:author="14326" w:date="2011-05-19T12:56:00Z">
              <w:tcPr>
                <w:tcW w:w="0" w:type="auto"/>
                <w:gridSpan w:val="2"/>
              </w:tcPr>
            </w:tcPrChange>
          </w:tcPr>
          <w:p w14:paraId="31C054C0" w14:textId="77777777" w:rsidR="0090749C" w:rsidDel="009026F8" w:rsidRDefault="0090749C">
            <w:pPr>
              <w:pStyle w:val="Textetableau"/>
              <w:jc w:val="center"/>
              <w:rPr>
                <w:del w:id="7531" w:author="Gaston" w:date="2019-02-28T13:39:00Z"/>
              </w:rPr>
            </w:pPr>
          </w:p>
        </w:tc>
        <w:tc>
          <w:tcPr>
            <w:tcW w:w="369" w:type="dxa"/>
            <w:gridSpan w:val="2"/>
            <w:tcPrChange w:id="7532" w:author="14326" w:date="2011-05-19T12:56:00Z">
              <w:tcPr>
                <w:tcW w:w="0" w:type="auto"/>
              </w:tcPr>
            </w:tcPrChange>
          </w:tcPr>
          <w:p w14:paraId="3A801C8C" w14:textId="77777777" w:rsidR="0090749C" w:rsidDel="009026F8" w:rsidRDefault="0090749C">
            <w:pPr>
              <w:pStyle w:val="Textetableau"/>
              <w:jc w:val="center"/>
              <w:rPr>
                <w:del w:id="7533" w:author="Gaston" w:date="2019-02-28T13:39:00Z"/>
              </w:rPr>
            </w:pPr>
          </w:p>
        </w:tc>
      </w:tr>
      <w:tr w:rsidR="0090749C" w:rsidDel="009026F8" w14:paraId="52DB9357" w14:textId="77777777" w:rsidTr="0090749C">
        <w:trPr>
          <w:del w:id="7534" w:author="Gaston" w:date="2019-02-28T13:39:00Z"/>
        </w:trPr>
        <w:tc>
          <w:tcPr>
            <w:tcW w:w="1409" w:type="dxa"/>
            <w:shd w:val="clear" w:color="auto" w:fill="E0E0E0"/>
            <w:tcPrChange w:id="7535" w:author="14326" w:date="2011-05-19T12:56:00Z">
              <w:tcPr>
                <w:tcW w:w="0" w:type="auto"/>
                <w:shd w:val="clear" w:color="auto" w:fill="E0E0E0"/>
              </w:tcPr>
            </w:tcPrChange>
          </w:tcPr>
          <w:p w14:paraId="618517B5" w14:textId="77777777" w:rsidR="0090749C" w:rsidDel="009026F8" w:rsidRDefault="0090749C">
            <w:pPr>
              <w:pStyle w:val="Textetableau"/>
              <w:jc w:val="center"/>
              <w:rPr>
                <w:del w:id="7536" w:author="Gaston" w:date="2019-02-28T13:39:00Z"/>
              </w:rPr>
            </w:pPr>
            <w:del w:id="7537" w:author="Gaston" w:date="2019-02-28T13:39:00Z">
              <w:r w:rsidDel="009026F8">
                <w:rPr>
                  <w:b/>
                  <w:bCs/>
                  <w:smallCaps/>
                  <w:sz w:val="16"/>
                  <w:szCs w:val="16"/>
                </w:rPr>
                <w:delText>Prestance</w:delText>
              </w:r>
            </w:del>
          </w:p>
        </w:tc>
        <w:tc>
          <w:tcPr>
            <w:tcW w:w="2844" w:type="dxa"/>
            <w:gridSpan w:val="2"/>
            <w:tcPrChange w:id="7538" w:author="14326" w:date="2011-05-19T12:56:00Z">
              <w:tcPr>
                <w:tcW w:w="0" w:type="auto"/>
                <w:gridSpan w:val="4"/>
              </w:tcPr>
            </w:tcPrChange>
          </w:tcPr>
          <w:p w14:paraId="49EB727D" w14:textId="77777777" w:rsidR="0090749C" w:rsidDel="009026F8" w:rsidRDefault="0090749C">
            <w:pPr>
              <w:pStyle w:val="Textetableau"/>
              <w:rPr>
                <w:del w:id="7539" w:author="Gaston" w:date="2019-02-28T13:39:00Z"/>
              </w:rPr>
            </w:pPr>
            <w:del w:id="7540" w:author="Gaston" w:date="2019-02-28T13:39:00Z">
              <w:r w:rsidDel="009026F8">
                <w:rPr>
                  <w:sz w:val="16"/>
                  <w:szCs w:val="16"/>
                </w:rPr>
                <w:delText>Le maintien de l'élève est droit et montre une certaine confiance en soi. Tenue vestimentaire  soignée.</w:delText>
              </w:r>
            </w:del>
          </w:p>
        </w:tc>
        <w:tc>
          <w:tcPr>
            <w:tcW w:w="369" w:type="dxa"/>
            <w:tcPrChange w:id="7541" w:author="14326" w:date="2011-05-19T12:56:00Z">
              <w:tcPr>
                <w:tcW w:w="0" w:type="auto"/>
                <w:gridSpan w:val="2"/>
              </w:tcPr>
            </w:tcPrChange>
          </w:tcPr>
          <w:p w14:paraId="6894094A" w14:textId="77777777" w:rsidR="0090749C" w:rsidDel="009026F8" w:rsidRDefault="0090749C">
            <w:pPr>
              <w:pStyle w:val="Textetableau"/>
              <w:rPr>
                <w:del w:id="7542" w:author="Gaston" w:date="2019-02-28T13:39:00Z"/>
              </w:rPr>
            </w:pPr>
          </w:p>
        </w:tc>
        <w:tc>
          <w:tcPr>
            <w:tcW w:w="369" w:type="dxa"/>
            <w:tcPrChange w:id="7543" w:author="14326" w:date="2011-05-19T12:56:00Z">
              <w:tcPr>
                <w:tcW w:w="0" w:type="auto"/>
                <w:gridSpan w:val="2"/>
              </w:tcPr>
            </w:tcPrChange>
          </w:tcPr>
          <w:p w14:paraId="12353A98" w14:textId="77777777" w:rsidR="0090749C" w:rsidDel="009026F8" w:rsidRDefault="0090749C">
            <w:pPr>
              <w:pStyle w:val="Textetableau"/>
              <w:rPr>
                <w:del w:id="7544" w:author="Gaston" w:date="2019-02-28T13:39:00Z"/>
              </w:rPr>
            </w:pPr>
          </w:p>
        </w:tc>
        <w:tc>
          <w:tcPr>
            <w:tcW w:w="369" w:type="dxa"/>
            <w:tcPrChange w:id="7545" w:author="14326" w:date="2011-05-19T12:56:00Z">
              <w:tcPr>
                <w:tcW w:w="0" w:type="auto"/>
                <w:gridSpan w:val="2"/>
              </w:tcPr>
            </w:tcPrChange>
          </w:tcPr>
          <w:p w14:paraId="1F15A37A" w14:textId="77777777" w:rsidR="0090749C" w:rsidDel="009026F8" w:rsidRDefault="0090749C">
            <w:pPr>
              <w:pStyle w:val="Textetableau"/>
              <w:rPr>
                <w:del w:id="7546" w:author="Gaston" w:date="2019-02-28T13:39:00Z"/>
              </w:rPr>
            </w:pPr>
          </w:p>
        </w:tc>
        <w:tc>
          <w:tcPr>
            <w:tcW w:w="369" w:type="dxa"/>
            <w:tcPrChange w:id="7547" w:author="14326" w:date="2011-05-19T12:56:00Z">
              <w:tcPr>
                <w:tcW w:w="0" w:type="auto"/>
                <w:gridSpan w:val="2"/>
              </w:tcPr>
            </w:tcPrChange>
          </w:tcPr>
          <w:p w14:paraId="1C2D3306" w14:textId="77777777" w:rsidR="0090749C" w:rsidDel="009026F8" w:rsidRDefault="0090749C">
            <w:pPr>
              <w:pStyle w:val="Textetableau"/>
              <w:rPr>
                <w:del w:id="7548" w:author="Gaston" w:date="2019-02-28T13:39:00Z"/>
              </w:rPr>
            </w:pPr>
          </w:p>
        </w:tc>
        <w:tc>
          <w:tcPr>
            <w:tcW w:w="369" w:type="dxa"/>
            <w:tcPrChange w:id="7549" w:author="14326" w:date="2011-05-19T12:56:00Z">
              <w:tcPr>
                <w:tcW w:w="0" w:type="auto"/>
                <w:gridSpan w:val="2"/>
              </w:tcPr>
            </w:tcPrChange>
          </w:tcPr>
          <w:p w14:paraId="0D0B2D66" w14:textId="77777777" w:rsidR="0090749C" w:rsidDel="009026F8" w:rsidRDefault="0090749C">
            <w:pPr>
              <w:pStyle w:val="Textetableau"/>
              <w:rPr>
                <w:del w:id="7550" w:author="Gaston" w:date="2019-02-28T13:39:00Z"/>
              </w:rPr>
            </w:pPr>
          </w:p>
        </w:tc>
        <w:tc>
          <w:tcPr>
            <w:tcW w:w="369" w:type="dxa"/>
            <w:tcPrChange w:id="7551" w:author="14326" w:date="2011-05-19T12:56:00Z">
              <w:tcPr>
                <w:tcW w:w="0" w:type="auto"/>
                <w:gridSpan w:val="2"/>
              </w:tcPr>
            </w:tcPrChange>
          </w:tcPr>
          <w:p w14:paraId="00D948B9" w14:textId="77777777" w:rsidR="0090749C" w:rsidDel="009026F8" w:rsidRDefault="0090749C">
            <w:pPr>
              <w:pStyle w:val="Textetableau"/>
              <w:rPr>
                <w:del w:id="7552" w:author="Gaston" w:date="2019-02-28T13:39:00Z"/>
              </w:rPr>
            </w:pPr>
          </w:p>
        </w:tc>
        <w:tc>
          <w:tcPr>
            <w:tcW w:w="369" w:type="dxa"/>
            <w:tcPrChange w:id="7553" w:author="14326" w:date="2011-05-19T12:56:00Z">
              <w:tcPr>
                <w:tcW w:w="0" w:type="auto"/>
                <w:gridSpan w:val="2"/>
              </w:tcPr>
            </w:tcPrChange>
          </w:tcPr>
          <w:p w14:paraId="2AC78A32" w14:textId="77777777" w:rsidR="0090749C" w:rsidDel="009026F8" w:rsidRDefault="0090749C">
            <w:pPr>
              <w:pStyle w:val="Textetableau"/>
              <w:rPr>
                <w:del w:id="7554" w:author="Gaston" w:date="2019-02-28T13:39:00Z"/>
              </w:rPr>
            </w:pPr>
          </w:p>
        </w:tc>
        <w:tc>
          <w:tcPr>
            <w:tcW w:w="369" w:type="dxa"/>
            <w:tcPrChange w:id="7555" w:author="14326" w:date="2011-05-19T12:56:00Z">
              <w:tcPr>
                <w:tcW w:w="0" w:type="auto"/>
                <w:gridSpan w:val="2"/>
              </w:tcPr>
            </w:tcPrChange>
          </w:tcPr>
          <w:p w14:paraId="440D615A" w14:textId="77777777" w:rsidR="0090749C" w:rsidDel="009026F8" w:rsidRDefault="0090749C">
            <w:pPr>
              <w:pStyle w:val="Textetableau"/>
              <w:rPr>
                <w:del w:id="7556" w:author="Gaston" w:date="2019-02-28T13:39:00Z"/>
              </w:rPr>
            </w:pPr>
          </w:p>
        </w:tc>
        <w:tc>
          <w:tcPr>
            <w:tcW w:w="369" w:type="dxa"/>
            <w:tcPrChange w:id="7557" w:author="14326" w:date="2011-05-19T12:56:00Z">
              <w:tcPr>
                <w:tcW w:w="0" w:type="auto"/>
                <w:gridSpan w:val="2"/>
              </w:tcPr>
            </w:tcPrChange>
          </w:tcPr>
          <w:p w14:paraId="505CA016" w14:textId="77777777" w:rsidR="0090749C" w:rsidDel="009026F8" w:rsidRDefault="0090749C">
            <w:pPr>
              <w:pStyle w:val="Textetableau"/>
              <w:rPr>
                <w:del w:id="7558" w:author="Gaston" w:date="2019-02-28T13:39:00Z"/>
              </w:rPr>
            </w:pPr>
          </w:p>
        </w:tc>
        <w:tc>
          <w:tcPr>
            <w:tcW w:w="369" w:type="dxa"/>
            <w:tcPrChange w:id="7559" w:author="14326" w:date="2011-05-19T12:56:00Z">
              <w:tcPr>
                <w:tcW w:w="0" w:type="auto"/>
                <w:gridSpan w:val="2"/>
              </w:tcPr>
            </w:tcPrChange>
          </w:tcPr>
          <w:p w14:paraId="0C763AD2" w14:textId="77777777" w:rsidR="0090749C" w:rsidDel="009026F8" w:rsidRDefault="0090749C">
            <w:pPr>
              <w:pStyle w:val="Textetableau"/>
              <w:rPr>
                <w:del w:id="7560" w:author="Gaston" w:date="2019-02-28T13:39:00Z"/>
              </w:rPr>
            </w:pPr>
          </w:p>
        </w:tc>
        <w:tc>
          <w:tcPr>
            <w:tcW w:w="369" w:type="dxa"/>
            <w:tcPrChange w:id="7561" w:author="14326" w:date="2011-05-19T12:56:00Z">
              <w:tcPr>
                <w:tcW w:w="0" w:type="auto"/>
                <w:gridSpan w:val="2"/>
              </w:tcPr>
            </w:tcPrChange>
          </w:tcPr>
          <w:p w14:paraId="2EBB4110" w14:textId="77777777" w:rsidR="0090749C" w:rsidDel="009026F8" w:rsidRDefault="0090749C">
            <w:pPr>
              <w:pStyle w:val="Textetableau"/>
              <w:rPr>
                <w:del w:id="7562" w:author="Gaston" w:date="2019-02-28T13:39:00Z"/>
              </w:rPr>
            </w:pPr>
          </w:p>
        </w:tc>
        <w:tc>
          <w:tcPr>
            <w:tcW w:w="369" w:type="dxa"/>
            <w:tcPrChange w:id="7563" w:author="14326" w:date="2011-05-19T12:56:00Z">
              <w:tcPr>
                <w:tcW w:w="0" w:type="auto"/>
                <w:gridSpan w:val="2"/>
              </w:tcPr>
            </w:tcPrChange>
          </w:tcPr>
          <w:p w14:paraId="60BBD42F" w14:textId="77777777" w:rsidR="0090749C" w:rsidDel="009026F8" w:rsidRDefault="0090749C">
            <w:pPr>
              <w:pStyle w:val="Textetableau"/>
              <w:rPr>
                <w:del w:id="7564" w:author="Gaston" w:date="2019-02-28T13:39:00Z"/>
              </w:rPr>
            </w:pPr>
          </w:p>
        </w:tc>
        <w:tc>
          <w:tcPr>
            <w:tcW w:w="369" w:type="dxa"/>
            <w:tcPrChange w:id="7565" w:author="14326" w:date="2011-05-19T12:56:00Z">
              <w:tcPr>
                <w:tcW w:w="0" w:type="auto"/>
                <w:gridSpan w:val="2"/>
              </w:tcPr>
            </w:tcPrChange>
          </w:tcPr>
          <w:p w14:paraId="20C7F2F5" w14:textId="77777777" w:rsidR="0090749C" w:rsidDel="009026F8" w:rsidRDefault="0090749C">
            <w:pPr>
              <w:pStyle w:val="Textetableau"/>
              <w:rPr>
                <w:del w:id="7566" w:author="Gaston" w:date="2019-02-28T13:39:00Z"/>
              </w:rPr>
            </w:pPr>
          </w:p>
        </w:tc>
        <w:tc>
          <w:tcPr>
            <w:tcW w:w="369" w:type="dxa"/>
            <w:tcPrChange w:id="7567" w:author="14326" w:date="2011-05-19T12:56:00Z">
              <w:tcPr>
                <w:tcW w:w="0" w:type="auto"/>
                <w:gridSpan w:val="2"/>
              </w:tcPr>
            </w:tcPrChange>
          </w:tcPr>
          <w:p w14:paraId="31C0595A" w14:textId="77777777" w:rsidR="0090749C" w:rsidDel="009026F8" w:rsidRDefault="0090749C">
            <w:pPr>
              <w:pStyle w:val="Textetableau"/>
              <w:rPr>
                <w:del w:id="7568" w:author="Gaston" w:date="2019-02-28T13:39:00Z"/>
              </w:rPr>
            </w:pPr>
          </w:p>
        </w:tc>
        <w:tc>
          <w:tcPr>
            <w:tcW w:w="369" w:type="dxa"/>
            <w:gridSpan w:val="2"/>
            <w:tcPrChange w:id="7569" w:author="14326" w:date="2011-05-19T12:56:00Z">
              <w:tcPr>
                <w:tcW w:w="0" w:type="auto"/>
              </w:tcPr>
            </w:tcPrChange>
          </w:tcPr>
          <w:p w14:paraId="3B309BF3" w14:textId="77777777" w:rsidR="0090749C" w:rsidDel="009026F8" w:rsidRDefault="0090749C">
            <w:pPr>
              <w:pStyle w:val="Textetableau"/>
              <w:rPr>
                <w:del w:id="7570" w:author="Gaston" w:date="2019-02-28T13:39:00Z"/>
              </w:rPr>
            </w:pPr>
          </w:p>
        </w:tc>
      </w:tr>
      <w:tr w:rsidR="0090749C" w:rsidDel="009026F8" w14:paraId="4648168F" w14:textId="77777777" w:rsidTr="0090749C">
        <w:trPr>
          <w:del w:id="7571" w:author="Gaston" w:date="2019-02-28T13:39:00Z"/>
        </w:trPr>
        <w:tc>
          <w:tcPr>
            <w:tcW w:w="1409" w:type="dxa"/>
            <w:shd w:val="clear" w:color="auto" w:fill="E0E0E0"/>
            <w:tcPrChange w:id="7572" w:author="14326" w:date="2011-05-19T12:56:00Z">
              <w:tcPr>
                <w:tcW w:w="0" w:type="auto"/>
                <w:shd w:val="clear" w:color="auto" w:fill="E0E0E0"/>
              </w:tcPr>
            </w:tcPrChange>
          </w:tcPr>
          <w:p w14:paraId="4CB0572F" w14:textId="77777777" w:rsidR="0090749C" w:rsidDel="009026F8" w:rsidRDefault="0090749C">
            <w:pPr>
              <w:pStyle w:val="Textetableau"/>
              <w:jc w:val="center"/>
              <w:rPr>
                <w:del w:id="7573" w:author="Gaston" w:date="2019-02-28T13:39:00Z"/>
                <w:b/>
                <w:bCs/>
                <w:smallCaps/>
                <w:sz w:val="16"/>
                <w:szCs w:val="16"/>
              </w:rPr>
            </w:pPr>
            <w:del w:id="7574" w:author="Gaston" w:date="2019-02-28T13:39:00Z">
              <w:r w:rsidDel="009026F8">
                <w:rPr>
                  <w:b/>
                  <w:bCs/>
                  <w:smallCaps/>
                  <w:sz w:val="16"/>
                  <w:szCs w:val="16"/>
                </w:rPr>
                <w:delText>Durée</w:delText>
              </w:r>
            </w:del>
          </w:p>
        </w:tc>
        <w:tc>
          <w:tcPr>
            <w:tcW w:w="2844" w:type="dxa"/>
            <w:gridSpan w:val="2"/>
            <w:tcPrChange w:id="7575" w:author="14326" w:date="2011-05-19T12:56:00Z">
              <w:tcPr>
                <w:tcW w:w="0" w:type="auto"/>
                <w:gridSpan w:val="4"/>
              </w:tcPr>
            </w:tcPrChange>
          </w:tcPr>
          <w:p w14:paraId="240D731A" w14:textId="77777777" w:rsidR="0090749C" w:rsidDel="009026F8" w:rsidRDefault="0090749C">
            <w:pPr>
              <w:pStyle w:val="Textetableau"/>
              <w:rPr>
                <w:del w:id="7576" w:author="Gaston" w:date="2019-02-28T13:39:00Z"/>
              </w:rPr>
            </w:pPr>
            <w:del w:id="7577" w:author="Gaston" w:date="2019-02-28T13:39:00Z">
              <w:r w:rsidDel="009026F8">
                <w:rPr>
                  <w:sz w:val="16"/>
                  <w:szCs w:val="16"/>
                </w:rPr>
                <w:delText>La durée de la présentation ne doit pas excéder deux minutes.</w:delText>
              </w:r>
            </w:del>
          </w:p>
        </w:tc>
        <w:tc>
          <w:tcPr>
            <w:tcW w:w="369" w:type="dxa"/>
            <w:tcPrChange w:id="7578" w:author="14326" w:date="2011-05-19T12:56:00Z">
              <w:tcPr>
                <w:tcW w:w="0" w:type="auto"/>
                <w:gridSpan w:val="2"/>
              </w:tcPr>
            </w:tcPrChange>
          </w:tcPr>
          <w:p w14:paraId="33057BCC" w14:textId="77777777" w:rsidR="0090749C" w:rsidDel="009026F8" w:rsidRDefault="0090749C">
            <w:pPr>
              <w:pStyle w:val="Textetableau"/>
              <w:rPr>
                <w:del w:id="7579" w:author="Gaston" w:date="2019-02-28T13:39:00Z"/>
              </w:rPr>
            </w:pPr>
          </w:p>
        </w:tc>
        <w:tc>
          <w:tcPr>
            <w:tcW w:w="369" w:type="dxa"/>
            <w:tcPrChange w:id="7580" w:author="14326" w:date="2011-05-19T12:56:00Z">
              <w:tcPr>
                <w:tcW w:w="0" w:type="auto"/>
                <w:gridSpan w:val="2"/>
              </w:tcPr>
            </w:tcPrChange>
          </w:tcPr>
          <w:p w14:paraId="746B024B" w14:textId="77777777" w:rsidR="0090749C" w:rsidDel="009026F8" w:rsidRDefault="0090749C">
            <w:pPr>
              <w:pStyle w:val="Textetableau"/>
              <w:rPr>
                <w:del w:id="7581" w:author="Gaston" w:date="2019-02-28T13:39:00Z"/>
              </w:rPr>
            </w:pPr>
          </w:p>
        </w:tc>
        <w:tc>
          <w:tcPr>
            <w:tcW w:w="369" w:type="dxa"/>
            <w:tcPrChange w:id="7582" w:author="14326" w:date="2011-05-19T12:56:00Z">
              <w:tcPr>
                <w:tcW w:w="0" w:type="auto"/>
                <w:gridSpan w:val="2"/>
              </w:tcPr>
            </w:tcPrChange>
          </w:tcPr>
          <w:p w14:paraId="4843F87F" w14:textId="77777777" w:rsidR="0090749C" w:rsidDel="009026F8" w:rsidRDefault="0090749C">
            <w:pPr>
              <w:pStyle w:val="Textetableau"/>
              <w:rPr>
                <w:del w:id="7583" w:author="Gaston" w:date="2019-02-28T13:39:00Z"/>
              </w:rPr>
            </w:pPr>
          </w:p>
        </w:tc>
        <w:tc>
          <w:tcPr>
            <w:tcW w:w="369" w:type="dxa"/>
            <w:tcPrChange w:id="7584" w:author="14326" w:date="2011-05-19T12:56:00Z">
              <w:tcPr>
                <w:tcW w:w="0" w:type="auto"/>
                <w:gridSpan w:val="2"/>
              </w:tcPr>
            </w:tcPrChange>
          </w:tcPr>
          <w:p w14:paraId="72A106B6" w14:textId="77777777" w:rsidR="0090749C" w:rsidDel="009026F8" w:rsidRDefault="0090749C">
            <w:pPr>
              <w:pStyle w:val="Textetableau"/>
              <w:rPr>
                <w:del w:id="7585" w:author="Gaston" w:date="2019-02-28T13:39:00Z"/>
              </w:rPr>
            </w:pPr>
          </w:p>
        </w:tc>
        <w:tc>
          <w:tcPr>
            <w:tcW w:w="369" w:type="dxa"/>
            <w:tcPrChange w:id="7586" w:author="14326" w:date="2011-05-19T12:56:00Z">
              <w:tcPr>
                <w:tcW w:w="0" w:type="auto"/>
                <w:gridSpan w:val="2"/>
              </w:tcPr>
            </w:tcPrChange>
          </w:tcPr>
          <w:p w14:paraId="268B6782" w14:textId="77777777" w:rsidR="0090749C" w:rsidDel="009026F8" w:rsidRDefault="0090749C">
            <w:pPr>
              <w:pStyle w:val="Textetableau"/>
              <w:rPr>
                <w:del w:id="7587" w:author="Gaston" w:date="2019-02-28T13:39:00Z"/>
              </w:rPr>
            </w:pPr>
          </w:p>
        </w:tc>
        <w:tc>
          <w:tcPr>
            <w:tcW w:w="369" w:type="dxa"/>
            <w:tcPrChange w:id="7588" w:author="14326" w:date="2011-05-19T12:56:00Z">
              <w:tcPr>
                <w:tcW w:w="0" w:type="auto"/>
                <w:gridSpan w:val="2"/>
              </w:tcPr>
            </w:tcPrChange>
          </w:tcPr>
          <w:p w14:paraId="4D0EB593" w14:textId="77777777" w:rsidR="0090749C" w:rsidDel="009026F8" w:rsidRDefault="0090749C">
            <w:pPr>
              <w:pStyle w:val="Textetableau"/>
              <w:rPr>
                <w:del w:id="7589" w:author="Gaston" w:date="2019-02-28T13:39:00Z"/>
              </w:rPr>
            </w:pPr>
          </w:p>
        </w:tc>
        <w:tc>
          <w:tcPr>
            <w:tcW w:w="369" w:type="dxa"/>
            <w:tcPrChange w:id="7590" w:author="14326" w:date="2011-05-19T12:56:00Z">
              <w:tcPr>
                <w:tcW w:w="0" w:type="auto"/>
                <w:gridSpan w:val="2"/>
              </w:tcPr>
            </w:tcPrChange>
          </w:tcPr>
          <w:p w14:paraId="4858AFF4" w14:textId="77777777" w:rsidR="0090749C" w:rsidDel="009026F8" w:rsidRDefault="0090749C">
            <w:pPr>
              <w:pStyle w:val="Textetableau"/>
              <w:rPr>
                <w:del w:id="7591" w:author="Gaston" w:date="2019-02-28T13:39:00Z"/>
              </w:rPr>
            </w:pPr>
          </w:p>
        </w:tc>
        <w:tc>
          <w:tcPr>
            <w:tcW w:w="369" w:type="dxa"/>
            <w:tcPrChange w:id="7592" w:author="14326" w:date="2011-05-19T12:56:00Z">
              <w:tcPr>
                <w:tcW w:w="0" w:type="auto"/>
                <w:gridSpan w:val="2"/>
              </w:tcPr>
            </w:tcPrChange>
          </w:tcPr>
          <w:p w14:paraId="0D62FE88" w14:textId="77777777" w:rsidR="0090749C" w:rsidDel="009026F8" w:rsidRDefault="0090749C">
            <w:pPr>
              <w:pStyle w:val="Textetableau"/>
              <w:rPr>
                <w:del w:id="7593" w:author="Gaston" w:date="2019-02-28T13:39:00Z"/>
              </w:rPr>
            </w:pPr>
          </w:p>
        </w:tc>
        <w:tc>
          <w:tcPr>
            <w:tcW w:w="369" w:type="dxa"/>
            <w:tcPrChange w:id="7594" w:author="14326" w:date="2011-05-19T12:56:00Z">
              <w:tcPr>
                <w:tcW w:w="0" w:type="auto"/>
                <w:gridSpan w:val="2"/>
              </w:tcPr>
            </w:tcPrChange>
          </w:tcPr>
          <w:p w14:paraId="29CB678C" w14:textId="77777777" w:rsidR="0090749C" w:rsidDel="009026F8" w:rsidRDefault="0090749C">
            <w:pPr>
              <w:pStyle w:val="Textetableau"/>
              <w:rPr>
                <w:del w:id="7595" w:author="Gaston" w:date="2019-02-28T13:39:00Z"/>
              </w:rPr>
            </w:pPr>
          </w:p>
        </w:tc>
        <w:tc>
          <w:tcPr>
            <w:tcW w:w="369" w:type="dxa"/>
            <w:tcPrChange w:id="7596" w:author="14326" w:date="2011-05-19T12:56:00Z">
              <w:tcPr>
                <w:tcW w:w="0" w:type="auto"/>
                <w:gridSpan w:val="2"/>
              </w:tcPr>
            </w:tcPrChange>
          </w:tcPr>
          <w:p w14:paraId="7B502BEA" w14:textId="77777777" w:rsidR="0090749C" w:rsidDel="009026F8" w:rsidRDefault="0090749C">
            <w:pPr>
              <w:pStyle w:val="Textetableau"/>
              <w:rPr>
                <w:del w:id="7597" w:author="Gaston" w:date="2019-02-28T13:39:00Z"/>
              </w:rPr>
            </w:pPr>
          </w:p>
        </w:tc>
        <w:tc>
          <w:tcPr>
            <w:tcW w:w="369" w:type="dxa"/>
            <w:tcPrChange w:id="7598" w:author="14326" w:date="2011-05-19T12:56:00Z">
              <w:tcPr>
                <w:tcW w:w="0" w:type="auto"/>
                <w:gridSpan w:val="2"/>
              </w:tcPr>
            </w:tcPrChange>
          </w:tcPr>
          <w:p w14:paraId="4DB1A9D7" w14:textId="77777777" w:rsidR="0090749C" w:rsidDel="009026F8" w:rsidRDefault="0090749C">
            <w:pPr>
              <w:pStyle w:val="Textetableau"/>
              <w:rPr>
                <w:del w:id="7599" w:author="Gaston" w:date="2019-02-28T13:39:00Z"/>
              </w:rPr>
            </w:pPr>
          </w:p>
        </w:tc>
        <w:tc>
          <w:tcPr>
            <w:tcW w:w="369" w:type="dxa"/>
            <w:tcPrChange w:id="7600" w:author="14326" w:date="2011-05-19T12:56:00Z">
              <w:tcPr>
                <w:tcW w:w="0" w:type="auto"/>
                <w:gridSpan w:val="2"/>
              </w:tcPr>
            </w:tcPrChange>
          </w:tcPr>
          <w:p w14:paraId="33CD846F" w14:textId="77777777" w:rsidR="0090749C" w:rsidDel="009026F8" w:rsidRDefault="0090749C">
            <w:pPr>
              <w:pStyle w:val="Textetableau"/>
              <w:rPr>
                <w:del w:id="7601" w:author="Gaston" w:date="2019-02-28T13:39:00Z"/>
              </w:rPr>
            </w:pPr>
          </w:p>
        </w:tc>
        <w:tc>
          <w:tcPr>
            <w:tcW w:w="369" w:type="dxa"/>
            <w:tcPrChange w:id="7602" w:author="14326" w:date="2011-05-19T12:56:00Z">
              <w:tcPr>
                <w:tcW w:w="0" w:type="auto"/>
                <w:gridSpan w:val="2"/>
              </w:tcPr>
            </w:tcPrChange>
          </w:tcPr>
          <w:p w14:paraId="6E5E5C4E" w14:textId="77777777" w:rsidR="0090749C" w:rsidDel="009026F8" w:rsidRDefault="0090749C">
            <w:pPr>
              <w:pStyle w:val="Textetableau"/>
              <w:rPr>
                <w:del w:id="7603" w:author="Gaston" w:date="2019-02-28T13:39:00Z"/>
              </w:rPr>
            </w:pPr>
          </w:p>
        </w:tc>
        <w:tc>
          <w:tcPr>
            <w:tcW w:w="369" w:type="dxa"/>
            <w:tcPrChange w:id="7604" w:author="14326" w:date="2011-05-19T12:56:00Z">
              <w:tcPr>
                <w:tcW w:w="0" w:type="auto"/>
                <w:gridSpan w:val="2"/>
              </w:tcPr>
            </w:tcPrChange>
          </w:tcPr>
          <w:p w14:paraId="35080F34" w14:textId="77777777" w:rsidR="0090749C" w:rsidDel="009026F8" w:rsidRDefault="0090749C">
            <w:pPr>
              <w:pStyle w:val="Textetableau"/>
              <w:rPr>
                <w:del w:id="7605" w:author="Gaston" w:date="2019-02-28T13:39:00Z"/>
              </w:rPr>
            </w:pPr>
          </w:p>
        </w:tc>
        <w:tc>
          <w:tcPr>
            <w:tcW w:w="369" w:type="dxa"/>
            <w:gridSpan w:val="2"/>
            <w:tcPrChange w:id="7606" w:author="14326" w:date="2011-05-19T12:56:00Z">
              <w:tcPr>
                <w:tcW w:w="0" w:type="auto"/>
              </w:tcPr>
            </w:tcPrChange>
          </w:tcPr>
          <w:p w14:paraId="113C02E7" w14:textId="77777777" w:rsidR="0090749C" w:rsidDel="009026F8" w:rsidRDefault="0090749C">
            <w:pPr>
              <w:pStyle w:val="Textetableau"/>
              <w:rPr>
                <w:del w:id="7607" w:author="Gaston" w:date="2019-02-28T13:39:00Z"/>
              </w:rPr>
            </w:pPr>
          </w:p>
        </w:tc>
      </w:tr>
      <w:tr w:rsidR="0090749C" w:rsidDel="009026F8" w14:paraId="61C59E7C" w14:textId="77777777" w:rsidTr="0090749C">
        <w:trPr>
          <w:del w:id="7608" w:author="Gaston" w:date="2019-02-28T13:39:00Z"/>
        </w:trPr>
        <w:tc>
          <w:tcPr>
            <w:tcW w:w="1409" w:type="dxa"/>
            <w:shd w:val="clear" w:color="auto" w:fill="E0E0E0"/>
            <w:tcPrChange w:id="7609" w:author="14326" w:date="2011-05-19T12:56:00Z">
              <w:tcPr>
                <w:tcW w:w="0" w:type="auto"/>
                <w:shd w:val="clear" w:color="auto" w:fill="E0E0E0"/>
              </w:tcPr>
            </w:tcPrChange>
          </w:tcPr>
          <w:p w14:paraId="56964018" w14:textId="77777777" w:rsidR="0090749C" w:rsidDel="009026F8" w:rsidRDefault="0090749C">
            <w:pPr>
              <w:pStyle w:val="Textetableau"/>
              <w:jc w:val="center"/>
              <w:rPr>
                <w:del w:id="7610" w:author="Gaston" w:date="2019-02-28T13:39:00Z"/>
              </w:rPr>
            </w:pPr>
            <w:del w:id="7611" w:author="Gaston" w:date="2019-02-28T13:39:00Z">
              <w:r w:rsidDel="009026F8">
                <w:rPr>
                  <w:b/>
                  <w:bCs/>
                  <w:sz w:val="16"/>
                  <w:szCs w:val="16"/>
                </w:rPr>
                <w:delText>TOTAL</w:delText>
              </w:r>
            </w:del>
          </w:p>
        </w:tc>
        <w:tc>
          <w:tcPr>
            <w:tcW w:w="2844" w:type="dxa"/>
            <w:gridSpan w:val="2"/>
            <w:tcPrChange w:id="7612" w:author="14326" w:date="2011-05-19T12:56:00Z">
              <w:tcPr>
                <w:tcW w:w="0" w:type="auto"/>
                <w:gridSpan w:val="4"/>
              </w:tcPr>
            </w:tcPrChange>
          </w:tcPr>
          <w:p w14:paraId="5D25B1E2" w14:textId="77777777" w:rsidR="0090749C" w:rsidDel="009026F8" w:rsidRDefault="0090749C" w:rsidP="0090749C">
            <w:pPr>
              <w:pStyle w:val="Textetableau"/>
              <w:rPr>
                <w:del w:id="7613" w:author="Gaston" w:date="2019-02-28T13:39:00Z"/>
              </w:rPr>
            </w:pPr>
            <w:del w:id="7614" w:author="Gaston" w:date="2019-02-28T13:39:00Z">
              <w:r w:rsidDel="009026F8">
                <w:delText>L’enseignant calcule le total sur 50.</w:delText>
              </w:r>
            </w:del>
          </w:p>
          <w:p w14:paraId="0A260ACA" w14:textId="77777777" w:rsidR="0090749C" w:rsidDel="009026F8" w:rsidRDefault="0090749C">
            <w:pPr>
              <w:pStyle w:val="Textetableau"/>
              <w:rPr>
                <w:del w:id="7615" w:author="Gaston" w:date="2019-02-28T13:39:00Z"/>
              </w:rPr>
              <w:pPrChange w:id="7616" w:author="14326" w:date="2011-05-19T12:56:00Z">
                <w:pPr>
                  <w:pStyle w:val="Textetableau"/>
                  <w:jc w:val="center"/>
                </w:pPr>
              </w:pPrChange>
            </w:pPr>
            <w:del w:id="7617" w:author="Gaston" w:date="2019-02-28T13:39:00Z">
              <w:r w:rsidDel="009026F8">
                <w:rPr>
                  <w:sz w:val="16"/>
                  <w:szCs w:val="16"/>
                </w:rPr>
                <w:delText xml:space="preserve">      /50   </w:delText>
              </w:r>
            </w:del>
          </w:p>
        </w:tc>
        <w:tc>
          <w:tcPr>
            <w:tcW w:w="369" w:type="dxa"/>
            <w:tcPrChange w:id="7618" w:author="14326" w:date="2011-05-19T12:56:00Z">
              <w:tcPr>
                <w:tcW w:w="0" w:type="auto"/>
                <w:gridSpan w:val="2"/>
              </w:tcPr>
            </w:tcPrChange>
          </w:tcPr>
          <w:p w14:paraId="70789922" w14:textId="77777777" w:rsidR="0090749C" w:rsidDel="009026F8" w:rsidRDefault="0090749C" w:rsidP="00DC4C22">
            <w:pPr>
              <w:pStyle w:val="Textetableau"/>
              <w:jc w:val="center"/>
              <w:rPr>
                <w:del w:id="7619" w:author="Gaston" w:date="2019-02-28T13:39:00Z"/>
              </w:rPr>
            </w:pPr>
            <w:del w:id="7620" w:author="Gaston" w:date="2019-02-28T13:39:00Z">
              <w:r w:rsidDel="009026F8">
                <w:rPr>
                  <w:sz w:val="16"/>
                  <w:szCs w:val="16"/>
                </w:rPr>
                <w:delText xml:space="preserve">      /50   </w:delText>
              </w:r>
            </w:del>
          </w:p>
        </w:tc>
        <w:tc>
          <w:tcPr>
            <w:tcW w:w="369" w:type="dxa"/>
            <w:tcPrChange w:id="7621" w:author="14326" w:date="2011-05-19T12:56:00Z">
              <w:tcPr>
                <w:tcW w:w="0" w:type="auto"/>
                <w:gridSpan w:val="2"/>
              </w:tcPr>
            </w:tcPrChange>
          </w:tcPr>
          <w:p w14:paraId="5D979E91" w14:textId="77777777" w:rsidR="0090749C" w:rsidDel="009026F8" w:rsidRDefault="0090749C" w:rsidP="00DC4C22">
            <w:pPr>
              <w:pStyle w:val="Textetableau"/>
              <w:jc w:val="center"/>
              <w:rPr>
                <w:del w:id="7622" w:author="Gaston" w:date="2019-02-28T13:39:00Z"/>
              </w:rPr>
            </w:pPr>
            <w:del w:id="7623" w:author="Gaston" w:date="2019-02-28T13:39:00Z">
              <w:r w:rsidDel="009026F8">
                <w:rPr>
                  <w:sz w:val="16"/>
                  <w:szCs w:val="16"/>
                </w:rPr>
                <w:delText xml:space="preserve">      /50   </w:delText>
              </w:r>
            </w:del>
          </w:p>
        </w:tc>
        <w:tc>
          <w:tcPr>
            <w:tcW w:w="369" w:type="dxa"/>
            <w:tcPrChange w:id="7624" w:author="14326" w:date="2011-05-19T12:56:00Z">
              <w:tcPr>
                <w:tcW w:w="0" w:type="auto"/>
                <w:gridSpan w:val="2"/>
              </w:tcPr>
            </w:tcPrChange>
          </w:tcPr>
          <w:p w14:paraId="1CAB0C33" w14:textId="77777777" w:rsidR="0090749C" w:rsidDel="009026F8" w:rsidRDefault="0090749C" w:rsidP="00DC4C22">
            <w:pPr>
              <w:pStyle w:val="Textetableau"/>
              <w:jc w:val="center"/>
              <w:rPr>
                <w:del w:id="7625" w:author="Gaston" w:date="2019-02-28T13:39:00Z"/>
              </w:rPr>
            </w:pPr>
            <w:del w:id="7626" w:author="Gaston" w:date="2019-02-28T13:39:00Z">
              <w:r w:rsidDel="009026F8">
                <w:rPr>
                  <w:sz w:val="16"/>
                  <w:szCs w:val="16"/>
                </w:rPr>
                <w:delText xml:space="preserve">      /50   </w:delText>
              </w:r>
            </w:del>
          </w:p>
        </w:tc>
        <w:tc>
          <w:tcPr>
            <w:tcW w:w="369" w:type="dxa"/>
            <w:tcPrChange w:id="7627" w:author="14326" w:date="2011-05-19T12:56:00Z">
              <w:tcPr>
                <w:tcW w:w="0" w:type="auto"/>
                <w:gridSpan w:val="2"/>
              </w:tcPr>
            </w:tcPrChange>
          </w:tcPr>
          <w:p w14:paraId="68FFCD1A" w14:textId="77777777" w:rsidR="0090749C" w:rsidDel="009026F8" w:rsidRDefault="0090749C" w:rsidP="00DC4C22">
            <w:pPr>
              <w:pStyle w:val="Textetableau"/>
              <w:jc w:val="center"/>
              <w:rPr>
                <w:del w:id="7628" w:author="Gaston" w:date="2019-02-28T13:39:00Z"/>
              </w:rPr>
            </w:pPr>
            <w:del w:id="7629" w:author="Gaston" w:date="2019-02-28T13:39:00Z">
              <w:r w:rsidDel="009026F8">
                <w:rPr>
                  <w:sz w:val="16"/>
                  <w:szCs w:val="16"/>
                </w:rPr>
                <w:delText xml:space="preserve">      /50   </w:delText>
              </w:r>
            </w:del>
          </w:p>
        </w:tc>
        <w:tc>
          <w:tcPr>
            <w:tcW w:w="369" w:type="dxa"/>
            <w:tcPrChange w:id="7630" w:author="14326" w:date="2011-05-19T12:56:00Z">
              <w:tcPr>
                <w:tcW w:w="0" w:type="auto"/>
                <w:gridSpan w:val="2"/>
              </w:tcPr>
            </w:tcPrChange>
          </w:tcPr>
          <w:p w14:paraId="386C50B6" w14:textId="77777777" w:rsidR="0090749C" w:rsidDel="009026F8" w:rsidRDefault="0090749C" w:rsidP="00DC4C22">
            <w:pPr>
              <w:pStyle w:val="Textetableau"/>
              <w:jc w:val="center"/>
              <w:rPr>
                <w:del w:id="7631" w:author="Gaston" w:date="2019-02-28T13:39:00Z"/>
              </w:rPr>
            </w:pPr>
            <w:del w:id="7632" w:author="Gaston" w:date="2019-02-28T13:39:00Z">
              <w:r w:rsidDel="009026F8">
                <w:rPr>
                  <w:sz w:val="16"/>
                  <w:szCs w:val="16"/>
                </w:rPr>
                <w:delText xml:space="preserve">      /50   </w:delText>
              </w:r>
            </w:del>
          </w:p>
        </w:tc>
        <w:tc>
          <w:tcPr>
            <w:tcW w:w="369" w:type="dxa"/>
            <w:tcPrChange w:id="7633" w:author="14326" w:date="2011-05-19T12:56:00Z">
              <w:tcPr>
                <w:tcW w:w="0" w:type="auto"/>
                <w:gridSpan w:val="2"/>
              </w:tcPr>
            </w:tcPrChange>
          </w:tcPr>
          <w:p w14:paraId="2E613008" w14:textId="77777777" w:rsidR="0090749C" w:rsidDel="009026F8" w:rsidRDefault="0090749C" w:rsidP="00DC4C22">
            <w:pPr>
              <w:pStyle w:val="Textetableau"/>
              <w:jc w:val="center"/>
              <w:rPr>
                <w:del w:id="7634" w:author="Gaston" w:date="2019-02-28T13:39:00Z"/>
              </w:rPr>
            </w:pPr>
            <w:del w:id="7635" w:author="Gaston" w:date="2019-02-28T13:39:00Z">
              <w:r w:rsidDel="009026F8">
                <w:rPr>
                  <w:sz w:val="16"/>
                  <w:szCs w:val="16"/>
                </w:rPr>
                <w:delText xml:space="preserve">      /50   </w:delText>
              </w:r>
            </w:del>
          </w:p>
        </w:tc>
        <w:tc>
          <w:tcPr>
            <w:tcW w:w="369" w:type="dxa"/>
            <w:tcPrChange w:id="7636" w:author="14326" w:date="2011-05-19T12:56:00Z">
              <w:tcPr>
                <w:tcW w:w="0" w:type="auto"/>
                <w:gridSpan w:val="2"/>
              </w:tcPr>
            </w:tcPrChange>
          </w:tcPr>
          <w:p w14:paraId="617C7B8B" w14:textId="77777777" w:rsidR="0090749C" w:rsidDel="009026F8" w:rsidRDefault="0090749C" w:rsidP="00DC4C22">
            <w:pPr>
              <w:pStyle w:val="Textetableau"/>
              <w:jc w:val="center"/>
              <w:rPr>
                <w:del w:id="7637" w:author="Gaston" w:date="2019-02-28T13:39:00Z"/>
              </w:rPr>
            </w:pPr>
            <w:del w:id="7638" w:author="Gaston" w:date="2019-02-28T13:39:00Z">
              <w:r w:rsidDel="009026F8">
                <w:rPr>
                  <w:sz w:val="16"/>
                  <w:szCs w:val="16"/>
                </w:rPr>
                <w:delText xml:space="preserve">      /50   </w:delText>
              </w:r>
            </w:del>
          </w:p>
        </w:tc>
        <w:tc>
          <w:tcPr>
            <w:tcW w:w="369" w:type="dxa"/>
            <w:tcPrChange w:id="7639" w:author="14326" w:date="2011-05-19T12:56:00Z">
              <w:tcPr>
                <w:tcW w:w="0" w:type="auto"/>
                <w:gridSpan w:val="2"/>
              </w:tcPr>
            </w:tcPrChange>
          </w:tcPr>
          <w:p w14:paraId="7F9C7F20" w14:textId="77777777" w:rsidR="0090749C" w:rsidDel="009026F8" w:rsidRDefault="0090749C" w:rsidP="00DC4C22">
            <w:pPr>
              <w:pStyle w:val="Textetableau"/>
              <w:jc w:val="center"/>
              <w:rPr>
                <w:del w:id="7640" w:author="Gaston" w:date="2019-02-28T13:39:00Z"/>
              </w:rPr>
            </w:pPr>
            <w:del w:id="7641" w:author="Gaston" w:date="2019-02-28T13:39:00Z">
              <w:r w:rsidDel="009026F8">
                <w:rPr>
                  <w:sz w:val="16"/>
                  <w:szCs w:val="16"/>
                </w:rPr>
                <w:delText xml:space="preserve">      /50   </w:delText>
              </w:r>
            </w:del>
          </w:p>
        </w:tc>
        <w:tc>
          <w:tcPr>
            <w:tcW w:w="369" w:type="dxa"/>
            <w:tcPrChange w:id="7642" w:author="14326" w:date="2011-05-19T12:56:00Z">
              <w:tcPr>
                <w:tcW w:w="0" w:type="auto"/>
                <w:gridSpan w:val="2"/>
              </w:tcPr>
            </w:tcPrChange>
          </w:tcPr>
          <w:p w14:paraId="31C5E397" w14:textId="77777777" w:rsidR="0090749C" w:rsidDel="009026F8" w:rsidRDefault="0090749C" w:rsidP="00DC4C22">
            <w:pPr>
              <w:pStyle w:val="Textetableau"/>
              <w:jc w:val="center"/>
              <w:rPr>
                <w:del w:id="7643" w:author="Gaston" w:date="2019-02-28T13:39:00Z"/>
              </w:rPr>
            </w:pPr>
            <w:del w:id="7644" w:author="Gaston" w:date="2019-02-28T13:39:00Z">
              <w:r w:rsidDel="009026F8">
                <w:rPr>
                  <w:sz w:val="16"/>
                  <w:szCs w:val="16"/>
                </w:rPr>
                <w:delText xml:space="preserve">      /50   </w:delText>
              </w:r>
            </w:del>
          </w:p>
        </w:tc>
        <w:tc>
          <w:tcPr>
            <w:tcW w:w="369" w:type="dxa"/>
            <w:tcPrChange w:id="7645" w:author="14326" w:date="2011-05-19T12:56:00Z">
              <w:tcPr>
                <w:tcW w:w="0" w:type="auto"/>
                <w:gridSpan w:val="2"/>
              </w:tcPr>
            </w:tcPrChange>
          </w:tcPr>
          <w:p w14:paraId="0FB8E02A" w14:textId="77777777" w:rsidR="0090749C" w:rsidDel="009026F8" w:rsidRDefault="0090749C" w:rsidP="00DC4C22">
            <w:pPr>
              <w:pStyle w:val="Textetableau"/>
              <w:jc w:val="center"/>
              <w:rPr>
                <w:del w:id="7646" w:author="Gaston" w:date="2019-02-28T13:39:00Z"/>
              </w:rPr>
            </w:pPr>
            <w:del w:id="7647" w:author="Gaston" w:date="2019-02-28T13:39:00Z">
              <w:r w:rsidDel="009026F8">
                <w:rPr>
                  <w:sz w:val="16"/>
                  <w:szCs w:val="16"/>
                </w:rPr>
                <w:delText xml:space="preserve">      /50   </w:delText>
              </w:r>
            </w:del>
          </w:p>
        </w:tc>
        <w:tc>
          <w:tcPr>
            <w:tcW w:w="369" w:type="dxa"/>
            <w:tcPrChange w:id="7648" w:author="14326" w:date="2011-05-19T12:56:00Z">
              <w:tcPr>
                <w:tcW w:w="0" w:type="auto"/>
                <w:gridSpan w:val="2"/>
              </w:tcPr>
            </w:tcPrChange>
          </w:tcPr>
          <w:p w14:paraId="427C6999" w14:textId="77777777" w:rsidR="0090749C" w:rsidDel="009026F8" w:rsidRDefault="0090749C" w:rsidP="00DC4C22">
            <w:pPr>
              <w:pStyle w:val="Textetableau"/>
              <w:jc w:val="center"/>
              <w:rPr>
                <w:del w:id="7649" w:author="Gaston" w:date="2019-02-28T13:39:00Z"/>
              </w:rPr>
            </w:pPr>
            <w:del w:id="7650" w:author="Gaston" w:date="2019-02-28T13:39:00Z">
              <w:r w:rsidDel="009026F8">
                <w:rPr>
                  <w:sz w:val="16"/>
                  <w:szCs w:val="16"/>
                </w:rPr>
                <w:delText xml:space="preserve">      /50   </w:delText>
              </w:r>
            </w:del>
          </w:p>
        </w:tc>
        <w:tc>
          <w:tcPr>
            <w:tcW w:w="369" w:type="dxa"/>
            <w:tcPrChange w:id="7651" w:author="14326" w:date="2011-05-19T12:56:00Z">
              <w:tcPr>
                <w:tcW w:w="0" w:type="auto"/>
                <w:gridSpan w:val="2"/>
              </w:tcPr>
            </w:tcPrChange>
          </w:tcPr>
          <w:p w14:paraId="39EBF138" w14:textId="77777777" w:rsidR="0090749C" w:rsidDel="009026F8" w:rsidRDefault="0090749C" w:rsidP="00DC4C22">
            <w:pPr>
              <w:pStyle w:val="Textetableau"/>
              <w:jc w:val="center"/>
              <w:rPr>
                <w:del w:id="7652" w:author="Gaston" w:date="2019-02-28T13:39:00Z"/>
              </w:rPr>
            </w:pPr>
            <w:del w:id="7653" w:author="Gaston" w:date="2019-02-28T13:39:00Z">
              <w:r w:rsidDel="009026F8">
                <w:rPr>
                  <w:sz w:val="16"/>
                  <w:szCs w:val="16"/>
                </w:rPr>
                <w:delText xml:space="preserve">      /50   </w:delText>
              </w:r>
            </w:del>
          </w:p>
        </w:tc>
        <w:tc>
          <w:tcPr>
            <w:tcW w:w="369" w:type="dxa"/>
            <w:tcPrChange w:id="7654" w:author="14326" w:date="2011-05-19T12:56:00Z">
              <w:tcPr>
                <w:tcW w:w="0" w:type="auto"/>
                <w:gridSpan w:val="2"/>
              </w:tcPr>
            </w:tcPrChange>
          </w:tcPr>
          <w:p w14:paraId="2B91B4A2" w14:textId="77777777" w:rsidR="0090749C" w:rsidDel="009026F8" w:rsidRDefault="0090749C" w:rsidP="00DC4C22">
            <w:pPr>
              <w:pStyle w:val="Textetableau"/>
              <w:jc w:val="center"/>
              <w:rPr>
                <w:del w:id="7655" w:author="Gaston" w:date="2019-02-28T13:39:00Z"/>
              </w:rPr>
            </w:pPr>
            <w:del w:id="7656" w:author="Gaston" w:date="2019-02-28T13:39:00Z">
              <w:r w:rsidDel="009026F8">
                <w:rPr>
                  <w:sz w:val="16"/>
                  <w:szCs w:val="16"/>
                </w:rPr>
                <w:delText xml:space="preserve">      /50   </w:delText>
              </w:r>
            </w:del>
          </w:p>
        </w:tc>
        <w:tc>
          <w:tcPr>
            <w:tcW w:w="369" w:type="dxa"/>
            <w:tcPrChange w:id="7657" w:author="14326" w:date="2011-05-19T12:56:00Z">
              <w:tcPr>
                <w:tcW w:w="0" w:type="auto"/>
                <w:gridSpan w:val="2"/>
              </w:tcPr>
            </w:tcPrChange>
          </w:tcPr>
          <w:p w14:paraId="0FCB62AD" w14:textId="77777777" w:rsidR="0090749C" w:rsidDel="009026F8" w:rsidRDefault="0090749C" w:rsidP="00DC4C22">
            <w:pPr>
              <w:pStyle w:val="Textetableau"/>
              <w:jc w:val="center"/>
              <w:rPr>
                <w:del w:id="7658" w:author="Gaston" w:date="2019-02-28T13:39:00Z"/>
              </w:rPr>
            </w:pPr>
            <w:del w:id="7659" w:author="Gaston" w:date="2019-02-28T13:39:00Z">
              <w:r w:rsidDel="009026F8">
                <w:rPr>
                  <w:sz w:val="16"/>
                  <w:szCs w:val="16"/>
                </w:rPr>
                <w:delText xml:space="preserve">      /50   </w:delText>
              </w:r>
            </w:del>
          </w:p>
        </w:tc>
        <w:tc>
          <w:tcPr>
            <w:tcW w:w="369" w:type="dxa"/>
            <w:gridSpan w:val="2"/>
            <w:tcPrChange w:id="7660" w:author="14326" w:date="2011-05-19T12:56:00Z">
              <w:tcPr>
                <w:tcW w:w="0" w:type="auto"/>
              </w:tcPr>
            </w:tcPrChange>
          </w:tcPr>
          <w:p w14:paraId="089546B1" w14:textId="77777777" w:rsidR="0090749C" w:rsidDel="009026F8" w:rsidRDefault="0090749C" w:rsidP="00DC4C22">
            <w:pPr>
              <w:pStyle w:val="Textetableau"/>
              <w:jc w:val="center"/>
              <w:rPr>
                <w:del w:id="7661" w:author="Gaston" w:date="2019-02-28T13:39:00Z"/>
              </w:rPr>
            </w:pPr>
            <w:del w:id="7662" w:author="Gaston" w:date="2019-02-28T13:39:00Z">
              <w:r w:rsidDel="009026F8">
                <w:rPr>
                  <w:sz w:val="16"/>
                  <w:szCs w:val="16"/>
                </w:rPr>
                <w:delText xml:space="preserve">      /50   </w:delText>
              </w:r>
            </w:del>
          </w:p>
        </w:tc>
      </w:tr>
      <w:tr w:rsidR="0090749C" w:rsidDel="009026F8" w14:paraId="7D566AD8" w14:textId="77777777" w:rsidTr="00FC57BE">
        <w:trPr>
          <w:del w:id="7663" w:author="Gaston" w:date="2019-02-28T13:39:00Z"/>
        </w:trPr>
        <w:tc>
          <w:tcPr>
            <w:tcW w:w="4253" w:type="dxa"/>
            <w:gridSpan w:val="3"/>
            <w:shd w:val="clear" w:color="auto" w:fill="E0E0E0"/>
          </w:tcPr>
          <w:p w14:paraId="755DDF00" w14:textId="77777777" w:rsidR="0090749C" w:rsidDel="009026F8" w:rsidRDefault="0090749C" w:rsidP="006A5CA0">
            <w:pPr>
              <w:pStyle w:val="Textetableau"/>
              <w:rPr>
                <w:del w:id="7664" w:author="Gaston" w:date="2019-02-28T13:39:00Z"/>
              </w:rPr>
            </w:pPr>
            <w:del w:id="7665" w:author="Gaston" w:date="2019-02-28T13:39:00Z">
              <w:r w:rsidDel="009026F8">
                <w:delText xml:space="preserve">Le superviseur vous donnera le total sur 10 </w:delText>
              </w:r>
            </w:del>
            <w:ins w:id="7666" w:author="Claude Gendron" w:date="2006-06-15T08:29:00Z">
              <w:del w:id="7667" w:author="Gaston" w:date="2019-02-28T13:39:00Z">
                <w:r w:rsidDel="009026F8">
                  <w:delText xml:space="preserve">5 </w:delText>
                </w:r>
              </w:del>
            </w:ins>
            <w:del w:id="7668" w:author="Gaston" w:date="2019-02-28T13:39:00Z">
              <w:r w:rsidDel="009026F8">
                <w:delText>en faisant la moyenne des résultats des autres enseignants.</w:delText>
              </w:r>
            </w:del>
          </w:p>
          <w:p w14:paraId="2D40E8AE" w14:textId="77777777" w:rsidR="0090749C" w:rsidDel="009026F8" w:rsidRDefault="0090749C">
            <w:pPr>
              <w:pStyle w:val="Textetableau"/>
              <w:rPr>
                <w:del w:id="7669" w:author="Gaston" w:date="2019-02-28T13:39:00Z"/>
                <w:sz w:val="16"/>
                <w:szCs w:val="16"/>
              </w:rPr>
              <w:pPrChange w:id="7670" w:author="14326" w:date="2011-05-19T12:56:00Z">
                <w:pPr>
                  <w:pStyle w:val="Textetableau"/>
                  <w:jc w:val="center"/>
                </w:pPr>
              </w:pPrChange>
            </w:pPr>
          </w:p>
          <w:p w14:paraId="2E2B216C" w14:textId="77777777" w:rsidR="0090749C" w:rsidDel="009026F8" w:rsidRDefault="0090749C">
            <w:pPr>
              <w:pStyle w:val="Textetableau"/>
              <w:jc w:val="center"/>
              <w:rPr>
                <w:del w:id="7671" w:author="Gaston" w:date="2019-02-28T13:39:00Z"/>
                <w:sz w:val="16"/>
                <w:szCs w:val="16"/>
              </w:rPr>
            </w:pPr>
          </w:p>
          <w:p w14:paraId="47ADE747" w14:textId="77777777" w:rsidR="0090749C" w:rsidDel="009026F8" w:rsidRDefault="0090749C" w:rsidP="0090749C">
            <w:pPr>
              <w:pStyle w:val="Textetableau"/>
              <w:jc w:val="center"/>
              <w:rPr>
                <w:del w:id="7672" w:author="Gaston" w:date="2019-02-28T13:39:00Z"/>
                <w:sz w:val="16"/>
                <w:szCs w:val="16"/>
              </w:rPr>
            </w:pPr>
            <w:del w:id="7673" w:author="Gaston" w:date="2019-02-28T13:39:00Z">
              <w:r w:rsidDel="009026F8">
                <w:rPr>
                  <w:sz w:val="16"/>
                  <w:szCs w:val="16"/>
                </w:rPr>
                <w:delText>/10</w:delText>
              </w:r>
            </w:del>
            <w:ins w:id="7674" w:author="Claude Gendron" w:date="2006-06-15T08:29:00Z">
              <w:del w:id="7675" w:author="Gaston" w:date="2019-02-28T13:39:00Z">
                <w:r w:rsidDel="009026F8">
                  <w:rPr>
                    <w:sz w:val="16"/>
                    <w:szCs w:val="16"/>
                  </w:rPr>
                  <w:delText>5</w:delText>
                </w:r>
              </w:del>
            </w:ins>
          </w:p>
        </w:tc>
        <w:tc>
          <w:tcPr>
            <w:tcW w:w="369" w:type="dxa"/>
          </w:tcPr>
          <w:p w14:paraId="758E6DB9" w14:textId="77777777" w:rsidR="0090749C" w:rsidDel="009026F8" w:rsidRDefault="0090749C" w:rsidP="00DC4C22">
            <w:pPr>
              <w:pStyle w:val="Textetableau"/>
              <w:jc w:val="center"/>
              <w:rPr>
                <w:del w:id="7676" w:author="Gaston" w:date="2019-02-28T13:39:00Z"/>
                <w:sz w:val="16"/>
                <w:szCs w:val="16"/>
              </w:rPr>
            </w:pPr>
          </w:p>
          <w:p w14:paraId="741457BA" w14:textId="77777777" w:rsidR="0090749C" w:rsidDel="009026F8" w:rsidRDefault="0090749C" w:rsidP="00DC4C22">
            <w:pPr>
              <w:pStyle w:val="Textetableau"/>
              <w:jc w:val="center"/>
              <w:rPr>
                <w:del w:id="7677" w:author="Gaston" w:date="2019-02-28T13:39:00Z"/>
                <w:sz w:val="16"/>
                <w:szCs w:val="16"/>
              </w:rPr>
            </w:pPr>
          </w:p>
          <w:p w14:paraId="4B766EC9" w14:textId="77777777" w:rsidR="0090749C" w:rsidDel="009026F8" w:rsidRDefault="0090749C" w:rsidP="00DC4C22">
            <w:pPr>
              <w:pStyle w:val="Textetableau"/>
              <w:jc w:val="center"/>
              <w:rPr>
                <w:del w:id="7678" w:author="Gaston" w:date="2019-02-28T13:39:00Z"/>
                <w:sz w:val="16"/>
                <w:szCs w:val="16"/>
              </w:rPr>
            </w:pPr>
            <w:del w:id="7679" w:author="Gaston" w:date="2019-02-28T13:39:00Z">
              <w:r w:rsidDel="009026F8">
                <w:rPr>
                  <w:sz w:val="16"/>
                  <w:szCs w:val="16"/>
                </w:rPr>
                <w:delText>/10</w:delText>
              </w:r>
            </w:del>
            <w:ins w:id="7680" w:author="Claude Gendron" w:date="2006-06-15T08:29:00Z">
              <w:del w:id="7681" w:author="Gaston" w:date="2019-02-28T13:39:00Z">
                <w:r w:rsidDel="009026F8">
                  <w:rPr>
                    <w:sz w:val="16"/>
                    <w:szCs w:val="16"/>
                  </w:rPr>
                  <w:delText>5</w:delText>
                </w:r>
              </w:del>
            </w:ins>
          </w:p>
        </w:tc>
        <w:tc>
          <w:tcPr>
            <w:tcW w:w="369" w:type="dxa"/>
          </w:tcPr>
          <w:p w14:paraId="1984E45F" w14:textId="77777777" w:rsidR="0090749C" w:rsidDel="009026F8" w:rsidRDefault="0090749C" w:rsidP="00DC4C22">
            <w:pPr>
              <w:pStyle w:val="Textetableau"/>
              <w:jc w:val="center"/>
              <w:rPr>
                <w:del w:id="7682" w:author="Gaston" w:date="2019-02-28T13:39:00Z"/>
                <w:sz w:val="16"/>
                <w:szCs w:val="16"/>
              </w:rPr>
            </w:pPr>
          </w:p>
          <w:p w14:paraId="1A39D1B4" w14:textId="77777777" w:rsidR="0090749C" w:rsidDel="009026F8" w:rsidRDefault="0090749C" w:rsidP="00DC4C22">
            <w:pPr>
              <w:pStyle w:val="Textetableau"/>
              <w:jc w:val="center"/>
              <w:rPr>
                <w:del w:id="7683" w:author="Gaston" w:date="2019-02-28T13:39:00Z"/>
                <w:sz w:val="16"/>
                <w:szCs w:val="16"/>
              </w:rPr>
            </w:pPr>
          </w:p>
          <w:p w14:paraId="372E9AEB" w14:textId="77777777" w:rsidR="0090749C" w:rsidDel="009026F8" w:rsidRDefault="0090749C" w:rsidP="00DC4C22">
            <w:pPr>
              <w:pStyle w:val="Textetableau"/>
              <w:jc w:val="center"/>
              <w:rPr>
                <w:del w:id="7684" w:author="Gaston" w:date="2019-02-28T13:39:00Z"/>
                <w:sz w:val="16"/>
                <w:szCs w:val="16"/>
              </w:rPr>
            </w:pPr>
            <w:del w:id="7685" w:author="Gaston" w:date="2019-02-28T13:39:00Z">
              <w:r w:rsidDel="009026F8">
                <w:rPr>
                  <w:sz w:val="16"/>
                  <w:szCs w:val="16"/>
                </w:rPr>
                <w:delText>/10</w:delText>
              </w:r>
            </w:del>
            <w:ins w:id="7686" w:author="Claude Gendron" w:date="2006-06-15T08:29:00Z">
              <w:del w:id="7687" w:author="Gaston" w:date="2019-02-28T13:39:00Z">
                <w:r w:rsidDel="009026F8">
                  <w:rPr>
                    <w:sz w:val="16"/>
                    <w:szCs w:val="16"/>
                  </w:rPr>
                  <w:delText>5</w:delText>
                </w:r>
              </w:del>
            </w:ins>
          </w:p>
        </w:tc>
        <w:tc>
          <w:tcPr>
            <w:tcW w:w="369" w:type="dxa"/>
          </w:tcPr>
          <w:p w14:paraId="11F9E983" w14:textId="77777777" w:rsidR="0090749C" w:rsidDel="009026F8" w:rsidRDefault="0090749C" w:rsidP="00DC4C22">
            <w:pPr>
              <w:pStyle w:val="Textetableau"/>
              <w:jc w:val="center"/>
              <w:rPr>
                <w:del w:id="7688" w:author="Gaston" w:date="2019-02-28T13:39:00Z"/>
                <w:sz w:val="16"/>
                <w:szCs w:val="16"/>
              </w:rPr>
            </w:pPr>
          </w:p>
          <w:p w14:paraId="3B800CA6" w14:textId="77777777" w:rsidR="0090749C" w:rsidDel="009026F8" w:rsidRDefault="0090749C" w:rsidP="00DC4C22">
            <w:pPr>
              <w:pStyle w:val="Textetableau"/>
              <w:jc w:val="center"/>
              <w:rPr>
                <w:del w:id="7689" w:author="Gaston" w:date="2019-02-28T13:39:00Z"/>
                <w:sz w:val="16"/>
                <w:szCs w:val="16"/>
              </w:rPr>
            </w:pPr>
          </w:p>
          <w:p w14:paraId="3A720FC7" w14:textId="77777777" w:rsidR="0090749C" w:rsidDel="009026F8" w:rsidRDefault="0090749C" w:rsidP="00DC4C22">
            <w:pPr>
              <w:pStyle w:val="Textetableau"/>
              <w:jc w:val="center"/>
              <w:rPr>
                <w:del w:id="7690" w:author="Gaston" w:date="2019-02-28T13:39:00Z"/>
                <w:sz w:val="16"/>
                <w:szCs w:val="16"/>
              </w:rPr>
            </w:pPr>
            <w:del w:id="7691" w:author="Gaston" w:date="2019-02-28T13:39:00Z">
              <w:r w:rsidDel="009026F8">
                <w:rPr>
                  <w:sz w:val="16"/>
                  <w:szCs w:val="16"/>
                </w:rPr>
                <w:delText>/10</w:delText>
              </w:r>
            </w:del>
            <w:ins w:id="7692" w:author="Claude Gendron" w:date="2006-06-15T08:29:00Z">
              <w:del w:id="7693" w:author="Gaston" w:date="2019-02-28T13:39:00Z">
                <w:r w:rsidDel="009026F8">
                  <w:rPr>
                    <w:sz w:val="16"/>
                    <w:szCs w:val="16"/>
                  </w:rPr>
                  <w:delText>5</w:delText>
                </w:r>
              </w:del>
            </w:ins>
          </w:p>
        </w:tc>
        <w:tc>
          <w:tcPr>
            <w:tcW w:w="369" w:type="dxa"/>
          </w:tcPr>
          <w:p w14:paraId="44D4061B" w14:textId="77777777" w:rsidR="0090749C" w:rsidDel="009026F8" w:rsidRDefault="0090749C" w:rsidP="00DC4C22">
            <w:pPr>
              <w:pStyle w:val="Textetableau"/>
              <w:jc w:val="center"/>
              <w:rPr>
                <w:del w:id="7694" w:author="Gaston" w:date="2019-02-28T13:39:00Z"/>
                <w:sz w:val="16"/>
                <w:szCs w:val="16"/>
              </w:rPr>
            </w:pPr>
          </w:p>
          <w:p w14:paraId="14FB1839" w14:textId="77777777" w:rsidR="0090749C" w:rsidDel="009026F8" w:rsidRDefault="0090749C" w:rsidP="00DC4C22">
            <w:pPr>
              <w:pStyle w:val="Textetableau"/>
              <w:jc w:val="center"/>
              <w:rPr>
                <w:del w:id="7695" w:author="Gaston" w:date="2019-02-28T13:39:00Z"/>
                <w:sz w:val="16"/>
                <w:szCs w:val="16"/>
              </w:rPr>
            </w:pPr>
          </w:p>
          <w:p w14:paraId="7FDCF116" w14:textId="77777777" w:rsidR="0090749C" w:rsidDel="009026F8" w:rsidRDefault="0090749C" w:rsidP="00DC4C22">
            <w:pPr>
              <w:pStyle w:val="Textetableau"/>
              <w:jc w:val="center"/>
              <w:rPr>
                <w:del w:id="7696" w:author="Gaston" w:date="2019-02-28T13:39:00Z"/>
                <w:sz w:val="16"/>
                <w:szCs w:val="16"/>
              </w:rPr>
            </w:pPr>
            <w:del w:id="7697" w:author="Gaston" w:date="2019-02-28T13:39:00Z">
              <w:r w:rsidDel="009026F8">
                <w:rPr>
                  <w:sz w:val="16"/>
                  <w:szCs w:val="16"/>
                </w:rPr>
                <w:delText>/10</w:delText>
              </w:r>
            </w:del>
            <w:ins w:id="7698" w:author="Claude Gendron" w:date="2006-06-15T08:30:00Z">
              <w:del w:id="7699" w:author="Gaston" w:date="2019-02-28T13:39:00Z">
                <w:r w:rsidDel="009026F8">
                  <w:rPr>
                    <w:sz w:val="16"/>
                    <w:szCs w:val="16"/>
                  </w:rPr>
                  <w:delText>5</w:delText>
                </w:r>
              </w:del>
            </w:ins>
          </w:p>
        </w:tc>
        <w:tc>
          <w:tcPr>
            <w:tcW w:w="369" w:type="dxa"/>
          </w:tcPr>
          <w:p w14:paraId="5A19C38A" w14:textId="77777777" w:rsidR="0090749C" w:rsidDel="009026F8" w:rsidRDefault="0090749C" w:rsidP="00DC4C22">
            <w:pPr>
              <w:pStyle w:val="Textetableau"/>
              <w:jc w:val="center"/>
              <w:rPr>
                <w:del w:id="7700" w:author="Gaston" w:date="2019-02-28T13:39:00Z"/>
                <w:sz w:val="16"/>
                <w:szCs w:val="16"/>
              </w:rPr>
            </w:pPr>
          </w:p>
          <w:p w14:paraId="296F6A5D" w14:textId="77777777" w:rsidR="0090749C" w:rsidDel="009026F8" w:rsidRDefault="0090749C" w:rsidP="00DC4C22">
            <w:pPr>
              <w:pStyle w:val="Textetableau"/>
              <w:jc w:val="center"/>
              <w:rPr>
                <w:del w:id="7701" w:author="Gaston" w:date="2019-02-28T13:39:00Z"/>
                <w:sz w:val="16"/>
                <w:szCs w:val="16"/>
              </w:rPr>
            </w:pPr>
          </w:p>
          <w:p w14:paraId="32503479" w14:textId="77777777" w:rsidR="0090749C" w:rsidDel="009026F8" w:rsidRDefault="0090749C" w:rsidP="00DC4C22">
            <w:pPr>
              <w:pStyle w:val="Textetableau"/>
              <w:jc w:val="center"/>
              <w:rPr>
                <w:del w:id="7702" w:author="Gaston" w:date="2019-02-28T13:39:00Z"/>
                <w:sz w:val="16"/>
                <w:szCs w:val="16"/>
              </w:rPr>
            </w:pPr>
            <w:del w:id="7703" w:author="Gaston" w:date="2019-02-28T13:39:00Z">
              <w:r w:rsidDel="009026F8">
                <w:rPr>
                  <w:sz w:val="16"/>
                  <w:szCs w:val="16"/>
                </w:rPr>
                <w:delText>/10</w:delText>
              </w:r>
            </w:del>
            <w:ins w:id="7704" w:author="Claude Gendron" w:date="2006-06-15T08:30:00Z">
              <w:del w:id="7705" w:author="Gaston" w:date="2019-02-28T13:39:00Z">
                <w:r w:rsidDel="009026F8">
                  <w:rPr>
                    <w:sz w:val="16"/>
                    <w:szCs w:val="16"/>
                  </w:rPr>
                  <w:delText>5</w:delText>
                </w:r>
              </w:del>
            </w:ins>
          </w:p>
        </w:tc>
        <w:tc>
          <w:tcPr>
            <w:tcW w:w="369" w:type="dxa"/>
          </w:tcPr>
          <w:p w14:paraId="49F9D2C2" w14:textId="77777777" w:rsidR="0090749C" w:rsidDel="009026F8" w:rsidRDefault="0090749C" w:rsidP="00DC4C22">
            <w:pPr>
              <w:pStyle w:val="Textetableau"/>
              <w:jc w:val="center"/>
              <w:rPr>
                <w:del w:id="7706" w:author="Gaston" w:date="2019-02-28T13:39:00Z"/>
                <w:sz w:val="16"/>
                <w:szCs w:val="16"/>
              </w:rPr>
            </w:pPr>
          </w:p>
          <w:p w14:paraId="10173D4A" w14:textId="77777777" w:rsidR="0090749C" w:rsidDel="009026F8" w:rsidRDefault="0090749C" w:rsidP="00DC4C22">
            <w:pPr>
              <w:pStyle w:val="Textetableau"/>
              <w:jc w:val="center"/>
              <w:rPr>
                <w:del w:id="7707" w:author="Gaston" w:date="2019-02-28T13:39:00Z"/>
                <w:sz w:val="16"/>
                <w:szCs w:val="16"/>
              </w:rPr>
            </w:pPr>
          </w:p>
          <w:p w14:paraId="6696E711" w14:textId="77777777" w:rsidR="0090749C" w:rsidDel="009026F8" w:rsidRDefault="0090749C" w:rsidP="00DC4C22">
            <w:pPr>
              <w:pStyle w:val="Textetableau"/>
              <w:jc w:val="center"/>
              <w:rPr>
                <w:del w:id="7708" w:author="Gaston" w:date="2019-02-28T13:39:00Z"/>
                <w:sz w:val="16"/>
                <w:szCs w:val="16"/>
              </w:rPr>
            </w:pPr>
            <w:del w:id="7709" w:author="Gaston" w:date="2019-02-28T13:39:00Z">
              <w:r w:rsidDel="009026F8">
                <w:rPr>
                  <w:sz w:val="16"/>
                  <w:szCs w:val="16"/>
                </w:rPr>
                <w:delText>/10</w:delText>
              </w:r>
            </w:del>
            <w:ins w:id="7710" w:author="Claude Gendron" w:date="2006-06-15T08:30:00Z">
              <w:del w:id="7711" w:author="Gaston" w:date="2019-02-28T13:39:00Z">
                <w:r w:rsidDel="009026F8">
                  <w:rPr>
                    <w:sz w:val="16"/>
                    <w:szCs w:val="16"/>
                  </w:rPr>
                  <w:delText>5</w:delText>
                </w:r>
              </w:del>
            </w:ins>
          </w:p>
        </w:tc>
        <w:tc>
          <w:tcPr>
            <w:tcW w:w="369" w:type="dxa"/>
          </w:tcPr>
          <w:p w14:paraId="462B774E" w14:textId="77777777" w:rsidR="0090749C" w:rsidDel="009026F8" w:rsidRDefault="0090749C" w:rsidP="00DC4C22">
            <w:pPr>
              <w:pStyle w:val="Textetableau"/>
              <w:jc w:val="center"/>
              <w:rPr>
                <w:del w:id="7712" w:author="Gaston" w:date="2019-02-28T13:39:00Z"/>
                <w:sz w:val="16"/>
                <w:szCs w:val="16"/>
              </w:rPr>
            </w:pPr>
          </w:p>
          <w:p w14:paraId="0C8CB60B" w14:textId="77777777" w:rsidR="0090749C" w:rsidDel="009026F8" w:rsidRDefault="0090749C" w:rsidP="00DC4C22">
            <w:pPr>
              <w:pStyle w:val="Textetableau"/>
              <w:jc w:val="center"/>
              <w:rPr>
                <w:del w:id="7713" w:author="Gaston" w:date="2019-02-28T13:39:00Z"/>
                <w:sz w:val="16"/>
                <w:szCs w:val="16"/>
              </w:rPr>
            </w:pPr>
          </w:p>
          <w:p w14:paraId="0D307B26" w14:textId="77777777" w:rsidR="0090749C" w:rsidDel="009026F8" w:rsidRDefault="0090749C" w:rsidP="00DC4C22">
            <w:pPr>
              <w:pStyle w:val="Textetableau"/>
              <w:jc w:val="center"/>
              <w:rPr>
                <w:del w:id="7714" w:author="Gaston" w:date="2019-02-28T13:39:00Z"/>
                <w:sz w:val="16"/>
                <w:szCs w:val="16"/>
              </w:rPr>
            </w:pPr>
            <w:del w:id="7715" w:author="Gaston" w:date="2019-02-28T13:39:00Z">
              <w:r w:rsidDel="009026F8">
                <w:rPr>
                  <w:sz w:val="16"/>
                  <w:szCs w:val="16"/>
                </w:rPr>
                <w:delText>/10</w:delText>
              </w:r>
            </w:del>
            <w:ins w:id="7716" w:author="Claude Gendron" w:date="2006-06-15T08:30:00Z">
              <w:del w:id="7717" w:author="Gaston" w:date="2019-02-28T13:39:00Z">
                <w:r w:rsidDel="009026F8">
                  <w:rPr>
                    <w:sz w:val="16"/>
                    <w:szCs w:val="16"/>
                  </w:rPr>
                  <w:delText>5</w:delText>
                </w:r>
              </w:del>
            </w:ins>
          </w:p>
        </w:tc>
        <w:tc>
          <w:tcPr>
            <w:tcW w:w="369" w:type="dxa"/>
          </w:tcPr>
          <w:p w14:paraId="17F1084B" w14:textId="77777777" w:rsidR="0090749C" w:rsidDel="009026F8" w:rsidRDefault="0090749C" w:rsidP="00DC4C22">
            <w:pPr>
              <w:pStyle w:val="Textetableau"/>
              <w:jc w:val="center"/>
              <w:rPr>
                <w:del w:id="7718" w:author="Gaston" w:date="2019-02-28T13:39:00Z"/>
                <w:sz w:val="16"/>
                <w:szCs w:val="16"/>
              </w:rPr>
            </w:pPr>
          </w:p>
          <w:p w14:paraId="14D7F486" w14:textId="77777777" w:rsidR="0090749C" w:rsidDel="009026F8" w:rsidRDefault="0090749C" w:rsidP="00DC4C22">
            <w:pPr>
              <w:pStyle w:val="Textetableau"/>
              <w:jc w:val="center"/>
              <w:rPr>
                <w:del w:id="7719" w:author="Gaston" w:date="2019-02-28T13:39:00Z"/>
                <w:sz w:val="16"/>
                <w:szCs w:val="16"/>
              </w:rPr>
            </w:pPr>
          </w:p>
          <w:p w14:paraId="3BCC72E6" w14:textId="77777777" w:rsidR="0090749C" w:rsidDel="009026F8" w:rsidRDefault="0090749C" w:rsidP="00DC4C22">
            <w:pPr>
              <w:pStyle w:val="Textetableau"/>
              <w:jc w:val="center"/>
              <w:rPr>
                <w:del w:id="7720" w:author="Gaston" w:date="2019-02-28T13:39:00Z"/>
                <w:sz w:val="16"/>
                <w:szCs w:val="16"/>
              </w:rPr>
            </w:pPr>
            <w:del w:id="7721" w:author="Gaston" w:date="2019-02-28T13:39:00Z">
              <w:r w:rsidDel="009026F8">
                <w:rPr>
                  <w:sz w:val="16"/>
                  <w:szCs w:val="16"/>
                </w:rPr>
                <w:delText>/10</w:delText>
              </w:r>
            </w:del>
            <w:ins w:id="7722" w:author="Claude Gendron" w:date="2006-06-15T08:30:00Z">
              <w:del w:id="7723" w:author="Gaston" w:date="2019-02-28T13:39:00Z">
                <w:r w:rsidDel="009026F8">
                  <w:rPr>
                    <w:sz w:val="16"/>
                    <w:szCs w:val="16"/>
                  </w:rPr>
                  <w:delText>5</w:delText>
                </w:r>
              </w:del>
            </w:ins>
          </w:p>
        </w:tc>
        <w:tc>
          <w:tcPr>
            <w:tcW w:w="369" w:type="dxa"/>
          </w:tcPr>
          <w:p w14:paraId="2D60C091" w14:textId="77777777" w:rsidR="0090749C" w:rsidDel="009026F8" w:rsidRDefault="0090749C" w:rsidP="00DC4C22">
            <w:pPr>
              <w:pStyle w:val="Textetableau"/>
              <w:jc w:val="center"/>
              <w:rPr>
                <w:del w:id="7724" w:author="Gaston" w:date="2019-02-28T13:39:00Z"/>
                <w:sz w:val="16"/>
                <w:szCs w:val="16"/>
              </w:rPr>
            </w:pPr>
          </w:p>
          <w:p w14:paraId="73C83A70" w14:textId="77777777" w:rsidR="0090749C" w:rsidDel="009026F8" w:rsidRDefault="0090749C" w:rsidP="00DC4C22">
            <w:pPr>
              <w:pStyle w:val="Textetableau"/>
              <w:jc w:val="center"/>
              <w:rPr>
                <w:del w:id="7725" w:author="Gaston" w:date="2019-02-28T13:39:00Z"/>
                <w:sz w:val="16"/>
                <w:szCs w:val="16"/>
              </w:rPr>
            </w:pPr>
          </w:p>
          <w:p w14:paraId="6376CAA1" w14:textId="77777777" w:rsidR="0090749C" w:rsidDel="009026F8" w:rsidRDefault="0090749C" w:rsidP="00DC4C22">
            <w:pPr>
              <w:pStyle w:val="Textetableau"/>
              <w:jc w:val="center"/>
              <w:rPr>
                <w:del w:id="7726" w:author="Gaston" w:date="2019-02-28T13:39:00Z"/>
                <w:sz w:val="16"/>
                <w:szCs w:val="16"/>
              </w:rPr>
            </w:pPr>
            <w:del w:id="7727" w:author="Gaston" w:date="2019-02-28T13:39:00Z">
              <w:r w:rsidDel="009026F8">
                <w:rPr>
                  <w:sz w:val="16"/>
                  <w:szCs w:val="16"/>
                </w:rPr>
                <w:delText>/10</w:delText>
              </w:r>
            </w:del>
            <w:ins w:id="7728" w:author="Claude Gendron" w:date="2006-06-15T08:30:00Z">
              <w:del w:id="7729" w:author="Gaston" w:date="2019-02-28T13:39:00Z">
                <w:r w:rsidDel="009026F8">
                  <w:rPr>
                    <w:sz w:val="16"/>
                    <w:szCs w:val="16"/>
                  </w:rPr>
                  <w:delText>5</w:delText>
                </w:r>
              </w:del>
            </w:ins>
          </w:p>
        </w:tc>
        <w:tc>
          <w:tcPr>
            <w:tcW w:w="369" w:type="dxa"/>
          </w:tcPr>
          <w:p w14:paraId="5F486AB6" w14:textId="77777777" w:rsidR="0090749C" w:rsidDel="009026F8" w:rsidRDefault="0090749C" w:rsidP="00DC4C22">
            <w:pPr>
              <w:pStyle w:val="Textetableau"/>
              <w:jc w:val="center"/>
              <w:rPr>
                <w:del w:id="7730" w:author="Gaston" w:date="2019-02-28T13:39:00Z"/>
                <w:sz w:val="16"/>
                <w:szCs w:val="16"/>
              </w:rPr>
            </w:pPr>
          </w:p>
          <w:p w14:paraId="7832BB5B" w14:textId="77777777" w:rsidR="0090749C" w:rsidDel="009026F8" w:rsidRDefault="0090749C" w:rsidP="00DC4C22">
            <w:pPr>
              <w:pStyle w:val="Textetableau"/>
              <w:jc w:val="center"/>
              <w:rPr>
                <w:del w:id="7731" w:author="Gaston" w:date="2019-02-28T13:39:00Z"/>
                <w:sz w:val="16"/>
                <w:szCs w:val="16"/>
              </w:rPr>
            </w:pPr>
          </w:p>
          <w:p w14:paraId="4D4A79D5" w14:textId="77777777" w:rsidR="0090749C" w:rsidDel="009026F8" w:rsidRDefault="0090749C" w:rsidP="00DC4C22">
            <w:pPr>
              <w:pStyle w:val="Textetableau"/>
              <w:jc w:val="center"/>
              <w:rPr>
                <w:del w:id="7732" w:author="Gaston" w:date="2019-02-28T13:39:00Z"/>
                <w:sz w:val="16"/>
                <w:szCs w:val="16"/>
              </w:rPr>
            </w:pPr>
            <w:del w:id="7733" w:author="Gaston" w:date="2019-02-28T13:39:00Z">
              <w:r w:rsidDel="009026F8">
                <w:rPr>
                  <w:sz w:val="16"/>
                  <w:szCs w:val="16"/>
                </w:rPr>
                <w:delText>/10</w:delText>
              </w:r>
            </w:del>
            <w:ins w:id="7734" w:author="Claude Gendron" w:date="2006-06-15T08:30:00Z">
              <w:del w:id="7735" w:author="Gaston" w:date="2019-02-28T13:39:00Z">
                <w:r w:rsidDel="009026F8">
                  <w:rPr>
                    <w:sz w:val="16"/>
                    <w:szCs w:val="16"/>
                  </w:rPr>
                  <w:delText>5</w:delText>
                </w:r>
              </w:del>
            </w:ins>
          </w:p>
        </w:tc>
        <w:tc>
          <w:tcPr>
            <w:tcW w:w="369" w:type="dxa"/>
          </w:tcPr>
          <w:p w14:paraId="3D30D03F" w14:textId="77777777" w:rsidR="0090749C" w:rsidDel="009026F8" w:rsidRDefault="0090749C" w:rsidP="00DC4C22">
            <w:pPr>
              <w:pStyle w:val="Textetableau"/>
              <w:jc w:val="center"/>
              <w:rPr>
                <w:del w:id="7736" w:author="Gaston" w:date="2019-02-28T13:39:00Z"/>
                <w:sz w:val="16"/>
                <w:szCs w:val="16"/>
              </w:rPr>
            </w:pPr>
          </w:p>
          <w:p w14:paraId="14B1E1FF" w14:textId="77777777" w:rsidR="0090749C" w:rsidDel="009026F8" w:rsidRDefault="0090749C" w:rsidP="00DC4C22">
            <w:pPr>
              <w:pStyle w:val="Textetableau"/>
              <w:jc w:val="center"/>
              <w:rPr>
                <w:del w:id="7737" w:author="Gaston" w:date="2019-02-28T13:39:00Z"/>
                <w:sz w:val="16"/>
                <w:szCs w:val="16"/>
              </w:rPr>
            </w:pPr>
          </w:p>
          <w:p w14:paraId="0737B6B4" w14:textId="77777777" w:rsidR="0090749C" w:rsidDel="009026F8" w:rsidRDefault="0090749C" w:rsidP="00DC4C22">
            <w:pPr>
              <w:pStyle w:val="Textetableau"/>
              <w:jc w:val="center"/>
              <w:rPr>
                <w:del w:id="7738" w:author="Gaston" w:date="2019-02-28T13:39:00Z"/>
                <w:sz w:val="16"/>
                <w:szCs w:val="16"/>
              </w:rPr>
            </w:pPr>
            <w:del w:id="7739" w:author="Gaston" w:date="2019-02-28T13:39:00Z">
              <w:r w:rsidDel="009026F8">
                <w:rPr>
                  <w:sz w:val="16"/>
                  <w:szCs w:val="16"/>
                </w:rPr>
                <w:delText>/10</w:delText>
              </w:r>
            </w:del>
            <w:ins w:id="7740" w:author="Claude Gendron" w:date="2006-06-15T08:30:00Z">
              <w:del w:id="7741" w:author="Gaston" w:date="2019-02-28T13:39:00Z">
                <w:r w:rsidDel="009026F8">
                  <w:rPr>
                    <w:sz w:val="16"/>
                    <w:szCs w:val="16"/>
                  </w:rPr>
                  <w:delText>5</w:delText>
                </w:r>
              </w:del>
            </w:ins>
          </w:p>
        </w:tc>
        <w:tc>
          <w:tcPr>
            <w:tcW w:w="369" w:type="dxa"/>
          </w:tcPr>
          <w:p w14:paraId="7F68BA4E" w14:textId="77777777" w:rsidR="0090749C" w:rsidDel="009026F8" w:rsidRDefault="0090749C" w:rsidP="00DC4C22">
            <w:pPr>
              <w:pStyle w:val="Textetableau"/>
              <w:jc w:val="center"/>
              <w:rPr>
                <w:del w:id="7742" w:author="Gaston" w:date="2019-02-28T13:39:00Z"/>
                <w:sz w:val="16"/>
                <w:szCs w:val="16"/>
              </w:rPr>
            </w:pPr>
          </w:p>
          <w:p w14:paraId="6FC034E6" w14:textId="77777777" w:rsidR="0090749C" w:rsidDel="009026F8" w:rsidRDefault="0090749C" w:rsidP="00DC4C22">
            <w:pPr>
              <w:pStyle w:val="Textetableau"/>
              <w:jc w:val="center"/>
              <w:rPr>
                <w:del w:id="7743" w:author="Gaston" w:date="2019-02-28T13:39:00Z"/>
                <w:sz w:val="16"/>
                <w:szCs w:val="16"/>
              </w:rPr>
            </w:pPr>
          </w:p>
          <w:p w14:paraId="3BBA516B" w14:textId="77777777" w:rsidR="0090749C" w:rsidDel="009026F8" w:rsidRDefault="0090749C" w:rsidP="00DC4C22">
            <w:pPr>
              <w:pStyle w:val="Textetableau"/>
              <w:jc w:val="center"/>
              <w:rPr>
                <w:del w:id="7744" w:author="Gaston" w:date="2019-02-28T13:39:00Z"/>
                <w:sz w:val="16"/>
                <w:szCs w:val="16"/>
              </w:rPr>
            </w:pPr>
            <w:del w:id="7745" w:author="Gaston" w:date="2019-02-28T13:39:00Z">
              <w:r w:rsidDel="009026F8">
                <w:rPr>
                  <w:sz w:val="16"/>
                  <w:szCs w:val="16"/>
                </w:rPr>
                <w:delText>/10</w:delText>
              </w:r>
            </w:del>
            <w:ins w:id="7746" w:author="Claude Gendron" w:date="2006-06-15T08:30:00Z">
              <w:del w:id="7747" w:author="Gaston" w:date="2019-02-28T13:39:00Z">
                <w:r w:rsidDel="009026F8">
                  <w:rPr>
                    <w:sz w:val="16"/>
                    <w:szCs w:val="16"/>
                  </w:rPr>
                  <w:delText>5</w:delText>
                </w:r>
              </w:del>
            </w:ins>
          </w:p>
        </w:tc>
        <w:tc>
          <w:tcPr>
            <w:tcW w:w="369" w:type="dxa"/>
          </w:tcPr>
          <w:p w14:paraId="75D24511" w14:textId="77777777" w:rsidR="0090749C" w:rsidDel="009026F8" w:rsidRDefault="0090749C" w:rsidP="00DC4C22">
            <w:pPr>
              <w:pStyle w:val="Textetableau"/>
              <w:jc w:val="center"/>
              <w:rPr>
                <w:del w:id="7748" w:author="Gaston" w:date="2019-02-28T13:39:00Z"/>
                <w:sz w:val="16"/>
                <w:szCs w:val="16"/>
              </w:rPr>
            </w:pPr>
          </w:p>
          <w:p w14:paraId="1EB09D28" w14:textId="77777777" w:rsidR="0090749C" w:rsidDel="009026F8" w:rsidRDefault="0090749C" w:rsidP="00DC4C22">
            <w:pPr>
              <w:pStyle w:val="Textetableau"/>
              <w:jc w:val="center"/>
              <w:rPr>
                <w:del w:id="7749" w:author="Gaston" w:date="2019-02-28T13:39:00Z"/>
                <w:sz w:val="16"/>
                <w:szCs w:val="16"/>
              </w:rPr>
            </w:pPr>
          </w:p>
          <w:p w14:paraId="7889C44C" w14:textId="77777777" w:rsidR="0090749C" w:rsidDel="009026F8" w:rsidRDefault="0090749C" w:rsidP="00DC4C22">
            <w:pPr>
              <w:pStyle w:val="Textetableau"/>
              <w:jc w:val="center"/>
              <w:rPr>
                <w:del w:id="7750" w:author="Gaston" w:date="2019-02-28T13:39:00Z"/>
                <w:sz w:val="16"/>
                <w:szCs w:val="16"/>
              </w:rPr>
            </w:pPr>
            <w:del w:id="7751" w:author="Gaston" w:date="2019-02-28T13:39:00Z">
              <w:r w:rsidDel="009026F8">
                <w:rPr>
                  <w:sz w:val="16"/>
                  <w:szCs w:val="16"/>
                </w:rPr>
                <w:delText>/10</w:delText>
              </w:r>
            </w:del>
            <w:ins w:id="7752" w:author="Claude Gendron" w:date="2006-06-15T08:30:00Z">
              <w:del w:id="7753" w:author="Gaston" w:date="2019-02-28T13:39:00Z">
                <w:r w:rsidDel="009026F8">
                  <w:rPr>
                    <w:sz w:val="16"/>
                    <w:szCs w:val="16"/>
                  </w:rPr>
                  <w:delText>5</w:delText>
                </w:r>
              </w:del>
            </w:ins>
          </w:p>
        </w:tc>
        <w:tc>
          <w:tcPr>
            <w:tcW w:w="369" w:type="dxa"/>
          </w:tcPr>
          <w:p w14:paraId="583C7D5C" w14:textId="77777777" w:rsidR="0090749C" w:rsidDel="009026F8" w:rsidRDefault="0090749C" w:rsidP="00DC4C22">
            <w:pPr>
              <w:pStyle w:val="Textetableau"/>
              <w:jc w:val="center"/>
              <w:rPr>
                <w:del w:id="7754" w:author="Gaston" w:date="2019-02-28T13:39:00Z"/>
                <w:sz w:val="16"/>
                <w:szCs w:val="16"/>
              </w:rPr>
            </w:pPr>
          </w:p>
          <w:p w14:paraId="23A2260A" w14:textId="77777777" w:rsidR="0090749C" w:rsidDel="009026F8" w:rsidRDefault="0090749C" w:rsidP="00DC4C22">
            <w:pPr>
              <w:pStyle w:val="Textetableau"/>
              <w:jc w:val="center"/>
              <w:rPr>
                <w:del w:id="7755" w:author="Gaston" w:date="2019-02-28T13:39:00Z"/>
                <w:sz w:val="16"/>
                <w:szCs w:val="16"/>
              </w:rPr>
            </w:pPr>
          </w:p>
          <w:p w14:paraId="1E9A0B87" w14:textId="77777777" w:rsidR="0090749C" w:rsidDel="009026F8" w:rsidRDefault="0090749C" w:rsidP="00DC4C22">
            <w:pPr>
              <w:pStyle w:val="Textetableau"/>
              <w:jc w:val="center"/>
              <w:rPr>
                <w:del w:id="7756" w:author="Gaston" w:date="2019-02-28T13:39:00Z"/>
                <w:sz w:val="16"/>
                <w:szCs w:val="16"/>
              </w:rPr>
            </w:pPr>
            <w:del w:id="7757" w:author="Gaston" w:date="2019-02-28T13:39:00Z">
              <w:r w:rsidDel="009026F8">
                <w:rPr>
                  <w:sz w:val="16"/>
                  <w:szCs w:val="16"/>
                </w:rPr>
                <w:delText>/10</w:delText>
              </w:r>
            </w:del>
            <w:ins w:id="7758" w:author="Claude Gendron" w:date="2006-06-15T08:30:00Z">
              <w:del w:id="7759" w:author="Gaston" w:date="2019-02-28T13:39:00Z">
                <w:r w:rsidDel="009026F8">
                  <w:rPr>
                    <w:sz w:val="16"/>
                    <w:szCs w:val="16"/>
                  </w:rPr>
                  <w:delText>5</w:delText>
                </w:r>
              </w:del>
            </w:ins>
          </w:p>
        </w:tc>
        <w:tc>
          <w:tcPr>
            <w:tcW w:w="369" w:type="dxa"/>
            <w:gridSpan w:val="2"/>
          </w:tcPr>
          <w:p w14:paraId="16B8EEDF" w14:textId="77777777" w:rsidR="0090749C" w:rsidDel="009026F8" w:rsidRDefault="0090749C" w:rsidP="00DC4C22">
            <w:pPr>
              <w:pStyle w:val="Textetableau"/>
              <w:jc w:val="center"/>
              <w:rPr>
                <w:del w:id="7760" w:author="Gaston" w:date="2019-02-28T13:39:00Z"/>
                <w:sz w:val="16"/>
                <w:szCs w:val="16"/>
              </w:rPr>
            </w:pPr>
          </w:p>
          <w:p w14:paraId="4FB096A9" w14:textId="77777777" w:rsidR="0090749C" w:rsidDel="009026F8" w:rsidRDefault="0090749C" w:rsidP="00DC4C22">
            <w:pPr>
              <w:pStyle w:val="Textetableau"/>
              <w:jc w:val="center"/>
              <w:rPr>
                <w:del w:id="7761" w:author="Gaston" w:date="2019-02-28T13:39:00Z"/>
                <w:sz w:val="16"/>
                <w:szCs w:val="16"/>
              </w:rPr>
            </w:pPr>
          </w:p>
          <w:p w14:paraId="4490AD55" w14:textId="77777777" w:rsidR="0090749C" w:rsidDel="009026F8" w:rsidRDefault="0090749C" w:rsidP="00DC4C22">
            <w:pPr>
              <w:pStyle w:val="Textetableau"/>
              <w:jc w:val="center"/>
              <w:rPr>
                <w:del w:id="7762" w:author="Gaston" w:date="2019-02-28T13:39:00Z"/>
                <w:sz w:val="16"/>
                <w:szCs w:val="16"/>
              </w:rPr>
            </w:pPr>
            <w:del w:id="7763" w:author="Gaston" w:date="2019-02-28T13:39:00Z">
              <w:r w:rsidDel="009026F8">
                <w:rPr>
                  <w:sz w:val="16"/>
                  <w:szCs w:val="16"/>
                </w:rPr>
                <w:delText>/10</w:delText>
              </w:r>
            </w:del>
            <w:ins w:id="7764" w:author="Claude Gendron" w:date="2006-06-15T08:30:00Z">
              <w:del w:id="7765" w:author="Gaston" w:date="2019-02-28T13:39:00Z">
                <w:r w:rsidDel="009026F8">
                  <w:rPr>
                    <w:sz w:val="16"/>
                    <w:szCs w:val="16"/>
                  </w:rPr>
                  <w:delText>5</w:delText>
                </w:r>
              </w:del>
            </w:ins>
          </w:p>
        </w:tc>
      </w:tr>
    </w:tbl>
    <w:p w14:paraId="774DDFEB" w14:textId="77777777" w:rsidR="00782100" w:rsidDel="009026F8" w:rsidRDefault="00782100">
      <w:pPr>
        <w:rPr>
          <w:del w:id="7766" w:author="Gaston" w:date="2019-02-28T13:39:00Z"/>
        </w:rPr>
      </w:pPr>
    </w:p>
    <w:p w14:paraId="01943987" w14:textId="77777777" w:rsidR="00782100" w:rsidDel="009026F8" w:rsidRDefault="00782100">
      <w:pPr>
        <w:rPr>
          <w:del w:id="7767" w:author="Gaston" w:date="2019-02-28T13:39:00Z"/>
        </w:rPr>
      </w:pPr>
      <w:del w:id="7768" w:author="Gaston" w:date="2019-02-28T13:39:00Z">
        <w:r w:rsidDel="009026F8">
          <w:br w:type="page"/>
        </w:r>
      </w:del>
    </w:p>
    <w:tbl>
      <w:tblPr>
        <w:tblW w:w="0" w:type="auto"/>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410"/>
        <w:gridCol w:w="2552"/>
        <w:gridCol w:w="992"/>
        <w:gridCol w:w="3449"/>
      </w:tblGrid>
      <w:tr w:rsidR="00782100" w:rsidDel="009026F8" w14:paraId="0D4B26B3" w14:textId="77777777">
        <w:trPr>
          <w:cantSplit/>
          <w:del w:id="7769" w:author="Gaston" w:date="2019-02-28T13:39:00Z"/>
        </w:trPr>
        <w:tc>
          <w:tcPr>
            <w:tcW w:w="0" w:type="auto"/>
            <w:gridSpan w:val="4"/>
            <w:shd w:val="clear" w:color="auto" w:fill="E0E0E0"/>
          </w:tcPr>
          <w:p w14:paraId="2E6FACF6" w14:textId="77777777" w:rsidR="00782100" w:rsidDel="009026F8" w:rsidRDefault="00782100">
            <w:pPr>
              <w:pStyle w:val="Textetableau"/>
              <w:jc w:val="center"/>
              <w:rPr>
                <w:del w:id="7770" w:author="Gaston" w:date="2019-02-28T13:39:00Z"/>
              </w:rPr>
            </w:pPr>
            <w:del w:id="7771" w:author="Gaston" w:date="2019-02-28T13:39:00Z">
              <w:r w:rsidDel="009026F8">
                <w:rPr>
                  <w:b/>
                  <w:bCs/>
                  <w:sz w:val="32"/>
                  <w:szCs w:val="32"/>
                </w:rPr>
                <w:delText>PROJETS</w:delText>
              </w:r>
              <w:r w:rsidDel="009026F8">
                <w:rPr>
                  <w:b/>
                  <w:bCs/>
                  <w:sz w:val="32"/>
                  <w:szCs w:val="32"/>
                </w:rPr>
                <w:br/>
              </w:r>
              <w:r w:rsidDel="009026F8">
                <w:rPr>
                  <w:rFonts w:ascii="Arial" w:hAnsi="Arial" w:cs="Arial"/>
                  <w:b/>
                  <w:bCs/>
                  <w:caps/>
                  <w:sz w:val="36"/>
                  <w:szCs w:val="36"/>
                </w:rPr>
                <w:delText>Évaluation du comportement</w:delText>
              </w:r>
            </w:del>
          </w:p>
        </w:tc>
      </w:tr>
      <w:tr w:rsidR="00782100" w:rsidDel="009026F8" w14:paraId="01C5CFFF" w14:textId="77777777">
        <w:trPr>
          <w:cantSplit/>
          <w:del w:id="7772" w:author="Gaston" w:date="2019-02-28T13:39:00Z"/>
        </w:trPr>
        <w:tc>
          <w:tcPr>
            <w:tcW w:w="9403" w:type="dxa"/>
            <w:gridSpan w:val="4"/>
            <w:shd w:val="clear" w:color="auto" w:fill="E0E0E0"/>
          </w:tcPr>
          <w:p w14:paraId="17184B07" w14:textId="77777777" w:rsidR="00782100" w:rsidDel="009026F8" w:rsidRDefault="00782100">
            <w:pPr>
              <w:pStyle w:val="Textetableau"/>
              <w:jc w:val="center"/>
              <w:rPr>
                <w:del w:id="7773" w:author="Gaston" w:date="2019-02-28T13:39:00Z"/>
              </w:rPr>
            </w:pPr>
            <w:del w:id="7774" w:author="Gaston" w:date="2019-02-28T13:39:00Z">
              <w:r w:rsidDel="009026F8">
                <w:delText>Note:</w:delText>
              </w:r>
            </w:del>
          </w:p>
          <w:p w14:paraId="1A030AE6" w14:textId="77777777" w:rsidR="00782100" w:rsidDel="009026F8" w:rsidRDefault="00782100">
            <w:pPr>
              <w:pStyle w:val="Textetableau"/>
              <w:jc w:val="center"/>
              <w:rPr>
                <w:del w:id="7775" w:author="Gaston" w:date="2019-02-28T13:39:00Z"/>
              </w:rPr>
            </w:pPr>
            <w:del w:id="7776" w:author="Gaston" w:date="2019-02-28T13:39:00Z">
              <w:r w:rsidDel="009026F8">
                <w:delText>Utiliser les numéros correspondants aux écarts de comportement décrits au bas de ce tableau.</w:delText>
              </w:r>
            </w:del>
          </w:p>
        </w:tc>
      </w:tr>
      <w:tr w:rsidR="00782100" w:rsidDel="009026F8" w14:paraId="11B66496" w14:textId="77777777">
        <w:trPr>
          <w:cantSplit/>
          <w:del w:id="7777" w:author="Gaston" w:date="2019-02-28T13:39:00Z"/>
        </w:trPr>
        <w:tc>
          <w:tcPr>
            <w:tcW w:w="4962" w:type="dxa"/>
            <w:gridSpan w:val="2"/>
            <w:shd w:val="clear" w:color="auto" w:fill="E0E0E0"/>
          </w:tcPr>
          <w:p w14:paraId="1CC90879" w14:textId="77777777" w:rsidR="00782100" w:rsidDel="009026F8" w:rsidRDefault="00782100">
            <w:pPr>
              <w:pStyle w:val="Textetableau"/>
              <w:jc w:val="center"/>
              <w:rPr>
                <w:del w:id="7778" w:author="Gaston" w:date="2019-02-28T13:39:00Z"/>
              </w:rPr>
            </w:pPr>
            <w:del w:id="7779" w:author="Gaston" w:date="2019-02-28T13:39:00Z">
              <w:r w:rsidDel="009026F8">
                <w:rPr>
                  <w:b/>
                  <w:bCs/>
                  <w:szCs w:val="20"/>
                </w:rPr>
                <w:delText>Nom de l’élève</w:delText>
              </w:r>
            </w:del>
          </w:p>
          <w:p w14:paraId="6756C6D6" w14:textId="77777777" w:rsidR="00782100" w:rsidDel="009026F8" w:rsidRDefault="00782100">
            <w:pPr>
              <w:pStyle w:val="Textetableau"/>
              <w:jc w:val="center"/>
              <w:rPr>
                <w:del w:id="7780" w:author="Gaston" w:date="2019-02-28T13:39:00Z"/>
              </w:rPr>
            </w:pPr>
          </w:p>
        </w:tc>
        <w:tc>
          <w:tcPr>
            <w:tcW w:w="992" w:type="dxa"/>
            <w:shd w:val="clear" w:color="auto" w:fill="E0E0E0"/>
          </w:tcPr>
          <w:p w14:paraId="0716F3C6" w14:textId="77777777" w:rsidR="00782100" w:rsidDel="009026F8" w:rsidRDefault="00782100">
            <w:pPr>
              <w:pStyle w:val="Textetableau"/>
              <w:jc w:val="center"/>
              <w:rPr>
                <w:del w:id="7781" w:author="Gaston" w:date="2019-02-28T13:39:00Z"/>
              </w:rPr>
            </w:pPr>
            <w:del w:id="7782" w:author="Gaston" w:date="2019-02-28T13:39:00Z">
              <w:r w:rsidDel="009026F8">
                <w:rPr>
                  <w:b/>
                  <w:bCs/>
                  <w:szCs w:val="20"/>
                </w:rPr>
                <w:delText>Date</w:delText>
              </w:r>
            </w:del>
          </w:p>
        </w:tc>
        <w:tc>
          <w:tcPr>
            <w:tcW w:w="3449" w:type="dxa"/>
            <w:shd w:val="clear" w:color="auto" w:fill="E0E0E0"/>
          </w:tcPr>
          <w:p w14:paraId="16929DA4" w14:textId="77777777" w:rsidR="00782100" w:rsidDel="009026F8" w:rsidRDefault="00782100">
            <w:pPr>
              <w:pStyle w:val="Textetableau"/>
              <w:jc w:val="center"/>
              <w:rPr>
                <w:del w:id="7783" w:author="Gaston" w:date="2019-02-28T13:39:00Z"/>
              </w:rPr>
            </w:pPr>
            <w:del w:id="7784" w:author="Gaston" w:date="2019-02-28T13:39:00Z">
              <w:r w:rsidDel="009026F8">
                <w:rPr>
                  <w:b/>
                  <w:bCs/>
                  <w:szCs w:val="20"/>
                </w:rPr>
                <w:delText>Comportement/Commentaires</w:delText>
              </w:r>
            </w:del>
          </w:p>
        </w:tc>
      </w:tr>
      <w:tr w:rsidR="00782100" w:rsidDel="009026F8" w14:paraId="6147CF3B" w14:textId="77777777">
        <w:trPr>
          <w:cantSplit/>
          <w:del w:id="7785" w:author="Gaston" w:date="2019-02-28T13:39:00Z"/>
        </w:trPr>
        <w:tc>
          <w:tcPr>
            <w:tcW w:w="4962" w:type="dxa"/>
            <w:gridSpan w:val="2"/>
            <w:shd w:val="clear" w:color="auto" w:fill="E0E0E0"/>
          </w:tcPr>
          <w:p w14:paraId="1D3D9753" w14:textId="77777777" w:rsidR="00782100" w:rsidDel="009026F8" w:rsidRDefault="00782100">
            <w:pPr>
              <w:pStyle w:val="Textetableau"/>
              <w:rPr>
                <w:del w:id="7786" w:author="Gaston" w:date="2019-02-28T13:39:00Z"/>
              </w:rPr>
            </w:pPr>
          </w:p>
        </w:tc>
        <w:tc>
          <w:tcPr>
            <w:tcW w:w="992" w:type="dxa"/>
          </w:tcPr>
          <w:p w14:paraId="5EE313E8" w14:textId="77777777" w:rsidR="00782100" w:rsidDel="009026F8" w:rsidRDefault="00782100">
            <w:pPr>
              <w:pStyle w:val="Textetableau"/>
              <w:jc w:val="center"/>
              <w:rPr>
                <w:del w:id="7787" w:author="Gaston" w:date="2019-02-28T13:39:00Z"/>
              </w:rPr>
            </w:pPr>
          </w:p>
        </w:tc>
        <w:tc>
          <w:tcPr>
            <w:tcW w:w="3449" w:type="dxa"/>
          </w:tcPr>
          <w:p w14:paraId="487F936E" w14:textId="77777777" w:rsidR="00782100" w:rsidDel="009026F8" w:rsidRDefault="00782100">
            <w:pPr>
              <w:pStyle w:val="Textetableau"/>
              <w:jc w:val="center"/>
              <w:rPr>
                <w:del w:id="7788" w:author="Gaston" w:date="2019-02-28T13:39:00Z"/>
              </w:rPr>
            </w:pPr>
          </w:p>
        </w:tc>
      </w:tr>
      <w:tr w:rsidR="00782100" w:rsidDel="009026F8" w14:paraId="7F8AE1D5" w14:textId="77777777">
        <w:trPr>
          <w:cantSplit/>
          <w:del w:id="7789" w:author="Gaston" w:date="2019-02-28T13:39:00Z"/>
        </w:trPr>
        <w:tc>
          <w:tcPr>
            <w:tcW w:w="4962" w:type="dxa"/>
            <w:gridSpan w:val="2"/>
            <w:shd w:val="clear" w:color="auto" w:fill="E0E0E0"/>
          </w:tcPr>
          <w:p w14:paraId="1AE5F655" w14:textId="77777777" w:rsidR="00782100" w:rsidDel="009026F8" w:rsidRDefault="00782100">
            <w:pPr>
              <w:pStyle w:val="Textetableau"/>
              <w:rPr>
                <w:del w:id="7790" w:author="Gaston" w:date="2019-02-28T13:39:00Z"/>
              </w:rPr>
            </w:pPr>
          </w:p>
        </w:tc>
        <w:tc>
          <w:tcPr>
            <w:tcW w:w="992" w:type="dxa"/>
          </w:tcPr>
          <w:p w14:paraId="0327E3F0" w14:textId="77777777" w:rsidR="00782100" w:rsidDel="009026F8" w:rsidRDefault="00782100">
            <w:pPr>
              <w:pStyle w:val="Textetableau"/>
              <w:jc w:val="center"/>
              <w:rPr>
                <w:del w:id="7791" w:author="Gaston" w:date="2019-02-28T13:39:00Z"/>
              </w:rPr>
            </w:pPr>
          </w:p>
        </w:tc>
        <w:tc>
          <w:tcPr>
            <w:tcW w:w="3449" w:type="dxa"/>
          </w:tcPr>
          <w:p w14:paraId="2C60257C" w14:textId="77777777" w:rsidR="00782100" w:rsidDel="009026F8" w:rsidRDefault="00782100">
            <w:pPr>
              <w:pStyle w:val="Textetableau"/>
              <w:jc w:val="center"/>
              <w:rPr>
                <w:del w:id="7792" w:author="Gaston" w:date="2019-02-28T13:39:00Z"/>
              </w:rPr>
            </w:pPr>
          </w:p>
        </w:tc>
      </w:tr>
      <w:tr w:rsidR="00782100" w:rsidDel="009026F8" w14:paraId="65C9E3C1" w14:textId="77777777">
        <w:trPr>
          <w:cantSplit/>
          <w:del w:id="7793" w:author="Gaston" w:date="2019-02-28T13:39:00Z"/>
        </w:trPr>
        <w:tc>
          <w:tcPr>
            <w:tcW w:w="4962" w:type="dxa"/>
            <w:gridSpan w:val="2"/>
            <w:shd w:val="clear" w:color="auto" w:fill="E0E0E0"/>
          </w:tcPr>
          <w:p w14:paraId="0E06ACC8" w14:textId="77777777" w:rsidR="00782100" w:rsidDel="009026F8" w:rsidRDefault="00782100">
            <w:pPr>
              <w:pStyle w:val="Textetableau"/>
              <w:rPr>
                <w:del w:id="7794" w:author="Gaston" w:date="2019-02-28T13:39:00Z"/>
              </w:rPr>
            </w:pPr>
          </w:p>
        </w:tc>
        <w:tc>
          <w:tcPr>
            <w:tcW w:w="992" w:type="dxa"/>
          </w:tcPr>
          <w:p w14:paraId="311F26A2" w14:textId="77777777" w:rsidR="00782100" w:rsidDel="009026F8" w:rsidRDefault="00782100">
            <w:pPr>
              <w:pStyle w:val="Textetableau"/>
              <w:jc w:val="center"/>
              <w:rPr>
                <w:del w:id="7795" w:author="Gaston" w:date="2019-02-28T13:39:00Z"/>
              </w:rPr>
            </w:pPr>
          </w:p>
        </w:tc>
        <w:tc>
          <w:tcPr>
            <w:tcW w:w="3449" w:type="dxa"/>
          </w:tcPr>
          <w:p w14:paraId="1319F49D" w14:textId="77777777" w:rsidR="00782100" w:rsidDel="009026F8" w:rsidRDefault="00782100">
            <w:pPr>
              <w:pStyle w:val="Textetableau"/>
              <w:jc w:val="center"/>
              <w:rPr>
                <w:del w:id="7796" w:author="Gaston" w:date="2019-02-28T13:39:00Z"/>
              </w:rPr>
            </w:pPr>
          </w:p>
        </w:tc>
      </w:tr>
      <w:tr w:rsidR="00782100" w:rsidDel="009026F8" w14:paraId="1C84907B" w14:textId="77777777">
        <w:trPr>
          <w:cantSplit/>
          <w:del w:id="7797" w:author="Gaston" w:date="2019-02-28T13:39:00Z"/>
        </w:trPr>
        <w:tc>
          <w:tcPr>
            <w:tcW w:w="4962" w:type="dxa"/>
            <w:gridSpan w:val="2"/>
            <w:shd w:val="clear" w:color="auto" w:fill="E0E0E0"/>
          </w:tcPr>
          <w:p w14:paraId="0D335036" w14:textId="77777777" w:rsidR="00782100" w:rsidDel="009026F8" w:rsidRDefault="00782100">
            <w:pPr>
              <w:pStyle w:val="Textetableau"/>
              <w:rPr>
                <w:del w:id="7798" w:author="Gaston" w:date="2019-02-28T13:39:00Z"/>
              </w:rPr>
            </w:pPr>
          </w:p>
        </w:tc>
        <w:tc>
          <w:tcPr>
            <w:tcW w:w="992" w:type="dxa"/>
          </w:tcPr>
          <w:p w14:paraId="0498ED14" w14:textId="77777777" w:rsidR="00782100" w:rsidDel="009026F8" w:rsidRDefault="00782100">
            <w:pPr>
              <w:pStyle w:val="Textetableau"/>
              <w:jc w:val="center"/>
              <w:rPr>
                <w:del w:id="7799" w:author="Gaston" w:date="2019-02-28T13:39:00Z"/>
              </w:rPr>
            </w:pPr>
          </w:p>
        </w:tc>
        <w:tc>
          <w:tcPr>
            <w:tcW w:w="3449" w:type="dxa"/>
          </w:tcPr>
          <w:p w14:paraId="79CBDA59" w14:textId="77777777" w:rsidR="00782100" w:rsidDel="009026F8" w:rsidRDefault="00782100">
            <w:pPr>
              <w:pStyle w:val="Textetableau"/>
              <w:jc w:val="center"/>
              <w:rPr>
                <w:del w:id="7800" w:author="Gaston" w:date="2019-02-28T13:39:00Z"/>
              </w:rPr>
            </w:pPr>
          </w:p>
        </w:tc>
      </w:tr>
      <w:tr w:rsidR="00782100" w:rsidDel="009026F8" w14:paraId="2AFC62DD" w14:textId="77777777">
        <w:trPr>
          <w:cantSplit/>
          <w:del w:id="7801" w:author="Gaston" w:date="2019-02-28T13:39:00Z"/>
        </w:trPr>
        <w:tc>
          <w:tcPr>
            <w:tcW w:w="4962" w:type="dxa"/>
            <w:gridSpan w:val="2"/>
            <w:shd w:val="clear" w:color="auto" w:fill="E0E0E0"/>
          </w:tcPr>
          <w:p w14:paraId="24A773CF" w14:textId="77777777" w:rsidR="00782100" w:rsidDel="009026F8" w:rsidRDefault="00782100">
            <w:pPr>
              <w:pStyle w:val="Textetableau"/>
              <w:rPr>
                <w:del w:id="7802" w:author="Gaston" w:date="2019-02-28T13:39:00Z"/>
              </w:rPr>
            </w:pPr>
          </w:p>
        </w:tc>
        <w:tc>
          <w:tcPr>
            <w:tcW w:w="992" w:type="dxa"/>
          </w:tcPr>
          <w:p w14:paraId="47129DB9" w14:textId="77777777" w:rsidR="00782100" w:rsidDel="009026F8" w:rsidRDefault="00782100">
            <w:pPr>
              <w:pStyle w:val="Textetableau"/>
              <w:jc w:val="center"/>
              <w:rPr>
                <w:del w:id="7803" w:author="Gaston" w:date="2019-02-28T13:39:00Z"/>
              </w:rPr>
            </w:pPr>
          </w:p>
        </w:tc>
        <w:tc>
          <w:tcPr>
            <w:tcW w:w="3449" w:type="dxa"/>
          </w:tcPr>
          <w:p w14:paraId="30398DA9" w14:textId="77777777" w:rsidR="00782100" w:rsidDel="009026F8" w:rsidRDefault="00782100">
            <w:pPr>
              <w:pStyle w:val="Textetableau"/>
              <w:jc w:val="center"/>
              <w:rPr>
                <w:del w:id="7804" w:author="Gaston" w:date="2019-02-28T13:39:00Z"/>
              </w:rPr>
            </w:pPr>
          </w:p>
        </w:tc>
      </w:tr>
      <w:tr w:rsidR="00782100" w:rsidDel="009026F8" w14:paraId="20C00E28" w14:textId="77777777">
        <w:trPr>
          <w:cantSplit/>
          <w:del w:id="7805" w:author="Gaston" w:date="2019-02-28T13:39:00Z"/>
        </w:trPr>
        <w:tc>
          <w:tcPr>
            <w:tcW w:w="4962" w:type="dxa"/>
            <w:gridSpan w:val="2"/>
            <w:shd w:val="clear" w:color="auto" w:fill="E0E0E0"/>
          </w:tcPr>
          <w:p w14:paraId="2F69834A" w14:textId="77777777" w:rsidR="00782100" w:rsidDel="009026F8" w:rsidRDefault="00782100">
            <w:pPr>
              <w:pStyle w:val="Textetableau"/>
              <w:rPr>
                <w:del w:id="7806" w:author="Gaston" w:date="2019-02-28T13:39:00Z"/>
              </w:rPr>
            </w:pPr>
          </w:p>
        </w:tc>
        <w:tc>
          <w:tcPr>
            <w:tcW w:w="992" w:type="dxa"/>
          </w:tcPr>
          <w:p w14:paraId="7DDE80E6" w14:textId="77777777" w:rsidR="00782100" w:rsidDel="009026F8" w:rsidRDefault="00782100">
            <w:pPr>
              <w:pStyle w:val="Textetableau"/>
              <w:jc w:val="center"/>
              <w:rPr>
                <w:del w:id="7807" w:author="Gaston" w:date="2019-02-28T13:39:00Z"/>
              </w:rPr>
            </w:pPr>
          </w:p>
        </w:tc>
        <w:tc>
          <w:tcPr>
            <w:tcW w:w="3449" w:type="dxa"/>
          </w:tcPr>
          <w:p w14:paraId="5C0401A5" w14:textId="77777777" w:rsidR="00782100" w:rsidDel="009026F8" w:rsidRDefault="00782100">
            <w:pPr>
              <w:pStyle w:val="Textetableau"/>
              <w:jc w:val="center"/>
              <w:rPr>
                <w:del w:id="7808" w:author="Gaston" w:date="2019-02-28T13:39:00Z"/>
              </w:rPr>
            </w:pPr>
          </w:p>
        </w:tc>
      </w:tr>
      <w:tr w:rsidR="00782100" w:rsidDel="009026F8" w14:paraId="7A3239A0" w14:textId="77777777">
        <w:trPr>
          <w:cantSplit/>
          <w:del w:id="7809" w:author="Gaston" w:date="2019-02-28T13:39:00Z"/>
        </w:trPr>
        <w:tc>
          <w:tcPr>
            <w:tcW w:w="4962" w:type="dxa"/>
            <w:gridSpan w:val="2"/>
            <w:shd w:val="clear" w:color="auto" w:fill="E0E0E0"/>
          </w:tcPr>
          <w:p w14:paraId="02EBC7A3" w14:textId="77777777" w:rsidR="00782100" w:rsidDel="009026F8" w:rsidRDefault="00782100">
            <w:pPr>
              <w:pStyle w:val="Textetableau"/>
              <w:rPr>
                <w:del w:id="7810" w:author="Gaston" w:date="2019-02-28T13:39:00Z"/>
              </w:rPr>
            </w:pPr>
          </w:p>
        </w:tc>
        <w:tc>
          <w:tcPr>
            <w:tcW w:w="992" w:type="dxa"/>
          </w:tcPr>
          <w:p w14:paraId="2A56670C" w14:textId="77777777" w:rsidR="00782100" w:rsidDel="009026F8" w:rsidRDefault="00782100">
            <w:pPr>
              <w:pStyle w:val="Textetableau"/>
              <w:jc w:val="center"/>
              <w:rPr>
                <w:del w:id="7811" w:author="Gaston" w:date="2019-02-28T13:39:00Z"/>
              </w:rPr>
            </w:pPr>
          </w:p>
        </w:tc>
        <w:tc>
          <w:tcPr>
            <w:tcW w:w="3449" w:type="dxa"/>
          </w:tcPr>
          <w:p w14:paraId="4FBBFEFE" w14:textId="77777777" w:rsidR="00782100" w:rsidDel="009026F8" w:rsidRDefault="00782100">
            <w:pPr>
              <w:pStyle w:val="Textetableau"/>
              <w:jc w:val="center"/>
              <w:rPr>
                <w:del w:id="7812" w:author="Gaston" w:date="2019-02-28T13:39:00Z"/>
              </w:rPr>
            </w:pPr>
          </w:p>
        </w:tc>
      </w:tr>
      <w:tr w:rsidR="00782100" w:rsidDel="009026F8" w14:paraId="16DD6300" w14:textId="77777777">
        <w:trPr>
          <w:cantSplit/>
          <w:del w:id="7813" w:author="Gaston" w:date="2019-02-28T13:39:00Z"/>
        </w:trPr>
        <w:tc>
          <w:tcPr>
            <w:tcW w:w="4962" w:type="dxa"/>
            <w:gridSpan w:val="2"/>
            <w:shd w:val="clear" w:color="auto" w:fill="E0E0E0"/>
          </w:tcPr>
          <w:p w14:paraId="73D9A9C8" w14:textId="77777777" w:rsidR="00782100" w:rsidDel="009026F8" w:rsidRDefault="00782100">
            <w:pPr>
              <w:pStyle w:val="Textetableau"/>
              <w:rPr>
                <w:del w:id="7814" w:author="Gaston" w:date="2019-02-28T13:39:00Z"/>
              </w:rPr>
            </w:pPr>
          </w:p>
        </w:tc>
        <w:tc>
          <w:tcPr>
            <w:tcW w:w="992" w:type="dxa"/>
          </w:tcPr>
          <w:p w14:paraId="005344D6" w14:textId="77777777" w:rsidR="00782100" w:rsidDel="009026F8" w:rsidRDefault="00782100">
            <w:pPr>
              <w:pStyle w:val="Textetableau"/>
              <w:jc w:val="center"/>
              <w:rPr>
                <w:del w:id="7815" w:author="Gaston" w:date="2019-02-28T13:39:00Z"/>
              </w:rPr>
            </w:pPr>
          </w:p>
        </w:tc>
        <w:tc>
          <w:tcPr>
            <w:tcW w:w="3449" w:type="dxa"/>
          </w:tcPr>
          <w:p w14:paraId="15847DDE" w14:textId="77777777" w:rsidR="00782100" w:rsidDel="009026F8" w:rsidRDefault="00782100">
            <w:pPr>
              <w:pStyle w:val="Textetableau"/>
              <w:jc w:val="center"/>
              <w:rPr>
                <w:del w:id="7816" w:author="Gaston" w:date="2019-02-28T13:39:00Z"/>
              </w:rPr>
            </w:pPr>
          </w:p>
        </w:tc>
      </w:tr>
      <w:tr w:rsidR="00782100" w:rsidDel="009026F8" w14:paraId="0F434CE6" w14:textId="77777777">
        <w:trPr>
          <w:cantSplit/>
          <w:del w:id="7817" w:author="Gaston" w:date="2019-02-28T13:39:00Z"/>
        </w:trPr>
        <w:tc>
          <w:tcPr>
            <w:tcW w:w="4962" w:type="dxa"/>
            <w:gridSpan w:val="2"/>
            <w:shd w:val="clear" w:color="auto" w:fill="E0E0E0"/>
          </w:tcPr>
          <w:p w14:paraId="462BC56E" w14:textId="77777777" w:rsidR="00782100" w:rsidDel="009026F8" w:rsidRDefault="00782100">
            <w:pPr>
              <w:pStyle w:val="Textetableau"/>
              <w:rPr>
                <w:del w:id="7818" w:author="Gaston" w:date="2019-02-28T13:39:00Z"/>
              </w:rPr>
            </w:pPr>
          </w:p>
        </w:tc>
        <w:tc>
          <w:tcPr>
            <w:tcW w:w="992" w:type="dxa"/>
          </w:tcPr>
          <w:p w14:paraId="1841F578" w14:textId="77777777" w:rsidR="00782100" w:rsidDel="009026F8" w:rsidRDefault="00782100">
            <w:pPr>
              <w:pStyle w:val="Textetableau"/>
              <w:jc w:val="center"/>
              <w:rPr>
                <w:del w:id="7819" w:author="Gaston" w:date="2019-02-28T13:39:00Z"/>
              </w:rPr>
            </w:pPr>
          </w:p>
        </w:tc>
        <w:tc>
          <w:tcPr>
            <w:tcW w:w="3449" w:type="dxa"/>
          </w:tcPr>
          <w:p w14:paraId="3572C6D9" w14:textId="77777777" w:rsidR="00782100" w:rsidDel="009026F8" w:rsidRDefault="00782100">
            <w:pPr>
              <w:pStyle w:val="Textetableau"/>
              <w:jc w:val="center"/>
              <w:rPr>
                <w:del w:id="7820" w:author="Gaston" w:date="2019-02-28T13:39:00Z"/>
              </w:rPr>
            </w:pPr>
          </w:p>
        </w:tc>
      </w:tr>
      <w:tr w:rsidR="00782100" w:rsidDel="009026F8" w14:paraId="4981A13A" w14:textId="77777777">
        <w:trPr>
          <w:cantSplit/>
          <w:del w:id="7821" w:author="Gaston" w:date="2019-02-28T13:39:00Z"/>
        </w:trPr>
        <w:tc>
          <w:tcPr>
            <w:tcW w:w="4962" w:type="dxa"/>
            <w:gridSpan w:val="2"/>
            <w:shd w:val="clear" w:color="auto" w:fill="E0E0E0"/>
          </w:tcPr>
          <w:p w14:paraId="23E9D3C5" w14:textId="77777777" w:rsidR="00782100" w:rsidDel="009026F8" w:rsidRDefault="00782100">
            <w:pPr>
              <w:pStyle w:val="Textetableau"/>
              <w:rPr>
                <w:del w:id="7822" w:author="Gaston" w:date="2019-02-28T13:39:00Z"/>
              </w:rPr>
            </w:pPr>
          </w:p>
        </w:tc>
        <w:tc>
          <w:tcPr>
            <w:tcW w:w="992" w:type="dxa"/>
          </w:tcPr>
          <w:p w14:paraId="5C6DF997" w14:textId="77777777" w:rsidR="00782100" w:rsidDel="009026F8" w:rsidRDefault="00782100">
            <w:pPr>
              <w:pStyle w:val="Textetableau"/>
              <w:jc w:val="center"/>
              <w:rPr>
                <w:del w:id="7823" w:author="Gaston" w:date="2019-02-28T13:39:00Z"/>
              </w:rPr>
            </w:pPr>
          </w:p>
        </w:tc>
        <w:tc>
          <w:tcPr>
            <w:tcW w:w="3449" w:type="dxa"/>
          </w:tcPr>
          <w:p w14:paraId="020D0B92" w14:textId="77777777" w:rsidR="00782100" w:rsidDel="009026F8" w:rsidRDefault="00782100">
            <w:pPr>
              <w:pStyle w:val="Textetableau"/>
              <w:jc w:val="center"/>
              <w:rPr>
                <w:del w:id="7824" w:author="Gaston" w:date="2019-02-28T13:39:00Z"/>
              </w:rPr>
            </w:pPr>
          </w:p>
        </w:tc>
      </w:tr>
      <w:tr w:rsidR="00782100" w:rsidDel="009026F8" w14:paraId="5362CA6C" w14:textId="77777777">
        <w:trPr>
          <w:cantSplit/>
          <w:del w:id="7825" w:author="Gaston" w:date="2019-02-28T13:39:00Z"/>
        </w:trPr>
        <w:tc>
          <w:tcPr>
            <w:tcW w:w="4962" w:type="dxa"/>
            <w:gridSpan w:val="2"/>
            <w:shd w:val="clear" w:color="auto" w:fill="E0E0E0"/>
          </w:tcPr>
          <w:p w14:paraId="0D1308F7" w14:textId="77777777" w:rsidR="00782100" w:rsidDel="009026F8" w:rsidRDefault="00782100">
            <w:pPr>
              <w:pStyle w:val="Textetableau"/>
              <w:rPr>
                <w:del w:id="7826" w:author="Gaston" w:date="2019-02-28T13:39:00Z"/>
              </w:rPr>
            </w:pPr>
          </w:p>
        </w:tc>
        <w:tc>
          <w:tcPr>
            <w:tcW w:w="992" w:type="dxa"/>
          </w:tcPr>
          <w:p w14:paraId="2E4B9C83" w14:textId="77777777" w:rsidR="00782100" w:rsidDel="009026F8" w:rsidRDefault="00782100">
            <w:pPr>
              <w:pStyle w:val="Textetableau"/>
              <w:jc w:val="center"/>
              <w:rPr>
                <w:del w:id="7827" w:author="Gaston" w:date="2019-02-28T13:39:00Z"/>
              </w:rPr>
            </w:pPr>
          </w:p>
        </w:tc>
        <w:tc>
          <w:tcPr>
            <w:tcW w:w="3449" w:type="dxa"/>
          </w:tcPr>
          <w:p w14:paraId="25C00A95" w14:textId="77777777" w:rsidR="00782100" w:rsidDel="009026F8" w:rsidRDefault="00782100">
            <w:pPr>
              <w:pStyle w:val="Textetableau"/>
              <w:jc w:val="center"/>
              <w:rPr>
                <w:del w:id="7828" w:author="Gaston" w:date="2019-02-28T13:39:00Z"/>
              </w:rPr>
            </w:pPr>
          </w:p>
        </w:tc>
      </w:tr>
      <w:tr w:rsidR="00782100" w:rsidDel="009026F8" w14:paraId="462E9EDC" w14:textId="77777777">
        <w:trPr>
          <w:cantSplit/>
          <w:del w:id="7829" w:author="Gaston" w:date="2019-02-28T13:39:00Z"/>
        </w:trPr>
        <w:tc>
          <w:tcPr>
            <w:tcW w:w="4962" w:type="dxa"/>
            <w:gridSpan w:val="2"/>
            <w:shd w:val="clear" w:color="auto" w:fill="E0E0E0"/>
          </w:tcPr>
          <w:p w14:paraId="0FFC7857" w14:textId="77777777" w:rsidR="00782100" w:rsidDel="009026F8" w:rsidRDefault="00782100">
            <w:pPr>
              <w:pStyle w:val="Textetableau"/>
              <w:rPr>
                <w:del w:id="7830" w:author="Gaston" w:date="2019-02-28T13:39:00Z"/>
              </w:rPr>
            </w:pPr>
          </w:p>
        </w:tc>
        <w:tc>
          <w:tcPr>
            <w:tcW w:w="992" w:type="dxa"/>
          </w:tcPr>
          <w:p w14:paraId="63A152AF" w14:textId="77777777" w:rsidR="00782100" w:rsidDel="009026F8" w:rsidRDefault="00782100">
            <w:pPr>
              <w:pStyle w:val="Textetableau"/>
              <w:jc w:val="center"/>
              <w:rPr>
                <w:del w:id="7831" w:author="Gaston" w:date="2019-02-28T13:39:00Z"/>
              </w:rPr>
            </w:pPr>
          </w:p>
        </w:tc>
        <w:tc>
          <w:tcPr>
            <w:tcW w:w="3449" w:type="dxa"/>
          </w:tcPr>
          <w:p w14:paraId="3EEDDC71" w14:textId="77777777" w:rsidR="00782100" w:rsidDel="009026F8" w:rsidRDefault="00782100">
            <w:pPr>
              <w:pStyle w:val="Textetableau"/>
              <w:jc w:val="center"/>
              <w:rPr>
                <w:del w:id="7832" w:author="Gaston" w:date="2019-02-28T13:39:00Z"/>
              </w:rPr>
            </w:pPr>
          </w:p>
        </w:tc>
      </w:tr>
      <w:tr w:rsidR="00782100" w:rsidDel="009026F8" w14:paraId="0906625B" w14:textId="77777777">
        <w:trPr>
          <w:cantSplit/>
          <w:del w:id="7833" w:author="Gaston" w:date="2019-02-28T13:39:00Z"/>
        </w:trPr>
        <w:tc>
          <w:tcPr>
            <w:tcW w:w="4962" w:type="dxa"/>
            <w:gridSpan w:val="2"/>
            <w:shd w:val="clear" w:color="auto" w:fill="E0E0E0"/>
          </w:tcPr>
          <w:p w14:paraId="05914687" w14:textId="77777777" w:rsidR="00782100" w:rsidDel="009026F8" w:rsidRDefault="00782100">
            <w:pPr>
              <w:pStyle w:val="Textetableau"/>
              <w:rPr>
                <w:del w:id="7834" w:author="Gaston" w:date="2019-02-28T13:39:00Z"/>
              </w:rPr>
            </w:pPr>
          </w:p>
        </w:tc>
        <w:tc>
          <w:tcPr>
            <w:tcW w:w="992" w:type="dxa"/>
          </w:tcPr>
          <w:p w14:paraId="314B4C09" w14:textId="77777777" w:rsidR="00782100" w:rsidDel="009026F8" w:rsidRDefault="00782100">
            <w:pPr>
              <w:pStyle w:val="Textetableau"/>
              <w:jc w:val="center"/>
              <w:rPr>
                <w:del w:id="7835" w:author="Gaston" w:date="2019-02-28T13:39:00Z"/>
              </w:rPr>
            </w:pPr>
          </w:p>
        </w:tc>
        <w:tc>
          <w:tcPr>
            <w:tcW w:w="3449" w:type="dxa"/>
          </w:tcPr>
          <w:p w14:paraId="30B0C871" w14:textId="77777777" w:rsidR="00782100" w:rsidDel="009026F8" w:rsidRDefault="00782100">
            <w:pPr>
              <w:pStyle w:val="Textetableau"/>
              <w:jc w:val="center"/>
              <w:rPr>
                <w:del w:id="7836" w:author="Gaston" w:date="2019-02-28T13:39:00Z"/>
              </w:rPr>
            </w:pPr>
          </w:p>
        </w:tc>
      </w:tr>
      <w:tr w:rsidR="00782100" w:rsidDel="009026F8" w14:paraId="7E9EFF40" w14:textId="77777777">
        <w:trPr>
          <w:cantSplit/>
          <w:del w:id="7837" w:author="Gaston" w:date="2019-02-28T13:39:00Z"/>
        </w:trPr>
        <w:tc>
          <w:tcPr>
            <w:tcW w:w="4962" w:type="dxa"/>
            <w:gridSpan w:val="2"/>
            <w:shd w:val="clear" w:color="auto" w:fill="E0E0E0"/>
          </w:tcPr>
          <w:p w14:paraId="54F80597" w14:textId="77777777" w:rsidR="00782100" w:rsidDel="009026F8" w:rsidRDefault="00782100">
            <w:pPr>
              <w:pStyle w:val="Textetableau"/>
              <w:rPr>
                <w:del w:id="7838" w:author="Gaston" w:date="2019-02-28T13:39:00Z"/>
              </w:rPr>
            </w:pPr>
          </w:p>
        </w:tc>
        <w:tc>
          <w:tcPr>
            <w:tcW w:w="992" w:type="dxa"/>
          </w:tcPr>
          <w:p w14:paraId="49FB451A" w14:textId="77777777" w:rsidR="00782100" w:rsidDel="009026F8" w:rsidRDefault="00782100">
            <w:pPr>
              <w:pStyle w:val="Textetableau"/>
              <w:jc w:val="center"/>
              <w:rPr>
                <w:del w:id="7839" w:author="Gaston" w:date="2019-02-28T13:39:00Z"/>
              </w:rPr>
            </w:pPr>
          </w:p>
        </w:tc>
        <w:tc>
          <w:tcPr>
            <w:tcW w:w="3449" w:type="dxa"/>
          </w:tcPr>
          <w:p w14:paraId="4796C8B7" w14:textId="77777777" w:rsidR="00782100" w:rsidDel="009026F8" w:rsidRDefault="00782100">
            <w:pPr>
              <w:pStyle w:val="Textetableau"/>
              <w:jc w:val="center"/>
              <w:rPr>
                <w:del w:id="7840" w:author="Gaston" w:date="2019-02-28T13:39:00Z"/>
              </w:rPr>
            </w:pPr>
          </w:p>
        </w:tc>
      </w:tr>
      <w:tr w:rsidR="00782100" w:rsidDel="009026F8" w14:paraId="6F35FF09" w14:textId="77777777">
        <w:trPr>
          <w:cantSplit/>
          <w:del w:id="7841" w:author="Gaston" w:date="2019-02-28T13:39:00Z"/>
        </w:trPr>
        <w:tc>
          <w:tcPr>
            <w:tcW w:w="4962" w:type="dxa"/>
            <w:gridSpan w:val="2"/>
            <w:shd w:val="clear" w:color="auto" w:fill="E0E0E0"/>
          </w:tcPr>
          <w:p w14:paraId="34B3343C" w14:textId="77777777" w:rsidR="00782100" w:rsidDel="009026F8" w:rsidRDefault="00782100">
            <w:pPr>
              <w:pStyle w:val="Textetableau"/>
              <w:rPr>
                <w:del w:id="7842" w:author="Gaston" w:date="2019-02-28T13:39:00Z"/>
              </w:rPr>
            </w:pPr>
          </w:p>
        </w:tc>
        <w:tc>
          <w:tcPr>
            <w:tcW w:w="992" w:type="dxa"/>
          </w:tcPr>
          <w:p w14:paraId="59E7B08C" w14:textId="77777777" w:rsidR="00782100" w:rsidDel="009026F8" w:rsidRDefault="00782100">
            <w:pPr>
              <w:pStyle w:val="Textetableau"/>
              <w:jc w:val="center"/>
              <w:rPr>
                <w:del w:id="7843" w:author="Gaston" w:date="2019-02-28T13:39:00Z"/>
              </w:rPr>
            </w:pPr>
          </w:p>
        </w:tc>
        <w:tc>
          <w:tcPr>
            <w:tcW w:w="3449" w:type="dxa"/>
          </w:tcPr>
          <w:p w14:paraId="286CC107" w14:textId="77777777" w:rsidR="00782100" w:rsidDel="009026F8" w:rsidRDefault="00782100">
            <w:pPr>
              <w:pStyle w:val="Textetableau"/>
              <w:jc w:val="center"/>
              <w:rPr>
                <w:del w:id="7844" w:author="Gaston" w:date="2019-02-28T13:39:00Z"/>
              </w:rPr>
            </w:pPr>
          </w:p>
        </w:tc>
      </w:tr>
      <w:tr w:rsidR="00782100" w:rsidDel="009026F8" w14:paraId="7398B473" w14:textId="77777777">
        <w:trPr>
          <w:cantSplit/>
          <w:del w:id="7845" w:author="Gaston" w:date="2019-02-28T13:39:00Z"/>
        </w:trPr>
        <w:tc>
          <w:tcPr>
            <w:tcW w:w="4962" w:type="dxa"/>
            <w:gridSpan w:val="2"/>
            <w:shd w:val="clear" w:color="auto" w:fill="E0E0E0"/>
          </w:tcPr>
          <w:p w14:paraId="0585DFC7" w14:textId="77777777" w:rsidR="00782100" w:rsidDel="009026F8" w:rsidRDefault="00782100">
            <w:pPr>
              <w:pStyle w:val="Textetableau"/>
              <w:rPr>
                <w:del w:id="7846" w:author="Gaston" w:date="2019-02-28T13:39:00Z"/>
              </w:rPr>
            </w:pPr>
          </w:p>
        </w:tc>
        <w:tc>
          <w:tcPr>
            <w:tcW w:w="992" w:type="dxa"/>
          </w:tcPr>
          <w:p w14:paraId="7BE69128" w14:textId="77777777" w:rsidR="00782100" w:rsidDel="009026F8" w:rsidRDefault="00782100">
            <w:pPr>
              <w:pStyle w:val="Textetableau"/>
              <w:jc w:val="center"/>
              <w:rPr>
                <w:del w:id="7847" w:author="Gaston" w:date="2019-02-28T13:39:00Z"/>
              </w:rPr>
            </w:pPr>
          </w:p>
        </w:tc>
        <w:tc>
          <w:tcPr>
            <w:tcW w:w="3449" w:type="dxa"/>
          </w:tcPr>
          <w:p w14:paraId="575BB0C1" w14:textId="77777777" w:rsidR="00782100" w:rsidDel="009026F8" w:rsidRDefault="00782100">
            <w:pPr>
              <w:pStyle w:val="Textetableau"/>
              <w:jc w:val="center"/>
              <w:rPr>
                <w:del w:id="7848" w:author="Gaston" w:date="2019-02-28T13:39:00Z"/>
              </w:rPr>
            </w:pPr>
          </w:p>
        </w:tc>
      </w:tr>
      <w:tr w:rsidR="00782100" w:rsidDel="009026F8" w14:paraId="61B2074D" w14:textId="77777777">
        <w:trPr>
          <w:cantSplit/>
          <w:del w:id="7849" w:author="Gaston" w:date="2019-02-28T13:39:00Z"/>
        </w:trPr>
        <w:tc>
          <w:tcPr>
            <w:tcW w:w="4962" w:type="dxa"/>
            <w:gridSpan w:val="2"/>
            <w:shd w:val="clear" w:color="auto" w:fill="E0E0E0"/>
          </w:tcPr>
          <w:p w14:paraId="444FA5E6" w14:textId="77777777" w:rsidR="00782100" w:rsidDel="009026F8" w:rsidRDefault="00782100">
            <w:pPr>
              <w:pStyle w:val="Textetableau"/>
              <w:rPr>
                <w:del w:id="7850" w:author="Gaston" w:date="2019-02-28T13:39:00Z"/>
              </w:rPr>
            </w:pPr>
          </w:p>
        </w:tc>
        <w:tc>
          <w:tcPr>
            <w:tcW w:w="992" w:type="dxa"/>
          </w:tcPr>
          <w:p w14:paraId="3E9C47CA" w14:textId="77777777" w:rsidR="00782100" w:rsidDel="009026F8" w:rsidRDefault="00782100">
            <w:pPr>
              <w:pStyle w:val="Textetableau"/>
              <w:jc w:val="center"/>
              <w:rPr>
                <w:del w:id="7851" w:author="Gaston" w:date="2019-02-28T13:39:00Z"/>
              </w:rPr>
            </w:pPr>
          </w:p>
        </w:tc>
        <w:tc>
          <w:tcPr>
            <w:tcW w:w="3449" w:type="dxa"/>
          </w:tcPr>
          <w:p w14:paraId="0C7AE50E" w14:textId="77777777" w:rsidR="00782100" w:rsidDel="009026F8" w:rsidRDefault="00782100">
            <w:pPr>
              <w:pStyle w:val="Textetableau"/>
              <w:jc w:val="center"/>
              <w:rPr>
                <w:del w:id="7852" w:author="Gaston" w:date="2019-02-28T13:39:00Z"/>
              </w:rPr>
            </w:pPr>
          </w:p>
        </w:tc>
      </w:tr>
      <w:tr w:rsidR="00782100" w:rsidDel="009026F8" w14:paraId="57569F61" w14:textId="77777777">
        <w:trPr>
          <w:cantSplit/>
          <w:del w:id="7853" w:author="Gaston" w:date="2019-02-28T13:39:00Z"/>
        </w:trPr>
        <w:tc>
          <w:tcPr>
            <w:tcW w:w="4962" w:type="dxa"/>
            <w:gridSpan w:val="2"/>
            <w:shd w:val="clear" w:color="auto" w:fill="E0E0E0"/>
          </w:tcPr>
          <w:p w14:paraId="05CEFE2D" w14:textId="77777777" w:rsidR="00782100" w:rsidDel="009026F8" w:rsidRDefault="00782100">
            <w:pPr>
              <w:pStyle w:val="Textetableau"/>
              <w:rPr>
                <w:del w:id="7854" w:author="Gaston" w:date="2019-02-28T13:39:00Z"/>
              </w:rPr>
            </w:pPr>
          </w:p>
        </w:tc>
        <w:tc>
          <w:tcPr>
            <w:tcW w:w="992" w:type="dxa"/>
          </w:tcPr>
          <w:p w14:paraId="70F9B8B8" w14:textId="77777777" w:rsidR="00782100" w:rsidDel="009026F8" w:rsidRDefault="00782100">
            <w:pPr>
              <w:pStyle w:val="Textetableau"/>
              <w:jc w:val="center"/>
              <w:rPr>
                <w:del w:id="7855" w:author="Gaston" w:date="2019-02-28T13:39:00Z"/>
              </w:rPr>
            </w:pPr>
          </w:p>
        </w:tc>
        <w:tc>
          <w:tcPr>
            <w:tcW w:w="3449" w:type="dxa"/>
          </w:tcPr>
          <w:p w14:paraId="373069C6" w14:textId="77777777" w:rsidR="00782100" w:rsidDel="009026F8" w:rsidRDefault="00782100">
            <w:pPr>
              <w:pStyle w:val="Textetableau"/>
              <w:jc w:val="center"/>
              <w:rPr>
                <w:del w:id="7856" w:author="Gaston" w:date="2019-02-28T13:39:00Z"/>
              </w:rPr>
            </w:pPr>
          </w:p>
        </w:tc>
      </w:tr>
      <w:tr w:rsidR="00782100" w:rsidDel="009026F8" w14:paraId="106B1C72" w14:textId="77777777">
        <w:trPr>
          <w:cantSplit/>
          <w:del w:id="7857" w:author="Gaston" w:date="2019-02-28T13:39:00Z"/>
        </w:trPr>
        <w:tc>
          <w:tcPr>
            <w:tcW w:w="4962" w:type="dxa"/>
            <w:gridSpan w:val="2"/>
            <w:shd w:val="clear" w:color="auto" w:fill="E0E0E0"/>
          </w:tcPr>
          <w:p w14:paraId="312D2CE6" w14:textId="77777777" w:rsidR="00782100" w:rsidDel="009026F8" w:rsidRDefault="00782100">
            <w:pPr>
              <w:pStyle w:val="Textetableau"/>
              <w:rPr>
                <w:del w:id="7858" w:author="Gaston" w:date="2019-02-28T13:39:00Z"/>
              </w:rPr>
            </w:pPr>
          </w:p>
        </w:tc>
        <w:tc>
          <w:tcPr>
            <w:tcW w:w="992" w:type="dxa"/>
          </w:tcPr>
          <w:p w14:paraId="2D20332C" w14:textId="77777777" w:rsidR="00782100" w:rsidDel="009026F8" w:rsidRDefault="00782100">
            <w:pPr>
              <w:pStyle w:val="Textetableau"/>
              <w:jc w:val="center"/>
              <w:rPr>
                <w:del w:id="7859" w:author="Gaston" w:date="2019-02-28T13:39:00Z"/>
              </w:rPr>
            </w:pPr>
          </w:p>
        </w:tc>
        <w:tc>
          <w:tcPr>
            <w:tcW w:w="3449" w:type="dxa"/>
          </w:tcPr>
          <w:p w14:paraId="4757DAA1" w14:textId="77777777" w:rsidR="00782100" w:rsidDel="009026F8" w:rsidRDefault="00782100">
            <w:pPr>
              <w:pStyle w:val="Textetableau"/>
              <w:jc w:val="center"/>
              <w:rPr>
                <w:del w:id="7860" w:author="Gaston" w:date="2019-02-28T13:39:00Z"/>
              </w:rPr>
            </w:pPr>
          </w:p>
        </w:tc>
      </w:tr>
      <w:tr w:rsidR="00782100" w:rsidDel="009026F8" w14:paraId="3DF9D0EC" w14:textId="77777777">
        <w:trPr>
          <w:cantSplit/>
          <w:del w:id="7861" w:author="Gaston" w:date="2019-02-28T13:39:00Z"/>
        </w:trPr>
        <w:tc>
          <w:tcPr>
            <w:tcW w:w="4962" w:type="dxa"/>
            <w:gridSpan w:val="2"/>
            <w:shd w:val="clear" w:color="auto" w:fill="E0E0E0"/>
          </w:tcPr>
          <w:p w14:paraId="782EFF9A" w14:textId="77777777" w:rsidR="00782100" w:rsidDel="009026F8" w:rsidRDefault="00782100">
            <w:pPr>
              <w:pStyle w:val="Textetableau"/>
              <w:rPr>
                <w:del w:id="7862" w:author="Gaston" w:date="2019-02-28T13:39:00Z"/>
              </w:rPr>
            </w:pPr>
          </w:p>
        </w:tc>
        <w:tc>
          <w:tcPr>
            <w:tcW w:w="992" w:type="dxa"/>
          </w:tcPr>
          <w:p w14:paraId="3E10AE02" w14:textId="77777777" w:rsidR="00782100" w:rsidDel="009026F8" w:rsidRDefault="00782100">
            <w:pPr>
              <w:pStyle w:val="Textetableau"/>
              <w:jc w:val="center"/>
              <w:rPr>
                <w:del w:id="7863" w:author="Gaston" w:date="2019-02-28T13:39:00Z"/>
              </w:rPr>
            </w:pPr>
          </w:p>
        </w:tc>
        <w:tc>
          <w:tcPr>
            <w:tcW w:w="3449" w:type="dxa"/>
          </w:tcPr>
          <w:p w14:paraId="20F04E55" w14:textId="77777777" w:rsidR="00782100" w:rsidDel="009026F8" w:rsidRDefault="00782100">
            <w:pPr>
              <w:pStyle w:val="Textetableau"/>
              <w:jc w:val="center"/>
              <w:rPr>
                <w:del w:id="7864" w:author="Gaston" w:date="2019-02-28T13:39:00Z"/>
              </w:rPr>
            </w:pPr>
          </w:p>
        </w:tc>
      </w:tr>
      <w:tr w:rsidR="00782100" w:rsidDel="009026F8" w14:paraId="5F847B04" w14:textId="77777777">
        <w:trPr>
          <w:cantSplit/>
          <w:del w:id="7865" w:author="Gaston" w:date="2019-02-28T13:39:00Z"/>
        </w:trPr>
        <w:tc>
          <w:tcPr>
            <w:tcW w:w="4962" w:type="dxa"/>
            <w:gridSpan w:val="2"/>
            <w:shd w:val="clear" w:color="auto" w:fill="E0E0E0"/>
          </w:tcPr>
          <w:p w14:paraId="33D0B07F" w14:textId="77777777" w:rsidR="00782100" w:rsidDel="009026F8" w:rsidRDefault="00782100">
            <w:pPr>
              <w:pStyle w:val="Textetableau"/>
              <w:rPr>
                <w:del w:id="7866" w:author="Gaston" w:date="2019-02-28T13:39:00Z"/>
              </w:rPr>
            </w:pPr>
          </w:p>
        </w:tc>
        <w:tc>
          <w:tcPr>
            <w:tcW w:w="992" w:type="dxa"/>
          </w:tcPr>
          <w:p w14:paraId="680FCBE8" w14:textId="77777777" w:rsidR="00782100" w:rsidDel="009026F8" w:rsidRDefault="00782100">
            <w:pPr>
              <w:pStyle w:val="Textetableau"/>
              <w:jc w:val="center"/>
              <w:rPr>
                <w:del w:id="7867" w:author="Gaston" w:date="2019-02-28T13:39:00Z"/>
              </w:rPr>
            </w:pPr>
          </w:p>
        </w:tc>
        <w:tc>
          <w:tcPr>
            <w:tcW w:w="3449" w:type="dxa"/>
          </w:tcPr>
          <w:p w14:paraId="410E5FF8" w14:textId="77777777" w:rsidR="00782100" w:rsidDel="009026F8" w:rsidRDefault="00782100">
            <w:pPr>
              <w:pStyle w:val="Textetableau"/>
              <w:jc w:val="center"/>
              <w:rPr>
                <w:del w:id="7868" w:author="Gaston" w:date="2019-02-28T13:39:00Z"/>
              </w:rPr>
            </w:pPr>
          </w:p>
        </w:tc>
      </w:tr>
      <w:tr w:rsidR="00782100" w:rsidDel="009026F8" w14:paraId="0D509CE5" w14:textId="77777777">
        <w:trPr>
          <w:cantSplit/>
          <w:del w:id="7869" w:author="Gaston" w:date="2019-02-28T13:39:00Z"/>
        </w:trPr>
        <w:tc>
          <w:tcPr>
            <w:tcW w:w="4962" w:type="dxa"/>
            <w:gridSpan w:val="2"/>
            <w:shd w:val="clear" w:color="auto" w:fill="E0E0E0"/>
          </w:tcPr>
          <w:p w14:paraId="7870450E" w14:textId="77777777" w:rsidR="00782100" w:rsidDel="009026F8" w:rsidRDefault="00782100">
            <w:pPr>
              <w:pStyle w:val="Textetableau"/>
              <w:rPr>
                <w:del w:id="7870" w:author="Gaston" w:date="2019-02-28T13:39:00Z"/>
              </w:rPr>
            </w:pPr>
          </w:p>
        </w:tc>
        <w:tc>
          <w:tcPr>
            <w:tcW w:w="992" w:type="dxa"/>
          </w:tcPr>
          <w:p w14:paraId="06162CEA" w14:textId="77777777" w:rsidR="00782100" w:rsidDel="009026F8" w:rsidRDefault="00782100">
            <w:pPr>
              <w:pStyle w:val="Textetableau"/>
              <w:jc w:val="center"/>
              <w:rPr>
                <w:del w:id="7871" w:author="Gaston" w:date="2019-02-28T13:39:00Z"/>
              </w:rPr>
            </w:pPr>
          </w:p>
        </w:tc>
        <w:tc>
          <w:tcPr>
            <w:tcW w:w="3449" w:type="dxa"/>
          </w:tcPr>
          <w:p w14:paraId="1BC5C62E" w14:textId="77777777" w:rsidR="00782100" w:rsidDel="009026F8" w:rsidRDefault="00782100">
            <w:pPr>
              <w:pStyle w:val="Textetableau"/>
              <w:jc w:val="center"/>
              <w:rPr>
                <w:del w:id="7872" w:author="Gaston" w:date="2019-02-28T13:39:00Z"/>
              </w:rPr>
            </w:pPr>
          </w:p>
        </w:tc>
      </w:tr>
      <w:tr w:rsidR="00782100" w:rsidDel="009026F8" w14:paraId="1B6E14B2" w14:textId="77777777">
        <w:trPr>
          <w:cantSplit/>
          <w:del w:id="7873" w:author="Gaston" w:date="2019-02-28T13:39:00Z"/>
        </w:trPr>
        <w:tc>
          <w:tcPr>
            <w:tcW w:w="4962" w:type="dxa"/>
            <w:gridSpan w:val="2"/>
            <w:shd w:val="clear" w:color="auto" w:fill="E0E0E0"/>
          </w:tcPr>
          <w:p w14:paraId="689FA9EC" w14:textId="77777777" w:rsidR="00782100" w:rsidDel="009026F8" w:rsidRDefault="00782100">
            <w:pPr>
              <w:pStyle w:val="Textetableau"/>
              <w:rPr>
                <w:del w:id="7874" w:author="Gaston" w:date="2019-02-28T13:39:00Z"/>
              </w:rPr>
            </w:pPr>
          </w:p>
        </w:tc>
        <w:tc>
          <w:tcPr>
            <w:tcW w:w="992" w:type="dxa"/>
          </w:tcPr>
          <w:p w14:paraId="5046AD6E" w14:textId="77777777" w:rsidR="00782100" w:rsidDel="009026F8" w:rsidRDefault="00782100">
            <w:pPr>
              <w:pStyle w:val="Textetableau"/>
              <w:jc w:val="center"/>
              <w:rPr>
                <w:del w:id="7875" w:author="Gaston" w:date="2019-02-28T13:39:00Z"/>
              </w:rPr>
            </w:pPr>
          </w:p>
        </w:tc>
        <w:tc>
          <w:tcPr>
            <w:tcW w:w="3449" w:type="dxa"/>
          </w:tcPr>
          <w:p w14:paraId="427847FA" w14:textId="77777777" w:rsidR="00782100" w:rsidDel="009026F8" w:rsidRDefault="00782100">
            <w:pPr>
              <w:pStyle w:val="Textetableau"/>
              <w:jc w:val="center"/>
              <w:rPr>
                <w:del w:id="7876" w:author="Gaston" w:date="2019-02-28T13:39:00Z"/>
              </w:rPr>
            </w:pPr>
          </w:p>
        </w:tc>
      </w:tr>
      <w:tr w:rsidR="00782100" w:rsidDel="009026F8" w14:paraId="0B8BA55B" w14:textId="77777777">
        <w:trPr>
          <w:cantSplit/>
          <w:del w:id="7877" w:author="Gaston" w:date="2019-02-28T13:39:00Z"/>
        </w:trPr>
        <w:tc>
          <w:tcPr>
            <w:tcW w:w="4962" w:type="dxa"/>
            <w:gridSpan w:val="2"/>
            <w:shd w:val="clear" w:color="auto" w:fill="E0E0E0"/>
          </w:tcPr>
          <w:p w14:paraId="691CA017" w14:textId="77777777" w:rsidR="00782100" w:rsidDel="009026F8" w:rsidRDefault="00782100">
            <w:pPr>
              <w:pStyle w:val="Textetableau"/>
              <w:rPr>
                <w:del w:id="7878" w:author="Gaston" w:date="2019-02-28T13:39:00Z"/>
              </w:rPr>
            </w:pPr>
          </w:p>
        </w:tc>
        <w:tc>
          <w:tcPr>
            <w:tcW w:w="992" w:type="dxa"/>
          </w:tcPr>
          <w:p w14:paraId="0A3691BD" w14:textId="77777777" w:rsidR="00782100" w:rsidDel="009026F8" w:rsidRDefault="00782100">
            <w:pPr>
              <w:pStyle w:val="Textetableau"/>
              <w:jc w:val="center"/>
              <w:rPr>
                <w:del w:id="7879" w:author="Gaston" w:date="2019-02-28T13:39:00Z"/>
              </w:rPr>
            </w:pPr>
          </w:p>
        </w:tc>
        <w:tc>
          <w:tcPr>
            <w:tcW w:w="3449" w:type="dxa"/>
          </w:tcPr>
          <w:p w14:paraId="6A81AB0B" w14:textId="77777777" w:rsidR="00782100" w:rsidDel="009026F8" w:rsidRDefault="00782100">
            <w:pPr>
              <w:pStyle w:val="Textetableau"/>
              <w:jc w:val="center"/>
              <w:rPr>
                <w:del w:id="7880" w:author="Gaston" w:date="2019-02-28T13:39:00Z"/>
              </w:rPr>
            </w:pPr>
          </w:p>
        </w:tc>
      </w:tr>
      <w:tr w:rsidR="00782100" w:rsidDel="009026F8" w14:paraId="50A24683" w14:textId="77777777">
        <w:trPr>
          <w:cantSplit/>
          <w:del w:id="7881" w:author="Gaston" w:date="2019-02-28T13:39:00Z"/>
        </w:trPr>
        <w:tc>
          <w:tcPr>
            <w:tcW w:w="4962" w:type="dxa"/>
            <w:gridSpan w:val="2"/>
            <w:shd w:val="clear" w:color="auto" w:fill="E0E0E0"/>
          </w:tcPr>
          <w:p w14:paraId="07535E2B" w14:textId="77777777" w:rsidR="00782100" w:rsidDel="009026F8" w:rsidRDefault="00782100">
            <w:pPr>
              <w:pStyle w:val="Textetableau"/>
              <w:rPr>
                <w:del w:id="7882" w:author="Gaston" w:date="2019-02-28T13:39:00Z"/>
              </w:rPr>
            </w:pPr>
          </w:p>
        </w:tc>
        <w:tc>
          <w:tcPr>
            <w:tcW w:w="992" w:type="dxa"/>
          </w:tcPr>
          <w:p w14:paraId="24503D63" w14:textId="77777777" w:rsidR="00782100" w:rsidDel="009026F8" w:rsidRDefault="00782100">
            <w:pPr>
              <w:pStyle w:val="Textetableau"/>
              <w:jc w:val="center"/>
              <w:rPr>
                <w:del w:id="7883" w:author="Gaston" w:date="2019-02-28T13:39:00Z"/>
              </w:rPr>
            </w:pPr>
          </w:p>
        </w:tc>
        <w:tc>
          <w:tcPr>
            <w:tcW w:w="3449" w:type="dxa"/>
          </w:tcPr>
          <w:p w14:paraId="354FC76C" w14:textId="77777777" w:rsidR="00782100" w:rsidDel="009026F8" w:rsidRDefault="00782100">
            <w:pPr>
              <w:pStyle w:val="Textetableau"/>
              <w:jc w:val="center"/>
              <w:rPr>
                <w:del w:id="7884" w:author="Gaston" w:date="2019-02-28T13:39:00Z"/>
              </w:rPr>
            </w:pPr>
          </w:p>
        </w:tc>
      </w:tr>
      <w:tr w:rsidR="00782100" w:rsidDel="009026F8" w14:paraId="119DACE3" w14:textId="77777777">
        <w:trPr>
          <w:cantSplit/>
          <w:del w:id="7885" w:author="Gaston" w:date="2019-02-28T13:39:00Z"/>
        </w:trPr>
        <w:tc>
          <w:tcPr>
            <w:tcW w:w="5954" w:type="dxa"/>
            <w:gridSpan w:val="3"/>
            <w:shd w:val="clear" w:color="auto" w:fill="E0E0E0"/>
          </w:tcPr>
          <w:p w14:paraId="7C77E5FB" w14:textId="77777777" w:rsidR="00AA6DD8" w:rsidDel="009026F8" w:rsidRDefault="00653C61">
            <w:pPr>
              <w:pStyle w:val="Textetableau"/>
              <w:rPr>
                <w:del w:id="7886" w:author="Gaston" w:date="2019-02-28T13:39:00Z"/>
                <w:sz w:val="18"/>
                <w:szCs w:val="18"/>
              </w:rPr>
            </w:pPr>
            <w:del w:id="7887" w:author="Gaston" w:date="2019-02-28T13:39:00Z">
              <w:r w:rsidDel="009026F8">
                <w:rPr>
                  <w:sz w:val="18"/>
                  <w:szCs w:val="18"/>
                </w:rPr>
                <w:delText xml:space="preserve">1: </w:delText>
              </w:r>
              <w:r w:rsidR="00782100" w:rsidDel="009026F8">
                <w:rPr>
                  <w:sz w:val="18"/>
                  <w:szCs w:val="18"/>
                </w:rPr>
                <w:delText xml:space="preserve">Absence au cours; vous devez avertir le tuteur pour toute absence. </w:delText>
              </w:r>
              <w:r w:rsidR="00782100" w:rsidDel="009026F8">
                <w:rPr>
                  <w:sz w:val="18"/>
                  <w:szCs w:val="18"/>
                </w:rPr>
                <w:br/>
                <w:delText>2: Retard chronique (plus de deux retards)</w:delText>
              </w:r>
              <w:r w:rsidR="00782100" w:rsidDel="009026F8">
                <w:rPr>
                  <w:sz w:val="18"/>
                  <w:szCs w:val="18"/>
                </w:rPr>
                <w:br/>
                <w:delText xml:space="preserve">3: Dérange le groupe par son comportement; farce, radotage, chante, siffle, etc. </w:delText>
              </w:r>
              <w:r w:rsidR="00782100" w:rsidDel="009026F8">
                <w:rPr>
                  <w:sz w:val="18"/>
                  <w:szCs w:val="18"/>
                </w:rPr>
                <w:br/>
                <w:delText>4: Est toujours rendu chez un confrère pour l'aider, ou pour obtenir de l'aide.</w:delText>
              </w:r>
              <w:r w:rsidR="00782100" w:rsidDel="009026F8">
                <w:rPr>
                  <w:sz w:val="18"/>
                  <w:szCs w:val="18"/>
                </w:rPr>
                <w:br/>
                <w:delText>5: Pose ses pieds sur une chaise/table.</w:delText>
              </w:r>
            </w:del>
          </w:p>
          <w:p w14:paraId="1EBEB896" w14:textId="77777777" w:rsidR="00782100" w:rsidDel="009026F8" w:rsidRDefault="00AA6DD8">
            <w:pPr>
              <w:pStyle w:val="Textetableau"/>
              <w:rPr>
                <w:del w:id="7888" w:author="Gaston" w:date="2019-02-28T13:39:00Z"/>
                <w:sz w:val="18"/>
                <w:szCs w:val="18"/>
              </w:rPr>
            </w:pPr>
            <w:del w:id="7889" w:author="Gaston" w:date="2019-02-28T13:39:00Z">
              <w:r w:rsidDel="009026F8">
                <w:rPr>
                  <w:sz w:val="18"/>
                  <w:szCs w:val="18"/>
                </w:rPr>
                <w:delText xml:space="preserve"> 6: S'asseoir sur une table.</w:delText>
              </w:r>
            </w:del>
          </w:p>
        </w:tc>
        <w:tc>
          <w:tcPr>
            <w:tcW w:w="3449" w:type="dxa"/>
            <w:shd w:val="clear" w:color="auto" w:fill="E0E0E0"/>
          </w:tcPr>
          <w:p w14:paraId="15BC0346" w14:textId="77777777" w:rsidR="00782100" w:rsidDel="009026F8" w:rsidRDefault="00782100">
            <w:pPr>
              <w:pStyle w:val="Textetableau"/>
              <w:rPr>
                <w:del w:id="7890" w:author="Gaston" w:date="2019-02-28T13:39:00Z"/>
                <w:sz w:val="18"/>
                <w:szCs w:val="18"/>
              </w:rPr>
            </w:pPr>
            <w:del w:id="7891" w:author="Gaston" w:date="2019-02-28T13:39:00Z">
              <w:r w:rsidDel="009026F8">
                <w:rPr>
                  <w:sz w:val="18"/>
                  <w:szCs w:val="18"/>
                </w:rPr>
                <w:delText>7: Malpropreté du poste de travail.</w:delText>
              </w:r>
              <w:r w:rsidDel="009026F8">
                <w:rPr>
                  <w:sz w:val="18"/>
                  <w:szCs w:val="18"/>
                </w:rPr>
                <w:br/>
                <w:delText>8: Langage inapproprié.</w:delText>
              </w:r>
              <w:r w:rsidDel="009026F8">
                <w:br/>
              </w:r>
              <w:r w:rsidDel="009026F8">
                <w:rPr>
                  <w:sz w:val="18"/>
                  <w:szCs w:val="18"/>
                </w:rPr>
                <w:delText>9: Départ hâtif</w:delText>
              </w:r>
            </w:del>
          </w:p>
          <w:p w14:paraId="68D6516B" w14:textId="77777777" w:rsidR="00782100" w:rsidDel="009026F8" w:rsidRDefault="00782100">
            <w:pPr>
              <w:pStyle w:val="Textetableau"/>
              <w:rPr>
                <w:del w:id="7892" w:author="Gaston" w:date="2019-02-28T13:39:00Z"/>
                <w:sz w:val="18"/>
                <w:szCs w:val="18"/>
              </w:rPr>
            </w:pPr>
            <w:del w:id="7893" w:author="Gaston" w:date="2019-02-28T13:39:00Z">
              <w:r w:rsidDel="009026F8">
                <w:rPr>
                  <w:sz w:val="18"/>
                  <w:szCs w:val="18"/>
                </w:rPr>
                <w:delText>10: Ne se conforme pas aux exigences d'étape.</w:delText>
              </w:r>
            </w:del>
          </w:p>
          <w:p w14:paraId="00FE7088" w14:textId="77777777" w:rsidR="00782100" w:rsidDel="009026F8" w:rsidRDefault="00782100">
            <w:pPr>
              <w:pStyle w:val="Textetableau"/>
              <w:rPr>
                <w:del w:id="7894" w:author="Gaston" w:date="2019-02-28T13:39:00Z"/>
                <w:sz w:val="18"/>
                <w:szCs w:val="18"/>
              </w:rPr>
            </w:pPr>
            <w:del w:id="7895" w:author="Gaston" w:date="2019-02-28T13:39:00Z">
              <w:r w:rsidDel="009026F8">
                <w:rPr>
                  <w:sz w:val="18"/>
                  <w:szCs w:val="18"/>
                </w:rPr>
                <w:delText xml:space="preserve">11 : </w:delText>
              </w:r>
              <w:r w:rsidR="00AA6DD8" w:rsidDel="009026F8">
                <w:rPr>
                  <w:sz w:val="18"/>
                  <w:szCs w:val="18"/>
                </w:rPr>
                <w:delText>Feuille d’emprunt illisible ;</w:delText>
              </w:r>
            </w:del>
          </w:p>
          <w:p w14:paraId="3C2FD225" w14:textId="77777777" w:rsidR="00AA6DD8" w:rsidDel="009026F8" w:rsidRDefault="00AA6DD8">
            <w:pPr>
              <w:pStyle w:val="Textetableau"/>
              <w:rPr>
                <w:del w:id="7896" w:author="Gaston" w:date="2019-02-28T13:39:00Z"/>
                <w:sz w:val="18"/>
                <w:szCs w:val="18"/>
              </w:rPr>
            </w:pPr>
            <w:del w:id="7897" w:author="Gaston" w:date="2019-02-28T13:39:00Z">
              <w:r w:rsidDel="009026F8">
                <w:rPr>
                  <w:sz w:val="18"/>
                  <w:szCs w:val="18"/>
                </w:rPr>
                <w:delText>12 : autres :</w:delText>
              </w:r>
            </w:del>
          </w:p>
        </w:tc>
      </w:tr>
      <w:tr w:rsidR="00782100" w:rsidDel="009026F8" w14:paraId="36152ACA" w14:textId="77777777">
        <w:trPr>
          <w:cantSplit/>
          <w:del w:id="7898" w:author="Gaston" w:date="2019-02-28T13:39:00Z"/>
        </w:trPr>
        <w:tc>
          <w:tcPr>
            <w:tcW w:w="2410" w:type="dxa"/>
            <w:shd w:val="clear" w:color="auto" w:fill="E0E0E0"/>
          </w:tcPr>
          <w:p w14:paraId="68FE3E6E" w14:textId="77777777" w:rsidR="00782100" w:rsidDel="009026F8" w:rsidRDefault="00782100">
            <w:pPr>
              <w:pStyle w:val="Textetableau"/>
              <w:rPr>
                <w:del w:id="7899" w:author="Gaston" w:date="2019-02-28T13:39:00Z"/>
              </w:rPr>
            </w:pPr>
            <w:del w:id="7900" w:author="Gaston" w:date="2019-02-28T13:39:00Z">
              <w:r w:rsidDel="009026F8">
                <w:delText>Nom du surveillant:</w:delText>
              </w:r>
            </w:del>
          </w:p>
        </w:tc>
        <w:tc>
          <w:tcPr>
            <w:tcW w:w="6993" w:type="dxa"/>
            <w:gridSpan w:val="3"/>
          </w:tcPr>
          <w:p w14:paraId="7CADE41D" w14:textId="77777777" w:rsidR="00782100" w:rsidDel="009026F8" w:rsidRDefault="00782100">
            <w:pPr>
              <w:pStyle w:val="Textetableau"/>
              <w:jc w:val="center"/>
              <w:rPr>
                <w:del w:id="7901" w:author="Gaston" w:date="2019-02-28T13:39:00Z"/>
              </w:rPr>
            </w:pPr>
          </w:p>
        </w:tc>
      </w:tr>
    </w:tbl>
    <w:p w14:paraId="651763C4" w14:textId="77777777" w:rsidR="00782100" w:rsidDel="009026F8" w:rsidRDefault="00782100">
      <w:pPr>
        <w:rPr>
          <w:del w:id="7902" w:author="Gaston" w:date="2019-02-28T13:39:00Z"/>
        </w:rPr>
      </w:pPr>
      <w:del w:id="7903" w:author="Gaston" w:date="2019-02-28T13:39:00Z">
        <w:r w:rsidDel="009026F8">
          <w:delText xml:space="preserve"> </w:delText>
        </w:r>
        <w:r w:rsidDel="009026F8">
          <w:br w:type="page"/>
        </w:r>
      </w:del>
    </w:p>
    <w:p w14:paraId="4D5B54FB" w14:textId="77777777" w:rsidR="00782100" w:rsidDel="00EA64D4" w:rsidRDefault="00782100">
      <w:pPr>
        <w:rPr>
          <w:del w:id="7904" w:author="14217" w:date="2012-02-06T16:19:00Z"/>
        </w:rPr>
      </w:pPr>
    </w:p>
    <w:tbl>
      <w:tblPr>
        <w:tblW w:w="0" w:type="auto"/>
        <w:tblInd w:w="1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7905"/>
        <w:gridCol w:w="923"/>
      </w:tblGrid>
      <w:tr w:rsidR="00782100" w:rsidDel="00EA64D4" w14:paraId="51B4509B" w14:textId="77777777">
        <w:trPr>
          <w:cantSplit/>
          <w:del w:id="7905" w:author="14217" w:date="2012-02-06T16:18:00Z"/>
        </w:trPr>
        <w:tc>
          <w:tcPr>
            <w:tcW w:w="8828" w:type="dxa"/>
            <w:gridSpan w:val="2"/>
            <w:shd w:val="clear" w:color="auto" w:fill="E0E0E0"/>
          </w:tcPr>
          <w:p w14:paraId="43D807E9" w14:textId="77777777" w:rsidR="00782100" w:rsidDel="00EA64D4" w:rsidRDefault="00E732C4">
            <w:pPr>
              <w:pStyle w:val="Titre1"/>
              <w:rPr>
                <w:del w:id="7906" w:author="14217" w:date="2012-02-06T16:18:00Z"/>
              </w:rPr>
            </w:pPr>
            <w:ins w:id="7907" w:author="Claude Gendron" w:date="2006-06-13T15:51:00Z">
              <w:del w:id="7908" w:author="14217" w:date="2012-02-06T16:18:00Z">
                <w:r w:rsidDel="00EA64D4">
                  <w:rPr>
                    <w:b w:val="0"/>
                    <w:bCs w:val="0"/>
                    <w:sz w:val="28"/>
                    <w:szCs w:val="28"/>
                  </w:rPr>
                  <w:delText>Rapport de stage hebdomadaire</w:delText>
                </w:r>
              </w:del>
            </w:ins>
            <w:del w:id="7909" w:author="14217" w:date="2012-02-06T16:18:00Z">
              <w:r w:rsidR="00782100" w:rsidDel="00EA64D4">
                <w:delText xml:space="preserve"> </w:delText>
              </w:r>
              <w:r w:rsidR="00782100" w:rsidDel="00EA64D4">
                <w:br w:type="page"/>
              </w:r>
              <w:r w:rsidR="00782100" w:rsidDel="00EA64D4">
                <w:br w:type="page"/>
              </w:r>
              <w:r w:rsidR="00782100" w:rsidDel="00EA64D4">
                <w:br w:type="page"/>
                <w:delText xml:space="preserve">Évaluation du stage </w:delText>
              </w:r>
            </w:del>
          </w:p>
        </w:tc>
      </w:tr>
      <w:tr w:rsidR="00782100" w:rsidDel="00EA64D4" w14:paraId="4AB9B598" w14:textId="77777777">
        <w:trPr>
          <w:cantSplit/>
          <w:del w:id="7910" w:author="14217" w:date="2012-02-06T16:18:00Z"/>
        </w:trPr>
        <w:tc>
          <w:tcPr>
            <w:tcW w:w="8828" w:type="dxa"/>
            <w:gridSpan w:val="2"/>
            <w:shd w:val="clear" w:color="auto" w:fill="E0E0E0"/>
          </w:tcPr>
          <w:p w14:paraId="0D8537C8" w14:textId="77777777" w:rsidR="00782100" w:rsidDel="00EA64D4" w:rsidRDefault="00782100">
            <w:pPr>
              <w:pStyle w:val="Textetableau"/>
              <w:jc w:val="center"/>
              <w:rPr>
                <w:del w:id="7911" w:author="14217" w:date="2012-02-06T16:18:00Z"/>
              </w:rPr>
            </w:pPr>
            <w:del w:id="7912" w:author="14217" w:date="2012-02-06T16:18:00Z">
              <w:r w:rsidDel="00EA64D4">
                <w:rPr>
                  <w:b/>
                  <w:bCs/>
                  <w:sz w:val="28"/>
                  <w:szCs w:val="28"/>
                </w:rPr>
                <w:delText>Rapport de stage</w:delText>
              </w:r>
            </w:del>
          </w:p>
        </w:tc>
      </w:tr>
      <w:tr w:rsidR="00782100" w:rsidDel="00EA64D4" w14:paraId="21214D8E" w14:textId="77777777">
        <w:trPr>
          <w:trHeight w:val="3390"/>
          <w:del w:id="7913" w:author="14217" w:date="2012-02-06T16:18:00Z"/>
        </w:trPr>
        <w:tc>
          <w:tcPr>
            <w:tcW w:w="7905" w:type="dxa"/>
          </w:tcPr>
          <w:p w14:paraId="51785C10" w14:textId="77777777" w:rsidR="00782100" w:rsidDel="00EA64D4" w:rsidRDefault="00782100" w:rsidP="003013AD">
            <w:pPr>
              <w:pStyle w:val="Texte"/>
              <w:jc w:val="center"/>
              <w:rPr>
                <w:del w:id="7914" w:author="14217" w:date="2012-02-06T16:18:00Z"/>
              </w:rPr>
            </w:pPr>
            <w:del w:id="7915" w:author="14217" w:date="2012-02-06T16:18:00Z">
              <w:r w:rsidDel="00EA64D4">
                <w:delText>Le rapport hebdomadaire est complété de façon</w:delText>
              </w:r>
              <w:r w:rsidR="0071714B" w:rsidDel="00EA64D4">
                <w:delText xml:space="preserve"> professionnelle</w:delText>
              </w:r>
              <w:r w:rsidR="00F364E9" w:rsidDel="00EA64D4">
                <w:delText xml:space="preserve"> sur ordinateur.</w:delText>
              </w:r>
              <w:r w:rsidDel="00EA64D4">
                <w:br/>
              </w:r>
            </w:del>
          </w:p>
          <w:tbl>
            <w:tblPr>
              <w:tblpPr w:leftFromText="141" w:rightFromText="141" w:vertAnchor="text" w:horzAnchor="margin" w:tblpXSpec="center" w:tblpY="-239"/>
              <w:tblOverlap w:val="never"/>
              <w:tblW w:w="0" w:type="auto"/>
              <w:tblBorders>
                <w:top w:val="threeDEmboss" w:sz="24" w:space="0" w:color="auto"/>
                <w:left w:val="threeDEmboss" w:sz="24" w:space="0" w:color="auto"/>
                <w:bottom w:val="threeDEmboss" w:sz="24" w:space="0" w:color="auto"/>
                <w:right w:val="threeDEmboss" w:sz="2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7916" w:author="Claude Gendron" w:date="2006-06-13T16:06:00Z">
                <w:tblPr>
                  <w:tblpPr w:leftFromText="141" w:rightFromText="141" w:vertAnchor="text" w:horzAnchor="margin" w:tblpXSpec="center" w:tblpY="-213"/>
                  <w:tblOverlap w:val="never"/>
                  <w:tblW w:w="0" w:type="auto"/>
                  <w:tblBorders>
                    <w:top w:val="threeDEmboss" w:sz="24" w:space="0" w:color="auto"/>
                    <w:left w:val="threeDEmboss" w:sz="24" w:space="0" w:color="auto"/>
                    <w:bottom w:val="threeDEmboss" w:sz="24" w:space="0" w:color="auto"/>
                    <w:right w:val="threeDEmboss" w:sz="2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949"/>
              <w:gridCol w:w="1730"/>
              <w:tblGridChange w:id="7917">
                <w:tblGrid>
                  <w:gridCol w:w="2949"/>
                  <w:gridCol w:w="1730"/>
                </w:tblGrid>
              </w:tblGridChange>
            </w:tblGrid>
            <w:tr w:rsidR="00782100" w:rsidDel="00EA64D4" w14:paraId="78A6CDAB" w14:textId="77777777">
              <w:trPr>
                <w:del w:id="7918" w:author="14217" w:date="2012-02-06T16:18:00Z"/>
              </w:trPr>
              <w:tc>
                <w:tcPr>
                  <w:tcW w:w="2949" w:type="dxa"/>
                  <w:shd w:val="clear" w:color="auto" w:fill="E0E0E0"/>
                  <w:tcPrChange w:id="7919" w:author="Claude Gendron" w:date="2006-06-13T16:06:00Z">
                    <w:tcPr>
                      <w:tcW w:w="2949" w:type="dxa"/>
                      <w:shd w:val="clear" w:color="auto" w:fill="E0E0E0"/>
                    </w:tcPr>
                  </w:tcPrChange>
                </w:tcPr>
                <w:p w14:paraId="1170B578" w14:textId="77777777" w:rsidR="00782100" w:rsidDel="00EA64D4" w:rsidRDefault="00782100">
                  <w:pPr>
                    <w:pStyle w:val="Textetableau"/>
                    <w:jc w:val="center"/>
                    <w:rPr>
                      <w:del w:id="7920" w:author="14217" w:date="2012-02-06T16:18:00Z"/>
                    </w:rPr>
                  </w:pPr>
                  <w:del w:id="7921" w:author="14217" w:date="2012-02-06T16:18:00Z">
                    <w:r w:rsidDel="00EA64D4">
                      <w:rPr>
                        <w:b/>
                        <w:bCs/>
                        <w:sz w:val="18"/>
                        <w:szCs w:val="18"/>
                      </w:rPr>
                      <w:delText>Atteinte du critère</w:delText>
                    </w:r>
                  </w:del>
                </w:p>
              </w:tc>
              <w:tc>
                <w:tcPr>
                  <w:tcW w:w="1730" w:type="dxa"/>
                  <w:shd w:val="clear" w:color="auto" w:fill="E0E0E0"/>
                  <w:tcPrChange w:id="7922" w:author="Claude Gendron" w:date="2006-06-13T16:06:00Z">
                    <w:tcPr>
                      <w:tcW w:w="1730" w:type="dxa"/>
                      <w:shd w:val="clear" w:color="auto" w:fill="E0E0E0"/>
                    </w:tcPr>
                  </w:tcPrChange>
                </w:tcPr>
                <w:p w14:paraId="2BEE8666" w14:textId="77777777" w:rsidR="00782100" w:rsidDel="00EA64D4" w:rsidRDefault="00782100">
                  <w:pPr>
                    <w:pStyle w:val="Textetableau"/>
                    <w:jc w:val="center"/>
                    <w:rPr>
                      <w:del w:id="7923" w:author="14217" w:date="2012-02-06T16:18:00Z"/>
                    </w:rPr>
                  </w:pPr>
                  <w:del w:id="7924" w:author="14217" w:date="2012-02-06T16:18:00Z">
                    <w:r w:rsidDel="00EA64D4">
                      <w:rPr>
                        <w:b/>
                        <w:bCs/>
                        <w:sz w:val="18"/>
                        <w:szCs w:val="18"/>
                      </w:rPr>
                      <w:delText>Note</w:delText>
                    </w:r>
                  </w:del>
                </w:p>
              </w:tc>
            </w:tr>
            <w:tr w:rsidR="00782100" w:rsidDel="00EA64D4" w14:paraId="5F929F39" w14:textId="77777777">
              <w:trPr>
                <w:del w:id="7925" w:author="14217" w:date="2012-02-06T16:18:00Z"/>
              </w:trPr>
              <w:tc>
                <w:tcPr>
                  <w:tcW w:w="2949" w:type="dxa"/>
                  <w:tcPrChange w:id="7926" w:author="Claude Gendron" w:date="2006-06-13T16:06:00Z">
                    <w:tcPr>
                      <w:tcW w:w="2949" w:type="dxa"/>
                    </w:tcPr>
                  </w:tcPrChange>
                </w:tcPr>
                <w:p w14:paraId="322D186D" w14:textId="77777777" w:rsidR="00782100" w:rsidDel="00EA64D4" w:rsidRDefault="00782100">
                  <w:pPr>
                    <w:pStyle w:val="Texte"/>
                    <w:jc w:val="center"/>
                    <w:rPr>
                      <w:del w:id="7927" w:author="14217" w:date="2012-02-06T16:18:00Z"/>
                    </w:rPr>
                  </w:pPr>
                  <w:del w:id="7928" w:author="14217" w:date="2012-02-06T16:18:00Z">
                    <w:r w:rsidDel="00EA64D4">
                      <w:rPr>
                        <w:sz w:val="18"/>
                        <w:szCs w:val="18"/>
                      </w:rPr>
                      <w:delText>Inadéquate</w:delText>
                    </w:r>
                  </w:del>
                </w:p>
              </w:tc>
              <w:tc>
                <w:tcPr>
                  <w:tcW w:w="1730" w:type="dxa"/>
                  <w:tcPrChange w:id="7929" w:author="Claude Gendron" w:date="2006-06-13T16:06:00Z">
                    <w:tcPr>
                      <w:tcW w:w="1730" w:type="dxa"/>
                    </w:tcPr>
                  </w:tcPrChange>
                </w:tcPr>
                <w:p w14:paraId="070ED874" w14:textId="77777777" w:rsidR="00782100" w:rsidDel="00EA64D4" w:rsidRDefault="00782100">
                  <w:pPr>
                    <w:pStyle w:val="Textetableau"/>
                    <w:jc w:val="center"/>
                    <w:rPr>
                      <w:del w:id="7930" w:author="14217" w:date="2012-02-06T16:18:00Z"/>
                    </w:rPr>
                  </w:pPr>
                  <w:del w:id="7931" w:author="14217" w:date="2012-02-06T16:18:00Z">
                    <w:r w:rsidDel="00EA64D4">
                      <w:rPr>
                        <w:sz w:val="18"/>
                        <w:szCs w:val="18"/>
                      </w:rPr>
                      <w:delText>0</w:delText>
                    </w:r>
                  </w:del>
                </w:p>
              </w:tc>
            </w:tr>
            <w:tr w:rsidR="00782100" w:rsidDel="00EA64D4" w14:paraId="5AF50F56" w14:textId="77777777">
              <w:trPr>
                <w:trHeight w:val="568"/>
                <w:del w:id="7932" w:author="14217" w:date="2012-02-06T16:18:00Z"/>
              </w:trPr>
              <w:tc>
                <w:tcPr>
                  <w:tcW w:w="2949" w:type="dxa"/>
                  <w:tcPrChange w:id="7933" w:author="Claude Gendron" w:date="2006-06-13T16:06:00Z">
                    <w:tcPr>
                      <w:tcW w:w="2949" w:type="dxa"/>
                    </w:tcPr>
                  </w:tcPrChange>
                </w:tcPr>
                <w:p w14:paraId="16F339AE" w14:textId="77777777" w:rsidR="00782100" w:rsidDel="00EA64D4" w:rsidRDefault="00782100">
                  <w:pPr>
                    <w:pStyle w:val="Texte"/>
                    <w:jc w:val="center"/>
                    <w:rPr>
                      <w:del w:id="7934" w:author="14217" w:date="2012-02-06T16:18:00Z"/>
                    </w:rPr>
                  </w:pPr>
                  <w:del w:id="7935" w:author="14217" w:date="2012-02-06T16:18:00Z">
                    <w:r w:rsidDel="00EA64D4">
                      <w:rPr>
                        <w:sz w:val="18"/>
                        <w:szCs w:val="18"/>
                      </w:rPr>
                      <w:delText>En dessous de la moyenne</w:delText>
                    </w:r>
                  </w:del>
                </w:p>
              </w:tc>
              <w:tc>
                <w:tcPr>
                  <w:tcW w:w="1730" w:type="dxa"/>
                  <w:tcPrChange w:id="7936" w:author="Claude Gendron" w:date="2006-06-13T16:06:00Z">
                    <w:tcPr>
                      <w:tcW w:w="1730" w:type="dxa"/>
                    </w:tcPr>
                  </w:tcPrChange>
                </w:tcPr>
                <w:p w14:paraId="0BF8983D" w14:textId="77777777" w:rsidR="00782100" w:rsidDel="00EA64D4" w:rsidRDefault="000C563E">
                  <w:pPr>
                    <w:pStyle w:val="Textetableau"/>
                    <w:jc w:val="center"/>
                    <w:rPr>
                      <w:del w:id="7937" w:author="14217" w:date="2012-02-06T16:18:00Z"/>
                    </w:rPr>
                  </w:pPr>
                  <w:del w:id="7938" w:author="14217" w:date="2012-02-06T16:18:00Z">
                    <w:r w:rsidDel="00EA64D4">
                      <w:rPr>
                        <w:sz w:val="18"/>
                        <w:szCs w:val="18"/>
                      </w:rPr>
                      <w:delText>1</w:delText>
                    </w:r>
                  </w:del>
                </w:p>
              </w:tc>
            </w:tr>
            <w:tr w:rsidR="00782100" w:rsidDel="00EA64D4" w14:paraId="0B55A0FA" w14:textId="77777777">
              <w:trPr>
                <w:del w:id="7939" w:author="14217" w:date="2012-02-06T16:18:00Z"/>
              </w:trPr>
              <w:tc>
                <w:tcPr>
                  <w:tcW w:w="2949" w:type="dxa"/>
                  <w:tcPrChange w:id="7940" w:author="Claude Gendron" w:date="2006-06-13T16:06:00Z">
                    <w:tcPr>
                      <w:tcW w:w="2949" w:type="dxa"/>
                    </w:tcPr>
                  </w:tcPrChange>
                </w:tcPr>
                <w:p w14:paraId="065A3268" w14:textId="77777777" w:rsidR="00782100" w:rsidDel="00EA64D4" w:rsidRDefault="00782100">
                  <w:pPr>
                    <w:pStyle w:val="Texte"/>
                    <w:jc w:val="center"/>
                    <w:rPr>
                      <w:del w:id="7941" w:author="14217" w:date="2012-02-06T16:18:00Z"/>
                    </w:rPr>
                  </w:pPr>
                  <w:del w:id="7942" w:author="14217" w:date="2012-02-06T16:18:00Z">
                    <w:r w:rsidDel="00EA64D4">
                      <w:rPr>
                        <w:sz w:val="18"/>
                        <w:szCs w:val="18"/>
                      </w:rPr>
                      <w:delText>Dans la moyenne</w:delText>
                    </w:r>
                  </w:del>
                </w:p>
              </w:tc>
              <w:tc>
                <w:tcPr>
                  <w:tcW w:w="1730" w:type="dxa"/>
                  <w:tcPrChange w:id="7943" w:author="Claude Gendron" w:date="2006-06-13T16:06:00Z">
                    <w:tcPr>
                      <w:tcW w:w="1730" w:type="dxa"/>
                    </w:tcPr>
                  </w:tcPrChange>
                </w:tcPr>
                <w:p w14:paraId="4D4C834B" w14:textId="77777777" w:rsidR="00782100" w:rsidDel="00EA64D4" w:rsidRDefault="000C563E">
                  <w:pPr>
                    <w:pStyle w:val="Textetableau"/>
                    <w:jc w:val="center"/>
                    <w:rPr>
                      <w:del w:id="7944" w:author="14217" w:date="2012-02-06T16:18:00Z"/>
                    </w:rPr>
                  </w:pPr>
                  <w:del w:id="7945" w:author="14217" w:date="2012-02-06T16:18:00Z">
                    <w:r w:rsidDel="00EA64D4">
                      <w:rPr>
                        <w:sz w:val="18"/>
                        <w:szCs w:val="18"/>
                      </w:rPr>
                      <w:delText>3</w:delText>
                    </w:r>
                  </w:del>
                </w:p>
              </w:tc>
            </w:tr>
            <w:tr w:rsidR="00782100" w:rsidDel="00EA64D4" w14:paraId="41D1FEB2" w14:textId="77777777">
              <w:trPr>
                <w:del w:id="7946" w:author="14217" w:date="2012-02-06T16:18:00Z"/>
              </w:trPr>
              <w:tc>
                <w:tcPr>
                  <w:tcW w:w="2949" w:type="dxa"/>
                  <w:tcPrChange w:id="7947" w:author="Claude Gendron" w:date="2006-06-13T16:06:00Z">
                    <w:tcPr>
                      <w:tcW w:w="2949" w:type="dxa"/>
                    </w:tcPr>
                  </w:tcPrChange>
                </w:tcPr>
                <w:p w14:paraId="6F0D4A4B" w14:textId="77777777" w:rsidR="00782100" w:rsidDel="00EA64D4" w:rsidRDefault="00782100">
                  <w:pPr>
                    <w:pStyle w:val="Texte"/>
                    <w:jc w:val="center"/>
                    <w:rPr>
                      <w:del w:id="7948" w:author="14217" w:date="2012-02-06T16:18:00Z"/>
                    </w:rPr>
                  </w:pPr>
                  <w:del w:id="7949" w:author="14217" w:date="2012-02-06T16:18:00Z">
                    <w:r w:rsidDel="00EA64D4">
                      <w:rPr>
                        <w:sz w:val="18"/>
                        <w:szCs w:val="18"/>
                      </w:rPr>
                      <w:delText>Au dessus de la moyenne</w:delText>
                    </w:r>
                  </w:del>
                </w:p>
              </w:tc>
              <w:tc>
                <w:tcPr>
                  <w:tcW w:w="1730" w:type="dxa"/>
                  <w:tcPrChange w:id="7950" w:author="Claude Gendron" w:date="2006-06-13T16:06:00Z">
                    <w:tcPr>
                      <w:tcW w:w="1730" w:type="dxa"/>
                    </w:tcPr>
                  </w:tcPrChange>
                </w:tcPr>
                <w:p w14:paraId="6BE81747" w14:textId="77777777" w:rsidR="00782100" w:rsidDel="00EA64D4" w:rsidRDefault="000C563E">
                  <w:pPr>
                    <w:pStyle w:val="Textetableau"/>
                    <w:jc w:val="center"/>
                    <w:rPr>
                      <w:del w:id="7951" w:author="14217" w:date="2012-02-06T16:18:00Z"/>
                    </w:rPr>
                  </w:pPr>
                  <w:del w:id="7952" w:author="14217" w:date="2012-02-06T16:18:00Z">
                    <w:r w:rsidDel="00EA64D4">
                      <w:rPr>
                        <w:sz w:val="18"/>
                        <w:szCs w:val="18"/>
                      </w:rPr>
                      <w:delText>4</w:delText>
                    </w:r>
                  </w:del>
                </w:p>
              </w:tc>
            </w:tr>
            <w:tr w:rsidR="00782100" w:rsidDel="00EA64D4" w14:paraId="2FC097A9" w14:textId="77777777">
              <w:trPr>
                <w:del w:id="7953" w:author="14217" w:date="2012-02-06T16:18:00Z"/>
              </w:trPr>
              <w:tc>
                <w:tcPr>
                  <w:tcW w:w="2949" w:type="dxa"/>
                  <w:tcPrChange w:id="7954" w:author="Claude Gendron" w:date="2006-06-13T16:06:00Z">
                    <w:tcPr>
                      <w:tcW w:w="2949" w:type="dxa"/>
                    </w:tcPr>
                  </w:tcPrChange>
                </w:tcPr>
                <w:p w14:paraId="3024CEE7" w14:textId="77777777" w:rsidR="00782100" w:rsidDel="00EA64D4" w:rsidRDefault="00782100">
                  <w:pPr>
                    <w:pStyle w:val="Texte"/>
                    <w:jc w:val="center"/>
                    <w:rPr>
                      <w:del w:id="7955" w:author="14217" w:date="2012-02-06T16:18:00Z"/>
                    </w:rPr>
                  </w:pPr>
                  <w:del w:id="7956" w:author="14217" w:date="2012-02-06T16:18:00Z">
                    <w:r w:rsidDel="00EA64D4">
                      <w:rPr>
                        <w:sz w:val="18"/>
                        <w:szCs w:val="18"/>
                      </w:rPr>
                      <w:delText>Exceptionnel</w:delText>
                    </w:r>
                    <w:r w:rsidDel="00EA64D4">
                      <w:rPr>
                        <w:szCs w:val="20"/>
                      </w:rPr>
                      <w:delText>le</w:delText>
                    </w:r>
                  </w:del>
                </w:p>
              </w:tc>
              <w:tc>
                <w:tcPr>
                  <w:tcW w:w="1730" w:type="dxa"/>
                  <w:tcPrChange w:id="7957" w:author="Claude Gendron" w:date="2006-06-13T16:06:00Z">
                    <w:tcPr>
                      <w:tcW w:w="1730" w:type="dxa"/>
                    </w:tcPr>
                  </w:tcPrChange>
                </w:tcPr>
                <w:p w14:paraId="0F223E66" w14:textId="77777777" w:rsidR="00782100" w:rsidDel="00EA64D4" w:rsidRDefault="000C563E">
                  <w:pPr>
                    <w:pStyle w:val="Textetableau"/>
                    <w:jc w:val="center"/>
                    <w:rPr>
                      <w:del w:id="7958" w:author="14217" w:date="2012-02-06T16:18:00Z"/>
                    </w:rPr>
                  </w:pPr>
                  <w:del w:id="7959" w:author="14217" w:date="2012-02-06T16:18:00Z">
                    <w:r w:rsidDel="00EA64D4">
                      <w:rPr>
                        <w:sz w:val="18"/>
                        <w:szCs w:val="18"/>
                      </w:rPr>
                      <w:delText>5</w:delText>
                    </w:r>
                  </w:del>
                </w:p>
              </w:tc>
            </w:tr>
          </w:tbl>
          <w:p w14:paraId="0A87089D" w14:textId="77777777" w:rsidR="00782100" w:rsidDel="00EA64D4" w:rsidRDefault="00782100">
            <w:pPr>
              <w:pStyle w:val="Texte"/>
              <w:rPr>
                <w:del w:id="7960" w:author="14217" w:date="2012-02-06T16:18:00Z"/>
              </w:rPr>
            </w:pPr>
          </w:p>
          <w:p w14:paraId="796216D2" w14:textId="77777777" w:rsidR="00782100" w:rsidDel="00EA64D4" w:rsidRDefault="00782100">
            <w:pPr>
              <w:pStyle w:val="Texte"/>
              <w:rPr>
                <w:del w:id="7961" w:author="14217" w:date="2012-02-06T16:18:00Z"/>
              </w:rPr>
            </w:pPr>
          </w:p>
          <w:p w14:paraId="43126170" w14:textId="77777777" w:rsidR="00782100" w:rsidDel="00EA64D4" w:rsidRDefault="00782100">
            <w:pPr>
              <w:pStyle w:val="Texte"/>
              <w:rPr>
                <w:del w:id="7962" w:author="14217" w:date="2012-02-06T16:18:00Z"/>
              </w:rPr>
            </w:pPr>
          </w:p>
          <w:p w14:paraId="3330D5F0" w14:textId="77777777" w:rsidR="00782100" w:rsidDel="00EA64D4" w:rsidRDefault="00782100">
            <w:pPr>
              <w:pStyle w:val="Texte"/>
              <w:rPr>
                <w:del w:id="7963" w:author="14217" w:date="2012-02-06T16:18:00Z"/>
              </w:rPr>
            </w:pPr>
          </w:p>
          <w:p w14:paraId="738C2044" w14:textId="77777777" w:rsidR="00782100" w:rsidDel="00EA64D4" w:rsidRDefault="00782100">
            <w:pPr>
              <w:pStyle w:val="Texte"/>
              <w:rPr>
                <w:del w:id="7964" w:author="14217" w:date="2012-02-06T16:18:00Z"/>
              </w:rPr>
            </w:pPr>
          </w:p>
          <w:p w14:paraId="61BEC6DD" w14:textId="77777777" w:rsidR="00782100" w:rsidDel="00EA64D4" w:rsidRDefault="00782100" w:rsidP="009D56F8">
            <w:pPr>
              <w:pStyle w:val="Textetableau"/>
              <w:jc w:val="center"/>
              <w:rPr>
                <w:del w:id="7965" w:author="14217" w:date="2012-02-06T16:18:00Z"/>
              </w:rPr>
            </w:pPr>
          </w:p>
        </w:tc>
        <w:tc>
          <w:tcPr>
            <w:tcW w:w="923" w:type="dxa"/>
          </w:tcPr>
          <w:p w14:paraId="6EDFF75B" w14:textId="77777777" w:rsidR="00782100" w:rsidDel="00EA64D4" w:rsidRDefault="00782100">
            <w:pPr>
              <w:pStyle w:val="Textetableau"/>
              <w:jc w:val="center"/>
              <w:rPr>
                <w:del w:id="7966" w:author="14217" w:date="2012-02-06T16:18:00Z"/>
              </w:rPr>
            </w:pPr>
          </w:p>
        </w:tc>
      </w:tr>
      <w:tr w:rsidR="009D56F8" w:rsidDel="00EA64D4" w14:paraId="19976691" w14:textId="77777777">
        <w:trPr>
          <w:trHeight w:val="240"/>
          <w:del w:id="7967" w:author="14217" w:date="2012-02-06T16:18:00Z"/>
        </w:trPr>
        <w:tc>
          <w:tcPr>
            <w:tcW w:w="7905" w:type="dxa"/>
          </w:tcPr>
          <w:p w14:paraId="15A8FEDB" w14:textId="77777777" w:rsidR="009D56F8" w:rsidDel="00EA64D4" w:rsidRDefault="009D56F8">
            <w:pPr>
              <w:pStyle w:val="Textetableau"/>
              <w:numPr>
                <w:ins w:id="7968" w:author="Manaï Bilal" w:date="2006-06-13T15:51:00Z"/>
              </w:numPr>
              <w:rPr>
                <w:ins w:id="7969" w:author="Claude Gendron" w:date="2006-06-13T16:06:00Z"/>
                <w:del w:id="7970" w:author="14217" w:date="2012-02-06T16:18:00Z"/>
              </w:rPr>
              <w:pPrChange w:id="7971" w:author="Claude Gendron" w:date="2006-06-13T16:06:00Z">
                <w:pPr>
                  <w:pStyle w:val="Textetableau"/>
                  <w:jc w:val="center"/>
                </w:pPr>
              </w:pPrChange>
            </w:pPr>
            <w:ins w:id="7972" w:author="Claude Gendron" w:date="2006-06-13T16:06:00Z">
              <w:del w:id="7973" w:author="14217" w:date="2012-02-06T16:18:00Z">
                <w:r w:rsidDel="00EA64D4">
                  <w:delText>Le rapport hebdomadaire est complété de façon… professionnelle sur ordinateur.</w:delText>
                </w:r>
              </w:del>
            </w:ins>
          </w:p>
          <w:p w14:paraId="0F45C8DD" w14:textId="77777777" w:rsidR="009D56F8" w:rsidDel="00EA64D4" w:rsidRDefault="009D56F8">
            <w:pPr>
              <w:pStyle w:val="Textetableau"/>
              <w:numPr>
                <w:ins w:id="7974" w:author="Manaï Bilal" w:date="2006-06-13T16:06:00Z"/>
              </w:numPr>
              <w:rPr>
                <w:ins w:id="7975" w:author="Claude Gendron" w:date="2006-06-13T16:06:00Z"/>
                <w:del w:id="7976" w:author="14217" w:date="2012-02-06T16:18:00Z"/>
              </w:rPr>
              <w:pPrChange w:id="7977" w:author="Claude Gendron" w:date="2006-06-13T16:06:00Z">
                <w:pPr>
                  <w:pStyle w:val="Textetableau"/>
                  <w:jc w:val="center"/>
                </w:pPr>
              </w:pPrChange>
            </w:pPr>
          </w:p>
          <w:p w14:paraId="03378DB2" w14:textId="77777777" w:rsidR="009D56F8" w:rsidDel="00EA64D4" w:rsidRDefault="009D56F8">
            <w:pPr>
              <w:pStyle w:val="Textetableau"/>
              <w:numPr>
                <w:ins w:id="7978" w:author="Manaï Bilal" w:date="2006-06-13T16:06:00Z"/>
              </w:numPr>
              <w:rPr>
                <w:ins w:id="7979" w:author="Claude Gendron" w:date="2006-06-13T16:06:00Z"/>
                <w:del w:id="7980" w:author="14217" w:date="2012-02-06T16:18:00Z"/>
              </w:rPr>
              <w:pPrChange w:id="7981" w:author="Claude Gendron" w:date="2006-06-13T16:06:00Z">
                <w:pPr>
                  <w:pStyle w:val="Textetableau"/>
                  <w:jc w:val="center"/>
                </w:pPr>
              </w:pPrChange>
            </w:pPr>
            <w:ins w:id="7982" w:author="Claude Gendron" w:date="2006-06-13T16:06:00Z">
              <w:del w:id="7983" w:author="14217" w:date="2012-02-06T16:18:00Z">
                <w:r w:rsidDel="00EA64D4">
                  <w:rPr>
                    <w:sz w:val="18"/>
                    <w:szCs w:val="18"/>
                  </w:rPr>
                  <w:delText>Insuffisant</w:delText>
                </w:r>
              </w:del>
            </w:ins>
            <w:ins w:id="7984" w:author="Claude Gendron" w:date="2006-06-13T16:10:00Z">
              <w:del w:id="7985" w:author="14217" w:date="2012-02-06T16:18:00Z">
                <w:r w:rsidR="00E24E9D" w:rsidDel="00EA64D4">
                  <w:rPr>
                    <w:sz w:val="18"/>
                    <w:szCs w:val="18"/>
                  </w:rPr>
                  <w:delText>………..</w:delText>
                </w:r>
              </w:del>
            </w:ins>
            <w:ins w:id="7986" w:author="Claude Gendron" w:date="2006-06-13T16:09:00Z">
              <w:del w:id="7987" w:author="14217" w:date="2012-02-06T16:18:00Z">
                <w:r w:rsidR="00E24E9D" w:rsidDel="00EA64D4">
                  <w:rPr>
                    <w:sz w:val="18"/>
                    <w:szCs w:val="18"/>
                  </w:rPr>
                  <w:tab/>
                </w:r>
              </w:del>
            </w:ins>
            <w:ins w:id="7988" w:author="Claude Gendron" w:date="2006-06-13T16:07:00Z">
              <w:del w:id="7989" w:author="14217" w:date="2012-02-06T16:18:00Z">
                <w:r w:rsidDel="00EA64D4">
                  <w:rPr>
                    <w:sz w:val="18"/>
                    <w:szCs w:val="18"/>
                  </w:rPr>
                  <w:delText>0</w:delText>
                </w:r>
              </w:del>
            </w:ins>
          </w:p>
          <w:p w14:paraId="05439D1D" w14:textId="77777777" w:rsidR="009D56F8" w:rsidDel="00EA64D4" w:rsidRDefault="009D56F8">
            <w:pPr>
              <w:pStyle w:val="Textetableau"/>
              <w:numPr>
                <w:ins w:id="7990" w:author="Manaï Bilal" w:date="2006-06-13T16:06:00Z"/>
              </w:numPr>
              <w:rPr>
                <w:ins w:id="7991" w:author="Claude Gendron" w:date="2006-06-13T16:06:00Z"/>
                <w:del w:id="7992" w:author="14217" w:date="2012-02-06T16:18:00Z"/>
              </w:rPr>
              <w:pPrChange w:id="7993" w:author="Claude Gendron" w:date="2006-06-13T16:06:00Z">
                <w:pPr>
                  <w:pStyle w:val="Textetableau"/>
                  <w:jc w:val="center"/>
                </w:pPr>
              </w:pPrChange>
            </w:pPr>
            <w:ins w:id="7994" w:author="Claude Gendron" w:date="2006-06-13T16:06:00Z">
              <w:del w:id="7995" w:author="14217" w:date="2012-02-06T16:18:00Z">
                <w:r w:rsidDel="00EA64D4">
                  <w:rPr>
                    <w:sz w:val="18"/>
                    <w:szCs w:val="18"/>
                  </w:rPr>
                  <w:delText>Minimal</w:delText>
                </w:r>
              </w:del>
            </w:ins>
            <w:ins w:id="7996" w:author="Claude Gendron" w:date="2006-06-13T16:10:00Z">
              <w:del w:id="7997" w:author="14217" w:date="2012-02-06T16:18:00Z">
                <w:r w:rsidR="00E24E9D" w:rsidDel="00EA64D4">
                  <w:rPr>
                    <w:sz w:val="18"/>
                    <w:szCs w:val="18"/>
                  </w:rPr>
                  <w:delText>…………..</w:delText>
                </w:r>
                <w:r w:rsidR="00E24E9D" w:rsidDel="00EA64D4">
                  <w:rPr>
                    <w:sz w:val="18"/>
                    <w:szCs w:val="18"/>
                  </w:rPr>
                  <w:tab/>
                </w:r>
              </w:del>
            </w:ins>
            <w:ins w:id="7998" w:author="Claude Gendron" w:date="2006-06-13T16:09:00Z">
              <w:del w:id="7999" w:author="14217" w:date="2012-02-06T16:18:00Z">
                <w:r w:rsidR="00E24E9D" w:rsidDel="00EA64D4">
                  <w:rPr>
                    <w:sz w:val="18"/>
                    <w:szCs w:val="18"/>
                  </w:rPr>
                  <w:delText>0</w:delText>
                </w:r>
              </w:del>
            </w:ins>
            <w:ins w:id="8000" w:author="Claude Gendron" w:date="2006-06-13T16:07:00Z">
              <w:del w:id="8001" w:author="14217" w:date="2012-02-06T16:18:00Z">
                <w:r w:rsidDel="00EA64D4">
                  <w:rPr>
                    <w:sz w:val="18"/>
                    <w:szCs w:val="18"/>
                  </w:rPr>
                  <w:delText>.6</w:delText>
                </w:r>
              </w:del>
            </w:ins>
          </w:p>
          <w:p w14:paraId="0DEF24E7" w14:textId="77777777" w:rsidR="009D56F8" w:rsidDel="00EA64D4" w:rsidRDefault="009D56F8">
            <w:pPr>
              <w:pStyle w:val="Textetableau"/>
              <w:numPr>
                <w:ins w:id="8002" w:author="Manaï Bilal" w:date="2006-06-13T16:06:00Z"/>
              </w:numPr>
              <w:rPr>
                <w:ins w:id="8003" w:author="Claude Gendron" w:date="2006-06-13T16:06:00Z"/>
                <w:del w:id="8004" w:author="14217" w:date="2012-02-06T16:18:00Z"/>
              </w:rPr>
              <w:pPrChange w:id="8005" w:author="Claude Gendron" w:date="2006-06-13T16:06:00Z">
                <w:pPr>
                  <w:pStyle w:val="Textetableau"/>
                  <w:jc w:val="center"/>
                </w:pPr>
              </w:pPrChange>
            </w:pPr>
            <w:ins w:id="8006" w:author="Claude Gendron" w:date="2006-06-13T16:07:00Z">
              <w:del w:id="8007" w:author="14217" w:date="2012-02-06T16:18:00Z">
                <w:r w:rsidDel="00EA64D4">
                  <w:rPr>
                    <w:sz w:val="18"/>
                    <w:szCs w:val="18"/>
                  </w:rPr>
                  <w:delText>Moyen</w:delText>
                </w:r>
              </w:del>
            </w:ins>
            <w:ins w:id="8008" w:author="Claude Gendron" w:date="2006-06-13T16:10:00Z">
              <w:del w:id="8009" w:author="14217" w:date="2012-02-06T16:18:00Z">
                <w:r w:rsidR="00E24E9D" w:rsidDel="00EA64D4">
                  <w:rPr>
                    <w:sz w:val="18"/>
                    <w:szCs w:val="18"/>
                  </w:rPr>
                  <w:delText>………….</w:delText>
                </w:r>
              </w:del>
            </w:ins>
            <w:ins w:id="8010" w:author="Claude Gendron" w:date="2006-06-13T16:11:00Z">
              <w:del w:id="8011" w:author="14217" w:date="2012-02-06T16:18:00Z">
                <w:r w:rsidR="00E24E9D" w:rsidDel="00EA64D4">
                  <w:rPr>
                    <w:sz w:val="18"/>
                    <w:szCs w:val="18"/>
                  </w:rPr>
                  <w:tab/>
                </w:r>
              </w:del>
            </w:ins>
            <w:ins w:id="8012" w:author="Claude Gendron" w:date="2006-06-13T16:09:00Z">
              <w:del w:id="8013" w:author="14217" w:date="2012-02-06T16:18:00Z">
                <w:r w:rsidR="00E24E9D" w:rsidDel="00EA64D4">
                  <w:rPr>
                    <w:sz w:val="18"/>
                    <w:szCs w:val="18"/>
                  </w:rPr>
                  <w:delText>0</w:delText>
                </w:r>
              </w:del>
            </w:ins>
            <w:ins w:id="8014" w:author="Claude Gendron" w:date="2006-06-13T16:07:00Z">
              <w:del w:id="8015" w:author="14217" w:date="2012-02-06T16:18:00Z">
                <w:r w:rsidDel="00EA64D4">
                  <w:rPr>
                    <w:sz w:val="18"/>
                    <w:szCs w:val="18"/>
                  </w:rPr>
                  <w:delText>.8</w:delText>
                </w:r>
              </w:del>
            </w:ins>
          </w:p>
          <w:p w14:paraId="2A676157" w14:textId="77777777" w:rsidR="009D56F8" w:rsidDel="00EA64D4" w:rsidRDefault="009D56F8">
            <w:pPr>
              <w:pStyle w:val="Textetableau"/>
              <w:numPr>
                <w:ins w:id="8016" w:author="Manaï Bilal" w:date="2006-06-13T16:06:00Z"/>
              </w:numPr>
              <w:rPr>
                <w:del w:id="8017" w:author="14217" w:date="2012-02-06T16:18:00Z"/>
              </w:rPr>
              <w:pPrChange w:id="8018" w:author="Claude Gendron" w:date="2006-06-13T16:06:00Z">
                <w:pPr>
                  <w:pStyle w:val="Textetableau"/>
                  <w:jc w:val="center"/>
                </w:pPr>
              </w:pPrChange>
            </w:pPr>
            <w:ins w:id="8019" w:author="Claude Gendron" w:date="2006-06-13T16:07:00Z">
              <w:del w:id="8020" w:author="14217" w:date="2012-02-06T16:18:00Z">
                <w:r w:rsidDel="00EA64D4">
                  <w:rPr>
                    <w:sz w:val="18"/>
                    <w:szCs w:val="18"/>
                  </w:rPr>
                  <w:delText>Supérieur</w:delText>
                </w:r>
              </w:del>
            </w:ins>
            <w:ins w:id="8021" w:author="Claude Gendron" w:date="2006-06-13T16:09:00Z">
              <w:del w:id="8022" w:author="14217" w:date="2012-02-06T16:18:00Z">
                <w:r w:rsidR="00E24E9D" w:rsidDel="00EA64D4">
                  <w:rPr>
                    <w:sz w:val="18"/>
                    <w:szCs w:val="18"/>
                  </w:rPr>
                  <w:tab/>
                </w:r>
              </w:del>
            </w:ins>
            <w:ins w:id="8023" w:author="Claude Gendron" w:date="2006-06-13T16:10:00Z">
              <w:del w:id="8024" w:author="14217" w:date="2012-02-06T16:18:00Z">
                <w:r w:rsidR="00E24E9D" w:rsidDel="00EA64D4">
                  <w:rPr>
                    <w:sz w:val="18"/>
                    <w:szCs w:val="18"/>
                  </w:rPr>
                  <w:delText>………….</w:delText>
                </w:r>
              </w:del>
            </w:ins>
            <w:ins w:id="8025" w:author="Claude Gendron" w:date="2006-06-13T16:07:00Z">
              <w:del w:id="8026" w:author="14217" w:date="2012-02-06T16:18:00Z">
                <w:r w:rsidDel="00EA64D4">
                  <w:rPr>
                    <w:sz w:val="18"/>
                    <w:szCs w:val="18"/>
                  </w:rPr>
                  <w:delText>1</w:delText>
                </w:r>
              </w:del>
            </w:ins>
          </w:p>
        </w:tc>
        <w:tc>
          <w:tcPr>
            <w:tcW w:w="923" w:type="dxa"/>
          </w:tcPr>
          <w:p w14:paraId="5B0E105F" w14:textId="77777777" w:rsidR="009D56F8" w:rsidDel="00EA64D4" w:rsidRDefault="009D56F8">
            <w:pPr>
              <w:pStyle w:val="Textetableau"/>
              <w:numPr>
                <w:ins w:id="8027" w:author="Manaï Bilal" w:date="2006-06-13T16:08:00Z"/>
              </w:numPr>
              <w:jc w:val="center"/>
              <w:rPr>
                <w:ins w:id="8028" w:author="Claude Gendron" w:date="2006-06-13T16:08:00Z"/>
                <w:del w:id="8029" w:author="14217" w:date="2012-02-06T16:18:00Z"/>
              </w:rPr>
            </w:pPr>
          </w:p>
          <w:p w14:paraId="4596F2D4" w14:textId="77777777" w:rsidR="009D56F8" w:rsidDel="00EA64D4" w:rsidRDefault="009D56F8">
            <w:pPr>
              <w:pStyle w:val="Textetableau"/>
              <w:numPr>
                <w:ins w:id="8030" w:author="Manaï Bilal" w:date="2006-06-13T16:08:00Z"/>
              </w:numPr>
              <w:jc w:val="center"/>
              <w:rPr>
                <w:ins w:id="8031" w:author="Claude Gendron" w:date="2006-06-13T16:08:00Z"/>
                <w:del w:id="8032" w:author="14217" w:date="2012-02-06T16:18:00Z"/>
              </w:rPr>
            </w:pPr>
          </w:p>
          <w:p w14:paraId="4AEE76CC" w14:textId="77777777" w:rsidR="009D56F8" w:rsidDel="00EA64D4" w:rsidRDefault="009D56F8">
            <w:pPr>
              <w:pStyle w:val="Textetableau"/>
              <w:numPr>
                <w:ins w:id="8033" w:author="Manaï Bilal" w:date="2006-06-13T16:08:00Z"/>
              </w:numPr>
              <w:jc w:val="center"/>
              <w:rPr>
                <w:ins w:id="8034" w:author="Claude Gendron" w:date="2006-06-13T16:08:00Z"/>
                <w:del w:id="8035" w:author="14217" w:date="2012-02-06T16:18:00Z"/>
              </w:rPr>
            </w:pPr>
          </w:p>
          <w:p w14:paraId="39504A66" w14:textId="77777777" w:rsidR="009D56F8" w:rsidDel="00EA64D4" w:rsidRDefault="009D56F8">
            <w:pPr>
              <w:pStyle w:val="Textetableau"/>
              <w:numPr>
                <w:ins w:id="8036" w:author="Manaï Bilal" w:date="2006-06-13T16:08:00Z"/>
              </w:numPr>
              <w:jc w:val="center"/>
              <w:rPr>
                <w:ins w:id="8037" w:author="Claude Gendron" w:date="2006-06-13T16:08:00Z"/>
                <w:del w:id="8038" w:author="14217" w:date="2012-02-06T16:18:00Z"/>
              </w:rPr>
            </w:pPr>
          </w:p>
          <w:p w14:paraId="5843002C" w14:textId="77777777" w:rsidR="009D56F8" w:rsidDel="00EA64D4" w:rsidRDefault="009D56F8">
            <w:pPr>
              <w:pStyle w:val="Textetableau"/>
              <w:numPr>
                <w:ins w:id="8039" w:author="Manaï Bilal" w:date="2006-06-13T16:08:00Z"/>
              </w:numPr>
              <w:jc w:val="center"/>
              <w:rPr>
                <w:ins w:id="8040" w:author="Claude Gendron" w:date="2006-06-13T16:08:00Z"/>
                <w:del w:id="8041" w:author="14217" w:date="2012-02-06T16:18:00Z"/>
              </w:rPr>
            </w:pPr>
          </w:p>
          <w:p w14:paraId="1D6A7F03" w14:textId="77777777" w:rsidR="009D56F8" w:rsidDel="00EA64D4" w:rsidRDefault="009D56F8">
            <w:pPr>
              <w:pStyle w:val="Textetableau"/>
              <w:jc w:val="center"/>
              <w:rPr>
                <w:del w:id="8042" w:author="14217" w:date="2012-02-06T16:18:00Z"/>
              </w:rPr>
            </w:pPr>
            <w:ins w:id="8043" w:author="Claude Gendron" w:date="2006-06-13T16:08:00Z">
              <w:del w:id="8044" w:author="14217" w:date="2012-02-06T16:18:00Z">
                <w:r w:rsidDel="00EA64D4">
                  <w:delText>/1</w:delText>
                </w:r>
              </w:del>
            </w:ins>
          </w:p>
        </w:tc>
      </w:tr>
      <w:tr w:rsidR="009D56F8" w:rsidDel="00EA64D4" w14:paraId="727B31E6" w14:textId="77777777">
        <w:trPr>
          <w:trHeight w:val="240"/>
          <w:del w:id="8045" w:author="14217" w:date="2012-02-06T16:18:00Z"/>
        </w:trPr>
        <w:tc>
          <w:tcPr>
            <w:tcW w:w="7905" w:type="dxa"/>
          </w:tcPr>
          <w:p w14:paraId="60467F4C" w14:textId="77777777" w:rsidR="009D56F8" w:rsidDel="00EA64D4" w:rsidRDefault="009D56F8">
            <w:pPr>
              <w:pStyle w:val="Textetableau"/>
              <w:numPr>
                <w:ins w:id="8046" w:author="Manaï Bilal" w:date="2006-06-13T15:51:00Z"/>
              </w:numPr>
              <w:rPr>
                <w:del w:id="8047" w:author="14217" w:date="2012-02-06T16:18:00Z"/>
              </w:rPr>
              <w:pPrChange w:id="8048" w:author="Claude Gendron" w:date="2006-06-13T16:07:00Z">
                <w:pPr>
                  <w:pStyle w:val="Textetableau"/>
                  <w:jc w:val="center"/>
                </w:pPr>
              </w:pPrChange>
            </w:pPr>
            <w:ins w:id="8049" w:author="Claude Gendron" w:date="2006-06-13T16:07:00Z">
              <w:del w:id="8050" w:author="14217" w:date="2012-02-06T16:18:00Z">
                <w:r w:rsidDel="00EA64D4">
                  <w:delText>L’organigramme de la compagnie est présen</w:delText>
                </w:r>
              </w:del>
            </w:ins>
            <w:ins w:id="8051" w:author="Claude Gendron" w:date="2006-06-13T16:09:00Z">
              <w:del w:id="8052" w:author="14217" w:date="2012-02-06T16:18:00Z">
                <w:r w:rsidDel="00EA64D4">
                  <w:delText>t.</w:delText>
                </w:r>
              </w:del>
            </w:ins>
          </w:p>
        </w:tc>
        <w:tc>
          <w:tcPr>
            <w:tcW w:w="923" w:type="dxa"/>
          </w:tcPr>
          <w:p w14:paraId="0B8E7069" w14:textId="77777777" w:rsidR="009D56F8" w:rsidDel="00EA64D4" w:rsidRDefault="009D56F8">
            <w:pPr>
              <w:pStyle w:val="Textetableau"/>
              <w:jc w:val="center"/>
              <w:rPr>
                <w:del w:id="8053" w:author="14217" w:date="2012-02-06T16:18:00Z"/>
              </w:rPr>
            </w:pPr>
            <w:ins w:id="8054" w:author="Claude Gendron" w:date="2006-06-13T16:08:00Z">
              <w:del w:id="8055" w:author="14217" w:date="2012-02-06T16:18:00Z">
                <w:r w:rsidDel="00EA64D4">
                  <w:delText>/0.5</w:delText>
                </w:r>
              </w:del>
            </w:ins>
          </w:p>
        </w:tc>
      </w:tr>
      <w:tr w:rsidR="009D56F8" w:rsidDel="00EA64D4" w14:paraId="6C1842FF" w14:textId="77777777">
        <w:trPr>
          <w:trHeight w:val="270"/>
          <w:del w:id="8056" w:author="14217" w:date="2012-02-06T16:18:00Z"/>
        </w:trPr>
        <w:tc>
          <w:tcPr>
            <w:tcW w:w="7905" w:type="dxa"/>
          </w:tcPr>
          <w:p w14:paraId="7B3648E0" w14:textId="77777777" w:rsidR="009D56F8" w:rsidDel="00EA64D4" w:rsidRDefault="009D56F8" w:rsidP="009D56F8">
            <w:pPr>
              <w:pStyle w:val="Texte"/>
              <w:numPr>
                <w:ins w:id="8057" w:author="Manaï Bilal" w:date="2006-06-13T15:51:00Z"/>
              </w:numPr>
              <w:rPr>
                <w:del w:id="8058" w:author="14217" w:date="2012-02-06T16:18:00Z"/>
              </w:rPr>
            </w:pPr>
            <w:ins w:id="8059" w:author="Claude Gendron" w:date="2006-06-13T16:08:00Z">
              <w:del w:id="8060" w:author="14217" w:date="2012-02-06T16:18:00Z">
                <w:r w:rsidDel="00EA64D4">
                  <w:delText>La description des activités du milieu de stage est présent</w:delText>
                </w:r>
              </w:del>
            </w:ins>
            <w:ins w:id="8061" w:author="Claude Gendron" w:date="2006-06-13T16:09:00Z">
              <w:del w:id="8062" w:author="14217" w:date="2012-02-06T16:18:00Z">
                <w:r w:rsidDel="00EA64D4">
                  <w:delText>e</w:delText>
                </w:r>
              </w:del>
            </w:ins>
            <w:ins w:id="8063" w:author="Claude Gendron" w:date="2006-06-13T16:08:00Z">
              <w:del w:id="8064" w:author="14217" w:date="2012-02-06T16:18:00Z">
                <w:r w:rsidDel="00EA64D4">
                  <w:delText>.</w:delText>
                </w:r>
              </w:del>
            </w:ins>
          </w:p>
        </w:tc>
        <w:tc>
          <w:tcPr>
            <w:tcW w:w="923" w:type="dxa"/>
          </w:tcPr>
          <w:p w14:paraId="6C96B12F" w14:textId="77777777" w:rsidR="009D56F8" w:rsidRPr="009D56F8" w:rsidDel="00EA64D4" w:rsidRDefault="009D56F8" w:rsidP="009D56F8">
            <w:pPr>
              <w:pStyle w:val="Textetableau"/>
              <w:jc w:val="center"/>
              <w:rPr>
                <w:del w:id="8065" w:author="14217" w:date="2012-02-06T16:18:00Z"/>
                <w:bCs/>
                <w:rPrChange w:id="8066" w:author="Claude Gendron" w:date="2006-06-13T16:08:00Z">
                  <w:rPr>
                    <w:del w:id="8067" w:author="14217" w:date="2012-02-06T16:18:00Z"/>
                    <w:b/>
                    <w:bCs/>
                  </w:rPr>
                </w:rPrChange>
              </w:rPr>
            </w:pPr>
            <w:ins w:id="8068" w:author="Claude Gendron" w:date="2006-06-13T16:08:00Z">
              <w:del w:id="8069" w:author="14217" w:date="2012-02-06T16:18:00Z">
                <w:r w:rsidRPr="009D56F8" w:rsidDel="00EA64D4">
                  <w:rPr>
                    <w:bCs/>
                    <w:rPrChange w:id="8070" w:author="Claude Gendron" w:date="2006-06-13T16:08:00Z">
                      <w:rPr>
                        <w:b/>
                        <w:bCs/>
                      </w:rPr>
                    </w:rPrChange>
                  </w:rPr>
                  <w:delText>/0.5</w:delText>
                </w:r>
              </w:del>
            </w:ins>
            <w:del w:id="8071" w:author="14217" w:date="2012-02-06T16:18:00Z">
              <w:r w:rsidRPr="009D56F8" w:rsidDel="00EA64D4">
                <w:rPr>
                  <w:bCs/>
                  <w:rPrChange w:id="8072" w:author="Claude Gendron" w:date="2006-06-13T16:08:00Z">
                    <w:rPr>
                      <w:b/>
                      <w:bCs/>
                    </w:rPr>
                  </w:rPrChange>
                </w:rPr>
                <w:delText>/5</w:delText>
              </w:r>
            </w:del>
          </w:p>
        </w:tc>
      </w:tr>
      <w:tr w:rsidR="003C2731" w:rsidDel="00EA64D4" w14:paraId="53C3BD3D" w14:textId="77777777">
        <w:trPr>
          <w:del w:id="8073" w:author="14217" w:date="2012-02-06T16:18:00Z"/>
        </w:trPr>
        <w:tc>
          <w:tcPr>
            <w:tcW w:w="7905" w:type="dxa"/>
            <w:shd w:val="clear" w:color="auto" w:fill="E0E0E0"/>
          </w:tcPr>
          <w:p w14:paraId="79CF1244" w14:textId="77777777" w:rsidR="003C2731" w:rsidDel="00EA64D4" w:rsidRDefault="009D56F8">
            <w:pPr>
              <w:pStyle w:val="Textetableau"/>
              <w:jc w:val="right"/>
              <w:rPr>
                <w:del w:id="8074" w:author="14217" w:date="2012-02-06T16:18:00Z"/>
              </w:rPr>
              <w:pPrChange w:id="8075" w:author="Claude Gendron" w:date="2006-06-13T16:04:00Z">
                <w:pPr>
                  <w:pStyle w:val="Textetableau"/>
                </w:pPr>
              </w:pPrChange>
            </w:pPr>
            <w:ins w:id="8076" w:author="Claude Gendron" w:date="2006-06-13T16:04:00Z">
              <w:del w:id="8077" w:author="14217" w:date="2012-02-06T16:18:00Z">
                <w:r w:rsidDel="00EA64D4">
                  <w:delText>Total</w:delText>
                </w:r>
              </w:del>
            </w:ins>
          </w:p>
        </w:tc>
        <w:tc>
          <w:tcPr>
            <w:tcW w:w="923" w:type="dxa"/>
          </w:tcPr>
          <w:p w14:paraId="17FCAE9F" w14:textId="77777777" w:rsidR="003C2731" w:rsidDel="00EA64D4" w:rsidRDefault="003C2731">
            <w:pPr>
              <w:pStyle w:val="Textetableau"/>
              <w:jc w:val="center"/>
              <w:rPr>
                <w:del w:id="8078" w:author="14217" w:date="2012-02-06T16:18:00Z"/>
              </w:rPr>
            </w:pPr>
            <w:ins w:id="8079" w:author="Claude Gendron" w:date="2006-06-13T15:51:00Z">
              <w:del w:id="8080" w:author="14217" w:date="2012-02-06T16:18:00Z">
                <w:r w:rsidDel="00EA64D4">
                  <w:rPr>
                    <w:b/>
                    <w:bCs/>
                  </w:rPr>
                  <w:delText>/</w:delText>
                </w:r>
              </w:del>
            </w:ins>
            <w:ins w:id="8081" w:author="Claude Gendron" w:date="2006-06-13T16:04:00Z">
              <w:del w:id="8082" w:author="14217" w:date="2012-02-06T16:18:00Z">
                <w:r w:rsidR="009D56F8" w:rsidDel="00EA64D4">
                  <w:rPr>
                    <w:b/>
                    <w:bCs/>
                  </w:rPr>
                  <w:delText>2</w:delText>
                </w:r>
              </w:del>
            </w:ins>
          </w:p>
        </w:tc>
      </w:tr>
    </w:tbl>
    <w:p w14:paraId="173F9ED6" w14:textId="77777777" w:rsidR="00782100" w:rsidDel="00EA64D4" w:rsidRDefault="00782100">
      <w:pPr>
        <w:rPr>
          <w:del w:id="8083" w:author="14217" w:date="2012-02-06T16:18:00Z"/>
        </w:rPr>
      </w:pPr>
    </w:p>
    <w:p w14:paraId="7EBD2AC4" w14:textId="77777777" w:rsidR="00461AB7" w:rsidDel="00EA64D4" w:rsidRDefault="00461AB7">
      <w:pPr>
        <w:rPr>
          <w:del w:id="8084" w:author="14217" w:date="2012-02-06T16:19:00Z"/>
        </w:rPr>
        <w:sectPr w:rsidR="00461AB7" w:rsidDel="00EA64D4">
          <w:pgSz w:w="12240" w:h="15840"/>
          <w:pgMar w:top="1213" w:right="1440" w:bottom="1610" w:left="1440" w:header="720" w:footer="720" w:gutter="0"/>
          <w:cols w:space="720"/>
          <w:noEndnote/>
        </w:sectPr>
      </w:pPr>
    </w:p>
    <w:p w14:paraId="3A1E95CB" w14:textId="77777777" w:rsidR="005C6F80" w:rsidDel="00EA64D4" w:rsidRDefault="005C6F80">
      <w:pPr>
        <w:rPr>
          <w:del w:id="8085" w:author="14217" w:date="2012-02-06T16:20:00Z"/>
        </w:rPr>
      </w:pPr>
    </w:p>
    <w:tbl>
      <w:tblPr>
        <w:tblW w:w="0" w:type="auto"/>
        <w:tblInd w:w="1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67"/>
        <w:gridCol w:w="851"/>
        <w:gridCol w:w="2365"/>
        <w:gridCol w:w="2171"/>
        <w:gridCol w:w="1276"/>
        <w:gridCol w:w="2409"/>
        <w:gridCol w:w="2268"/>
        <w:gridCol w:w="1134"/>
      </w:tblGrid>
      <w:tr w:rsidR="005C6F80" w:rsidDel="00EA64D4" w14:paraId="4500F27A" w14:textId="77777777">
        <w:trPr>
          <w:cantSplit/>
          <w:del w:id="8086" w:author="14217" w:date="2012-02-06T16:19:00Z"/>
        </w:trPr>
        <w:tc>
          <w:tcPr>
            <w:tcW w:w="13041" w:type="dxa"/>
            <w:gridSpan w:val="8"/>
            <w:shd w:val="clear" w:color="auto" w:fill="E0E0E0"/>
          </w:tcPr>
          <w:p w14:paraId="42655880" w14:textId="77777777" w:rsidR="005C6F80" w:rsidDel="00EA64D4" w:rsidRDefault="005C6F80" w:rsidP="005C6F80">
            <w:pPr>
              <w:pStyle w:val="Titre1"/>
              <w:rPr>
                <w:del w:id="8087" w:author="14217" w:date="2012-02-06T16:19:00Z"/>
              </w:rPr>
            </w:pPr>
            <w:del w:id="8088" w:author="14217" w:date="2012-02-06T16:19:00Z">
              <w:r w:rsidDel="00EA64D4">
                <w:br w:type="page"/>
              </w:r>
              <w:r w:rsidDel="00EA64D4">
                <w:br w:type="page"/>
              </w:r>
              <w:r w:rsidDel="00EA64D4">
                <w:br w:type="page"/>
                <w:delText xml:space="preserve">Recherche d’un milieu de stage </w:delText>
              </w:r>
            </w:del>
          </w:p>
        </w:tc>
      </w:tr>
      <w:tr w:rsidR="00461AB7" w:rsidDel="00EA64D4" w14:paraId="2CF43CB6" w14:textId="77777777">
        <w:trPr>
          <w:cantSplit/>
          <w:del w:id="8089" w:author="14217" w:date="2012-02-06T16:19:00Z"/>
        </w:trPr>
        <w:tc>
          <w:tcPr>
            <w:tcW w:w="567" w:type="dxa"/>
            <w:shd w:val="clear" w:color="auto" w:fill="E0E0E0"/>
          </w:tcPr>
          <w:p w14:paraId="50631334" w14:textId="77777777" w:rsidR="00461AB7" w:rsidDel="00EA64D4" w:rsidRDefault="00461AB7" w:rsidP="005C6F80">
            <w:pPr>
              <w:pStyle w:val="Textetableau"/>
              <w:jc w:val="center"/>
              <w:rPr>
                <w:del w:id="8090" w:author="14217" w:date="2012-02-06T16:19:00Z"/>
              </w:rPr>
            </w:pPr>
            <w:del w:id="8091" w:author="14217" w:date="2012-02-06T16:19:00Z">
              <w:r w:rsidDel="00EA64D4">
                <w:delText>No</w:delText>
              </w:r>
            </w:del>
          </w:p>
        </w:tc>
        <w:tc>
          <w:tcPr>
            <w:tcW w:w="851" w:type="dxa"/>
            <w:shd w:val="clear" w:color="auto" w:fill="E0E0E0"/>
          </w:tcPr>
          <w:p w14:paraId="03E4866A" w14:textId="77777777" w:rsidR="00461AB7" w:rsidDel="00EA64D4" w:rsidRDefault="00461AB7" w:rsidP="005C6F80">
            <w:pPr>
              <w:pStyle w:val="Textetableau"/>
              <w:jc w:val="center"/>
              <w:rPr>
                <w:del w:id="8092" w:author="14217" w:date="2012-02-06T16:19:00Z"/>
              </w:rPr>
            </w:pPr>
            <w:del w:id="8093" w:author="14217" w:date="2012-02-06T16:19:00Z">
              <w:r w:rsidDel="00EA64D4">
                <w:delText>Date</w:delText>
              </w:r>
            </w:del>
          </w:p>
        </w:tc>
        <w:tc>
          <w:tcPr>
            <w:tcW w:w="2365" w:type="dxa"/>
            <w:shd w:val="clear" w:color="auto" w:fill="E0E0E0"/>
          </w:tcPr>
          <w:p w14:paraId="71053FC9" w14:textId="77777777" w:rsidR="00461AB7" w:rsidDel="00EA64D4" w:rsidRDefault="00461AB7" w:rsidP="005C6F80">
            <w:pPr>
              <w:pStyle w:val="Textetableau"/>
              <w:jc w:val="center"/>
              <w:rPr>
                <w:del w:id="8094" w:author="14217" w:date="2012-02-06T16:19:00Z"/>
              </w:rPr>
            </w:pPr>
            <w:del w:id="8095" w:author="14217" w:date="2012-02-06T16:19:00Z">
              <w:r w:rsidDel="00EA64D4">
                <w:delText>Milieu de stage</w:delText>
              </w:r>
            </w:del>
          </w:p>
        </w:tc>
        <w:tc>
          <w:tcPr>
            <w:tcW w:w="2171" w:type="dxa"/>
            <w:shd w:val="clear" w:color="auto" w:fill="E0E0E0"/>
          </w:tcPr>
          <w:p w14:paraId="716CF375" w14:textId="77777777" w:rsidR="00461AB7" w:rsidDel="00EA64D4" w:rsidRDefault="00461AB7" w:rsidP="005C6F80">
            <w:pPr>
              <w:pStyle w:val="Textetableau"/>
              <w:jc w:val="center"/>
              <w:rPr>
                <w:del w:id="8096" w:author="14217" w:date="2012-02-06T16:19:00Z"/>
              </w:rPr>
            </w:pPr>
            <w:del w:id="8097" w:author="14217" w:date="2012-02-06T16:19:00Z">
              <w:r w:rsidDel="00EA64D4">
                <w:delText>Nom du contact</w:delText>
              </w:r>
            </w:del>
          </w:p>
        </w:tc>
        <w:tc>
          <w:tcPr>
            <w:tcW w:w="1276" w:type="dxa"/>
            <w:shd w:val="clear" w:color="auto" w:fill="E0E0E0"/>
          </w:tcPr>
          <w:p w14:paraId="7BC4D001" w14:textId="77777777" w:rsidR="00461AB7" w:rsidDel="00EA64D4" w:rsidRDefault="00461AB7" w:rsidP="005C6F80">
            <w:pPr>
              <w:pStyle w:val="Textetableau"/>
              <w:jc w:val="center"/>
              <w:rPr>
                <w:del w:id="8098" w:author="14217" w:date="2012-02-06T16:19:00Z"/>
              </w:rPr>
            </w:pPr>
            <w:del w:id="8099" w:author="14217" w:date="2012-02-06T16:19:00Z">
              <w:r w:rsidDel="00EA64D4">
                <w:delText>Numéro de téléphone</w:delText>
              </w:r>
            </w:del>
          </w:p>
        </w:tc>
        <w:tc>
          <w:tcPr>
            <w:tcW w:w="2409" w:type="dxa"/>
            <w:shd w:val="clear" w:color="auto" w:fill="E0E0E0"/>
          </w:tcPr>
          <w:p w14:paraId="486CA3FC" w14:textId="77777777" w:rsidR="00461AB7" w:rsidDel="00EA64D4" w:rsidRDefault="00461AB7" w:rsidP="005C6F80">
            <w:pPr>
              <w:pStyle w:val="Textetableau"/>
              <w:jc w:val="center"/>
              <w:rPr>
                <w:del w:id="8100" w:author="14217" w:date="2012-02-06T16:19:00Z"/>
              </w:rPr>
            </w:pPr>
            <w:del w:id="8101" w:author="14217" w:date="2012-02-06T16:19:00Z">
              <w:r w:rsidDel="00EA64D4">
                <w:delText>Courriel</w:delText>
              </w:r>
            </w:del>
          </w:p>
        </w:tc>
        <w:tc>
          <w:tcPr>
            <w:tcW w:w="3402" w:type="dxa"/>
            <w:gridSpan w:val="2"/>
            <w:shd w:val="clear" w:color="auto" w:fill="E0E0E0"/>
          </w:tcPr>
          <w:p w14:paraId="0ADBCA80" w14:textId="77777777" w:rsidR="00461AB7" w:rsidDel="00EA64D4" w:rsidRDefault="00461AB7" w:rsidP="005C6F80">
            <w:pPr>
              <w:pStyle w:val="Textetableau"/>
              <w:jc w:val="center"/>
              <w:rPr>
                <w:del w:id="8102" w:author="14217" w:date="2012-02-06T16:19:00Z"/>
              </w:rPr>
            </w:pPr>
            <w:del w:id="8103" w:author="14217" w:date="2012-02-06T16:19:00Z">
              <w:r w:rsidDel="00EA64D4">
                <w:delText>Réponse</w:delText>
              </w:r>
            </w:del>
          </w:p>
        </w:tc>
      </w:tr>
      <w:tr w:rsidR="00461AB7" w:rsidDel="00EA64D4" w14:paraId="79BB6255" w14:textId="77777777">
        <w:trPr>
          <w:del w:id="8104" w:author="14217" w:date="2012-02-06T16:19:00Z"/>
        </w:trPr>
        <w:tc>
          <w:tcPr>
            <w:tcW w:w="567" w:type="dxa"/>
          </w:tcPr>
          <w:p w14:paraId="30C9CC0A" w14:textId="77777777" w:rsidR="00461AB7" w:rsidDel="00EA64D4" w:rsidRDefault="00461AB7" w:rsidP="00461AB7">
            <w:pPr>
              <w:pStyle w:val="Textetableau"/>
              <w:rPr>
                <w:del w:id="8105" w:author="14217" w:date="2012-02-06T16:19:00Z"/>
              </w:rPr>
            </w:pPr>
            <w:del w:id="8106" w:author="14217" w:date="2012-02-06T16:19:00Z">
              <w:r w:rsidDel="00EA64D4">
                <w:delText>1</w:delText>
              </w:r>
            </w:del>
          </w:p>
        </w:tc>
        <w:tc>
          <w:tcPr>
            <w:tcW w:w="851" w:type="dxa"/>
          </w:tcPr>
          <w:p w14:paraId="48A55EC5" w14:textId="77777777" w:rsidR="00461AB7" w:rsidDel="00EA64D4" w:rsidRDefault="00461AB7" w:rsidP="00461AB7">
            <w:pPr>
              <w:pStyle w:val="Textetableau"/>
              <w:rPr>
                <w:del w:id="8107" w:author="14217" w:date="2012-02-06T16:19:00Z"/>
              </w:rPr>
            </w:pPr>
          </w:p>
        </w:tc>
        <w:tc>
          <w:tcPr>
            <w:tcW w:w="2365" w:type="dxa"/>
          </w:tcPr>
          <w:p w14:paraId="0B317BD1" w14:textId="77777777" w:rsidR="00461AB7" w:rsidDel="00EA64D4" w:rsidRDefault="00461AB7" w:rsidP="00461AB7">
            <w:pPr>
              <w:pStyle w:val="Textetableau"/>
              <w:rPr>
                <w:del w:id="8108" w:author="14217" w:date="2012-02-06T16:19:00Z"/>
              </w:rPr>
            </w:pPr>
          </w:p>
        </w:tc>
        <w:tc>
          <w:tcPr>
            <w:tcW w:w="2171" w:type="dxa"/>
          </w:tcPr>
          <w:p w14:paraId="0467C903" w14:textId="77777777" w:rsidR="00461AB7" w:rsidDel="00EA64D4" w:rsidRDefault="00461AB7" w:rsidP="00461AB7">
            <w:pPr>
              <w:pStyle w:val="Textetableau"/>
              <w:rPr>
                <w:del w:id="8109" w:author="14217" w:date="2012-02-06T16:19:00Z"/>
              </w:rPr>
            </w:pPr>
          </w:p>
        </w:tc>
        <w:tc>
          <w:tcPr>
            <w:tcW w:w="1276" w:type="dxa"/>
          </w:tcPr>
          <w:p w14:paraId="1C972187" w14:textId="77777777" w:rsidR="00461AB7" w:rsidDel="00EA64D4" w:rsidRDefault="00461AB7" w:rsidP="00461AB7">
            <w:pPr>
              <w:pStyle w:val="Textetableau"/>
              <w:rPr>
                <w:del w:id="8110" w:author="14217" w:date="2012-02-06T16:19:00Z"/>
              </w:rPr>
            </w:pPr>
          </w:p>
        </w:tc>
        <w:tc>
          <w:tcPr>
            <w:tcW w:w="2409" w:type="dxa"/>
          </w:tcPr>
          <w:p w14:paraId="6CEDFCAD" w14:textId="77777777" w:rsidR="00461AB7" w:rsidDel="00EA64D4" w:rsidRDefault="00461AB7" w:rsidP="00461AB7">
            <w:pPr>
              <w:pStyle w:val="Textetableau"/>
              <w:rPr>
                <w:del w:id="8111" w:author="14217" w:date="2012-02-06T16:19:00Z"/>
              </w:rPr>
            </w:pPr>
          </w:p>
        </w:tc>
        <w:tc>
          <w:tcPr>
            <w:tcW w:w="3402" w:type="dxa"/>
            <w:gridSpan w:val="2"/>
          </w:tcPr>
          <w:p w14:paraId="01036160" w14:textId="77777777" w:rsidR="00461AB7" w:rsidDel="00EA64D4" w:rsidRDefault="00461AB7" w:rsidP="00461AB7">
            <w:pPr>
              <w:pStyle w:val="Textetableau"/>
              <w:rPr>
                <w:del w:id="8112" w:author="14217" w:date="2012-02-06T16:19:00Z"/>
              </w:rPr>
            </w:pPr>
          </w:p>
        </w:tc>
      </w:tr>
      <w:tr w:rsidR="00461AB7" w:rsidDel="00EA64D4" w14:paraId="7E873F86" w14:textId="77777777">
        <w:trPr>
          <w:del w:id="8113" w:author="14217" w:date="2012-02-06T16:19:00Z"/>
        </w:trPr>
        <w:tc>
          <w:tcPr>
            <w:tcW w:w="567" w:type="dxa"/>
          </w:tcPr>
          <w:p w14:paraId="24B85B81" w14:textId="77777777" w:rsidR="00461AB7" w:rsidDel="00EA64D4" w:rsidRDefault="00461AB7" w:rsidP="00461AB7">
            <w:pPr>
              <w:pStyle w:val="Textetableau"/>
              <w:rPr>
                <w:del w:id="8114" w:author="14217" w:date="2012-02-06T16:19:00Z"/>
              </w:rPr>
            </w:pPr>
            <w:del w:id="8115" w:author="14217" w:date="2012-02-06T16:19:00Z">
              <w:r w:rsidDel="00EA64D4">
                <w:delText>2</w:delText>
              </w:r>
            </w:del>
          </w:p>
        </w:tc>
        <w:tc>
          <w:tcPr>
            <w:tcW w:w="851" w:type="dxa"/>
          </w:tcPr>
          <w:p w14:paraId="4F9B3635" w14:textId="77777777" w:rsidR="00461AB7" w:rsidDel="00EA64D4" w:rsidRDefault="00461AB7" w:rsidP="00461AB7">
            <w:pPr>
              <w:pStyle w:val="Textetableau"/>
              <w:rPr>
                <w:del w:id="8116" w:author="14217" w:date="2012-02-06T16:19:00Z"/>
              </w:rPr>
            </w:pPr>
          </w:p>
        </w:tc>
        <w:tc>
          <w:tcPr>
            <w:tcW w:w="2365" w:type="dxa"/>
          </w:tcPr>
          <w:p w14:paraId="107B8100" w14:textId="77777777" w:rsidR="00461AB7" w:rsidDel="00EA64D4" w:rsidRDefault="00461AB7" w:rsidP="00461AB7">
            <w:pPr>
              <w:pStyle w:val="Textetableau"/>
              <w:rPr>
                <w:del w:id="8117" w:author="14217" w:date="2012-02-06T16:19:00Z"/>
              </w:rPr>
            </w:pPr>
          </w:p>
        </w:tc>
        <w:tc>
          <w:tcPr>
            <w:tcW w:w="2171" w:type="dxa"/>
          </w:tcPr>
          <w:p w14:paraId="6D108622" w14:textId="77777777" w:rsidR="00461AB7" w:rsidDel="00EA64D4" w:rsidRDefault="00461AB7" w:rsidP="00461AB7">
            <w:pPr>
              <w:pStyle w:val="Textetableau"/>
              <w:rPr>
                <w:del w:id="8118" w:author="14217" w:date="2012-02-06T16:19:00Z"/>
              </w:rPr>
            </w:pPr>
          </w:p>
        </w:tc>
        <w:tc>
          <w:tcPr>
            <w:tcW w:w="1276" w:type="dxa"/>
          </w:tcPr>
          <w:p w14:paraId="2DF6BBD7" w14:textId="77777777" w:rsidR="00461AB7" w:rsidDel="00EA64D4" w:rsidRDefault="00461AB7" w:rsidP="00461AB7">
            <w:pPr>
              <w:pStyle w:val="Textetableau"/>
              <w:rPr>
                <w:del w:id="8119" w:author="14217" w:date="2012-02-06T16:19:00Z"/>
              </w:rPr>
            </w:pPr>
          </w:p>
        </w:tc>
        <w:tc>
          <w:tcPr>
            <w:tcW w:w="2409" w:type="dxa"/>
          </w:tcPr>
          <w:p w14:paraId="6D90F9C0" w14:textId="77777777" w:rsidR="00461AB7" w:rsidDel="00EA64D4" w:rsidRDefault="00461AB7" w:rsidP="00461AB7">
            <w:pPr>
              <w:pStyle w:val="Textetableau"/>
              <w:rPr>
                <w:del w:id="8120" w:author="14217" w:date="2012-02-06T16:19:00Z"/>
              </w:rPr>
            </w:pPr>
          </w:p>
        </w:tc>
        <w:tc>
          <w:tcPr>
            <w:tcW w:w="3402" w:type="dxa"/>
            <w:gridSpan w:val="2"/>
          </w:tcPr>
          <w:p w14:paraId="6DCA2200" w14:textId="77777777" w:rsidR="00461AB7" w:rsidDel="00EA64D4" w:rsidRDefault="00461AB7" w:rsidP="00461AB7">
            <w:pPr>
              <w:pStyle w:val="Textetableau"/>
              <w:rPr>
                <w:del w:id="8121" w:author="14217" w:date="2012-02-06T16:19:00Z"/>
              </w:rPr>
            </w:pPr>
          </w:p>
        </w:tc>
      </w:tr>
      <w:tr w:rsidR="00461AB7" w:rsidDel="00EA64D4" w14:paraId="424F3C54" w14:textId="77777777">
        <w:trPr>
          <w:del w:id="8122" w:author="14217" w:date="2012-02-06T16:19:00Z"/>
        </w:trPr>
        <w:tc>
          <w:tcPr>
            <w:tcW w:w="567" w:type="dxa"/>
          </w:tcPr>
          <w:p w14:paraId="259CFCAE" w14:textId="77777777" w:rsidR="00461AB7" w:rsidDel="00EA64D4" w:rsidRDefault="00461AB7" w:rsidP="00461AB7">
            <w:pPr>
              <w:pStyle w:val="Textetableau"/>
              <w:rPr>
                <w:del w:id="8123" w:author="14217" w:date="2012-02-06T16:19:00Z"/>
              </w:rPr>
            </w:pPr>
            <w:del w:id="8124" w:author="14217" w:date="2012-02-06T16:19:00Z">
              <w:r w:rsidDel="00EA64D4">
                <w:delText>3</w:delText>
              </w:r>
            </w:del>
          </w:p>
        </w:tc>
        <w:tc>
          <w:tcPr>
            <w:tcW w:w="851" w:type="dxa"/>
          </w:tcPr>
          <w:p w14:paraId="12966293" w14:textId="77777777" w:rsidR="00461AB7" w:rsidDel="00EA64D4" w:rsidRDefault="00461AB7" w:rsidP="00461AB7">
            <w:pPr>
              <w:pStyle w:val="Textetableau"/>
              <w:rPr>
                <w:del w:id="8125" w:author="14217" w:date="2012-02-06T16:19:00Z"/>
              </w:rPr>
            </w:pPr>
          </w:p>
        </w:tc>
        <w:tc>
          <w:tcPr>
            <w:tcW w:w="2365" w:type="dxa"/>
          </w:tcPr>
          <w:p w14:paraId="2E506032" w14:textId="77777777" w:rsidR="00461AB7" w:rsidDel="00EA64D4" w:rsidRDefault="00461AB7" w:rsidP="00461AB7">
            <w:pPr>
              <w:pStyle w:val="Textetableau"/>
              <w:rPr>
                <w:del w:id="8126" w:author="14217" w:date="2012-02-06T16:19:00Z"/>
              </w:rPr>
            </w:pPr>
          </w:p>
        </w:tc>
        <w:tc>
          <w:tcPr>
            <w:tcW w:w="2171" w:type="dxa"/>
          </w:tcPr>
          <w:p w14:paraId="5C8719E1" w14:textId="77777777" w:rsidR="00461AB7" w:rsidDel="00EA64D4" w:rsidRDefault="00461AB7" w:rsidP="00461AB7">
            <w:pPr>
              <w:pStyle w:val="Textetableau"/>
              <w:rPr>
                <w:del w:id="8127" w:author="14217" w:date="2012-02-06T16:19:00Z"/>
              </w:rPr>
            </w:pPr>
          </w:p>
        </w:tc>
        <w:tc>
          <w:tcPr>
            <w:tcW w:w="1276" w:type="dxa"/>
          </w:tcPr>
          <w:p w14:paraId="45F8C406" w14:textId="77777777" w:rsidR="00461AB7" w:rsidDel="00EA64D4" w:rsidRDefault="00461AB7" w:rsidP="00461AB7">
            <w:pPr>
              <w:pStyle w:val="Textetableau"/>
              <w:rPr>
                <w:del w:id="8128" w:author="14217" w:date="2012-02-06T16:19:00Z"/>
              </w:rPr>
            </w:pPr>
          </w:p>
        </w:tc>
        <w:tc>
          <w:tcPr>
            <w:tcW w:w="2409" w:type="dxa"/>
          </w:tcPr>
          <w:p w14:paraId="7384FA9C" w14:textId="77777777" w:rsidR="00461AB7" w:rsidDel="00EA64D4" w:rsidRDefault="00461AB7" w:rsidP="00461AB7">
            <w:pPr>
              <w:pStyle w:val="Textetableau"/>
              <w:rPr>
                <w:del w:id="8129" w:author="14217" w:date="2012-02-06T16:19:00Z"/>
              </w:rPr>
            </w:pPr>
          </w:p>
        </w:tc>
        <w:tc>
          <w:tcPr>
            <w:tcW w:w="3402" w:type="dxa"/>
            <w:gridSpan w:val="2"/>
          </w:tcPr>
          <w:p w14:paraId="4F8F2A1B" w14:textId="77777777" w:rsidR="00461AB7" w:rsidDel="00EA64D4" w:rsidRDefault="00461AB7" w:rsidP="00461AB7">
            <w:pPr>
              <w:pStyle w:val="Textetableau"/>
              <w:rPr>
                <w:del w:id="8130" w:author="14217" w:date="2012-02-06T16:19:00Z"/>
              </w:rPr>
            </w:pPr>
          </w:p>
        </w:tc>
      </w:tr>
      <w:tr w:rsidR="00461AB7" w:rsidDel="00EA64D4" w14:paraId="5A9086AC" w14:textId="77777777">
        <w:trPr>
          <w:del w:id="8131" w:author="14217" w:date="2012-02-06T16:19:00Z"/>
        </w:trPr>
        <w:tc>
          <w:tcPr>
            <w:tcW w:w="567" w:type="dxa"/>
          </w:tcPr>
          <w:p w14:paraId="74CA3948" w14:textId="77777777" w:rsidR="00461AB7" w:rsidDel="00EA64D4" w:rsidRDefault="00461AB7" w:rsidP="00461AB7">
            <w:pPr>
              <w:pStyle w:val="Textetableau"/>
              <w:rPr>
                <w:del w:id="8132" w:author="14217" w:date="2012-02-06T16:19:00Z"/>
              </w:rPr>
            </w:pPr>
            <w:del w:id="8133" w:author="14217" w:date="2012-02-06T16:19:00Z">
              <w:r w:rsidDel="00EA64D4">
                <w:delText>4</w:delText>
              </w:r>
            </w:del>
          </w:p>
        </w:tc>
        <w:tc>
          <w:tcPr>
            <w:tcW w:w="851" w:type="dxa"/>
          </w:tcPr>
          <w:p w14:paraId="0D046609" w14:textId="77777777" w:rsidR="00461AB7" w:rsidDel="00EA64D4" w:rsidRDefault="00461AB7" w:rsidP="00461AB7">
            <w:pPr>
              <w:pStyle w:val="Textetableau"/>
              <w:rPr>
                <w:del w:id="8134" w:author="14217" w:date="2012-02-06T16:19:00Z"/>
              </w:rPr>
            </w:pPr>
          </w:p>
        </w:tc>
        <w:tc>
          <w:tcPr>
            <w:tcW w:w="2365" w:type="dxa"/>
          </w:tcPr>
          <w:p w14:paraId="7CCB29E1" w14:textId="77777777" w:rsidR="00461AB7" w:rsidDel="00EA64D4" w:rsidRDefault="00461AB7" w:rsidP="00461AB7">
            <w:pPr>
              <w:pStyle w:val="Textetableau"/>
              <w:rPr>
                <w:del w:id="8135" w:author="14217" w:date="2012-02-06T16:19:00Z"/>
              </w:rPr>
            </w:pPr>
          </w:p>
        </w:tc>
        <w:tc>
          <w:tcPr>
            <w:tcW w:w="2171" w:type="dxa"/>
          </w:tcPr>
          <w:p w14:paraId="191288F0" w14:textId="77777777" w:rsidR="00461AB7" w:rsidDel="00EA64D4" w:rsidRDefault="00461AB7" w:rsidP="00461AB7">
            <w:pPr>
              <w:pStyle w:val="Textetableau"/>
              <w:rPr>
                <w:del w:id="8136" w:author="14217" w:date="2012-02-06T16:19:00Z"/>
              </w:rPr>
            </w:pPr>
          </w:p>
        </w:tc>
        <w:tc>
          <w:tcPr>
            <w:tcW w:w="1276" w:type="dxa"/>
          </w:tcPr>
          <w:p w14:paraId="771C1DC0" w14:textId="77777777" w:rsidR="00461AB7" w:rsidDel="00EA64D4" w:rsidRDefault="00461AB7" w:rsidP="00461AB7">
            <w:pPr>
              <w:pStyle w:val="Textetableau"/>
              <w:rPr>
                <w:del w:id="8137" w:author="14217" w:date="2012-02-06T16:19:00Z"/>
              </w:rPr>
            </w:pPr>
          </w:p>
        </w:tc>
        <w:tc>
          <w:tcPr>
            <w:tcW w:w="2409" w:type="dxa"/>
          </w:tcPr>
          <w:p w14:paraId="0CAE424B" w14:textId="77777777" w:rsidR="00461AB7" w:rsidDel="00EA64D4" w:rsidRDefault="00461AB7" w:rsidP="00461AB7">
            <w:pPr>
              <w:pStyle w:val="Textetableau"/>
              <w:rPr>
                <w:del w:id="8138" w:author="14217" w:date="2012-02-06T16:19:00Z"/>
              </w:rPr>
            </w:pPr>
          </w:p>
        </w:tc>
        <w:tc>
          <w:tcPr>
            <w:tcW w:w="3402" w:type="dxa"/>
            <w:gridSpan w:val="2"/>
          </w:tcPr>
          <w:p w14:paraId="1431EE52" w14:textId="77777777" w:rsidR="00461AB7" w:rsidDel="00EA64D4" w:rsidRDefault="00461AB7" w:rsidP="00461AB7">
            <w:pPr>
              <w:pStyle w:val="Textetableau"/>
              <w:rPr>
                <w:del w:id="8139" w:author="14217" w:date="2012-02-06T16:19:00Z"/>
              </w:rPr>
            </w:pPr>
          </w:p>
        </w:tc>
      </w:tr>
      <w:tr w:rsidR="00461AB7" w:rsidDel="00EA64D4" w14:paraId="42B24766" w14:textId="77777777">
        <w:trPr>
          <w:del w:id="8140" w:author="14217" w:date="2012-02-06T16:19:00Z"/>
        </w:trPr>
        <w:tc>
          <w:tcPr>
            <w:tcW w:w="567" w:type="dxa"/>
          </w:tcPr>
          <w:p w14:paraId="758B47E0" w14:textId="77777777" w:rsidR="00461AB7" w:rsidDel="00EA64D4" w:rsidRDefault="00461AB7" w:rsidP="00461AB7">
            <w:pPr>
              <w:pStyle w:val="Textetableau"/>
              <w:rPr>
                <w:del w:id="8141" w:author="14217" w:date="2012-02-06T16:19:00Z"/>
              </w:rPr>
            </w:pPr>
            <w:del w:id="8142" w:author="14217" w:date="2012-02-06T16:19:00Z">
              <w:r w:rsidDel="00EA64D4">
                <w:delText>5</w:delText>
              </w:r>
            </w:del>
          </w:p>
        </w:tc>
        <w:tc>
          <w:tcPr>
            <w:tcW w:w="851" w:type="dxa"/>
          </w:tcPr>
          <w:p w14:paraId="7B5162F1" w14:textId="77777777" w:rsidR="00461AB7" w:rsidDel="00EA64D4" w:rsidRDefault="00461AB7" w:rsidP="00461AB7">
            <w:pPr>
              <w:pStyle w:val="Textetableau"/>
              <w:rPr>
                <w:del w:id="8143" w:author="14217" w:date="2012-02-06T16:19:00Z"/>
              </w:rPr>
            </w:pPr>
          </w:p>
        </w:tc>
        <w:tc>
          <w:tcPr>
            <w:tcW w:w="2365" w:type="dxa"/>
          </w:tcPr>
          <w:p w14:paraId="7C4DC071" w14:textId="77777777" w:rsidR="00461AB7" w:rsidDel="00EA64D4" w:rsidRDefault="00461AB7" w:rsidP="00461AB7">
            <w:pPr>
              <w:pStyle w:val="Textetableau"/>
              <w:rPr>
                <w:del w:id="8144" w:author="14217" w:date="2012-02-06T16:19:00Z"/>
              </w:rPr>
            </w:pPr>
          </w:p>
        </w:tc>
        <w:tc>
          <w:tcPr>
            <w:tcW w:w="2171" w:type="dxa"/>
          </w:tcPr>
          <w:p w14:paraId="4DDCA9DC" w14:textId="77777777" w:rsidR="00461AB7" w:rsidDel="00EA64D4" w:rsidRDefault="00461AB7" w:rsidP="00461AB7">
            <w:pPr>
              <w:pStyle w:val="Textetableau"/>
              <w:rPr>
                <w:del w:id="8145" w:author="14217" w:date="2012-02-06T16:19:00Z"/>
              </w:rPr>
            </w:pPr>
          </w:p>
        </w:tc>
        <w:tc>
          <w:tcPr>
            <w:tcW w:w="1276" w:type="dxa"/>
          </w:tcPr>
          <w:p w14:paraId="256D2BAC" w14:textId="77777777" w:rsidR="00461AB7" w:rsidDel="00EA64D4" w:rsidRDefault="00461AB7" w:rsidP="00461AB7">
            <w:pPr>
              <w:pStyle w:val="Textetableau"/>
              <w:rPr>
                <w:del w:id="8146" w:author="14217" w:date="2012-02-06T16:19:00Z"/>
              </w:rPr>
            </w:pPr>
          </w:p>
        </w:tc>
        <w:tc>
          <w:tcPr>
            <w:tcW w:w="2409" w:type="dxa"/>
          </w:tcPr>
          <w:p w14:paraId="68313BA6" w14:textId="77777777" w:rsidR="00461AB7" w:rsidDel="00EA64D4" w:rsidRDefault="00461AB7" w:rsidP="00461AB7">
            <w:pPr>
              <w:pStyle w:val="Textetableau"/>
              <w:rPr>
                <w:del w:id="8147" w:author="14217" w:date="2012-02-06T16:19:00Z"/>
              </w:rPr>
            </w:pPr>
          </w:p>
        </w:tc>
        <w:tc>
          <w:tcPr>
            <w:tcW w:w="3402" w:type="dxa"/>
            <w:gridSpan w:val="2"/>
          </w:tcPr>
          <w:p w14:paraId="43CA4B29" w14:textId="77777777" w:rsidR="00461AB7" w:rsidDel="00EA64D4" w:rsidRDefault="00461AB7" w:rsidP="00461AB7">
            <w:pPr>
              <w:pStyle w:val="Textetableau"/>
              <w:rPr>
                <w:del w:id="8148" w:author="14217" w:date="2012-02-06T16:19:00Z"/>
              </w:rPr>
            </w:pPr>
          </w:p>
        </w:tc>
      </w:tr>
      <w:tr w:rsidR="00461AB7" w:rsidDel="00EA64D4" w14:paraId="45660394" w14:textId="77777777">
        <w:trPr>
          <w:del w:id="8149" w:author="14217" w:date="2012-02-06T16:19:00Z"/>
        </w:trPr>
        <w:tc>
          <w:tcPr>
            <w:tcW w:w="567" w:type="dxa"/>
          </w:tcPr>
          <w:p w14:paraId="4C69F649" w14:textId="77777777" w:rsidR="00461AB7" w:rsidDel="00EA64D4" w:rsidRDefault="00461AB7" w:rsidP="00461AB7">
            <w:pPr>
              <w:pStyle w:val="Textetableau"/>
              <w:rPr>
                <w:del w:id="8150" w:author="14217" w:date="2012-02-06T16:19:00Z"/>
              </w:rPr>
            </w:pPr>
            <w:del w:id="8151" w:author="14217" w:date="2012-02-06T16:19:00Z">
              <w:r w:rsidDel="00EA64D4">
                <w:delText>6</w:delText>
              </w:r>
            </w:del>
          </w:p>
        </w:tc>
        <w:tc>
          <w:tcPr>
            <w:tcW w:w="851" w:type="dxa"/>
          </w:tcPr>
          <w:p w14:paraId="181A2D62" w14:textId="77777777" w:rsidR="00461AB7" w:rsidDel="00EA64D4" w:rsidRDefault="00461AB7" w:rsidP="00461AB7">
            <w:pPr>
              <w:pStyle w:val="Textetableau"/>
              <w:rPr>
                <w:del w:id="8152" w:author="14217" w:date="2012-02-06T16:19:00Z"/>
              </w:rPr>
            </w:pPr>
          </w:p>
        </w:tc>
        <w:tc>
          <w:tcPr>
            <w:tcW w:w="2365" w:type="dxa"/>
          </w:tcPr>
          <w:p w14:paraId="3F4BBA6E" w14:textId="77777777" w:rsidR="00461AB7" w:rsidDel="00EA64D4" w:rsidRDefault="00461AB7" w:rsidP="00461AB7">
            <w:pPr>
              <w:pStyle w:val="Textetableau"/>
              <w:rPr>
                <w:del w:id="8153" w:author="14217" w:date="2012-02-06T16:19:00Z"/>
              </w:rPr>
            </w:pPr>
          </w:p>
        </w:tc>
        <w:tc>
          <w:tcPr>
            <w:tcW w:w="2171" w:type="dxa"/>
          </w:tcPr>
          <w:p w14:paraId="573BDFC8" w14:textId="77777777" w:rsidR="00461AB7" w:rsidDel="00EA64D4" w:rsidRDefault="00461AB7" w:rsidP="00461AB7">
            <w:pPr>
              <w:pStyle w:val="Textetableau"/>
              <w:rPr>
                <w:del w:id="8154" w:author="14217" w:date="2012-02-06T16:19:00Z"/>
              </w:rPr>
            </w:pPr>
          </w:p>
        </w:tc>
        <w:tc>
          <w:tcPr>
            <w:tcW w:w="1276" w:type="dxa"/>
          </w:tcPr>
          <w:p w14:paraId="2F04E2FC" w14:textId="77777777" w:rsidR="00461AB7" w:rsidDel="00EA64D4" w:rsidRDefault="00461AB7" w:rsidP="00461AB7">
            <w:pPr>
              <w:pStyle w:val="Textetableau"/>
              <w:rPr>
                <w:del w:id="8155" w:author="14217" w:date="2012-02-06T16:19:00Z"/>
              </w:rPr>
            </w:pPr>
          </w:p>
        </w:tc>
        <w:tc>
          <w:tcPr>
            <w:tcW w:w="2409" w:type="dxa"/>
          </w:tcPr>
          <w:p w14:paraId="6984A387" w14:textId="77777777" w:rsidR="00461AB7" w:rsidDel="00EA64D4" w:rsidRDefault="00461AB7" w:rsidP="00461AB7">
            <w:pPr>
              <w:pStyle w:val="Textetableau"/>
              <w:rPr>
                <w:del w:id="8156" w:author="14217" w:date="2012-02-06T16:19:00Z"/>
              </w:rPr>
            </w:pPr>
          </w:p>
        </w:tc>
        <w:tc>
          <w:tcPr>
            <w:tcW w:w="3402" w:type="dxa"/>
            <w:gridSpan w:val="2"/>
          </w:tcPr>
          <w:p w14:paraId="208264E9" w14:textId="77777777" w:rsidR="00461AB7" w:rsidDel="00EA64D4" w:rsidRDefault="00461AB7" w:rsidP="00461AB7">
            <w:pPr>
              <w:pStyle w:val="Textetableau"/>
              <w:rPr>
                <w:del w:id="8157" w:author="14217" w:date="2012-02-06T16:19:00Z"/>
              </w:rPr>
            </w:pPr>
          </w:p>
        </w:tc>
      </w:tr>
      <w:tr w:rsidR="00461AB7" w:rsidDel="00EA64D4" w14:paraId="4292DEA1" w14:textId="77777777">
        <w:trPr>
          <w:del w:id="8158" w:author="14217" w:date="2012-02-06T16:19:00Z"/>
        </w:trPr>
        <w:tc>
          <w:tcPr>
            <w:tcW w:w="567" w:type="dxa"/>
          </w:tcPr>
          <w:p w14:paraId="75A422CC" w14:textId="77777777" w:rsidR="00461AB7" w:rsidDel="00EA64D4" w:rsidRDefault="00461AB7" w:rsidP="00461AB7">
            <w:pPr>
              <w:pStyle w:val="Textetableau"/>
              <w:rPr>
                <w:del w:id="8159" w:author="14217" w:date="2012-02-06T16:19:00Z"/>
              </w:rPr>
            </w:pPr>
            <w:del w:id="8160" w:author="14217" w:date="2012-02-06T16:19:00Z">
              <w:r w:rsidDel="00EA64D4">
                <w:delText>7</w:delText>
              </w:r>
            </w:del>
          </w:p>
        </w:tc>
        <w:tc>
          <w:tcPr>
            <w:tcW w:w="851" w:type="dxa"/>
          </w:tcPr>
          <w:p w14:paraId="34D7EABD" w14:textId="77777777" w:rsidR="00461AB7" w:rsidDel="00EA64D4" w:rsidRDefault="00461AB7" w:rsidP="00461AB7">
            <w:pPr>
              <w:pStyle w:val="Textetableau"/>
              <w:rPr>
                <w:del w:id="8161" w:author="14217" w:date="2012-02-06T16:19:00Z"/>
              </w:rPr>
            </w:pPr>
          </w:p>
        </w:tc>
        <w:tc>
          <w:tcPr>
            <w:tcW w:w="2365" w:type="dxa"/>
          </w:tcPr>
          <w:p w14:paraId="5A552D99" w14:textId="77777777" w:rsidR="00461AB7" w:rsidDel="00EA64D4" w:rsidRDefault="00461AB7" w:rsidP="00461AB7">
            <w:pPr>
              <w:pStyle w:val="Textetableau"/>
              <w:rPr>
                <w:del w:id="8162" w:author="14217" w:date="2012-02-06T16:19:00Z"/>
              </w:rPr>
            </w:pPr>
          </w:p>
        </w:tc>
        <w:tc>
          <w:tcPr>
            <w:tcW w:w="2171" w:type="dxa"/>
          </w:tcPr>
          <w:p w14:paraId="10C337BA" w14:textId="77777777" w:rsidR="00461AB7" w:rsidDel="00EA64D4" w:rsidRDefault="00461AB7" w:rsidP="00461AB7">
            <w:pPr>
              <w:pStyle w:val="Textetableau"/>
              <w:rPr>
                <w:del w:id="8163" w:author="14217" w:date="2012-02-06T16:19:00Z"/>
              </w:rPr>
            </w:pPr>
          </w:p>
        </w:tc>
        <w:tc>
          <w:tcPr>
            <w:tcW w:w="1276" w:type="dxa"/>
          </w:tcPr>
          <w:p w14:paraId="2C3D98B0" w14:textId="77777777" w:rsidR="00461AB7" w:rsidDel="00EA64D4" w:rsidRDefault="00461AB7" w:rsidP="00461AB7">
            <w:pPr>
              <w:pStyle w:val="Textetableau"/>
              <w:rPr>
                <w:del w:id="8164" w:author="14217" w:date="2012-02-06T16:19:00Z"/>
              </w:rPr>
            </w:pPr>
          </w:p>
        </w:tc>
        <w:tc>
          <w:tcPr>
            <w:tcW w:w="2409" w:type="dxa"/>
          </w:tcPr>
          <w:p w14:paraId="521761AB" w14:textId="77777777" w:rsidR="00461AB7" w:rsidDel="00EA64D4" w:rsidRDefault="00461AB7" w:rsidP="00461AB7">
            <w:pPr>
              <w:pStyle w:val="Textetableau"/>
              <w:rPr>
                <w:del w:id="8165" w:author="14217" w:date="2012-02-06T16:19:00Z"/>
              </w:rPr>
            </w:pPr>
          </w:p>
        </w:tc>
        <w:tc>
          <w:tcPr>
            <w:tcW w:w="3402" w:type="dxa"/>
            <w:gridSpan w:val="2"/>
          </w:tcPr>
          <w:p w14:paraId="660AACC5" w14:textId="77777777" w:rsidR="00461AB7" w:rsidDel="00EA64D4" w:rsidRDefault="00461AB7" w:rsidP="00461AB7">
            <w:pPr>
              <w:pStyle w:val="Textetableau"/>
              <w:rPr>
                <w:del w:id="8166" w:author="14217" w:date="2012-02-06T16:19:00Z"/>
              </w:rPr>
            </w:pPr>
          </w:p>
        </w:tc>
      </w:tr>
      <w:tr w:rsidR="00461AB7" w:rsidDel="00EA64D4" w14:paraId="2C491A24" w14:textId="77777777">
        <w:trPr>
          <w:del w:id="8167" w:author="14217" w:date="2012-02-06T16:19:00Z"/>
        </w:trPr>
        <w:tc>
          <w:tcPr>
            <w:tcW w:w="567" w:type="dxa"/>
          </w:tcPr>
          <w:p w14:paraId="177390E5" w14:textId="77777777" w:rsidR="00461AB7" w:rsidDel="00EA64D4" w:rsidRDefault="00461AB7" w:rsidP="00461AB7">
            <w:pPr>
              <w:pStyle w:val="Textetableau"/>
              <w:rPr>
                <w:del w:id="8168" w:author="14217" w:date="2012-02-06T16:19:00Z"/>
              </w:rPr>
            </w:pPr>
            <w:del w:id="8169" w:author="14217" w:date="2012-02-06T16:19:00Z">
              <w:r w:rsidDel="00EA64D4">
                <w:delText>8</w:delText>
              </w:r>
            </w:del>
          </w:p>
        </w:tc>
        <w:tc>
          <w:tcPr>
            <w:tcW w:w="851" w:type="dxa"/>
          </w:tcPr>
          <w:p w14:paraId="478A62D4" w14:textId="77777777" w:rsidR="00461AB7" w:rsidDel="00EA64D4" w:rsidRDefault="00461AB7" w:rsidP="00461AB7">
            <w:pPr>
              <w:pStyle w:val="Textetableau"/>
              <w:rPr>
                <w:del w:id="8170" w:author="14217" w:date="2012-02-06T16:19:00Z"/>
              </w:rPr>
            </w:pPr>
          </w:p>
        </w:tc>
        <w:tc>
          <w:tcPr>
            <w:tcW w:w="2365" w:type="dxa"/>
          </w:tcPr>
          <w:p w14:paraId="22FE3D5A" w14:textId="77777777" w:rsidR="00461AB7" w:rsidDel="00EA64D4" w:rsidRDefault="00461AB7" w:rsidP="00461AB7">
            <w:pPr>
              <w:pStyle w:val="Textetableau"/>
              <w:rPr>
                <w:del w:id="8171" w:author="14217" w:date="2012-02-06T16:19:00Z"/>
              </w:rPr>
            </w:pPr>
          </w:p>
        </w:tc>
        <w:tc>
          <w:tcPr>
            <w:tcW w:w="2171" w:type="dxa"/>
          </w:tcPr>
          <w:p w14:paraId="0E847379" w14:textId="77777777" w:rsidR="00461AB7" w:rsidDel="00EA64D4" w:rsidRDefault="00461AB7" w:rsidP="00461AB7">
            <w:pPr>
              <w:pStyle w:val="Textetableau"/>
              <w:rPr>
                <w:del w:id="8172" w:author="14217" w:date="2012-02-06T16:19:00Z"/>
              </w:rPr>
            </w:pPr>
          </w:p>
        </w:tc>
        <w:tc>
          <w:tcPr>
            <w:tcW w:w="1276" w:type="dxa"/>
          </w:tcPr>
          <w:p w14:paraId="0A4EB144" w14:textId="77777777" w:rsidR="00461AB7" w:rsidDel="00EA64D4" w:rsidRDefault="00461AB7" w:rsidP="00461AB7">
            <w:pPr>
              <w:pStyle w:val="Textetableau"/>
              <w:rPr>
                <w:del w:id="8173" w:author="14217" w:date="2012-02-06T16:19:00Z"/>
              </w:rPr>
            </w:pPr>
          </w:p>
        </w:tc>
        <w:tc>
          <w:tcPr>
            <w:tcW w:w="2409" w:type="dxa"/>
          </w:tcPr>
          <w:p w14:paraId="07F33C0C" w14:textId="77777777" w:rsidR="00461AB7" w:rsidDel="00EA64D4" w:rsidRDefault="00461AB7" w:rsidP="00461AB7">
            <w:pPr>
              <w:pStyle w:val="Textetableau"/>
              <w:rPr>
                <w:del w:id="8174" w:author="14217" w:date="2012-02-06T16:19:00Z"/>
              </w:rPr>
            </w:pPr>
          </w:p>
        </w:tc>
        <w:tc>
          <w:tcPr>
            <w:tcW w:w="3402" w:type="dxa"/>
            <w:gridSpan w:val="2"/>
          </w:tcPr>
          <w:p w14:paraId="195350A2" w14:textId="77777777" w:rsidR="00461AB7" w:rsidDel="00EA64D4" w:rsidRDefault="00461AB7" w:rsidP="00461AB7">
            <w:pPr>
              <w:pStyle w:val="Textetableau"/>
              <w:rPr>
                <w:del w:id="8175" w:author="14217" w:date="2012-02-06T16:19:00Z"/>
              </w:rPr>
            </w:pPr>
          </w:p>
        </w:tc>
      </w:tr>
      <w:tr w:rsidR="00461AB7" w:rsidDel="00EA64D4" w14:paraId="355594E4" w14:textId="77777777">
        <w:trPr>
          <w:del w:id="8176" w:author="14217" w:date="2012-02-06T16:19:00Z"/>
        </w:trPr>
        <w:tc>
          <w:tcPr>
            <w:tcW w:w="567" w:type="dxa"/>
          </w:tcPr>
          <w:p w14:paraId="0B7C8EE7" w14:textId="77777777" w:rsidR="00461AB7" w:rsidDel="00EA64D4" w:rsidRDefault="00461AB7" w:rsidP="00461AB7">
            <w:pPr>
              <w:pStyle w:val="Textetableau"/>
              <w:rPr>
                <w:del w:id="8177" w:author="14217" w:date="2012-02-06T16:19:00Z"/>
              </w:rPr>
            </w:pPr>
            <w:del w:id="8178" w:author="14217" w:date="2012-02-06T16:19:00Z">
              <w:r w:rsidDel="00EA64D4">
                <w:delText>9</w:delText>
              </w:r>
            </w:del>
          </w:p>
        </w:tc>
        <w:tc>
          <w:tcPr>
            <w:tcW w:w="851" w:type="dxa"/>
          </w:tcPr>
          <w:p w14:paraId="4482F3C2" w14:textId="77777777" w:rsidR="00461AB7" w:rsidDel="00EA64D4" w:rsidRDefault="00461AB7" w:rsidP="00461AB7">
            <w:pPr>
              <w:pStyle w:val="Textetableau"/>
              <w:rPr>
                <w:del w:id="8179" w:author="14217" w:date="2012-02-06T16:19:00Z"/>
              </w:rPr>
            </w:pPr>
          </w:p>
        </w:tc>
        <w:tc>
          <w:tcPr>
            <w:tcW w:w="2365" w:type="dxa"/>
          </w:tcPr>
          <w:p w14:paraId="6ECE2A06" w14:textId="77777777" w:rsidR="00461AB7" w:rsidDel="00EA64D4" w:rsidRDefault="00461AB7" w:rsidP="00461AB7">
            <w:pPr>
              <w:pStyle w:val="Textetableau"/>
              <w:rPr>
                <w:del w:id="8180" w:author="14217" w:date="2012-02-06T16:19:00Z"/>
              </w:rPr>
            </w:pPr>
          </w:p>
        </w:tc>
        <w:tc>
          <w:tcPr>
            <w:tcW w:w="2171" w:type="dxa"/>
          </w:tcPr>
          <w:p w14:paraId="762F0C22" w14:textId="77777777" w:rsidR="00461AB7" w:rsidDel="00EA64D4" w:rsidRDefault="00461AB7" w:rsidP="00461AB7">
            <w:pPr>
              <w:pStyle w:val="Textetableau"/>
              <w:rPr>
                <w:del w:id="8181" w:author="14217" w:date="2012-02-06T16:19:00Z"/>
              </w:rPr>
            </w:pPr>
          </w:p>
        </w:tc>
        <w:tc>
          <w:tcPr>
            <w:tcW w:w="1276" w:type="dxa"/>
          </w:tcPr>
          <w:p w14:paraId="05F15A2F" w14:textId="77777777" w:rsidR="00461AB7" w:rsidDel="00EA64D4" w:rsidRDefault="00461AB7" w:rsidP="00461AB7">
            <w:pPr>
              <w:pStyle w:val="Textetableau"/>
              <w:rPr>
                <w:del w:id="8182" w:author="14217" w:date="2012-02-06T16:19:00Z"/>
              </w:rPr>
            </w:pPr>
          </w:p>
        </w:tc>
        <w:tc>
          <w:tcPr>
            <w:tcW w:w="2409" w:type="dxa"/>
          </w:tcPr>
          <w:p w14:paraId="171D6ADC" w14:textId="77777777" w:rsidR="00461AB7" w:rsidDel="00EA64D4" w:rsidRDefault="00461AB7" w:rsidP="00461AB7">
            <w:pPr>
              <w:pStyle w:val="Textetableau"/>
              <w:rPr>
                <w:del w:id="8183" w:author="14217" w:date="2012-02-06T16:19:00Z"/>
              </w:rPr>
            </w:pPr>
          </w:p>
        </w:tc>
        <w:tc>
          <w:tcPr>
            <w:tcW w:w="3402" w:type="dxa"/>
            <w:gridSpan w:val="2"/>
          </w:tcPr>
          <w:p w14:paraId="5E992CB9" w14:textId="77777777" w:rsidR="00461AB7" w:rsidDel="00EA64D4" w:rsidRDefault="00461AB7" w:rsidP="00461AB7">
            <w:pPr>
              <w:pStyle w:val="Textetableau"/>
              <w:rPr>
                <w:del w:id="8184" w:author="14217" w:date="2012-02-06T16:19:00Z"/>
              </w:rPr>
            </w:pPr>
          </w:p>
        </w:tc>
      </w:tr>
      <w:tr w:rsidR="00461AB7" w:rsidDel="00EA64D4" w14:paraId="52478DF0" w14:textId="77777777">
        <w:trPr>
          <w:del w:id="8185" w:author="14217" w:date="2012-02-06T16:19:00Z"/>
        </w:trPr>
        <w:tc>
          <w:tcPr>
            <w:tcW w:w="567" w:type="dxa"/>
          </w:tcPr>
          <w:p w14:paraId="2F3DC6F2" w14:textId="77777777" w:rsidR="00461AB7" w:rsidDel="00EA64D4" w:rsidRDefault="00461AB7" w:rsidP="00461AB7">
            <w:pPr>
              <w:pStyle w:val="Textetableau"/>
              <w:rPr>
                <w:del w:id="8186" w:author="14217" w:date="2012-02-06T16:19:00Z"/>
              </w:rPr>
            </w:pPr>
            <w:del w:id="8187" w:author="14217" w:date="2012-02-06T16:19:00Z">
              <w:r w:rsidDel="00EA64D4">
                <w:delText>10</w:delText>
              </w:r>
            </w:del>
          </w:p>
        </w:tc>
        <w:tc>
          <w:tcPr>
            <w:tcW w:w="851" w:type="dxa"/>
          </w:tcPr>
          <w:p w14:paraId="7005FCC4" w14:textId="77777777" w:rsidR="00461AB7" w:rsidDel="00EA64D4" w:rsidRDefault="00461AB7" w:rsidP="00461AB7">
            <w:pPr>
              <w:pStyle w:val="Textetableau"/>
              <w:rPr>
                <w:del w:id="8188" w:author="14217" w:date="2012-02-06T16:19:00Z"/>
              </w:rPr>
            </w:pPr>
          </w:p>
        </w:tc>
        <w:tc>
          <w:tcPr>
            <w:tcW w:w="2365" w:type="dxa"/>
          </w:tcPr>
          <w:p w14:paraId="30BED6A7" w14:textId="77777777" w:rsidR="00461AB7" w:rsidDel="00EA64D4" w:rsidRDefault="00461AB7" w:rsidP="00461AB7">
            <w:pPr>
              <w:pStyle w:val="Textetableau"/>
              <w:rPr>
                <w:del w:id="8189" w:author="14217" w:date="2012-02-06T16:19:00Z"/>
              </w:rPr>
            </w:pPr>
          </w:p>
        </w:tc>
        <w:tc>
          <w:tcPr>
            <w:tcW w:w="2171" w:type="dxa"/>
          </w:tcPr>
          <w:p w14:paraId="243D8A6E" w14:textId="77777777" w:rsidR="00461AB7" w:rsidDel="00EA64D4" w:rsidRDefault="00461AB7" w:rsidP="00461AB7">
            <w:pPr>
              <w:pStyle w:val="Textetableau"/>
              <w:rPr>
                <w:del w:id="8190" w:author="14217" w:date="2012-02-06T16:19:00Z"/>
              </w:rPr>
            </w:pPr>
          </w:p>
        </w:tc>
        <w:tc>
          <w:tcPr>
            <w:tcW w:w="1276" w:type="dxa"/>
          </w:tcPr>
          <w:p w14:paraId="67F4558E" w14:textId="77777777" w:rsidR="00461AB7" w:rsidDel="00EA64D4" w:rsidRDefault="00461AB7" w:rsidP="00461AB7">
            <w:pPr>
              <w:pStyle w:val="Textetableau"/>
              <w:rPr>
                <w:del w:id="8191" w:author="14217" w:date="2012-02-06T16:19:00Z"/>
              </w:rPr>
            </w:pPr>
          </w:p>
        </w:tc>
        <w:tc>
          <w:tcPr>
            <w:tcW w:w="2409" w:type="dxa"/>
          </w:tcPr>
          <w:p w14:paraId="23832040" w14:textId="77777777" w:rsidR="00461AB7" w:rsidDel="00EA64D4" w:rsidRDefault="00461AB7" w:rsidP="00461AB7">
            <w:pPr>
              <w:pStyle w:val="Textetableau"/>
              <w:rPr>
                <w:del w:id="8192" w:author="14217" w:date="2012-02-06T16:19:00Z"/>
              </w:rPr>
            </w:pPr>
          </w:p>
        </w:tc>
        <w:tc>
          <w:tcPr>
            <w:tcW w:w="3402" w:type="dxa"/>
            <w:gridSpan w:val="2"/>
          </w:tcPr>
          <w:p w14:paraId="7878EDCB" w14:textId="77777777" w:rsidR="00461AB7" w:rsidDel="00EA64D4" w:rsidRDefault="00461AB7" w:rsidP="00461AB7">
            <w:pPr>
              <w:pStyle w:val="Textetableau"/>
              <w:rPr>
                <w:del w:id="8193" w:author="14217" w:date="2012-02-06T16:19:00Z"/>
              </w:rPr>
            </w:pPr>
          </w:p>
        </w:tc>
      </w:tr>
      <w:tr w:rsidR="00461AB7" w:rsidDel="00EA64D4" w14:paraId="5E74D96A" w14:textId="77777777">
        <w:trPr>
          <w:del w:id="8194" w:author="14217" w:date="2012-02-06T16:19:00Z"/>
        </w:trPr>
        <w:tc>
          <w:tcPr>
            <w:tcW w:w="13041" w:type="dxa"/>
            <w:gridSpan w:val="8"/>
            <w:shd w:val="clear" w:color="auto" w:fill="E0E0E0"/>
          </w:tcPr>
          <w:p w14:paraId="1E1D2082" w14:textId="77777777" w:rsidR="00461AB7" w:rsidDel="00EA64D4" w:rsidRDefault="00B46B90" w:rsidP="005C6F80">
            <w:pPr>
              <w:pStyle w:val="Textetableau"/>
              <w:jc w:val="center"/>
              <w:rPr>
                <w:del w:id="8195" w:author="14217" w:date="2012-02-06T16:19:00Z"/>
              </w:rPr>
            </w:pPr>
            <w:del w:id="8196" w:author="14217" w:date="2012-02-06T16:19:00Z">
              <w:r w:rsidDel="00EA64D4">
                <w:delText>Critères</w:delText>
              </w:r>
            </w:del>
          </w:p>
        </w:tc>
      </w:tr>
      <w:tr w:rsidR="00B46B90" w:rsidDel="00EA64D4" w14:paraId="15EEB21D" w14:textId="77777777">
        <w:trPr>
          <w:del w:id="8197" w:author="14217" w:date="2012-02-06T16:19:00Z"/>
        </w:trPr>
        <w:tc>
          <w:tcPr>
            <w:tcW w:w="11907" w:type="dxa"/>
            <w:gridSpan w:val="7"/>
            <w:shd w:val="clear" w:color="auto" w:fill="auto"/>
          </w:tcPr>
          <w:p w14:paraId="43C5AE92" w14:textId="77777777" w:rsidR="00B46B90" w:rsidDel="00EA64D4" w:rsidRDefault="00B46B90" w:rsidP="00B46B90">
            <w:pPr>
              <w:pStyle w:val="Textetableau"/>
              <w:rPr>
                <w:del w:id="8198" w:author="14217" w:date="2012-02-06T16:19:00Z"/>
              </w:rPr>
            </w:pPr>
            <w:del w:id="8199" w:author="14217" w:date="2012-02-06T16:19:00Z">
              <w:r w:rsidDel="00EA64D4">
                <w:delText>Si l’élève a trouvé son milieu de stage</w:delText>
              </w:r>
              <w:r w:rsidR="00C4717C" w:rsidDel="00EA64D4">
                <w:delText>.</w:delText>
              </w:r>
            </w:del>
          </w:p>
        </w:tc>
        <w:tc>
          <w:tcPr>
            <w:tcW w:w="1134" w:type="dxa"/>
            <w:shd w:val="clear" w:color="auto" w:fill="auto"/>
          </w:tcPr>
          <w:p w14:paraId="11C6E292" w14:textId="77777777" w:rsidR="00B46B90" w:rsidDel="00EA64D4" w:rsidRDefault="00B46B90" w:rsidP="005C6F80">
            <w:pPr>
              <w:pStyle w:val="Textetableau"/>
              <w:jc w:val="center"/>
              <w:rPr>
                <w:del w:id="8200" w:author="14217" w:date="2012-02-06T16:19:00Z"/>
              </w:rPr>
            </w:pPr>
            <w:del w:id="8201" w:author="14217" w:date="2012-02-06T16:19:00Z">
              <w:r w:rsidDel="00EA64D4">
                <w:delText>0</w:delText>
              </w:r>
            </w:del>
          </w:p>
        </w:tc>
      </w:tr>
      <w:tr w:rsidR="00B46B90" w:rsidDel="00EA64D4" w14:paraId="6148CDE9" w14:textId="77777777">
        <w:trPr>
          <w:del w:id="8202" w:author="14217" w:date="2012-02-06T16:19:00Z"/>
        </w:trPr>
        <w:tc>
          <w:tcPr>
            <w:tcW w:w="11907" w:type="dxa"/>
            <w:gridSpan w:val="7"/>
            <w:shd w:val="clear" w:color="auto" w:fill="auto"/>
          </w:tcPr>
          <w:p w14:paraId="0133C96C" w14:textId="77777777" w:rsidR="00B46B90" w:rsidDel="00EA64D4" w:rsidRDefault="00B46B90" w:rsidP="00B46B90">
            <w:pPr>
              <w:pStyle w:val="Textetableau"/>
              <w:rPr>
                <w:del w:id="8203" w:author="14217" w:date="2012-02-06T16:19:00Z"/>
              </w:rPr>
            </w:pPr>
            <w:del w:id="8204" w:author="14217" w:date="2012-02-06T16:19:00Z">
              <w:r w:rsidDel="00EA64D4">
                <w:delText>Si l’élève n’a pas trouvé son milieu de stage, mais qu’il a complété la grille au complet</w:delText>
              </w:r>
              <w:r w:rsidR="00C4717C" w:rsidDel="00EA64D4">
                <w:delText>.</w:delText>
              </w:r>
            </w:del>
          </w:p>
        </w:tc>
        <w:tc>
          <w:tcPr>
            <w:tcW w:w="1134" w:type="dxa"/>
            <w:shd w:val="clear" w:color="auto" w:fill="auto"/>
          </w:tcPr>
          <w:p w14:paraId="3AC2E144" w14:textId="77777777" w:rsidR="00B46B90" w:rsidDel="00EA64D4" w:rsidRDefault="00B46B90" w:rsidP="005C6F80">
            <w:pPr>
              <w:pStyle w:val="Textetableau"/>
              <w:jc w:val="center"/>
              <w:rPr>
                <w:del w:id="8205" w:author="14217" w:date="2012-02-06T16:19:00Z"/>
              </w:rPr>
            </w:pPr>
            <w:del w:id="8206" w:author="14217" w:date="2012-02-06T16:19:00Z">
              <w:r w:rsidDel="00EA64D4">
                <w:delText>0</w:delText>
              </w:r>
            </w:del>
          </w:p>
        </w:tc>
      </w:tr>
      <w:tr w:rsidR="00B46B90" w:rsidDel="00EA64D4" w14:paraId="147AA3D3" w14:textId="77777777">
        <w:trPr>
          <w:del w:id="8207" w:author="14217" w:date="2012-02-06T16:19:00Z"/>
        </w:trPr>
        <w:tc>
          <w:tcPr>
            <w:tcW w:w="11907" w:type="dxa"/>
            <w:gridSpan w:val="7"/>
            <w:shd w:val="clear" w:color="auto" w:fill="auto"/>
          </w:tcPr>
          <w:p w14:paraId="411051A4" w14:textId="77777777" w:rsidR="00B46B90" w:rsidDel="00EA64D4" w:rsidRDefault="00B46B90" w:rsidP="00B46B90">
            <w:pPr>
              <w:pStyle w:val="Textetableau"/>
              <w:rPr>
                <w:del w:id="8208" w:author="14217" w:date="2012-02-06T16:19:00Z"/>
              </w:rPr>
            </w:pPr>
            <w:del w:id="8209" w:author="14217" w:date="2012-02-06T16:19:00Z">
              <w:r w:rsidDel="00EA64D4">
                <w:delText>-1 point par milieu non contacté, pour un maximum de -5 points.</w:delText>
              </w:r>
            </w:del>
          </w:p>
        </w:tc>
        <w:tc>
          <w:tcPr>
            <w:tcW w:w="1134" w:type="dxa"/>
            <w:shd w:val="clear" w:color="auto" w:fill="auto"/>
          </w:tcPr>
          <w:p w14:paraId="2A18CCEF" w14:textId="77777777" w:rsidR="00B46B90" w:rsidDel="00EA64D4" w:rsidRDefault="00D63530" w:rsidP="005C6F80">
            <w:pPr>
              <w:pStyle w:val="Textetableau"/>
              <w:jc w:val="center"/>
              <w:rPr>
                <w:del w:id="8210" w:author="14217" w:date="2012-02-06T16:19:00Z"/>
              </w:rPr>
            </w:pPr>
            <w:ins w:id="8211" w:author="Claude Gendron" w:date="2006-06-15T08:36:00Z">
              <w:del w:id="8212" w:author="14217" w:date="2012-02-06T16:19:00Z">
                <w:r w:rsidDel="00EA64D4">
                  <w:delText>/-5</w:delText>
                </w:r>
              </w:del>
            </w:ins>
          </w:p>
        </w:tc>
      </w:tr>
    </w:tbl>
    <w:p w14:paraId="3FEB9591" w14:textId="77777777" w:rsidR="00461AB7" w:rsidDel="00EA64D4" w:rsidRDefault="00461AB7">
      <w:pPr>
        <w:rPr>
          <w:del w:id="8213" w:author="14217" w:date="2012-02-06T16:19:00Z"/>
        </w:rPr>
      </w:pPr>
    </w:p>
    <w:p w14:paraId="4BD5B331" w14:textId="77777777" w:rsidR="00B46B90" w:rsidDel="00EA64D4" w:rsidRDefault="00B46B90">
      <w:pPr>
        <w:rPr>
          <w:del w:id="8214" w:author="14217" w:date="2012-02-06T16:19:00Z"/>
        </w:rPr>
      </w:pPr>
    </w:p>
    <w:p w14:paraId="60483EA2" w14:textId="77777777" w:rsidR="00B46B90" w:rsidDel="00EA64D4" w:rsidRDefault="00B46B90">
      <w:pPr>
        <w:rPr>
          <w:del w:id="8215" w:author="14217" w:date="2012-02-06T16:19:00Z"/>
        </w:rPr>
      </w:pPr>
    </w:p>
    <w:p w14:paraId="4E97B2E7" w14:textId="77777777" w:rsidR="00B46B90" w:rsidDel="00EA64D4" w:rsidRDefault="00B46B90" w:rsidP="00B46B90">
      <w:pPr>
        <w:rPr>
          <w:del w:id="8216" w:author="14217" w:date="2012-02-06T16:19:00Z"/>
        </w:rPr>
      </w:pPr>
    </w:p>
    <w:p w14:paraId="2CB730E5" w14:textId="77777777" w:rsidR="00B46B90" w:rsidDel="00EA64D4" w:rsidRDefault="00B46B90">
      <w:pPr>
        <w:rPr>
          <w:del w:id="8217" w:author="14217" w:date="2012-02-06T16:19:00Z"/>
        </w:rPr>
        <w:sectPr w:rsidR="00B46B90" w:rsidDel="00EA64D4" w:rsidSect="00461AB7">
          <w:pgSz w:w="15840" w:h="12240" w:orient="landscape"/>
          <w:pgMar w:top="1440" w:right="1213" w:bottom="1440" w:left="1610" w:header="720" w:footer="720" w:gutter="0"/>
          <w:cols w:space="720"/>
          <w:noEndnote/>
        </w:sectPr>
        <w:pPrChange w:id="8218" w:author="14217" w:date="2012-02-06T16:19:00Z">
          <w:pPr>
            <w:numPr>
              <w:numId w:val="26"/>
            </w:numPr>
            <w:tabs>
              <w:tab w:val="num" w:pos="360"/>
            </w:tabs>
            <w:ind w:left="360" w:hanging="360"/>
          </w:pPr>
        </w:pPrChange>
      </w:pPr>
    </w:p>
    <w:p w14:paraId="0ADB8707" w14:textId="77777777" w:rsidR="00782100" w:rsidDel="00EA64D4" w:rsidRDefault="00782100">
      <w:pPr>
        <w:rPr>
          <w:del w:id="8219" w:author="14217" w:date="2012-02-06T16:20:00Z"/>
        </w:rPr>
      </w:pPr>
    </w:p>
    <w:tbl>
      <w:tblPr>
        <w:tblW w:w="9923"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Change w:id="8220" w:author="Gaston" w:date="2019-02-28T13:40:00Z">
          <w:tblPr>
            <w:tblW w:w="9639" w:type="dxa"/>
            <w:tblInd w:w="4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PrChange>
      </w:tblPr>
      <w:tblGrid>
        <w:gridCol w:w="284"/>
        <w:gridCol w:w="9639"/>
        <w:tblGridChange w:id="8221">
          <w:tblGrid>
            <w:gridCol w:w="284"/>
            <w:gridCol w:w="8221"/>
            <w:gridCol w:w="1418"/>
          </w:tblGrid>
        </w:tblGridChange>
      </w:tblGrid>
      <w:tr w:rsidR="009026F8" w14:paraId="4D3DBD59" w14:textId="77777777" w:rsidTr="009026F8">
        <w:trPr>
          <w:cantSplit/>
          <w:trHeight w:val="428"/>
          <w:trPrChange w:id="8222" w:author="Gaston" w:date="2019-02-28T13:40:00Z">
            <w:trPr>
              <w:gridAfter w:val="0"/>
              <w:cantSplit/>
            </w:trPr>
          </w:trPrChange>
        </w:trPr>
        <w:tc>
          <w:tcPr>
            <w:tcW w:w="9923" w:type="dxa"/>
            <w:gridSpan w:val="2"/>
            <w:vMerge w:val="restart"/>
            <w:shd w:val="clear" w:color="auto" w:fill="E0E0E0"/>
            <w:tcPrChange w:id="8223" w:author="Gaston" w:date="2019-02-28T13:40:00Z">
              <w:tcPr>
                <w:tcW w:w="8505" w:type="dxa"/>
                <w:gridSpan w:val="2"/>
                <w:vMerge w:val="restart"/>
                <w:shd w:val="clear" w:color="auto" w:fill="E0E0E0"/>
              </w:tcPr>
            </w:tcPrChange>
          </w:tcPr>
          <w:p w14:paraId="22D7D61C" w14:textId="77777777" w:rsidR="009026F8" w:rsidRDefault="009026F8">
            <w:pPr>
              <w:pStyle w:val="Titre1"/>
              <w:pPrChange w:id="8224" w:author="Gaston" w:date="2019-02-28T18:04:00Z">
                <w:pPr>
                  <w:pStyle w:val="Textetableau"/>
                  <w:jc w:val="center"/>
                </w:pPr>
              </w:pPrChange>
            </w:pPr>
            <w:bookmarkStart w:id="8225" w:name="_Toc535810164"/>
            <w:bookmarkStart w:id="8226" w:name="_Toc2273868"/>
            <w:ins w:id="8227" w:author="Gaston" w:date="2019-02-28T13:40:00Z">
              <w:r w:rsidRPr="0032774E">
                <w:t>Kiosque d’exposition</w:t>
              </w:r>
            </w:ins>
            <w:bookmarkEnd w:id="8225"/>
            <w:ins w:id="8228" w:author="Gaston" w:date="2019-02-28T13:54:00Z">
              <w:r w:rsidR="000B5A6C">
                <w:t xml:space="preserve"> et présentation grand public</w:t>
              </w:r>
            </w:ins>
            <w:bookmarkEnd w:id="8226"/>
          </w:p>
        </w:tc>
      </w:tr>
      <w:tr w:rsidR="009026F8" w14:paraId="143D78B6" w14:textId="77777777" w:rsidTr="00ED486E">
        <w:tblPrEx>
          <w:tblPrExChange w:id="8229" w:author="Gaston" w:date="2019-02-28T13:40:00Z">
            <w:tblPrEx>
              <w:tblW w:w="9072" w:type="dxa"/>
            </w:tblPrEx>
          </w:tblPrExChange>
        </w:tblPrEx>
        <w:trPr>
          <w:cantSplit/>
          <w:trHeight w:val="298"/>
          <w:trPrChange w:id="8230" w:author="Gaston" w:date="2019-02-28T13:40:00Z">
            <w:trPr>
              <w:gridAfter w:val="0"/>
              <w:cantSplit/>
            </w:trPr>
          </w:trPrChange>
        </w:trPr>
        <w:tc>
          <w:tcPr>
            <w:tcW w:w="9923" w:type="dxa"/>
            <w:gridSpan w:val="2"/>
            <w:vMerge/>
            <w:tcPrChange w:id="8231" w:author="Gaston" w:date="2019-02-28T13:40:00Z">
              <w:tcPr>
                <w:tcW w:w="8505" w:type="dxa"/>
                <w:gridSpan w:val="2"/>
                <w:vMerge/>
              </w:tcPr>
            </w:tcPrChange>
          </w:tcPr>
          <w:p w14:paraId="5495DC9E" w14:textId="77777777" w:rsidR="009026F8" w:rsidRDefault="009026F8">
            <w:pPr>
              <w:pStyle w:val="Textetableau"/>
              <w:jc w:val="center"/>
            </w:pPr>
          </w:p>
        </w:tc>
      </w:tr>
      <w:tr w:rsidR="00ED486E" w:rsidDel="00061B7C" w14:paraId="05720299" w14:textId="77777777" w:rsidTr="009026F8">
        <w:trPr>
          <w:cantSplit/>
          <w:trHeight w:val="367"/>
          <w:del w:id="8232" w:author="Gaston" w:date="2019-02-28T18:11:00Z"/>
        </w:trPr>
        <w:tc>
          <w:tcPr>
            <w:tcW w:w="9923" w:type="dxa"/>
            <w:gridSpan w:val="2"/>
          </w:tcPr>
          <w:p w14:paraId="154C9365" w14:textId="77777777" w:rsidR="00ED486E" w:rsidRPr="00ED486E" w:rsidDel="009026F8" w:rsidRDefault="00ED486E">
            <w:pPr>
              <w:jc w:val="center"/>
              <w:rPr>
                <w:del w:id="8233" w:author="Gaston" w:date="2019-02-28T13:39:00Z"/>
                <w:bCs/>
                <w:rPrChange w:id="8234" w:author="Gaston" w:date="2019-02-28T18:10:00Z">
                  <w:rPr>
                    <w:del w:id="8235" w:author="Gaston" w:date="2019-02-28T13:39:00Z"/>
                    <w:b/>
                    <w:bCs/>
                    <w:lang w:val="fr-CA"/>
                  </w:rPr>
                </w:rPrChange>
              </w:rPr>
              <w:pPrChange w:id="8236" w:author="Gaston" w:date="2019-02-28T18:10:00Z">
                <w:pPr>
                  <w:pStyle w:val="Textetableau"/>
                  <w:jc w:val="center"/>
                </w:pPr>
              </w:pPrChange>
            </w:pPr>
            <w:del w:id="8237" w:author="Gaston" w:date="2019-02-28T13:39:00Z">
              <w:r w:rsidRPr="00ED486E" w:rsidDel="009026F8">
                <w:rPr>
                  <w:bCs/>
                  <w:rPrChange w:id="8238" w:author="Gaston" w:date="2019-02-28T18:10:00Z">
                    <w:rPr>
                      <w:b/>
                      <w:bCs/>
                    </w:rPr>
                  </w:rPrChange>
                </w:rPr>
                <w:delText>Liste de critères tels que définis dans le</w:delText>
              </w:r>
            </w:del>
          </w:p>
          <w:p w14:paraId="35BF42CA" w14:textId="77777777" w:rsidR="00ED486E" w:rsidDel="00061B7C" w:rsidRDefault="00ED486E">
            <w:pPr>
              <w:jc w:val="center"/>
              <w:rPr>
                <w:del w:id="8239" w:author="Gaston" w:date="2019-02-28T18:11:00Z"/>
              </w:rPr>
              <w:pPrChange w:id="8240" w:author="Gaston" w:date="2019-02-28T18:10:00Z">
                <w:pPr>
                  <w:pStyle w:val="Textetableau"/>
                  <w:jc w:val="center"/>
                  <w:outlineLvl w:val="0"/>
                </w:pPr>
              </w:pPrChange>
            </w:pPr>
            <w:del w:id="8241" w:author="Gaston" w:date="2019-02-28T13:39:00Z">
              <w:r w:rsidRPr="00ED486E" w:rsidDel="009026F8">
                <w:rPr>
                  <w:bCs/>
                  <w:rPrChange w:id="8242" w:author="Gaston" w:date="2019-02-28T18:10:00Z">
                    <w:rPr>
                      <w:b/>
                      <w:bCs/>
                    </w:rPr>
                  </w:rPrChange>
                </w:rPr>
                <w:delText>Cours PROJET</w:delText>
              </w:r>
            </w:del>
          </w:p>
        </w:tc>
      </w:tr>
      <w:tr w:rsidR="009026F8" w14:paraId="2710A47B" w14:textId="77777777" w:rsidTr="009026F8">
        <w:tblPrEx>
          <w:tblPrExChange w:id="8243" w:author="Gaston" w:date="2019-02-28T13:40:00Z">
            <w:tblPrEx>
              <w:tblW w:w="9072" w:type="dxa"/>
            </w:tblPrEx>
          </w:tblPrExChange>
        </w:tblPrEx>
        <w:trPr>
          <w:trPrChange w:id="8244" w:author="Gaston" w:date="2019-02-28T13:40:00Z">
            <w:trPr>
              <w:gridAfter w:val="0"/>
            </w:trPr>
          </w:trPrChange>
        </w:trPr>
        <w:tc>
          <w:tcPr>
            <w:tcW w:w="284" w:type="dxa"/>
            <w:tcPrChange w:id="8245" w:author="Gaston" w:date="2019-02-28T13:40:00Z">
              <w:tcPr>
                <w:tcW w:w="284" w:type="dxa"/>
              </w:tcPr>
            </w:tcPrChange>
          </w:tcPr>
          <w:p w14:paraId="01DA5870" w14:textId="77777777" w:rsidR="009026F8" w:rsidRDefault="009026F8">
            <w:pPr>
              <w:pStyle w:val="Textetableau"/>
              <w:numPr>
                <w:ilvl w:val="0"/>
                <w:numId w:val="4"/>
              </w:numPr>
              <w:rPr>
                <w:szCs w:val="20"/>
              </w:rPr>
            </w:pPr>
          </w:p>
        </w:tc>
        <w:tc>
          <w:tcPr>
            <w:tcW w:w="9639" w:type="dxa"/>
            <w:tcPrChange w:id="8246" w:author="Gaston" w:date="2019-02-28T13:40:00Z">
              <w:tcPr>
                <w:tcW w:w="8221" w:type="dxa"/>
              </w:tcPr>
            </w:tcPrChange>
          </w:tcPr>
          <w:p w14:paraId="307F84A6" w14:textId="77777777" w:rsidR="009026F8" w:rsidRDefault="000B5A6C">
            <w:pPr>
              <w:pStyle w:val="Textetableau"/>
            </w:pPr>
            <w:ins w:id="8247" w:author="Gaston" w:date="2019-02-28T13:52:00Z">
              <w:r>
                <w:rPr>
                  <w:rFonts w:ascii="Arial" w:hAnsi="Arial" w:cs="Arial"/>
                  <w:sz w:val="18"/>
                  <w:szCs w:val="18"/>
                  <w:shd w:val="clear" w:color="auto" w:fill="FFFFFF"/>
                </w:rPr>
                <w:t xml:space="preserve">Le kiosque comprend un moyen d'identifier le projet (pancarte, </w:t>
              </w:r>
              <w:proofErr w:type="spellStart"/>
              <w:r>
                <w:rPr>
                  <w:rFonts w:ascii="Arial" w:hAnsi="Arial" w:cs="Arial"/>
                  <w:sz w:val="18"/>
                  <w:szCs w:val="18"/>
                  <w:shd w:val="clear" w:color="auto" w:fill="FFFFFF"/>
                </w:rPr>
                <w:t>etc</w:t>
              </w:r>
              <w:proofErr w:type="spellEnd"/>
              <w:r>
                <w:rPr>
                  <w:rFonts w:ascii="Arial" w:hAnsi="Arial" w:cs="Arial"/>
                  <w:sz w:val="18"/>
                  <w:szCs w:val="18"/>
                  <w:shd w:val="clear" w:color="auto" w:fill="FFFFFF"/>
                </w:rPr>
                <w:t>);</w:t>
              </w:r>
            </w:ins>
            <w:del w:id="8248" w:author="Gaston" w:date="2019-02-28T13:52:00Z">
              <w:r w:rsidR="009026F8" w:rsidDel="000B5A6C">
                <w:rPr>
                  <w:szCs w:val="20"/>
                </w:rPr>
                <w:delText>L'élève s’est préparé adéquatement pour l’exposition de son projet.</w:delText>
              </w:r>
            </w:del>
          </w:p>
        </w:tc>
      </w:tr>
      <w:tr w:rsidR="009026F8" w14:paraId="7B091C99" w14:textId="77777777" w:rsidTr="009026F8">
        <w:tblPrEx>
          <w:tblPrExChange w:id="8249" w:author="Gaston" w:date="2019-02-28T13:40:00Z">
            <w:tblPrEx>
              <w:tblW w:w="9072" w:type="dxa"/>
            </w:tblPrEx>
          </w:tblPrExChange>
        </w:tblPrEx>
        <w:trPr>
          <w:trPrChange w:id="8250" w:author="Gaston" w:date="2019-02-28T13:40:00Z">
            <w:trPr>
              <w:gridAfter w:val="0"/>
            </w:trPr>
          </w:trPrChange>
        </w:trPr>
        <w:tc>
          <w:tcPr>
            <w:tcW w:w="284" w:type="dxa"/>
            <w:tcPrChange w:id="8251" w:author="Gaston" w:date="2019-02-28T13:40:00Z">
              <w:tcPr>
                <w:tcW w:w="284" w:type="dxa"/>
              </w:tcPr>
            </w:tcPrChange>
          </w:tcPr>
          <w:p w14:paraId="4482DACD" w14:textId="77777777" w:rsidR="009026F8" w:rsidRDefault="009026F8">
            <w:pPr>
              <w:pStyle w:val="Textetableau"/>
              <w:numPr>
                <w:ilvl w:val="0"/>
                <w:numId w:val="4"/>
              </w:numPr>
              <w:rPr>
                <w:szCs w:val="20"/>
              </w:rPr>
            </w:pPr>
          </w:p>
        </w:tc>
        <w:tc>
          <w:tcPr>
            <w:tcW w:w="9639" w:type="dxa"/>
            <w:tcPrChange w:id="8252" w:author="Gaston" w:date="2019-02-28T13:40:00Z">
              <w:tcPr>
                <w:tcW w:w="8221" w:type="dxa"/>
              </w:tcPr>
            </w:tcPrChange>
          </w:tcPr>
          <w:p w14:paraId="6B10B553" w14:textId="77777777" w:rsidR="009026F8" w:rsidRDefault="000B5A6C">
            <w:pPr>
              <w:pStyle w:val="Textetableau"/>
              <w:rPr>
                <w:szCs w:val="20"/>
              </w:rPr>
            </w:pPr>
            <w:ins w:id="8253" w:author="Gaston" w:date="2019-02-28T13:53:00Z">
              <w:r>
                <w:rPr>
                  <w:rFonts w:ascii="Arial" w:hAnsi="Arial" w:cs="Arial"/>
                  <w:sz w:val="18"/>
                  <w:szCs w:val="18"/>
                  <w:shd w:val="clear" w:color="auto" w:fill="FFFFFF"/>
                </w:rPr>
                <w:t xml:space="preserve">Le kiosque comprend une démonstration du fonctionnement du projet (au moyen du projet lui-même ou, si ce n'est pas possible, d'une vidéo, d'un flux vidéo, </w:t>
              </w:r>
              <w:proofErr w:type="spellStart"/>
              <w:r>
                <w:rPr>
                  <w:rFonts w:ascii="Arial" w:hAnsi="Arial" w:cs="Arial"/>
                  <w:sz w:val="18"/>
                  <w:szCs w:val="18"/>
                  <w:shd w:val="clear" w:color="auto" w:fill="FFFFFF"/>
                </w:rPr>
                <w:t>etc</w:t>
              </w:r>
              <w:proofErr w:type="spellEnd"/>
              <w:r>
                <w:rPr>
                  <w:rFonts w:ascii="Arial" w:hAnsi="Arial" w:cs="Arial"/>
                  <w:sz w:val="18"/>
                  <w:szCs w:val="18"/>
                  <w:shd w:val="clear" w:color="auto" w:fill="FFFFFF"/>
                </w:rPr>
                <w:t>)</w:t>
              </w:r>
            </w:ins>
            <w:del w:id="8254" w:author="Gaston" w:date="2019-02-28T13:53:00Z">
              <w:r w:rsidR="009026F8" w:rsidDel="000B5A6C">
                <w:rPr>
                  <w:szCs w:val="20"/>
                </w:rPr>
                <w:delText>L’élève a défait son kiosque, enlevé ses affiches et bannière,  et retourné l’équipement au magasin.</w:delText>
              </w:r>
            </w:del>
          </w:p>
        </w:tc>
      </w:tr>
      <w:tr w:rsidR="009026F8" w14:paraId="642F56BA" w14:textId="77777777" w:rsidTr="009026F8">
        <w:trPr>
          <w:cantSplit/>
          <w:trPrChange w:id="8255" w:author="Gaston" w:date="2019-02-28T13:40:00Z">
            <w:trPr>
              <w:gridAfter w:val="0"/>
              <w:cantSplit/>
            </w:trPr>
          </w:trPrChange>
        </w:trPr>
        <w:tc>
          <w:tcPr>
            <w:tcW w:w="284" w:type="dxa"/>
            <w:tcBorders>
              <w:top w:val="single" w:sz="4" w:space="0" w:color="auto"/>
            </w:tcBorders>
            <w:tcPrChange w:id="8256" w:author="Gaston" w:date="2019-02-28T13:40:00Z">
              <w:tcPr>
                <w:tcW w:w="284" w:type="dxa"/>
                <w:tcBorders>
                  <w:top w:val="single" w:sz="4" w:space="0" w:color="auto"/>
                </w:tcBorders>
              </w:tcPr>
            </w:tcPrChange>
          </w:tcPr>
          <w:p w14:paraId="279B05B5" w14:textId="77777777" w:rsidR="009026F8" w:rsidRDefault="009026F8">
            <w:pPr>
              <w:pStyle w:val="Textetableau"/>
              <w:numPr>
                <w:ilvl w:val="0"/>
                <w:numId w:val="3"/>
              </w:numPr>
              <w:rPr>
                <w:szCs w:val="20"/>
              </w:rPr>
            </w:pPr>
          </w:p>
        </w:tc>
        <w:tc>
          <w:tcPr>
            <w:tcW w:w="9639" w:type="dxa"/>
            <w:tcBorders>
              <w:top w:val="single" w:sz="4" w:space="0" w:color="auto"/>
            </w:tcBorders>
            <w:tcPrChange w:id="8257" w:author="Gaston" w:date="2019-02-28T13:40:00Z">
              <w:tcPr>
                <w:tcW w:w="8221" w:type="dxa"/>
                <w:tcBorders>
                  <w:top w:val="single" w:sz="4" w:space="0" w:color="auto"/>
                </w:tcBorders>
              </w:tcPr>
            </w:tcPrChange>
          </w:tcPr>
          <w:p w14:paraId="0136A86E" w14:textId="77777777" w:rsidR="009026F8" w:rsidDel="000B5A6C" w:rsidRDefault="000B5A6C">
            <w:pPr>
              <w:pStyle w:val="Textetableau"/>
              <w:rPr>
                <w:del w:id="8258" w:author="Gaston" w:date="2019-02-28T13:53:00Z"/>
                <w:szCs w:val="20"/>
              </w:rPr>
            </w:pPr>
            <w:ins w:id="8259" w:author="Gaston" w:date="2019-02-28T13:54:00Z">
              <w:r>
                <w:rPr>
                  <w:rFonts w:ascii="Arial" w:hAnsi="Arial" w:cs="Arial"/>
                  <w:sz w:val="18"/>
                  <w:szCs w:val="18"/>
                  <w:shd w:val="clear" w:color="auto" w:fill="FFFFFF"/>
                </w:rPr>
                <w:t xml:space="preserve">Le kiosque comprend </w:t>
              </w:r>
            </w:ins>
            <w:ins w:id="8260" w:author="Gaston" w:date="2019-02-28T13:53:00Z">
              <w:r>
                <w:rPr>
                  <w:rFonts w:ascii="Arial" w:hAnsi="Arial" w:cs="Arial"/>
                  <w:sz w:val="18"/>
                  <w:szCs w:val="18"/>
                  <w:shd w:val="clear" w:color="auto" w:fill="FFFFFF"/>
                </w:rPr>
                <w:t>une présentation assistée par ordinateur (</w:t>
              </w:r>
              <w:proofErr w:type="spellStart"/>
              <w:r>
                <w:rPr>
                  <w:rFonts w:ascii="Arial" w:hAnsi="Arial" w:cs="Arial"/>
                  <w:sz w:val="18"/>
                  <w:szCs w:val="18"/>
                  <w:shd w:val="clear" w:color="auto" w:fill="FFFFFF"/>
                </w:rPr>
                <w:t>pdf</w:t>
              </w:r>
              <w:proofErr w:type="spellEnd"/>
              <w:r>
                <w:rPr>
                  <w:rFonts w:ascii="Arial" w:hAnsi="Arial" w:cs="Arial"/>
                  <w:sz w:val="18"/>
                  <w:szCs w:val="18"/>
                  <w:shd w:val="clear" w:color="auto" w:fill="FFFFFF"/>
                </w:rPr>
                <w:t>, site web, etc.);</w:t>
              </w:r>
            </w:ins>
            <w:del w:id="8261" w:author="Gaston" w:date="2019-02-28T13:53:00Z">
              <w:r w:rsidR="009026F8" w:rsidDel="000B5A6C">
                <w:rPr>
                  <w:szCs w:val="20"/>
                </w:rPr>
                <w:delText>Le kiosque (table) de l’élève a été préparé adéquatement : (ex. affiches, papiers pertinent, description du projet, etc)</w:delText>
              </w:r>
            </w:del>
          </w:p>
          <w:p w14:paraId="28E835DD" w14:textId="77777777" w:rsidR="009026F8" w:rsidDel="009026F8" w:rsidRDefault="009026F8">
            <w:pPr>
              <w:pStyle w:val="Textetableau"/>
              <w:rPr>
                <w:del w:id="8262" w:author="Gaston" w:date="2019-02-28T13:40:00Z"/>
              </w:rPr>
            </w:pPr>
          </w:p>
          <w:p w14:paraId="6F673813" w14:textId="77777777" w:rsidR="009026F8" w:rsidDel="000B5A6C" w:rsidRDefault="009026F8">
            <w:pPr>
              <w:pStyle w:val="Textetableau"/>
              <w:tabs>
                <w:tab w:val="left" w:pos="2477"/>
              </w:tabs>
              <w:rPr>
                <w:del w:id="8263" w:author="Gaston" w:date="2019-02-28T13:53:00Z"/>
              </w:rPr>
            </w:pPr>
            <w:del w:id="8264" w:author="Gaston" w:date="2019-02-28T13:53:00Z">
              <w:r w:rsidDel="000B5A6C">
                <w:rPr>
                  <w:szCs w:val="20"/>
                </w:rPr>
                <w:delText>- pas préparé</w:delText>
              </w:r>
              <w:r w:rsidDel="000B5A6C">
                <w:rPr>
                  <w:szCs w:val="20"/>
                </w:rPr>
                <w:tab/>
              </w:r>
              <w:r w:rsidDel="000B5A6C">
                <w:rPr>
                  <w:szCs w:val="20"/>
                </w:rPr>
                <w:tab/>
                <w:delText>0</w:delText>
              </w:r>
            </w:del>
          </w:p>
          <w:p w14:paraId="65DF1F9B" w14:textId="77777777" w:rsidR="009026F8" w:rsidDel="000B5A6C" w:rsidRDefault="009026F8">
            <w:pPr>
              <w:pStyle w:val="Textetableau"/>
              <w:tabs>
                <w:tab w:val="left" w:pos="2477"/>
              </w:tabs>
              <w:rPr>
                <w:del w:id="8265" w:author="Gaston" w:date="2019-02-28T13:53:00Z"/>
              </w:rPr>
            </w:pPr>
            <w:del w:id="8266" w:author="Gaston" w:date="2019-02-28T13:53:00Z">
              <w:r w:rsidDel="000B5A6C">
                <w:rPr>
                  <w:szCs w:val="20"/>
                </w:rPr>
                <w:delText>- peu préparé</w:delText>
              </w:r>
              <w:r w:rsidDel="000B5A6C">
                <w:rPr>
                  <w:szCs w:val="20"/>
                </w:rPr>
                <w:tab/>
              </w:r>
              <w:r w:rsidDel="000B5A6C">
                <w:rPr>
                  <w:szCs w:val="20"/>
                </w:rPr>
                <w:tab/>
                <w:delText>1</w:delText>
              </w:r>
            </w:del>
          </w:p>
          <w:p w14:paraId="3BCC78B7" w14:textId="77777777" w:rsidR="009026F8" w:rsidDel="000B5A6C" w:rsidRDefault="009026F8">
            <w:pPr>
              <w:pStyle w:val="Textetableau"/>
              <w:tabs>
                <w:tab w:val="left" w:pos="2477"/>
              </w:tabs>
              <w:rPr>
                <w:del w:id="8267" w:author="Gaston" w:date="2019-02-28T13:53:00Z"/>
              </w:rPr>
            </w:pPr>
            <w:del w:id="8268" w:author="Gaston" w:date="2019-02-28T13:53:00Z">
              <w:r w:rsidDel="000B5A6C">
                <w:rPr>
                  <w:szCs w:val="20"/>
                </w:rPr>
                <w:delText>- moyennement préparé</w:delText>
              </w:r>
              <w:r w:rsidDel="000B5A6C">
                <w:rPr>
                  <w:szCs w:val="20"/>
                </w:rPr>
                <w:tab/>
              </w:r>
              <w:r w:rsidDel="000B5A6C">
                <w:rPr>
                  <w:szCs w:val="20"/>
                </w:rPr>
                <w:tab/>
                <w:delText>2</w:delText>
              </w:r>
            </w:del>
          </w:p>
          <w:p w14:paraId="2E3FE48A" w14:textId="77777777" w:rsidR="009026F8" w:rsidRDefault="009026F8">
            <w:pPr>
              <w:pStyle w:val="Textetableau"/>
              <w:tabs>
                <w:tab w:val="left" w:pos="2477"/>
              </w:tabs>
            </w:pPr>
            <w:del w:id="8269" w:author="Gaston" w:date="2019-02-28T13:53:00Z">
              <w:r w:rsidDel="000B5A6C">
                <w:rPr>
                  <w:szCs w:val="20"/>
                </w:rPr>
                <w:delText>- bien préparé</w:delText>
              </w:r>
              <w:r w:rsidDel="000B5A6C">
                <w:rPr>
                  <w:szCs w:val="20"/>
                </w:rPr>
                <w:tab/>
              </w:r>
              <w:r w:rsidDel="000B5A6C">
                <w:rPr>
                  <w:szCs w:val="20"/>
                </w:rPr>
                <w:tab/>
                <w:delText>3</w:delText>
              </w:r>
            </w:del>
          </w:p>
        </w:tc>
      </w:tr>
      <w:tr w:rsidR="009026F8" w14:paraId="066B4738" w14:textId="77777777" w:rsidTr="009026F8">
        <w:trPr>
          <w:cantSplit/>
          <w:trPrChange w:id="8270" w:author="Gaston" w:date="2019-02-28T13:40:00Z">
            <w:trPr>
              <w:gridAfter w:val="0"/>
              <w:cantSplit/>
            </w:trPr>
          </w:trPrChange>
        </w:trPr>
        <w:tc>
          <w:tcPr>
            <w:tcW w:w="284" w:type="dxa"/>
            <w:tcPrChange w:id="8271" w:author="Gaston" w:date="2019-02-28T13:40:00Z">
              <w:tcPr>
                <w:tcW w:w="284" w:type="dxa"/>
              </w:tcPr>
            </w:tcPrChange>
          </w:tcPr>
          <w:p w14:paraId="071EFA2F" w14:textId="77777777" w:rsidR="009026F8" w:rsidRDefault="009026F8">
            <w:pPr>
              <w:pStyle w:val="Textetableau"/>
              <w:numPr>
                <w:ilvl w:val="0"/>
                <w:numId w:val="3"/>
              </w:numPr>
              <w:rPr>
                <w:szCs w:val="20"/>
              </w:rPr>
            </w:pPr>
          </w:p>
        </w:tc>
        <w:tc>
          <w:tcPr>
            <w:tcW w:w="9639" w:type="dxa"/>
            <w:tcPrChange w:id="8272" w:author="Gaston" w:date="2019-02-28T13:40:00Z">
              <w:tcPr>
                <w:tcW w:w="8221" w:type="dxa"/>
              </w:tcPr>
            </w:tcPrChange>
          </w:tcPr>
          <w:p w14:paraId="4A70A408" w14:textId="77777777" w:rsidR="009026F8" w:rsidDel="000B5A6C" w:rsidRDefault="000B5A6C">
            <w:pPr>
              <w:pStyle w:val="Textetableau"/>
              <w:rPr>
                <w:del w:id="8273" w:author="Gaston" w:date="2019-02-28T13:54:00Z"/>
                <w:szCs w:val="20"/>
              </w:rPr>
            </w:pPr>
            <w:ins w:id="8274" w:author="Gaston" w:date="2019-02-28T13:55:00Z">
              <w:r>
                <w:rPr>
                  <w:rFonts w:ascii="Arial" w:hAnsi="Arial" w:cs="Arial"/>
                  <w:sz w:val="18"/>
                  <w:szCs w:val="18"/>
                  <w:shd w:val="clear" w:color="auto" w:fill="FFFFFF"/>
                </w:rPr>
                <w:t xml:space="preserve">Les visiteurs ont droit </w:t>
              </w:r>
            </w:ins>
            <w:ins w:id="8275" w:author="Gaston" w:date="2019-02-28T13:56:00Z">
              <w:r>
                <w:rPr>
                  <w:rFonts w:ascii="Arial" w:hAnsi="Arial" w:cs="Arial"/>
                  <w:sz w:val="18"/>
                  <w:szCs w:val="18"/>
                  <w:shd w:val="clear" w:color="auto" w:fill="FFFFFF"/>
                </w:rPr>
                <w:t xml:space="preserve">à </w:t>
              </w:r>
            </w:ins>
            <w:ins w:id="8276" w:author="Gaston" w:date="2019-02-28T13:54:00Z">
              <w:r>
                <w:rPr>
                  <w:rFonts w:ascii="Arial" w:hAnsi="Arial" w:cs="Arial"/>
                  <w:sz w:val="18"/>
                  <w:szCs w:val="18"/>
                  <w:shd w:val="clear" w:color="auto" w:fill="FFFFFF"/>
                </w:rPr>
                <w:t>une présentation orale du projet (objectif du projet, ce qui a été fait (problèmes rencontrés, justification des choix effectués, apprentissage faits), ce qui pourrait être amélioré, ce qui aurait pu être fait pour atteindre les objectifs du projet, etc.</w:t>
              </w:r>
            </w:ins>
            <w:del w:id="8277" w:author="Gaston" w:date="2019-02-28T13:54:00Z">
              <w:r w:rsidR="009026F8" w:rsidDel="000B5A6C">
                <w:rPr>
                  <w:szCs w:val="20"/>
                </w:rPr>
                <w:delText>L’horaire de la journée est respecté :</w:delText>
              </w:r>
            </w:del>
          </w:p>
          <w:p w14:paraId="5E51A145" w14:textId="77777777" w:rsidR="009026F8" w:rsidDel="009026F8" w:rsidRDefault="009026F8">
            <w:pPr>
              <w:pStyle w:val="Textetableau"/>
              <w:rPr>
                <w:del w:id="8278" w:author="Gaston" w:date="2019-02-28T13:40:00Z"/>
                <w:szCs w:val="20"/>
              </w:rPr>
            </w:pPr>
          </w:p>
          <w:p w14:paraId="7CA4B026" w14:textId="77777777" w:rsidR="009026F8" w:rsidDel="000B5A6C" w:rsidRDefault="009026F8">
            <w:pPr>
              <w:pStyle w:val="Textetableau"/>
              <w:tabs>
                <w:tab w:val="left" w:pos="2477"/>
              </w:tabs>
              <w:rPr>
                <w:del w:id="8279" w:author="Gaston" w:date="2019-02-28T13:54:00Z"/>
              </w:rPr>
            </w:pPr>
            <w:del w:id="8280" w:author="Gaston" w:date="2019-02-28T13:54:00Z">
              <w:r w:rsidDel="000B5A6C">
                <w:rPr>
                  <w:szCs w:val="20"/>
                </w:rPr>
                <w:delText>- pas respecté du tout</w:delText>
              </w:r>
              <w:r w:rsidDel="000B5A6C">
                <w:rPr>
                  <w:szCs w:val="20"/>
                </w:rPr>
                <w:tab/>
              </w:r>
              <w:r w:rsidDel="000B5A6C">
                <w:rPr>
                  <w:szCs w:val="20"/>
                </w:rPr>
                <w:tab/>
                <w:delText>0</w:delText>
              </w:r>
            </w:del>
          </w:p>
          <w:p w14:paraId="5506AB13" w14:textId="77777777" w:rsidR="009026F8" w:rsidDel="000B5A6C" w:rsidRDefault="009026F8">
            <w:pPr>
              <w:pStyle w:val="Textetableau"/>
              <w:tabs>
                <w:tab w:val="left" w:pos="2477"/>
              </w:tabs>
              <w:rPr>
                <w:del w:id="8281" w:author="Gaston" w:date="2019-02-28T13:54:00Z"/>
              </w:rPr>
            </w:pPr>
            <w:del w:id="8282" w:author="Gaston" w:date="2019-02-28T13:54:00Z">
              <w:r w:rsidDel="000B5A6C">
                <w:rPr>
                  <w:szCs w:val="20"/>
                </w:rPr>
                <w:delText>- moyennement respecté</w:delText>
              </w:r>
              <w:r w:rsidDel="000B5A6C">
                <w:rPr>
                  <w:szCs w:val="20"/>
                </w:rPr>
                <w:tab/>
              </w:r>
              <w:r w:rsidDel="000B5A6C">
                <w:rPr>
                  <w:szCs w:val="20"/>
                </w:rPr>
                <w:tab/>
                <w:delText>1</w:delText>
              </w:r>
            </w:del>
          </w:p>
          <w:p w14:paraId="7BDDC8BF" w14:textId="77777777" w:rsidR="009026F8" w:rsidRDefault="009026F8">
            <w:pPr>
              <w:pStyle w:val="Textetableau"/>
              <w:tabs>
                <w:tab w:val="left" w:pos="2477"/>
              </w:tabs>
            </w:pPr>
            <w:del w:id="8283" w:author="Gaston" w:date="2019-02-28T13:54:00Z">
              <w:r w:rsidDel="000B5A6C">
                <w:rPr>
                  <w:szCs w:val="20"/>
                </w:rPr>
                <w:delText>- bien respecté</w:delText>
              </w:r>
              <w:r w:rsidDel="000B5A6C">
                <w:rPr>
                  <w:szCs w:val="20"/>
                </w:rPr>
                <w:tab/>
              </w:r>
              <w:r w:rsidDel="000B5A6C">
                <w:rPr>
                  <w:szCs w:val="20"/>
                </w:rPr>
                <w:tab/>
                <w:delText>2</w:delText>
              </w:r>
            </w:del>
          </w:p>
        </w:tc>
      </w:tr>
      <w:tr w:rsidR="009026F8" w14:paraId="27B7DC52" w14:textId="77777777" w:rsidTr="009026F8">
        <w:tblPrEx>
          <w:tblPrExChange w:id="8284" w:author="Gaston" w:date="2019-02-28T13:40:00Z">
            <w:tblPrEx>
              <w:tblW w:w="9072" w:type="dxa"/>
            </w:tblPrEx>
          </w:tblPrExChange>
        </w:tblPrEx>
        <w:trPr>
          <w:cantSplit/>
          <w:trPrChange w:id="8285" w:author="Gaston" w:date="2019-02-28T13:40:00Z">
            <w:trPr>
              <w:gridAfter w:val="0"/>
              <w:cantSplit/>
            </w:trPr>
          </w:trPrChange>
        </w:trPr>
        <w:tc>
          <w:tcPr>
            <w:tcW w:w="284" w:type="dxa"/>
            <w:tcPrChange w:id="8286" w:author="Gaston" w:date="2019-02-28T13:40:00Z">
              <w:tcPr>
                <w:tcW w:w="284" w:type="dxa"/>
              </w:tcPr>
            </w:tcPrChange>
          </w:tcPr>
          <w:p w14:paraId="5C97DE53" w14:textId="77777777" w:rsidR="009026F8" w:rsidRDefault="009026F8">
            <w:pPr>
              <w:pStyle w:val="Textetableau"/>
              <w:numPr>
                <w:ilvl w:val="0"/>
                <w:numId w:val="3"/>
              </w:numPr>
              <w:rPr>
                <w:szCs w:val="20"/>
              </w:rPr>
            </w:pPr>
          </w:p>
        </w:tc>
        <w:tc>
          <w:tcPr>
            <w:tcW w:w="9639" w:type="dxa"/>
            <w:tcPrChange w:id="8287" w:author="Gaston" w:date="2019-02-28T13:40:00Z">
              <w:tcPr>
                <w:tcW w:w="8221" w:type="dxa"/>
              </w:tcPr>
            </w:tcPrChange>
          </w:tcPr>
          <w:p w14:paraId="4938EBB8" w14:textId="77777777" w:rsidR="009026F8" w:rsidRDefault="000B5A6C" w:rsidP="0062125B">
            <w:pPr>
              <w:pStyle w:val="Textetableau"/>
              <w:rPr>
                <w:szCs w:val="20"/>
              </w:rPr>
            </w:pPr>
            <w:ins w:id="8288" w:author="Gaston" w:date="2019-02-28T13:56:00Z">
              <w:r>
                <w:rPr>
                  <w:rFonts w:ascii="Arial" w:hAnsi="Arial" w:cs="Arial"/>
                  <w:sz w:val="18"/>
                  <w:szCs w:val="18"/>
                  <w:shd w:val="clear" w:color="auto" w:fill="FFFFFF"/>
                </w:rPr>
                <w:t>L'étudiant offre une période de questions aux visiteurs.</w:t>
              </w:r>
            </w:ins>
            <w:del w:id="8289" w:author="Gaston" w:date="2019-02-28T13:56:00Z">
              <w:r w:rsidR="009026F8" w:rsidDel="000B5A6C">
                <w:rPr>
                  <w:szCs w:val="20"/>
                </w:rPr>
                <w:delText>Une bannière est présente et mesure au moins 1 mètre de long.</w:delText>
              </w:r>
            </w:del>
          </w:p>
        </w:tc>
      </w:tr>
      <w:tr w:rsidR="009026F8" w:rsidDel="00C054A1" w14:paraId="254F7B09" w14:textId="77777777" w:rsidTr="009026F8">
        <w:tblPrEx>
          <w:tblPrExChange w:id="8290" w:author="Gaston" w:date="2019-02-28T13:40:00Z">
            <w:tblPrEx>
              <w:tblW w:w="9072" w:type="dxa"/>
            </w:tblPrEx>
          </w:tblPrExChange>
        </w:tblPrEx>
        <w:trPr>
          <w:cantSplit/>
          <w:del w:id="8291" w:author="Gaston" w:date="2019-02-28T14:15:00Z"/>
          <w:trPrChange w:id="8292" w:author="Gaston" w:date="2019-02-28T13:40:00Z">
            <w:trPr>
              <w:gridAfter w:val="0"/>
              <w:cantSplit/>
            </w:trPr>
          </w:trPrChange>
        </w:trPr>
        <w:tc>
          <w:tcPr>
            <w:tcW w:w="284" w:type="dxa"/>
            <w:tcPrChange w:id="8293" w:author="Gaston" w:date="2019-02-28T13:40:00Z">
              <w:tcPr>
                <w:tcW w:w="284" w:type="dxa"/>
              </w:tcPr>
            </w:tcPrChange>
          </w:tcPr>
          <w:p w14:paraId="538BED89" w14:textId="77777777" w:rsidR="009026F8" w:rsidDel="00C054A1" w:rsidRDefault="009026F8">
            <w:pPr>
              <w:pStyle w:val="Textetableau"/>
              <w:numPr>
                <w:ilvl w:val="0"/>
                <w:numId w:val="3"/>
              </w:numPr>
              <w:rPr>
                <w:del w:id="8294" w:author="Gaston" w:date="2019-02-28T14:15:00Z"/>
                <w:szCs w:val="20"/>
              </w:rPr>
            </w:pPr>
          </w:p>
        </w:tc>
        <w:tc>
          <w:tcPr>
            <w:tcW w:w="9639" w:type="dxa"/>
            <w:tcPrChange w:id="8295" w:author="Gaston" w:date="2019-02-28T13:40:00Z">
              <w:tcPr>
                <w:tcW w:w="8221" w:type="dxa"/>
              </w:tcPr>
            </w:tcPrChange>
          </w:tcPr>
          <w:p w14:paraId="3A248001" w14:textId="77777777" w:rsidR="009026F8" w:rsidDel="00C054A1" w:rsidRDefault="009026F8">
            <w:pPr>
              <w:pStyle w:val="Textetableau"/>
              <w:rPr>
                <w:del w:id="8296" w:author="Gaston" w:date="2019-02-28T14:15:00Z"/>
                <w:szCs w:val="20"/>
              </w:rPr>
            </w:pPr>
            <w:del w:id="8297" w:author="Gaston" w:date="2019-02-28T14:15:00Z">
              <w:r w:rsidDel="00C054A1">
                <w:rPr>
                  <w:szCs w:val="20"/>
                </w:rPr>
                <w:delText>Une ou des affiches sont présentes.</w:delText>
              </w:r>
            </w:del>
          </w:p>
        </w:tc>
      </w:tr>
      <w:tr w:rsidR="009026F8" w:rsidDel="00C054A1" w14:paraId="642DBE9F" w14:textId="77777777" w:rsidTr="009026F8">
        <w:tblPrEx>
          <w:tblPrExChange w:id="8298" w:author="Gaston" w:date="2019-02-28T13:40:00Z">
            <w:tblPrEx>
              <w:tblW w:w="9072" w:type="dxa"/>
            </w:tblPrEx>
          </w:tblPrExChange>
        </w:tblPrEx>
        <w:trPr>
          <w:cantSplit/>
          <w:del w:id="8299" w:author="Gaston" w:date="2019-02-28T14:15:00Z"/>
          <w:trPrChange w:id="8300" w:author="Gaston" w:date="2019-02-28T13:40:00Z">
            <w:trPr>
              <w:gridAfter w:val="0"/>
              <w:cantSplit/>
            </w:trPr>
          </w:trPrChange>
        </w:trPr>
        <w:tc>
          <w:tcPr>
            <w:tcW w:w="284" w:type="dxa"/>
            <w:tcPrChange w:id="8301" w:author="Gaston" w:date="2019-02-28T13:40:00Z">
              <w:tcPr>
                <w:tcW w:w="284" w:type="dxa"/>
              </w:tcPr>
            </w:tcPrChange>
          </w:tcPr>
          <w:p w14:paraId="752FC57C" w14:textId="77777777" w:rsidR="009026F8" w:rsidDel="00C054A1" w:rsidRDefault="009026F8">
            <w:pPr>
              <w:pStyle w:val="Textetableau"/>
              <w:numPr>
                <w:ilvl w:val="0"/>
                <w:numId w:val="3"/>
              </w:numPr>
              <w:rPr>
                <w:del w:id="8302" w:author="Gaston" w:date="2019-02-28T14:15:00Z"/>
                <w:szCs w:val="20"/>
              </w:rPr>
            </w:pPr>
          </w:p>
        </w:tc>
        <w:tc>
          <w:tcPr>
            <w:tcW w:w="9639" w:type="dxa"/>
            <w:tcPrChange w:id="8303" w:author="Gaston" w:date="2019-02-28T13:40:00Z">
              <w:tcPr>
                <w:tcW w:w="8221" w:type="dxa"/>
              </w:tcPr>
            </w:tcPrChange>
          </w:tcPr>
          <w:p w14:paraId="44B80F3F" w14:textId="77777777" w:rsidR="009026F8" w:rsidDel="00C054A1" w:rsidRDefault="009026F8">
            <w:pPr>
              <w:pStyle w:val="Textetableau"/>
              <w:rPr>
                <w:del w:id="8304" w:author="Gaston" w:date="2019-02-28T14:15:00Z"/>
                <w:szCs w:val="20"/>
              </w:rPr>
            </w:pPr>
            <w:del w:id="8305" w:author="Gaston" w:date="2019-02-28T14:15:00Z">
              <w:r w:rsidDel="00C054A1">
                <w:rPr>
                  <w:szCs w:val="20"/>
                </w:rPr>
                <w:delText>Quelques copies du CV de l’élève sont présentes.</w:delText>
              </w:r>
            </w:del>
          </w:p>
        </w:tc>
      </w:tr>
      <w:tr w:rsidR="009026F8" w:rsidDel="00C054A1" w14:paraId="472D02AB" w14:textId="77777777" w:rsidTr="009026F8">
        <w:tblPrEx>
          <w:tblPrExChange w:id="8306" w:author="Gaston" w:date="2019-02-28T13:40:00Z">
            <w:tblPrEx>
              <w:tblW w:w="9072" w:type="dxa"/>
            </w:tblPrEx>
          </w:tblPrExChange>
        </w:tblPrEx>
        <w:trPr>
          <w:cantSplit/>
          <w:del w:id="8307" w:author="Gaston" w:date="2019-02-28T14:15:00Z"/>
          <w:trPrChange w:id="8308" w:author="Gaston" w:date="2019-02-28T13:40:00Z">
            <w:trPr>
              <w:gridAfter w:val="0"/>
              <w:cantSplit/>
            </w:trPr>
          </w:trPrChange>
        </w:trPr>
        <w:tc>
          <w:tcPr>
            <w:tcW w:w="284" w:type="dxa"/>
            <w:tcPrChange w:id="8309" w:author="Gaston" w:date="2019-02-28T13:40:00Z">
              <w:tcPr>
                <w:tcW w:w="284" w:type="dxa"/>
              </w:tcPr>
            </w:tcPrChange>
          </w:tcPr>
          <w:p w14:paraId="49F6D8B1" w14:textId="77777777" w:rsidR="009026F8" w:rsidDel="00C054A1" w:rsidRDefault="009026F8">
            <w:pPr>
              <w:pStyle w:val="Textetableau"/>
              <w:numPr>
                <w:ilvl w:val="0"/>
                <w:numId w:val="3"/>
              </w:numPr>
              <w:rPr>
                <w:del w:id="8310" w:author="Gaston" w:date="2019-02-28T14:15:00Z"/>
                <w:szCs w:val="20"/>
              </w:rPr>
            </w:pPr>
          </w:p>
        </w:tc>
        <w:tc>
          <w:tcPr>
            <w:tcW w:w="9639" w:type="dxa"/>
            <w:tcPrChange w:id="8311" w:author="Gaston" w:date="2019-02-28T13:40:00Z">
              <w:tcPr>
                <w:tcW w:w="8221" w:type="dxa"/>
              </w:tcPr>
            </w:tcPrChange>
          </w:tcPr>
          <w:p w14:paraId="1DE3CC9A" w14:textId="77777777" w:rsidR="009026F8" w:rsidDel="00C054A1" w:rsidRDefault="009026F8">
            <w:pPr>
              <w:pStyle w:val="Textetableau"/>
              <w:rPr>
                <w:del w:id="8312" w:author="Gaston" w:date="2019-02-28T14:15:00Z"/>
                <w:szCs w:val="20"/>
              </w:rPr>
            </w:pPr>
            <w:del w:id="8313" w:author="Gaston" w:date="2019-02-28T14:15:00Z">
              <w:r w:rsidDel="00C054A1">
                <w:rPr>
                  <w:szCs w:val="20"/>
                </w:rPr>
                <w:delText>Quelques feuilles de description du projet sont disponibles.</w:delText>
              </w:r>
            </w:del>
          </w:p>
        </w:tc>
      </w:tr>
      <w:tr w:rsidR="009026F8" w14:paraId="2D0CB144" w14:textId="77777777" w:rsidTr="009026F8">
        <w:tblPrEx>
          <w:tblPrExChange w:id="8314" w:author="Gaston" w:date="2019-02-28T13:40:00Z">
            <w:tblPrEx>
              <w:tblW w:w="9072" w:type="dxa"/>
            </w:tblPrEx>
          </w:tblPrExChange>
        </w:tblPrEx>
        <w:trPr>
          <w:cantSplit/>
          <w:trPrChange w:id="8315" w:author="Gaston" w:date="2019-02-28T13:40:00Z">
            <w:trPr>
              <w:gridAfter w:val="0"/>
              <w:cantSplit/>
            </w:trPr>
          </w:trPrChange>
        </w:trPr>
        <w:tc>
          <w:tcPr>
            <w:tcW w:w="284" w:type="dxa"/>
            <w:tcPrChange w:id="8316" w:author="Gaston" w:date="2019-02-28T13:40:00Z">
              <w:tcPr>
                <w:tcW w:w="284" w:type="dxa"/>
              </w:tcPr>
            </w:tcPrChange>
          </w:tcPr>
          <w:p w14:paraId="24CC21FB" w14:textId="77777777" w:rsidR="009026F8" w:rsidRDefault="009026F8">
            <w:pPr>
              <w:pStyle w:val="Textetableau"/>
              <w:numPr>
                <w:ilvl w:val="0"/>
                <w:numId w:val="3"/>
              </w:numPr>
              <w:rPr>
                <w:szCs w:val="20"/>
              </w:rPr>
            </w:pPr>
          </w:p>
        </w:tc>
        <w:tc>
          <w:tcPr>
            <w:tcW w:w="9639" w:type="dxa"/>
            <w:tcPrChange w:id="8317" w:author="Gaston" w:date="2019-02-28T13:40:00Z">
              <w:tcPr>
                <w:tcW w:w="8221" w:type="dxa"/>
              </w:tcPr>
            </w:tcPrChange>
          </w:tcPr>
          <w:p w14:paraId="46405514" w14:textId="77777777" w:rsidR="009026F8" w:rsidRDefault="009026F8">
            <w:pPr>
              <w:pStyle w:val="Textetableau"/>
              <w:rPr>
                <w:szCs w:val="20"/>
              </w:rPr>
            </w:pPr>
            <w:r>
              <w:rPr>
                <w:szCs w:val="20"/>
              </w:rPr>
              <w:t>La table est propre, il n’y a rien qui traîne.</w:t>
            </w:r>
          </w:p>
        </w:tc>
      </w:tr>
      <w:tr w:rsidR="009026F8" w14:paraId="26E8CBFA" w14:textId="77777777" w:rsidTr="00745A99">
        <w:trPr>
          <w:cantSplit/>
          <w:trPrChange w:id="8318" w:author="Gaston" w:date="2019-02-28T14:15:00Z">
            <w:trPr>
              <w:gridAfter w:val="0"/>
              <w:cantSplit/>
            </w:trPr>
          </w:trPrChange>
        </w:trPr>
        <w:tc>
          <w:tcPr>
            <w:tcW w:w="9923" w:type="dxa"/>
            <w:gridSpan w:val="2"/>
            <w:shd w:val="clear" w:color="auto" w:fill="D9D9D9" w:themeFill="background1" w:themeFillShade="D9"/>
            <w:tcPrChange w:id="8319" w:author="Gaston" w:date="2019-02-28T14:15:00Z">
              <w:tcPr>
                <w:tcW w:w="8505" w:type="dxa"/>
                <w:gridSpan w:val="2"/>
                <w:shd w:val="clear" w:color="auto" w:fill="E0E0E0"/>
              </w:tcPr>
            </w:tcPrChange>
          </w:tcPr>
          <w:p w14:paraId="5AF93EBD" w14:textId="77777777" w:rsidR="009026F8" w:rsidRDefault="009026F8" w:rsidP="006F647D">
            <w:pPr>
              <w:pStyle w:val="Textetableau"/>
            </w:pPr>
            <w:del w:id="8320" w:author="Gaston" w:date="2019-02-28T12:27:00Z">
              <w:r w:rsidRPr="000B5A6C" w:rsidDel="00042044">
                <w:rPr>
                  <w:b/>
                  <w:rPrChange w:id="8321" w:author="Gaston" w:date="2019-02-28T13:57:00Z">
                    <w:rPr/>
                  </w:rPrChange>
                </w:rPr>
                <w:delText>TOTAL</w:delText>
              </w:r>
            </w:del>
            <w:ins w:id="8322" w:author="Gaston" w:date="2019-02-28T13:56:00Z">
              <w:r w:rsidR="000B5A6C" w:rsidRPr="000B5A6C">
                <w:rPr>
                  <w:b/>
                  <w:rPrChange w:id="8323" w:author="Gaston" w:date="2019-02-28T13:57:00Z">
                    <w:rPr/>
                  </w:rPrChange>
                </w:rPr>
                <w:t>NOTE :</w:t>
              </w:r>
              <w:r w:rsidR="000B5A6C">
                <w:t xml:space="preserve"> </w:t>
              </w:r>
            </w:ins>
            <w:ins w:id="8324" w:author="Gaston" w:date="2019-02-28T14:16:00Z">
              <w:r w:rsidR="00745A99">
                <w:rPr>
                  <w:rFonts w:ascii="Arial" w:hAnsi="Arial" w:cs="Arial"/>
                  <w:sz w:val="18"/>
                  <w:szCs w:val="18"/>
                  <w:shd w:val="clear" w:color="auto" w:fill="FFFFFF"/>
                </w:rPr>
                <w:t>Les professeurs évalueront la présentation de l'élève pendant qu'elle sera faite aux visiteurs de l'exposition (personne technique ou non).</w:t>
              </w:r>
            </w:ins>
          </w:p>
        </w:tc>
      </w:tr>
    </w:tbl>
    <w:p w14:paraId="4BE5FE33" w14:textId="77777777" w:rsidR="00620B41" w:rsidRDefault="00620B41">
      <w:pPr>
        <w:rPr>
          <w:ins w:id="8325" w:author="Claude Gendron" w:date="2007-03-15T08:34:00Z"/>
        </w:rPr>
      </w:pPr>
    </w:p>
    <w:p w14:paraId="5155D633" w14:textId="77777777" w:rsidR="00370904" w:rsidRDefault="00370904">
      <w:pPr>
        <w:rPr>
          <w:ins w:id="8326" w:author="Gaston" w:date="2019-02-28T18:11:00Z"/>
        </w:rPr>
      </w:pPr>
    </w:p>
    <w:p w14:paraId="65073D0A" w14:textId="77777777" w:rsidR="00370904" w:rsidRDefault="00370904">
      <w:pPr>
        <w:rPr>
          <w:ins w:id="8327" w:author="Gaston" w:date="2019-02-28T18:11:00Z"/>
        </w:rPr>
      </w:pPr>
    </w:p>
    <w:p w14:paraId="61BD92A8" w14:textId="77777777" w:rsidR="00620B41" w:rsidRDefault="00620B41">
      <w:pPr>
        <w:rPr>
          <w:ins w:id="8328" w:author="Claude Gendron" w:date="2007-03-15T08:34:00Z"/>
        </w:rPr>
      </w:pPr>
      <w:ins w:id="8329" w:author="Claude Gendron" w:date="2007-03-15T08:34:00Z">
        <w:del w:id="8330" w:author="Gaston" w:date="2019-02-28T18:11:00Z">
          <w:r w:rsidDel="00370904">
            <w:br w:type="page"/>
          </w:r>
        </w:del>
      </w:ins>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8331" w:author="Gaston" w:date="2019-02-28T13:4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PrChange>
      </w:tblPr>
      <w:tblGrid>
        <w:gridCol w:w="1461"/>
        <w:gridCol w:w="8390"/>
        <w:tblGridChange w:id="8332">
          <w:tblGrid>
            <w:gridCol w:w="1461"/>
            <w:gridCol w:w="7630"/>
            <w:gridCol w:w="760"/>
          </w:tblGrid>
        </w:tblGridChange>
      </w:tblGrid>
      <w:tr w:rsidR="00620B41" w14:paraId="3DA3AB43" w14:textId="77777777" w:rsidTr="00DD0EF3">
        <w:trPr>
          <w:cantSplit/>
          <w:ins w:id="8333" w:author="Claude Gendron" w:date="2007-03-15T08:34:00Z"/>
          <w:trPrChange w:id="8334" w:author="Gaston" w:date="2019-02-28T13:41:00Z">
            <w:trPr>
              <w:gridAfter w:val="0"/>
              <w:cantSplit/>
            </w:trPr>
          </w:trPrChange>
        </w:trPr>
        <w:tc>
          <w:tcPr>
            <w:tcW w:w="9851" w:type="dxa"/>
            <w:gridSpan w:val="2"/>
            <w:shd w:val="clear" w:color="auto" w:fill="E6E6E6"/>
            <w:tcPrChange w:id="8335" w:author="Gaston" w:date="2019-02-28T13:41:00Z">
              <w:tcPr>
                <w:tcW w:w="8780" w:type="dxa"/>
                <w:gridSpan w:val="2"/>
                <w:shd w:val="clear" w:color="auto" w:fill="E6E6E6"/>
              </w:tcPr>
            </w:tcPrChange>
          </w:tcPr>
          <w:p w14:paraId="40B011B2" w14:textId="77777777" w:rsidR="00620B41" w:rsidRDefault="00620B41">
            <w:pPr>
              <w:pStyle w:val="Titre1"/>
              <w:numPr>
                <w:ins w:id="8336" w:author="Manaï Bilal" w:date="2007-03-15T08:34:00Z"/>
              </w:numPr>
              <w:rPr>
                <w:ins w:id="8337" w:author="Claude Gendron" w:date="2007-03-15T08:34:00Z"/>
              </w:rPr>
              <w:pPrChange w:id="8338" w:author="Gaston" w:date="2019-02-28T18:04:00Z">
                <w:pPr>
                  <w:jc w:val="center"/>
                </w:pPr>
              </w:pPrChange>
            </w:pPr>
            <w:bookmarkStart w:id="8339" w:name="_Toc2273869"/>
            <w:ins w:id="8340" w:author="Claude Gendron" w:date="2007-03-15T08:34:00Z">
              <w:r>
                <w:t>Formulaire de demande de déverrouillage d’outils dans l’atelier.</w:t>
              </w:r>
              <w:bookmarkEnd w:id="8339"/>
            </w:ins>
          </w:p>
        </w:tc>
      </w:tr>
      <w:tr w:rsidR="00620B41" w14:paraId="03250ED2" w14:textId="77777777" w:rsidTr="00DD0EF3">
        <w:trPr>
          <w:cantSplit/>
          <w:ins w:id="8341" w:author="Claude Gendron" w:date="2007-03-15T08:34:00Z"/>
          <w:trPrChange w:id="8342" w:author="Gaston" w:date="2019-02-28T13:41:00Z">
            <w:trPr>
              <w:gridAfter w:val="0"/>
              <w:cantSplit/>
            </w:trPr>
          </w:trPrChange>
        </w:trPr>
        <w:tc>
          <w:tcPr>
            <w:tcW w:w="1461" w:type="dxa"/>
            <w:shd w:val="clear" w:color="auto" w:fill="C0C0C0"/>
            <w:tcPrChange w:id="8343" w:author="Gaston" w:date="2019-02-28T13:41:00Z">
              <w:tcPr>
                <w:tcW w:w="1150" w:type="dxa"/>
                <w:shd w:val="clear" w:color="auto" w:fill="C0C0C0"/>
              </w:tcPr>
            </w:tcPrChange>
          </w:tcPr>
          <w:p w14:paraId="4AEDFBC3" w14:textId="77777777" w:rsidR="00620B41" w:rsidRDefault="00620B41" w:rsidP="00057EE2">
            <w:pPr>
              <w:numPr>
                <w:ins w:id="8344" w:author="Manaï Bilal" w:date="2007-03-15T08:34:00Z"/>
              </w:numPr>
              <w:jc w:val="center"/>
              <w:rPr>
                <w:ins w:id="8345" w:author="Claude Gendron" w:date="2007-03-15T08:34:00Z"/>
              </w:rPr>
            </w:pPr>
            <w:ins w:id="8346" w:author="Claude Gendron" w:date="2007-03-15T08:34:00Z">
              <w:r>
                <w:t>Préambule</w:t>
              </w:r>
            </w:ins>
          </w:p>
        </w:tc>
        <w:tc>
          <w:tcPr>
            <w:tcW w:w="8390" w:type="dxa"/>
            <w:shd w:val="clear" w:color="auto" w:fill="C0C0C0"/>
            <w:tcPrChange w:id="8347" w:author="Gaston" w:date="2019-02-28T13:41:00Z">
              <w:tcPr>
                <w:tcW w:w="7630" w:type="dxa"/>
                <w:shd w:val="clear" w:color="auto" w:fill="C0C0C0"/>
              </w:tcPr>
            </w:tcPrChange>
          </w:tcPr>
          <w:p w14:paraId="26E03A30" w14:textId="77777777" w:rsidR="00620B41" w:rsidRDefault="00620B41" w:rsidP="00057EE2">
            <w:pPr>
              <w:pStyle w:val="En-tte"/>
              <w:numPr>
                <w:ins w:id="8348" w:author="Manaï Bilal" w:date="2007-03-15T08:34:00Z"/>
              </w:numPr>
              <w:tabs>
                <w:tab w:val="clear" w:pos="4320"/>
                <w:tab w:val="clear" w:pos="8640"/>
              </w:tabs>
              <w:rPr>
                <w:ins w:id="8349" w:author="Claude Gendron" w:date="2007-03-15T08:34:00Z"/>
              </w:rPr>
            </w:pPr>
            <w:ins w:id="8350" w:author="Claude Gendron" w:date="2007-03-15T08:34:00Z">
              <w:r>
                <w:t xml:space="preserve">Pour tout élève désireux d’utiliser les outils verrouillés dans l’atelier, vous devez vous conformer aux étapes suivantes et faire initialiser votre préparation par le professeur présent dans le local de laboratoire, pour pouvoir demander au technicien de déverrouiller une machine dans l’atelier. </w:t>
              </w:r>
            </w:ins>
          </w:p>
        </w:tc>
      </w:tr>
      <w:tr w:rsidR="00620B41" w14:paraId="5DC2E5DB" w14:textId="77777777" w:rsidTr="00DD0EF3">
        <w:trPr>
          <w:ins w:id="8351" w:author="Claude Gendron" w:date="2007-03-15T08:34:00Z"/>
          <w:trPrChange w:id="8352" w:author="Gaston" w:date="2019-02-28T13:41:00Z">
            <w:trPr>
              <w:gridAfter w:val="0"/>
            </w:trPr>
          </w:trPrChange>
        </w:trPr>
        <w:tc>
          <w:tcPr>
            <w:tcW w:w="1461" w:type="dxa"/>
            <w:shd w:val="clear" w:color="auto" w:fill="C0C0C0"/>
            <w:tcPrChange w:id="8353" w:author="Gaston" w:date="2019-02-28T13:41:00Z">
              <w:tcPr>
                <w:tcW w:w="1150" w:type="dxa"/>
                <w:shd w:val="clear" w:color="auto" w:fill="C0C0C0"/>
              </w:tcPr>
            </w:tcPrChange>
          </w:tcPr>
          <w:p w14:paraId="3FB6376D" w14:textId="77777777" w:rsidR="00620B41" w:rsidRDefault="00620B41" w:rsidP="00057EE2">
            <w:pPr>
              <w:numPr>
                <w:ins w:id="8354" w:author="Manaï Bilal" w:date="2007-03-15T08:34:00Z"/>
              </w:numPr>
              <w:jc w:val="center"/>
              <w:rPr>
                <w:ins w:id="8355" w:author="Claude Gendron" w:date="2007-03-15T08:34:00Z"/>
              </w:rPr>
            </w:pPr>
            <w:ins w:id="8356" w:author="Claude Gendron" w:date="2007-03-15T08:34:00Z">
              <w:r>
                <w:t>Étape</w:t>
              </w:r>
            </w:ins>
          </w:p>
        </w:tc>
        <w:tc>
          <w:tcPr>
            <w:tcW w:w="8390" w:type="dxa"/>
            <w:shd w:val="clear" w:color="auto" w:fill="C0C0C0"/>
            <w:tcPrChange w:id="8357" w:author="Gaston" w:date="2019-02-28T13:41:00Z">
              <w:tcPr>
                <w:tcW w:w="7630" w:type="dxa"/>
                <w:shd w:val="clear" w:color="auto" w:fill="C0C0C0"/>
              </w:tcPr>
            </w:tcPrChange>
          </w:tcPr>
          <w:p w14:paraId="4C791FB9" w14:textId="77777777" w:rsidR="00620B41" w:rsidRDefault="00620B41" w:rsidP="00057EE2">
            <w:pPr>
              <w:numPr>
                <w:ins w:id="8358" w:author="Manaï Bilal" w:date="2007-03-15T08:34:00Z"/>
              </w:numPr>
              <w:rPr>
                <w:ins w:id="8359" w:author="Claude Gendron" w:date="2007-03-15T08:34:00Z"/>
              </w:rPr>
            </w:pPr>
          </w:p>
        </w:tc>
      </w:tr>
      <w:tr w:rsidR="00620B41" w14:paraId="15FEE49F" w14:textId="77777777" w:rsidTr="00DD0EF3">
        <w:trPr>
          <w:ins w:id="8360" w:author="Claude Gendron" w:date="2007-03-15T08:34:00Z"/>
          <w:trPrChange w:id="8361" w:author="Gaston" w:date="2019-02-28T13:41:00Z">
            <w:trPr>
              <w:gridAfter w:val="0"/>
            </w:trPr>
          </w:trPrChange>
        </w:trPr>
        <w:tc>
          <w:tcPr>
            <w:tcW w:w="1461" w:type="dxa"/>
            <w:tcPrChange w:id="8362" w:author="Gaston" w:date="2019-02-28T13:41:00Z">
              <w:tcPr>
                <w:tcW w:w="1150" w:type="dxa"/>
              </w:tcPr>
            </w:tcPrChange>
          </w:tcPr>
          <w:p w14:paraId="18F8E0BF" w14:textId="77777777" w:rsidR="00620B41" w:rsidRDefault="00620B41" w:rsidP="00057EE2">
            <w:pPr>
              <w:numPr>
                <w:ins w:id="8363" w:author="Manaï Bilal" w:date="2007-03-15T08:34:00Z"/>
              </w:numPr>
              <w:jc w:val="center"/>
              <w:rPr>
                <w:ins w:id="8364" w:author="Claude Gendron" w:date="2007-03-15T08:34:00Z"/>
              </w:rPr>
            </w:pPr>
            <w:ins w:id="8365" w:author="Claude Gendron" w:date="2007-03-15T08:34:00Z">
              <w:r>
                <w:t>1</w:t>
              </w:r>
            </w:ins>
          </w:p>
        </w:tc>
        <w:tc>
          <w:tcPr>
            <w:tcW w:w="8390" w:type="dxa"/>
            <w:tcPrChange w:id="8366" w:author="Gaston" w:date="2019-02-28T13:41:00Z">
              <w:tcPr>
                <w:tcW w:w="7630" w:type="dxa"/>
              </w:tcPr>
            </w:tcPrChange>
          </w:tcPr>
          <w:p w14:paraId="1ED2BF3A" w14:textId="77777777" w:rsidR="00620B41" w:rsidRDefault="00620B41" w:rsidP="00057EE2">
            <w:pPr>
              <w:numPr>
                <w:ins w:id="8367" w:author="Manaï Bilal" w:date="2007-03-15T08:34:00Z"/>
              </w:numPr>
              <w:rPr>
                <w:ins w:id="8368" w:author="Claude Gendron" w:date="2007-03-15T08:34:00Z"/>
              </w:rPr>
            </w:pPr>
            <w:ins w:id="8369" w:author="Claude Gendron" w:date="2007-03-15T08:34:00Z">
              <w:r>
                <w:t>Faire un croquis sur une feuille du projet à réaliser avec les dimensions exactes de toutes les ouvertures et pliages à faire.</w:t>
              </w:r>
            </w:ins>
          </w:p>
        </w:tc>
      </w:tr>
      <w:tr w:rsidR="00620B41" w14:paraId="581A1015" w14:textId="77777777" w:rsidTr="00DD0EF3">
        <w:trPr>
          <w:ins w:id="8370" w:author="Claude Gendron" w:date="2007-03-15T08:34:00Z"/>
          <w:trPrChange w:id="8371" w:author="Gaston" w:date="2019-02-28T13:41:00Z">
            <w:trPr>
              <w:gridAfter w:val="0"/>
            </w:trPr>
          </w:trPrChange>
        </w:trPr>
        <w:tc>
          <w:tcPr>
            <w:tcW w:w="1461" w:type="dxa"/>
            <w:tcPrChange w:id="8372" w:author="Gaston" w:date="2019-02-28T13:41:00Z">
              <w:tcPr>
                <w:tcW w:w="1150" w:type="dxa"/>
              </w:tcPr>
            </w:tcPrChange>
          </w:tcPr>
          <w:p w14:paraId="6E95655A" w14:textId="77777777" w:rsidR="00620B41" w:rsidRDefault="00620B41" w:rsidP="00057EE2">
            <w:pPr>
              <w:numPr>
                <w:ins w:id="8373" w:author="Manaï Bilal" w:date="2007-03-15T08:34:00Z"/>
              </w:numPr>
              <w:jc w:val="center"/>
              <w:rPr>
                <w:ins w:id="8374" w:author="Claude Gendron" w:date="2007-03-15T08:34:00Z"/>
              </w:rPr>
            </w:pPr>
            <w:ins w:id="8375" w:author="Claude Gendron" w:date="2007-03-15T08:34:00Z">
              <w:r>
                <w:t>2</w:t>
              </w:r>
            </w:ins>
          </w:p>
        </w:tc>
        <w:tc>
          <w:tcPr>
            <w:tcW w:w="8390" w:type="dxa"/>
            <w:tcPrChange w:id="8376" w:author="Gaston" w:date="2019-02-28T13:41:00Z">
              <w:tcPr>
                <w:tcW w:w="7630" w:type="dxa"/>
              </w:tcPr>
            </w:tcPrChange>
          </w:tcPr>
          <w:p w14:paraId="745E135F" w14:textId="77777777" w:rsidR="00620B41" w:rsidRDefault="00620B41" w:rsidP="00057EE2">
            <w:pPr>
              <w:numPr>
                <w:ins w:id="8377" w:author="Manaï Bilal" w:date="2007-03-15T08:34:00Z"/>
              </w:numPr>
              <w:rPr>
                <w:ins w:id="8378" w:author="Claude Gendron" w:date="2007-03-15T08:34:00Z"/>
              </w:rPr>
            </w:pPr>
            <w:ins w:id="8379" w:author="Claude Gendron" w:date="2007-03-15T08:34:00Z">
              <w:r>
                <w:t>Faire une liste de l’ordre dans lequel les pliages seront exécutés.</w:t>
              </w:r>
            </w:ins>
          </w:p>
        </w:tc>
      </w:tr>
      <w:tr w:rsidR="00620B41" w14:paraId="0C983AF2" w14:textId="77777777" w:rsidTr="00DD0EF3">
        <w:trPr>
          <w:ins w:id="8380" w:author="Claude Gendron" w:date="2007-03-15T08:34:00Z"/>
          <w:trPrChange w:id="8381" w:author="Gaston" w:date="2019-02-28T13:41:00Z">
            <w:trPr>
              <w:gridAfter w:val="0"/>
            </w:trPr>
          </w:trPrChange>
        </w:trPr>
        <w:tc>
          <w:tcPr>
            <w:tcW w:w="1461" w:type="dxa"/>
            <w:tcPrChange w:id="8382" w:author="Gaston" w:date="2019-02-28T13:41:00Z">
              <w:tcPr>
                <w:tcW w:w="1150" w:type="dxa"/>
              </w:tcPr>
            </w:tcPrChange>
          </w:tcPr>
          <w:p w14:paraId="7AE7D71B" w14:textId="77777777" w:rsidR="00620B41" w:rsidRDefault="00620B41" w:rsidP="00057EE2">
            <w:pPr>
              <w:numPr>
                <w:ins w:id="8383" w:author="Manaï Bilal" w:date="2007-03-15T08:34:00Z"/>
              </w:numPr>
              <w:jc w:val="center"/>
              <w:rPr>
                <w:ins w:id="8384" w:author="Claude Gendron" w:date="2007-03-15T08:34:00Z"/>
              </w:rPr>
            </w:pPr>
            <w:ins w:id="8385" w:author="Claude Gendron" w:date="2007-03-15T08:34:00Z">
              <w:r>
                <w:t>3</w:t>
              </w:r>
            </w:ins>
          </w:p>
        </w:tc>
        <w:tc>
          <w:tcPr>
            <w:tcW w:w="8390" w:type="dxa"/>
            <w:tcPrChange w:id="8386" w:author="Gaston" w:date="2019-02-28T13:41:00Z">
              <w:tcPr>
                <w:tcW w:w="7630" w:type="dxa"/>
              </w:tcPr>
            </w:tcPrChange>
          </w:tcPr>
          <w:p w14:paraId="2B343313" w14:textId="77777777" w:rsidR="00620B41" w:rsidRDefault="00620B41" w:rsidP="00057EE2">
            <w:pPr>
              <w:numPr>
                <w:ins w:id="8387" w:author="Manaï Bilal" w:date="2007-03-15T08:34:00Z"/>
              </w:numPr>
              <w:rPr>
                <w:ins w:id="8388" w:author="Claude Gendron" w:date="2007-03-15T08:34:00Z"/>
              </w:rPr>
            </w:pPr>
            <w:ins w:id="8389" w:author="Claude Gendron" w:date="2007-03-15T08:34:00Z">
              <w:r>
                <w:t>Faire un croquis de perçage pour un trou de dimension supérieure à 1 cm.</w:t>
              </w:r>
            </w:ins>
          </w:p>
        </w:tc>
      </w:tr>
      <w:tr w:rsidR="00620B41" w14:paraId="36A1CF8E" w14:textId="77777777" w:rsidTr="00DD0EF3">
        <w:trPr>
          <w:ins w:id="8390" w:author="Claude Gendron" w:date="2007-03-15T08:34:00Z"/>
          <w:trPrChange w:id="8391" w:author="Gaston" w:date="2019-02-28T13:41:00Z">
            <w:trPr>
              <w:gridAfter w:val="0"/>
            </w:trPr>
          </w:trPrChange>
        </w:trPr>
        <w:tc>
          <w:tcPr>
            <w:tcW w:w="1461" w:type="dxa"/>
            <w:tcPrChange w:id="8392" w:author="Gaston" w:date="2019-02-28T13:41:00Z">
              <w:tcPr>
                <w:tcW w:w="1150" w:type="dxa"/>
              </w:tcPr>
            </w:tcPrChange>
          </w:tcPr>
          <w:p w14:paraId="4719FDA0" w14:textId="77777777" w:rsidR="00620B41" w:rsidRDefault="00620B41" w:rsidP="00057EE2">
            <w:pPr>
              <w:numPr>
                <w:ins w:id="8393" w:author="Manaï Bilal" w:date="2007-03-15T08:34:00Z"/>
              </w:numPr>
              <w:jc w:val="center"/>
              <w:rPr>
                <w:ins w:id="8394" w:author="Claude Gendron" w:date="2007-03-15T08:34:00Z"/>
              </w:rPr>
            </w:pPr>
            <w:ins w:id="8395" w:author="Claude Gendron" w:date="2007-03-15T08:34:00Z">
              <w:r>
                <w:t>4</w:t>
              </w:r>
            </w:ins>
          </w:p>
        </w:tc>
        <w:tc>
          <w:tcPr>
            <w:tcW w:w="8390" w:type="dxa"/>
            <w:tcPrChange w:id="8396" w:author="Gaston" w:date="2019-02-28T13:41:00Z">
              <w:tcPr>
                <w:tcW w:w="7630" w:type="dxa"/>
              </w:tcPr>
            </w:tcPrChange>
          </w:tcPr>
          <w:p w14:paraId="4B23C74E" w14:textId="77777777" w:rsidR="00620B41" w:rsidRDefault="00620B41" w:rsidP="00057EE2">
            <w:pPr>
              <w:numPr>
                <w:ins w:id="8397" w:author="Manaï Bilal" w:date="2007-03-15T08:34:00Z"/>
              </w:numPr>
              <w:rPr>
                <w:ins w:id="8398" w:author="Claude Gendron" w:date="2007-03-15T08:34:00Z"/>
              </w:rPr>
            </w:pPr>
            <w:ins w:id="8399" w:author="Claude Gendron" w:date="2007-03-15T08:34:00Z">
              <w:r>
                <w:t xml:space="preserve">Énumérer les deux règles d’utilisation de la poinçonneuse. </w:t>
              </w:r>
            </w:ins>
          </w:p>
        </w:tc>
      </w:tr>
      <w:tr w:rsidR="00620B41" w14:paraId="2E9D0E6C" w14:textId="77777777" w:rsidTr="00DD0EF3">
        <w:trPr>
          <w:ins w:id="8400" w:author="Claude Gendron" w:date="2007-03-15T08:34:00Z"/>
          <w:trPrChange w:id="8401" w:author="Gaston" w:date="2019-02-28T13:41:00Z">
            <w:trPr>
              <w:gridAfter w:val="0"/>
            </w:trPr>
          </w:trPrChange>
        </w:trPr>
        <w:tc>
          <w:tcPr>
            <w:tcW w:w="1461" w:type="dxa"/>
            <w:tcPrChange w:id="8402" w:author="Gaston" w:date="2019-02-28T13:41:00Z">
              <w:tcPr>
                <w:tcW w:w="1150" w:type="dxa"/>
              </w:tcPr>
            </w:tcPrChange>
          </w:tcPr>
          <w:p w14:paraId="78A45AB7" w14:textId="77777777" w:rsidR="00620B41" w:rsidRDefault="00620B41" w:rsidP="00057EE2">
            <w:pPr>
              <w:numPr>
                <w:ins w:id="8403" w:author="Manaï Bilal" w:date="2007-03-15T08:34:00Z"/>
              </w:numPr>
              <w:jc w:val="center"/>
              <w:rPr>
                <w:ins w:id="8404" w:author="Claude Gendron" w:date="2007-03-15T08:34:00Z"/>
              </w:rPr>
            </w:pPr>
            <w:ins w:id="8405" w:author="Claude Gendron" w:date="2007-03-15T08:34:00Z">
              <w:r>
                <w:t>5</w:t>
              </w:r>
            </w:ins>
          </w:p>
        </w:tc>
        <w:tc>
          <w:tcPr>
            <w:tcW w:w="8390" w:type="dxa"/>
            <w:tcPrChange w:id="8406" w:author="Gaston" w:date="2019-02-28T13:41:00Z">
              <w:tcPr>
                <w:tcW w:w="7630" w:type="dxa"/>
              </w:tcPr>
            </w:tcPrChange>
          </w:tcPr>
          <w:p w14:paraId="54392068" w14:textId="77777777" w:rsidR="00620B41" w:rsidRDefault="00620B41" w:rsidP="00057EE2">
            <w:pPr>
              <w:numPr>
                <w:ins w:id="8407" w:author="Manaï Bilal" w:date="2007-03-15T08:34:00Z"/>
              </w:numPr>
              <w:rPr>
                <w:ins w:id="8408" w:author="Claude Gendron" w:date="2007-03-15T08:34:00Z"/>
              </w:rPr>
            </w:pPr>
            <w:ins w:id="8409" w:author="Claude Gendron" w:date="2007-03-15T08:34:00Z">
              <w:r>
                <w:t>Énumérer les trois règles d’utilisation de la perceuse à colonne.</w:t>
              </w:r>
            </w:ins>
          </w:p>
        </w:tc>
      </w:tr>
      <w:tr w:rsidR="0062125B" w14:paraId="12BABE77" w14:textId="77777777" w:rsidTr="00DD0EF3">
        <w:trPr>
          <w:ins w:id="8410" w:author="Gaston" w:date="2019-02-28T13:59:00Z"/>
        </w:trPr>
        <w:tc>
          <w:tcPr>
            <w:tcW w:w="1461" w:type="dxa"/>
          </w:tcPr>
          <w:p w14:paraId="5A3F1A80" w14:textId="77777777" w:rsidR="0062125B" w:rsidRDefault="0062125B" w:rsidP="00057EE2">
            <w:pPr>
              <w:jc w:val="center"/>
              <w:rPr>
                <w:ins w:id="8411" w:author="Gaston" w:date="2019-02-28T13:59:00Z"/>
              </w:rPr>
            </w:pPr>
            <w:ins w:id="8412" w:author="Gaston" w:date="2019-02-28T13:59:00Z">
              <w:r>
                <w:t>6</w:t>
              </w:r>
            </w:ins>
          </w:p>
        </w:tc>
        <w:tc>
          <w:tcPr>
            <w:tcW w:w="8390" w:type="dxa"/>
          </w:tcPr>
          <w:p w14:paraId="41E89577" w14:textId="77777777" w:rsidR="0062125B" w:rsidRDefault="0062125B" w:rsidP="00057EE2">
            <w:pPr>
              <w:rPr>
                <w:ins w:id="8413" w:author="Gaston" w:date="2019-02-28T13:59:00Z"/>
              </w:rPr>
            </w:pPr>
            <w:ins w:id="8414" w:author="Gaston" w:date="2019-02-28T13:59:00Z">
              <w:r>
                <w:t>Dans le cas d’outils électriques (perceuse, scie sauteuse, grignoteuse, etc.) le professeur s’assure que l’étudiant connait et respecte les consignes de sécurité pour utiliser ces outils.</w:t>
              </w:r>
            </w:ins>
          </w:p>
        </w:tc>
      </w:tr>
      <w:tr w:rsidR="00620B41" w14:paraId="7629BC4C" w14:textId="77777777" w:rsidTr="00DD0EF3">
        <w:trPr>
          <w:ins w:id="8415" w:author="Claude Gendron" w:date="2007-03-15T08:34:00Z"/>
          <w:trPrChange w:id="8416" w:author="Gaston" w:date="2019-02-28T13:41:00Z">
            <w:trPr>
              <w:gridAfter w:val="0"/>
            </w:trPr>
          </w:trPrChange>
        </w:trPr>
        <w:tc>
          <w:tcPr>
            <w:tcW w:w="1461" w:type="dxa"/>
            <w:shd w:val="clear" w:color="auto" w:fill="C0C0C0"/>
            <w:tcPrChange w:id="8417" w:author="Gaston" w:date="2019-02-28T13:41:00Z">
              <w:tcPr>
                <w:tcW w:w="1150" w:type="dxa"/>
                <w:shd w:val="clear" w:color="auto" w:fill="C0C0C0"/>
              </w:tcPr>
            </w:tcPrChange>
          </w:tcPr>
          <w:p w14:paraId="2129929B" w14:textId="77777777" w:rsidR="00620B41" w:rsidRDefault="00620B41" w:rsidP="00057EE2">
            <w:pPr>
              <w:numPr>
                <w:ins w:id="8418" w:author="Manaï Bilal" w:date="2007-03-15T08:34:00Z"/>
              </w:numPr>
              <w:jc w:val="center"/>
              <w:rPr>
                <w:ins w:id="8419" w:author="Claude Gendron" w:date="2007-03-15T08:34:00Z"/>
                <w:b/>
                <w:bCs/>
              </w:rPr>
            </w:pPr>
            <w:ins w:id="8420" w:author="Claude Gendron" w:date="2007-03-15T08:34:00Z">
              <w:r>
                <w:rPr>
                  <w:b/>
                  <w:bCs/>
                </w:rPr>
                <w:t>NOTE :</w:t>
              </w:r>
            </w:ins>
          </w:p>
        </w:tc>
        <w:tc>
          <w:tcPr>
            <w:tcW w:w="8390" w:type="dxa"/>
            <w:shd w:val="clear" w:color="auto" w:fill="FFFFFF"/>
            <w:tcPrChange w:id="8421" w:author="Gaston" w:date="2019-02-28T13:41:00Z">
              <w:tcPr>
                <w:tcW w:w="7630" w:type="dxa"/>
                <w:shd w:val="clear" w:color="auto" w:fill="FFFFFF"/>
              </w:tcPr>
            </w:tcPrChange>
          </w:tcPr>
          <w:p w14:paraId="52EA00B3" w14:textId="77777777" w:rsidR="00620B41" w:rsidRDefault="00620B41" w:rsidP="000B5A6C">
            <w:pPr>
              <w:numPr>
                <w:ins w:id="8422" w:author="Manaï Bilal" w:date="2007-03-15T08:34:00Z"/>
              </w:numPr>
              <w:rPr>
                <w:ins w:id="8423" w:author="Claude Gendron" w:date="2007-03-15T08:34:00Z"/>
                <w:b/>
                <w:bCs/>
              </w:rPr>
            </w:pPr>
            <w:ins w:id="8424" w:author="Claude Gendron" w:date="2007-03-15T08:34:00Z">
              <w:r>
                <w:rPr>
                  <w:b/>
                  <w:bCs/>
                </w:rPr>
                <w:t>Tout élève pris en train d’utiliser une machine sans autorisation écrite, sera expulsé de l’atelier</w:t>
              </w:r>
            </w:ins>
            <w:ins w:id="8425" w:author="Gaston" w:date="2019-02-28T13:41:00Z">
              <w:r w:rsidR="00FB478D">
                <w:rPr>
                  <w:b/>
                  <w:bCs/>
                </w:rPr>
                <w:t>.</w:t>
              </w:r>
            </w:ins>
            <w:ins w:id="8426" w:author="Claude Gendron" w:date="2007-03-15T08:34:00Z">
              <w:del w:id="8427" w:author="Gaston" w:date="2019-02-28T13:41:00Z">
                <w:r w:rsidDel="00FB478D">
                  <w:rPr>
                    <w:b/>
                    <w:bCs/>
                  </w:rPr>
                  <w:delText xml:space="preserve"> et se verra enlever des points de comportement professionnel.</w:delText>
                </w:r>
              </w:del>
            </w:ins>
          </w:p>
        </w:tc>
      </w:tr>
      <w:tr w:rsidR="00620B41" w14:paraId="0D15101B" w14:textId="77777777" w:rsidTr="00DD0EF3">
        <w:trPr>
          <w:ins w:id="8428" w:author="Claude Gendron" w:date="2007-03-15T08:34:00Z"/>
          <w:trPrChange w:id="8429" w:author="Gaston" w:date="2019-02-28T13:41:00Z">
            <w:trPr>
              <w:gridAfter w:val="0"/>
            </w:trPr>
          </w:trPrChange>
        </w:trPr>
        <w:tc>
          <w:tcPr>
            <w:tcW w:w="1461" w:type="dxa"/>
            <w:shd w:val="clear" w:color="auto" w:fill="C0C0C0"/>
            <w:tcPrChange w:id="8430" w:author="Gaston" w:date="2019-02-28T13:41:00Z">
              <w:tcPr>
                <w:tcW w:w="1150" w:type="dxa"/>
                <w:shd w:val="clear" w:color="auto" w:fill="C0C0C0"/>
              </w:tcPr>
            </w:tcPrChange>
          </w:tcPr>
          <w:p w14:paraId="3A29B7AE" w14:textId="77777777" w:rsidR="00620B41" w:rsidRDefault="00620B41" w:rsidP="00057EE2">
            <w:pPr>
              <w:numPr>
                <w:ins w:id="8431" w:author="Manaï Bilal" w:date="2007-03-15T08:34:00Z"/>
              </w:numPr>
              <w:jc w:val="center"/>
              <w:rPr>
                <w:ins w:id="8432" w:author="Claude Gendron" w:date="2007-03-15T08:34:00Z"/>
                <w:b/>
                <w:bCs/>
              </w:rPr>
            </w:pPr>
            <w:ins w:id="8433" w:author="Claude Gendron" w:date="2007-03-15T08:34:00Z">
              <w:r>
                <w:rPr>
                  <w:b/>
                  <w:bCs/>
                </w:rPr>
                <w:t>Approbation</w:t>
              </w:r>
            </w:ins>
          </w:p>
          <w:p w14:paraId="6D7862A7" w14:textId="77777777" w:rsidR="00620B41" w:rsidRDefault="00FB478D" w:rsidP="00057EE2">
            <w:pPr>
              <w:numPr>
                <w:ins w:id="8434" w:author="Manaï Bilal" w:date="2007-03-15T08:34:00Z"/>
              </w:numPr>
              <w:jc w:val="center"/>
              <w:rPr>
                <w:ins w:id="8435" w:author="Claude Gendron" w:date="2007-03-15T08:34:00Z"/>
                <w:b/>
                <w:bCs/>
              </w:rPr>
            </w:pPr>
            <w:ins w:id="8436" w:author="Gaston" w:date="2019-02-28T13:41:00Z">
              <w:r>
                <w:rPr>
                  <w:b/>
                  <w:bCs/>
                </w:rPr>
                <w:t>d</w:t>
              </w:r>
            </w:ins>
            <w:ins w:id="8437" w:author="Claude Gendron" w:date="2007-03-15T08:34:00Z">
              <w:del w:id="8438" w:author="Gaston" w:date="2019-02-28T13:41:00Z">
                <w:r w:rsidR="00620B41" w:rsidDel="00FB478D">
                  <w:rPr>
                    <w:b/>
                    <w:bCs/>
                  </w:rPr>
                  <w:delText>D</w:delText>
                </w:r>
              </w:del>
              <w:r w:rsidR="00620B41">
                <w:rPr>
                  <w:b/>
                  <w:bCs/>
                </w:rPr>
                <w:t>u professeur</w:t>
              </w:r>
            </w:ins>
          </w:p>
        </w:tc>
        <w:tc>
          <w:tcPr>
            <w:tcW w:w="8390" w:type="dxa"/>
            <w:shd w:val="clear" w:color="auto" w:fill="FFFFFF"/>
            <w:tcPrChange w:id="8439" w:author="Gaston" w:date="2019-02-28T13:41:00Z">
              <w:tcPr>
                <w:tcW w:w="7630" w:type="dxa"/>
                <w:shd w:val="clear" w:color="auto" w:fill="FFFFFF"/>
              </w:tcPr>
            </w:tcPrChange>
          </w:tcPr>
          <w:p w14:paraId="3E6D95B5" w14:textId="77777777" w:rsidR="00620B41" w:rsidRDefault="00620B41" w:rsidP="00057EE2">
            <w:pPr>
              <w:numPr>
                <w:ins w:id="8440" w:author="Manaï Bilal" w:date="2007-03-15T08:34:00Z"/>
              </w:numPr>
              <w:rPr>
                <w:ins w:id="8441" w:author="Claude Gendron" w:date="2007-03-15T08:34:00Z"/>
                <w:b/>
                <w:bCs/>
              </w:rPr>
            </w:pPr>
          </w:p>
        </w:tc>
      </w:tr>
    </w:tbl>
    <w:p w14:paraId="7C179CFE" w14:textId="77777777" w:rsidR="00620B41" w:rsidRDefault="00620B41" w:rsidP="00620B41">
      <w:pPr>
        <w:numPr>
          <w:ins w:id="8442" w:author="Manaï Bilal" w:date="2007-03-15T08:34:00Z"/>
        </w:numPr>
        <w:rPr>
          <w:ins w:id="8443" w:author="Claude Gendron" w:date="2007-03-15T08:34:00Z"/>
        </w:rPr>
      </w:pPr>
    </w:p>
    <w:p w14:paraId="30EEBD87" w14:textId="77777777" w:rsidR="004B1BA7" w:rsidRDefault="004B1BA7">
      <w:pPr>
        <w:rPr>
          <w:ins w:id="8444" w:author="Gaston" w:date="2019-02-28T13:44:00Z"/>
        </w:rPr>
      </w:pPr>
      <w:ins w:id="8445" w:author="Gaston" w:date="2019-02-28T13:44:00Z">
        <w:r>
          <w:br w:type="page"/>
        </w:r>
      </w:ins>
    </w:p>
    <w:tbl>
      <w:tblPr>
        <w:tblW w:w="10110" w:type="dxa"/>
        <w:tblCellMar>
          <w:left w:w="0" w:type="dxa"/>
          <w:right w:w="0" w:type="dxa"/>
        </w:tblCellMar>
        <w:tblLook w:val="04A0" w:firstRow="1" w:lastRow="0" w:firstColumn="1" w:lastColumn="0" w:noHBand="0" w:noVBand="1"/>
        <w:tblPrChange w:id="8446" w:author="Gaston" w:date="2019-02-28T13:44:00Z">
          <w:tblPr>
            <w:tblW w:w="0" w:type="dxa"/>
            <w:tblCellMar>
              <w:left w:w="0" w:type="dxa"/>
              <w:right w:w="0" w:type="dxa"/>
            </w:tblCellMar>
            <w:tblLook w:val="04A0" w:firstRow="1" w:lastRow="0" w:firstColumn="1" w:lastColumn="0" w:noHBand="0" w:noVBand="1"/>
          </w:tblPr>
        </w:tblPrChange>
      </w:tblPr>
      <w:tblGrid>
        <w:gridCol w:w="1915"/>
        <w:gridCol w:w="8195"/>
        <w:tblGridChange w:id="8447">
          <w:tblGrid>
            <w:gridCol w:w="1915"/>
            <w:gridCol w:w="7535"/>
          </w:tblGrid>
        </w:tblGridChange>
      </w:tblGrid>
      <w:tr w:rsidR="004B1BA7" w14:paraId="0B4F4502" w14:textId="77777777" w:rsidTr="004B1BA7">
        <w:trPr>
          <w:trHeight w:val="300"/>
          <w:ins w:id="8448" w:author="Gaston" w:date="2019-02-28T13:44:00Z"/>
          <w:trPrChange w:id="8449" w:author="Gaston" w:date="2019-02-28T13:44:00Z">
            <w:trPr>
              <w:trHeight w:val="300"/>
            </w:trPr>
          </w:trPrChange>
        </w:trPr>
        <w:tc>
          <w:tcPr>
            <w:tcW w:w="10110" w:type="dxa"/>
            <w:gridSpan w:val="2"/>
            <w:tcBorders>
              <w:top w:val="single" w:sz="6" w:space="0" w:color="000000"/>
              <w:left w:val="single" w:sz="6" w:space="0" w:color="000000"/>
              <w:bottom w:val="single" w:sz="6" w:space="0" w:color="000000"/>
              <w:right w:val="single" w:sz="6" w:space="0" w:color="000000"/>
            </w:tcBorders>
            <w:shd w:val="clear" w:color="auto" w:fill="C4BD97"/>
            <w:tcMar>
              <w:top w:w="0" w:type="dxa"/>
              <w:left w:w="45" w:type="dxa"/>
              <w:bottom w:w="0" w:type="dxa"/>
              <w:right w:w="45" w:type="dxa"/>
            </w:tcMar>
            <w:vAlign w:val="center"/>
            <w:hideMark/>
            <w:tcPrChange w:id="8450" w:author="Gaston" w:date="2019-02-28T13:44:00Z">
              <w:tcPr>
                <w:tcW w:w="0" w:type="auto"/>
                <w:gridSpan w:val="2"/>
                <w:tcBorders>
                  <w:top w:val="single" w:sz="6" w:space="0" w:color="000000"/>
                  <w:left w:val="single" w:sz="6" w:space="0" w:color="000000"/>
                  <w:bottom w:val="single" w:sz="6" w:space="0" w:color="000000"/>
                  <w:right w:val="single" w:sz="6" w:space="0" w:color="000000"/>
                </w:tcBorders>
                <w:shd w:val="clear" w:color="auto" w:fill="C4BD97"/>
                <w:tcMar>
                  <w:top w:w="0" w:type="dxa"/>
                  <w:left w:w="45" w:type="dxa"/>
                  <w:bottom w:w="0" w:type="dxa"/>
                  <w:right w:w="45" w:type="dxa"/>
                </w:tcMar>
                <w:vAlign w:val="center"/>
                <w:hideMark/>
              </w:tcPr>
            </w:tcPrChange>
          </w:tcPr>
          <w:p w14:paraId="51E9A441" w14:textId="77777777" w:rsidR="004B1BA7" w:rsidRPr="0084239A" w:rsidRDefault="004B1BA7">
            <w:pPr>
              <w:pStyle w:val="Titre1"/>
              <w:rPr>
                <w:ins w:id="8451" w:author="Gaston" w:date="2019-02-28T13:44:00Z"/>
                <w:rPrChange w:id="8452" w:author="Gaston" w:date="2019-02-28T14:12:00Z">
                  <w:rPr>
                    <w:ins w:id="8453" w:author="Gaston" w:date="2019-02-28T13:44:00Z"/>
                    <w:rFonts w:ascii="Arial" w:hAnsi="Arial" w:cs="Arial"/>
                    <w:color w:val="000000"/>
                    <w:sz w:val="36"/>
                    <w:szCs w:val="36"/>
                  </w:rPr>
                </w:rPrChange>
              </w:rPr>
              <w:pPrChange w:id="8454" w:author="Gaston" w:date="2019-02-28T19:16:00Z">
                <w:pPr>
                  <w:spacing w:line="300" w:lineRule="atLeast"/>
                  <w:jc w:val="center"/>
                </w:pPr>
              </w:pPrChange>
            </w:pPr>
            <w:bookmarkStart w:id="8455" w:name="_Toc2273870"/>
            <w:ins w:id="8456" w:author="Gaston" w:date="2019-02-28T13:44:00Z">
              <w:r w:rsidRPr="0036288E">
                <w:rPr>
                  <w:rPrChange w:id="8457" w:author="Gaston" w:date="2019-02-28T18:04:00Z">
                    <w:rPr>
                      <w:color w:val="000000"/>
                      <w:sz w:val="36"/>
                      <w:szCs w:val="36"/>
                    </w:rPr>
                  </w:rPrChange>
                </w:rPr>
                <w:lastRenderedPageBreak/>
                <w:t>Cadre</w:t>
              </w:r>
              <w:r w:rsidRPr="0084239A">
                <w:rPr>
                  <w:rPrChange w:id="8458" w:author="Gaston" w:date="2019-02-28T14:12:00Z">
                    <w:rPr>
                      <w:color w:val="000000"/>
                      <w:sz w:val="36"/>
                      <w:szCs w:val="36"/>
                    </w:rPr>
                  </w:rPrChange>
                </w:rPr>
                <w:t xml:space="preserve"> de l'ESP</w:t>
              </w:r>
              <w:bookmarkEnd w:id="8455"/>
            </w:ins>
          </w:p>
        </w:tc>
      </w:tr>
      <w:tr w:rsidR="004B1BA7" w14:paraId="0DEE8A2A" w14:textId="77777777" w:rsidTr="004B1BA7">
        <w:trPr>
          <w:trHeight w:val="300"/>
          <w:ins w:id="8459" w:author="Gaston" w:date="2019-02-28T13:44:00Z"/>
          <w:trPrChange w:id="8460" w:author="Gaston" w:date="2019-02-28T13:44:00Z">
            <w:trPr>
              <w:trHeight w:val="300"/>
            </w:trPr>
          </w:trPrChange>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461" w:author="Gaston" w:date="2019-02-28T13:44:00Z">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7B1706B6" w14:textId="77777777" w:rsidR="004B1BA7" w:rsidRDefault="004B1BA7">
            <w:pPr>
              <w:rPr>
                <w:ins w:id="8462" w:author="Gaston" w:date="2019-02-28T13:44:00Z"/>
                <w:rFonts w:ascii="Arial" w:hAnsi="Arial" w:cs="Arial"/>
                <w:b/>
                <w:bCs/>
                <w:color w:val="000000"/>
              </w:rPr>
            </w:pPr>
            <w:ins w:id="8463" w:author="Gaston" w:date="2019-02-28T13:44:00Z">
              <w:r>
                <w:rPr>
                  <w:rFonts w:ascii="Arial" w:hAnsi="Arial" w:cs="Arial"/>
                  <w:b/>
                  <w:bCs/>
                  <w:color w:val="000000"/>
                </w:rPr>
                <w:t>But de l’ESP</w:t>
              </w:r>
            </w:ins>
          </w:p>
        </w:tc>
        <w:tc>
          <w:tcPr>
            <w:tcW w:w="81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464" w:author="Gaston" w:date="2019-02-28T13:44:00Z">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3D695BAB" w14:textId="77777777" w:rsidR="004B1BA7" w:rsidRDefault="004B1BA7">
            <w:pPr>
              <w:rPr>
                <w:ins w:id="8465" w:author="Gaston" w:date="2019-02-28T13:44:00Z"/>
                <w:rFonts w:ascii="Arial" w:hAnsi="Arial" w:cs="Arial"/>
                <w:color w:val="000000"/>
              </w:rPr>
            </w:pPr>
            <w:ins w:id="8466" w:author="Gaston" w:date="2019-02-28T13:44:00Z">
              <w:r>
                <w:rPr>
                  <w:rFonts w:ascii="Arial" w:hAnsi="Arial" w:cs="Arial"/>
                  <w:color w:val="000000"/>
                </w:rPr>
                <w:t>L'ESP permet d'attester que l'élève a atteint le seuil minimal exigible pour les trois volets du profil de sortie.</w:t>
              </w:r>
            </w:ins>
          </w:p>
        </w:tc>
      </w:tr>
      <w:tr w:rsidR="004B1BA7" w14:paraId="165D1BA7" w14:textId="77777777" w:rsidTr="004B1BA7">
        <w:trPr>
          <w:trHeight w:val="300"/>
          <w:ins w:id="8467" w:author="Gaston" w:date="2019-02-28T13:44:00Z"/>
          <w:trPrChange w:id="8468" w:author="Gaston" w:date="2019-02-28T13:44:00Z">
            <w:trPr>
              <w:trHeight w:val="300"/>
            </w:trPr>
          </w:trPrChange>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469" w:author="Gaston" w:date="2019-02-28T13:44:00Z">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133714F9" w14:textId="77777777" w:rsidR="004B1BA7" w:rsidRDefault="004B1BA7">
            <w:pPr>
              <w:rPr>
                <w:ins w:id="8470" w:author="Gaston" w:date="2019-02-28T13:44:00Z"/>
                <w:rFonts w:ascii="Arial" w:hAnsi="Arial" w:cs="Arial"/>
                <w:b/>
                <w:bCs/>
                <w:color w:val="000000"/>
              </w:rPr>
            </w:pPr>
            <w:ins w:id="8471" w:author="Gaston" w:date="2019-02-28T13:44:00Z">
              <w:r>
                <w:rPr>
                  <w:rFonts w:ascii="Arial" w:hAnsi="Arial" w:cs="Arial"/>
                  <w:b/>
                  <w:bCs/>
                  <w:color w:val="000000"/>
                </w:rPr>
                <w:t>Conditions d’admission à l'ESP</w:t>
              </w:r>
            </w:ins>
          </w:p>
        </w:tc>
        <w:tc>
          <w:tcPr>
            <w:tcW w:w="81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472" w:author="Gaston" w:date="2019-02-28T13:44:00Z">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432C5246" w14:textId="77777777" w:rsidR="004B1BA7" w:rsidRDefault="004B1BA7">
            <w:pPr>
              <w:rPr>
                <w:ins w:id="8473" w:author="Gaston" w:date="2019-02-28T13:44:00Z"/>
                <w:rFonts w:ascii="Arial" w:hAnsi="Arial" w:cs="Arial"/>
                <w:color w:val="000000"/>
              </w:rPr>
            </w:pPr>
            <w:ins w:id="8474" w:author="Gaston" w:date="2019-02-28T13:44:00Z">
              <w:r>
                <w:rPr>
                  <w:rFonts w:ascii="Arial" w:hAnsi="Arial" w:cs="Arial"/>
                  <w:color w:val="000000"/>
                </w:rPr>
                <w:t>Pour être admissible à l'épreuve synthèse de programme (ESP):</w:t>
              </w:r>
              <w:r>
                <w:rPr>
                  <w:rFonts w:ascii="Arial" w:hAnsi="Arial" w:cs="Arial"/>
                  <w:color w:val="000000"/>
                </w:rPr>
                <w:br/>
                <w:t>· l'élève doit avoir complété tous les cours des 5 premières sessions du programme;</w:t>
              </w:r>
              <w:r>
                <w:rPr>
                  <w:rFonts w:ascii="Arial" w:hAnsi="Arial" w:cs="Arial"/>
                  <w:color w:val="000000"/>
                </w:rPr>
                <w:br/>
                <w:t>· l'élève doit être en voie de réussir le cours 247-6E2-HU Projet d'intégration en TSO (PIT);</w:t>
              </w:r>
              <w:r>
                <w:rPr>
                  <w:rFonts w:ascii="Arial" w:hAnsi="Arial" w:cs="Arial"/>
                  <w:color w:val="000000"/>
                </w:rPr>
                <w:br/>
                <w:t>· le projet proposé doit être accepté (par les professeurs du département dans le cadre du cours 247-5E1-HU Préparation au projet et au stage (PPS);</w:t>
              </w:r>
              <w:r>
                <w:rPr>
                  <w:rFonts w:ascii="Arial" w:hAnsi="Arial" w:cs="Arial"/>
                  <w:color w:val="000000"/>
                </w:rPr>
                <w:br/>
                <w:t>[Notez-bien :] les parties mécaniques (physiques) doivent avoir été réalisées avant le début du cours 247-6E2-HU Projet d'intégration en TSO (PIT).</w:t>
              </w:r>
              <w:r>
                <w:rPr>
                  <w:rFonts w:ascii="Arial" w:hAnsi="Arial" w:cs="Arial"/>
                  <w:color w:val="000000"/>
                </w:rPr>
                <w:br/>
                <w:t>La vérification de la mécanique se fait la dernière journée de stage suite à la rencontre du bilan de stages.</w:t>
              </w:r>
              <w:r>
                <w:rPr>
                  <w:rFonts w:ascii="Arial" w:hAnsi="Arial" w:cs="Arial"/>
                  <w:color w:val="000000"/>
                </w:rPr>
                <w:br/>
                <w:t xml:space="preserve">Dans le cas </w:t>
              </w:r>
              <w:proofErr w:type="spellStart"/>
              <w:r>
                <w:rPr>
                  <w:rFonts w:ascii="Arial" w:hAnsi="Arial" w:cs="Arial"/>
                  <w:color w:val="000000"/>
                </w:rPr>
                <w:t>ou</w:t>
              </w:r>
              <w:proofErr w:type="spellEnd"/>
              <w:r>
                <w:rPr>
                  <w:rFonts w:ascii="Arial" w:hAnsi="Arial" w:cs="Arial"/>
                  <w:color w:val="000000"/>
                </w:rPr>
                <w:t xml:space="preserve"> la mécanique n'est pas acceptée, l'étudiant se verra imposer un projet par le département.</w:t>
              </w:r>
            </w:ins>
          </w:p>
        </w:tc>
      </w:tr>
      <w:tr w:rsidR="004B1BA7" w14:paraId="38804ABE" w14:textId="77777777" w:rsidTr="004B1BA7">
        <w:trPr>
          <w:trHeight w:val="300"/>
          <w:ins w:id="8475" w:author="Gaston" w:date="2019-02-28T13:44:00Z"/>
          <w:trPrChange w:id="8476" w:author="Gaston" w:date="2019-02-28T13:44:00Z">
            <w:trPr>
              <w:trHeight w:val="300"/>
            </w:trPr>
          </w:trPrChange>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477" w:author="Gaston" w:date="2019-02-28T13:44:00Z">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0CFA8F71" w14:textId="77777777" w:rsidR="004B1BA7" w:rsidRDefault="004B1BA7">
            <w:pPr>
              <w:rPr>
                <w:ins w:id="8478" w:author="Gaston" w:date="2019-02-28T13:44:00Z"/>
                <w:rFonts w:ascii="Arial" w:hAnsi="Arial" w:cs="Arial"/>
                <w:b/>
                <w:bCs/>
                <w:color w:val="000000"/>
              </w:rPr>
            </w:pPr>
            <w:ins w:id="8479" w:author="Gaston" w:date="2019-02-28T13:44:00Z">
              <w:r>
                <w:rPr>
                  <w:rFonts w:ascii="Arial" w:hAnsi="Arial" w:cs="Arial"/>
                  <w:b/>
                  <w:bCs/>
                  <w:color w:val="000000"/>
                </w:rPr>
                <w:t>Préparation à l'ESP</w:t>
              </w:r>
            </w:ins>
          </w:p>
        </w:tc>
        <w:tc>
          <w:tcPr>
            <w:tcW w:w="81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Change w:id="8480" w:author="Gaston" w:date="2019-02-28T13:44:00Z">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tcPrChange>
          </w:tcPr>
          <w:p w14:paraId="035D9741" w14:textId="77777777" w:rsidR="004B1BA7" w:rsidRDefault="004B1BA7">
            <w:pPr>
              <w:rPr>
                <w:ins w:id="8481" w:author="Gaston" w:date="2019-02-28T13:44:00Z"/>
                <w:rFonts w:ascii="Arial" w:hAnsi="Arial" w:cs="Arial"/>
                <w:color w:val="000000"/>
              </w:rPr>
            </w:pPr>
            <w:ins w:id="8482" w:author="Gaston" w:date="2019-02-28T13:44:00Z">
              <w:r>
                <w:rPr>
                  <w:rFonts w:ascii="Arial" w:hAnsi="Arial" w:cs="Arial"/>
                  <w:color w:val="000000"/>
                </w:rPr>
                <w:t>La préparation de l'élève à l'ESP se fait dès la première session et durant toute la formation à l'intérieur de chaque cours. Des activités d'apprentissage favorisant l'analyse, la conception, l'intégration de systèmes et le dépannage de système ainsi que l'interaction avec le client ont été planifiées dans le but de favoriser le développement des habiletés reliées au profil de sortie du programme. Le cours 247-5E1-Hu Préparation au projet et au stage a été conçu pour guider l'élève dans la préparation de son projet.</w:t>
              </w:r>
            </w:ins>
          </w:p>
        </w:tc>
      </w:tr>
      <w:tr w:rsidR="004B1BA7" w14:paraId="3BB80C66" w14:textId="77777777" w:rsidTr="004B1BA7">
        <w:trPr>
          <w:trHeight w:val="300"/>
          <w:ins w:id="8483" w:author="Gaston" w:date="2019-02-28T13:44:00Z"/>
          <w:trPrChange w:id="8484" w:author="Gaston" w:date="2019-02-28T13:44:00Z">
            <w:trPr>
              <w:trHeight w:val="300"/>
            </w:trPr>
          </w:trPrChange>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485" w:author="Gaston" w:date="2019-02-28T13:44:00Z">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2CC0225B" w14:textId="77777777" w:rsidR="004B1BA7" w:rsidRDefault="004B1BA7">
            <w:pPr>
              <w:rPr>
                <w:ins w:id="8486" w:author="Gaston" w:date="2019-02-28T13:44:00Z"/>
                <w:rFonts w:ascii="Arial" w:hAnsi="Arial" w:cs="Arial"/>
                <w:b/>
                <w:bCs/>
                <w:color w:val="000000"/>
              </w:rPr>
            </w:pPr>
            <w:ins w:id="8487" w:author="Gaston" w:date="2019-02-28T13:44:00Z">
              <w:r>
                <w:rPr>
                  <w:rFonts w:ascii="Arial" w:hAnsi="Arial" w:cs="Arial"/>
                  <w:b/>
                  <w:bCs/>
                  <w:color w:val="000000"/>
                </w:rPr>
                <w:t>Conditions de réussite de l'ESP</w:t>
              </w:r>
            </w:ins>
          </w:p>
        </w:tc>
        <w:tc>
          <w:tcPr>
            <w:tcW w:w="81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488" w:author="Gaston" w:date="2019-02-28T13:44:00Z">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61F2D3E6" w14:textId="77777777" w:rsidR="004B1BA7" w:rsidRDefault="004B1BA7">
            <w:pPr>
              <w:rPr>
                <w:ins w:id="8489" w:author="Gaston" w:date="2019-02-28T13:44:00Z"/>
                <w:rFonts w:ascii="Arial" w:hAnsi="Arial" w:cs="Arial"/>
                <w:color w:val="000000"/>
              </w:rPr>
            </w:pPr>
            <w:ins w:id="8490" w:author="Gaston" w:date="2019-02-28T13:44:00Z">
              <w:r>
                <w:rPr>
                  <w:rFonts w:ascii="Arial" w:hAnsi="Arial" w:cs="Arial"/>
                  <w:color w:val="000000"/>
                </w:rPr>
                <w:t>Pour réussir l'ESP, l'élève doit remplir les seuils minimaux de réussite de chacun des trois volets suivants, stipulées dans le profil de sortie du programme, évalués dans le cours porteur {247-6E2-HU Projet d'intégration en TSO (PIT)} :</w:t>
              </w:r>
              <w:r>
                <w:rPr>
                  <w:rFonts w:ascii="Arial" w:hAnsi="Arial" w:cs="Arial"/>
                  <w:color w:val="000000"/>
                </w:rPr>
                <w:br/>
                <w:t>· concevoir;</w:t>
              </w:r>
              <w:r>
                <w:rPr>
                  <w:rFonts w:ascii="Arial" w:hAnsi="Arial" w:cs="Arial"/>
                  <w:color w:val="000000"/>
                </w:rPr>
                <w:br/>
                <w:t>· intégrer des systèmes;</w:t>
              </w:r>
              <w:r>
                <w:rPr>
                  <w:rFonts w:ascii="Arial" w:hAnsi="Arial" w:cs="Arial"/>
                  <w:color w:val="000000"/>
                </w:rPr>
                <w:br/>
                <w:t>· desservir la clientèle.</w:t>
              </w:r>
            </w:ins>
          </w:p>
        </w:tc>
      </w:tr>
      <w:tr w:rsidR="004B1BA7" w14:paraId="22AAA3B7" w14:textId="77777777" w:rsidTr="004B1BA7">
        <w:trPr>
          <w:trHeight w:val="300"/>
          <w:ins w:id="8491" w:author="Gaston" w:date="2019-02-28T13:44:00Z"/>
          <w:trPrChange w:id="8492" w:author="Gaston" w:date="2019-02-28T13:44:00Z">
            <w:trPr>
              <w:trHeight w:val="300"/>
            </w:trPr>
          </w:trPrChange>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493" w:author="Gaston" w:date="2019-02-28T13:44:00Z">
              <w:tcPr>
                <w:tcW w:w="0" w:type="auto"/>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1EC089D6" w14:textId="77777777" w:rsidR="004B1BA7" w:rsidRDefault="004B1BA7">
            <w:pPr>
              <w:rPr>
                <w:ins w:id="8494" w:author="Gaston" w:date="2019-02-28T13:44:00Z"/>
                <w:rFonts w:ascii="Arial" w:hAnsi="Arial" w:cs="Arial"/>
                <w:b/>
                <w:bCs/>
                <w:color w:val="000000"/>
              </w:rPr>
            </w:pPr>
            <w:ins w:id="8495" w:author="Gaston" w:date="2019-02-28T13:44:00Z">
              <w:r>
                <w:rPr>
                  <w:rFonts w:ascii="Arial" w:hAnsi="Arial" w:cs="Arial"/>
                  <w:b/>
                  <w:bCs/>
                  <w:color w:val="000000"/>
                </w:rPr>
                <w:t>Modalité de reprise de l'ESP</w:t>
              </w:r>
            </w:ins>
          </w:p>
        </w:tc>
        <w:tc>
          <w:tcPr>
            <w:tcW w:w="81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496" w:author="Gaston" w:date="2019-02-28T13:44:00Z">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5B7495FB" w14:textId="77777777" w:rsidR="004B1BA7" w:rsidRDefault="004B1BA7">
            <w:pPr>
              <w:rPr>
                <w:ins w:id="8497" w:author="Gaston" w:date="2019-02-28T13:44:00Z"/>
                <w:rFonts w:ascii="Arial" w:hAnsi="Arial" w:cs="Arial"/>
                <w:color w:val="000000"/>
              </w:rPr>
            </w:pPr>
            <w:ins w:id="8498" w:author="Gaston" w:date="2019-02-28T13:44:00Z">
              <w:r>
                <w:rPr>
                  <w:rFonts w:ascii="Arial" w:hAnsi="Arial" w:cs="Arial"/>
                  <w:color w:val="000000"/>
                </w:rPr>
                <w:t>Refaire le cours 247-6E2-HU Projet d'intégration en TSO.</w:t>
              </w:r>
            </w:ins>
          </w:p>
        </w:tc>
      </w:tr>
    </w:tbl>
    <w:p w14:paraId="07575BAE" w14:textId="77777777" w:rsidR="00820DF8" w:rsidRDefault="00820DF8">
      <w:pPr>
        <w:rPr>
          <w:ins w:id="8499" w:author="Gaston" w:date="2019-02-28T13:45:00Z"/>
        </w:rPr>
      </w:pPr>
    </w:p>
    <w:p w14:paraId="3D64DE87" w14:textId="77777777" w:rsidR="00820DF8" w:rsidRDefault="00820DF8">
      <w:pPr>
        <w:rPr>
          <w:ins w:id="8500" w:author="Gaston" w:date="2019-02-28T13:46:00Z"/>
        </w:rPr>
        <w:sectPr w:rsidR="00820DF8" w:rsidSect="00461AB7">
          <w:pgSz w:w="12240" w:h="15840"/>
          <w:pgMar w:top="1213" w:right="1440" w:bottom="1610" w:left="1440" w:header="720" w:footer="720" w:gutter="0"/>
          <w:cols w:space="720"/>
          <w:noEndnote/>
        </w:sectPr>
      </w:pPr>
    </w:p>
    <w:tbl>
      <w:tblPr>
        <w:tblW w:w="13567" w:type="dxa"/>
        <w:tblLayout w:type="fixed"/>
        <w:tblCellMar>
          <w:left w:w="0" w:type="dxa"/>
          <w:right w:w="0" w:type="dxa"/>
        </w:tblCellMar>
        <w:tblLook w:val="04A0" w:firstRow="1" w:lastRow="0" w:firstColumn="1" w:lastColumn="0" w:noHBand="0" w:noVBand="1"/>
        <w:tblPrChange w:id="8501" w:author="Gaston" w:date="2019-02-28T14:20:00Z">
          <w:tblPr>
            <w:tblW w:w="13107" w:type="dxa"/>
            <w:tblCellMar>
              <w:left w:w="0" w:type="dxa"/>
              <w:right w:w="0" w:type="dxa"/>
            </w:tblCellMar>
            <w:tblLook w:val="04A0" w:firstRow="1" w:lastRow="0" w:firstColumn="1" w:lastColumn="0" w:noHBand="0" w:noVBand="1"/>
          </w:tblPr>
        </w:tblPrChange>
      </w:tblPr>
      <w:tblGrid>
        <w:gridCol w:w="1314"/>
        <w:gridCol w:w="1580"/>
        <w:gridCol w:w="1911"/>
        <w:gridCol w:w="1597"/>
        <w:gridCol w:w="1645"/>
        <w:gridCol w:w="3905"/>
        <w:gridCol w:w="1615"/>
        <w:tblGridChange w:id="8502">
          <w:tblGrid>
            <w:gridCol w:w="1314"/>
            <w:gridCol w:w="1580"/>
            <w:gridCol w:w="675"/>
            <w:gridCol w:w="1236"/>
            <w:gridCol w:w="675"/>
            <w:gridCol w:w="922"/>
            <w:gridCol w:w="675"/>
            <w:gridCol w:w="970"/>
            <w:gridCol w:w="675"/>
            <w:gridCol w:w="3011"/>
            <w:gridCol w:w="219"/>
            <w:gridCol w:w="480"/>
            <w:gridCol w:w="675"/>
          </w:tblGrid>
        </w:tblGridChange>
      </w:tblGrid>
      <w:tr w:rsidR="00375D27" w14:paraId="2E881329" w14:textId="77777777" w:rsidTr="00F07EF0">
        <w:trPr>
          <w:trHeight w:val="300"/>
          <w:tblHeader/>
          <w:ins w:id="8503" w:author="Gaston" w:date="2019-02-28T14:01:00Z"/>
          <w:trPrChange w:id="8504" w:author="Gaston" w:date="2019-02-28T14:20:00Z">
            <w:trPr>
              <w:trHeight w:val="300"/>
            </w:trPr>
          </w:trPrChange>
        </w:trPr>
        <w:tc>
          <w:tcPr>
            <w:tcW w:w="13567" w:type="dxa"/>
            <w:gridSpan w:val="7"/>
            <w:tcBorders>
              <w:top w:val="single" w:sz="6" w:space="0" w:color="000000"/>
              <w:left w:val="single" w:sz="6" w:space="0" w:color="000000"/>
              <w:bottom w:val="single" w:sz="6" w:space="0" w:color="000000"/>
              <w:right w:val="single" w:sz="6" w:space="0" w:color="000000"/>
            </w:tcBorders>
            <w:shd w:val="clear" w:color="auto" w:fill="C4BC96"/>
            <w:tcMar>
              <w:top w:w="0" w:type="dxa"/>
              <w:left w:w="45" w:type="dxa"/>
              <w:bottom w:w="0" w:type="dxa"/>
              <w:right w:w="45" w:type="dxa"/>
            </w:tcMar>
            <w:tcPrChange w:id="8505" w:author="Gaston" w:date="2019-02-28T14:20:00Z">
              <w:tcPr>
                <w:tcW w:w="13107" w:type="dxa"/>
                <w:gridSpan w:val="13"/>
                <w:tcBorders>
                  <w:top w:val="single" w:sz="6" w:space="0" w:color="000000"/>
                  <w:left w:val="single" w:sz="6" w:space="0" w:color="000000"/>
                  <w:bottom w:val="single" w:sz="6" w:space="0" w:color="000000"/>
                  <w:right w:val="single" w:sz="6" w:space="0" w:color="000000"/>
                </w:tcBorders>
                <w:shd w:val="clear" w:color="auto" w:fill="C4BC96"/>
                <w:tcMar>
                  <w:top w:w="0" w:type="dxa"/>
                  <w:left w:w="45" w:type="dxa"/>
                  <w:bottom w:w="0" w:type="dxa"/>
                  <w:right w:w="45" w:type="dxa"/>
                </w:tcMar>
              </w:tcPr>
            </w:tcPrChange>
          </w:tcPr>
          <w:p w14:paraId="61B9C359" w14:textId="77777777" w:rsidR="00375D27" w:rsidRPr="00FB4793" w:rsidRDefault="00375D27">
            <w:pPr>
              <w:pStyle w:val="Titre1"/>
              <w:rPr>
                <w:ins w:id="8506" w:author="Gaston" w:date="2019-02-28T14:01:00Z"/>
              </w:rPr>
              <w:pPrChange w:id="8507" w:author="Gaston" w:date="2019-02-28T18:04:00Z">
                <w:pPr>
                  <w:jc w:val="center"/>
                </w:pPr>
              </w:pPrChange>
            </w:pPr>
            <w:bookmarkStart w:id="8508" w:name="_Toc2273871"/>
            <w:ins w:id="8509" w:author="Gaston" w:date="2019-02-28T14:01:00Z">
              <w:r w:rsidRPr="0032774E">
                <w:lastRenderedPageBreak/>
                <w:t>Moments</w:t>
              </w:r>
              <w:r>
                <w:t xml:space="preserve"> d’évaluation de l’ESP</w:t>
              </w:r>
              <w:bookmarkEnd w:id="8508"/>
            </w:ins>
          </w:p>
        </w:tc>
      </w:tr>
      <w:tr w:rsidR="00731722" w14:paraId="040006C1" w14:textId="77777777" w:rsidTr="00F07EF0">
        <w:trPr>
          <w:trHeight w:val="300"/>
          <w:tblHeader/>
          <w:ins w:id="8510" w:author="Gaston" w:date="2019-02-28T13:46:00Z"/>
          <w:trPrChange w:id="8511" w:author="Gaston" w:date="2019-02-28T14:20:00Z">
            <w:trPr>
              <w:trHeight w:val="300"/>
            </w:trPr>
          </w:trPrChange>
        </w:trPr>
        <w:tc>
          <w:tcPr>
            <w:tcW w:w="1314" w:type="dxa"/>
            <w:tcBorders>
              <w:top w:val="single" w:sz="6" w:space="0" w:color="000000"/>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512" w:author="Gaston" w:date="2019-02-28T14:20:00Z">
              <w:tcPr>
                <w:tcW w:w="0" w:type="auto"/>
                <w:tcBorders>
                  <w:top w:val="single" w:sz="6" w:space="0" w:color="000000"/>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3553DFF7" w14:textId="77777777" w:rsidR="00820DF8" w:rsidRPr="00820DF8" w:rsidRDefault="00820DF8">
            <w:pPr>
              <w:jc w:val="center"/>
              <w:rPr>
                <w:ins w:id="8513" w:author="Gaston" w:date="2019-02-28T13:46:00Z"/>
                <w:rFonts w:ascii="Arial" w:hAnsi="Arial" w:cs="Arial"/>
                <w:b/>
                <w:bCs/>
                <w:color w:val="000000"/>
                <w:sz w:val="22"/>
                <w:szCs w:val="22"/>
                <w:rPrChange w:id="8514" w:author="Gaston" w:date="2019-02-28T13:46:00Z">
                  <w:rPr>
                    <w:ins w:id="8515" w:author="Gaston" w:date="2019-02-28T13:46:00Z"/>
                    <w:rFonts w:ascii="Arial" w:hAnsi="Arial" w:cs="Arial"/>
                    <w:b/>
                    <w:bCs/>
                    <w:color w:val="000000"/>
                  </w:rPr>
                </w:rPrChange>
              </w:rPr>
            </w:pPr>
            <w:ins w:id="8516" w:author="Gaston" w:date="2019-02-28T13:46:00Z">
              <w:r w:rsidRPr="00820DF8">
                <w:rPr>
                  <w:rFonts w:ascii="Arial" w:hAnsi="Arial" w:cs="Arial"/>
                  <w:b/>
                  <w:bCs/>
                  <w:color w:val="000000"/>
                  <w:sz w:val="22"/>
                  <w:szCs w:val="22"/>
                  <w:rPrChange w:id="8517" w:author="Gaston" w:date="2019-02-28T13:46:00Z">
                    <w:rPr>
                      <w:rFonts w:ascii="Arial" w:hAnsi="Arial" w:cs="Arial"/>
                      <w:b/>
                      <w:bCs/>
                      <w:color w:val="000000"/>
                    </w:rPr>
                  </w:rPrChange>
                </w:rPr>
                <w:t>Volets</w:t>
              </w:r>
            </w:ins>
          </w:p>
        </w:tc>
        <w:tc>
          <w:tcPr>
            <w:tcW w:w="1580" w:type="dxa"/>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Change w:id="8518" w:author="Gaston" w:date="2019-02-28T14:20:00Z">
              <w:tcPr>
                <w:tcW w:w="0" w:type="auto"/>
                <w:gridSpan w:val="2"/>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
            </w:tcPrChange>
          </w:tcPr>
          <w:p w14:paraId="6DC3D8ED" w14:textId="77777777" w:rsidR="00820DF8" w:rsidRPr="00820DF8" w:rsidRDefault="00820DF8">
            <w:pPr>
              <w:jc w:val="center"/>
              <w:rPr>
                <w:ins w:id="8519" w:author="Gaston" w:date="2019-02-28T13:46:00Z"/>
                <w:rFonts w:ascii="Arial" w:hAnsi="Arial" w:cs="Arial"/>
                <w:b/>
                <w:bCs/>
                <w:color w:val="000000"/>
                <w:sz w:val="22"/>
                <w:szCs w:val="22"/>
                <w:rPrChange w:id="8520" w:author="Gaston" w:date="2019-02-28T13:46:00Z">
                  <w:rPr>
                    <w:ins w:id="8521" w:author="Gaston" w:date="2019-02-28T13:46:00Z"/>
                    <w:rFonts w:ascii="Arial" w:hAnsi="Arial" w:cs="Arial"/>
                    <w:b/>
                    <w:bCs/>
                    <w:color w:val="000000"/>
                  </w:rPr>
                </w:rPrChange>
              </w:rPr>
            </w:pPr>
            <w:ins w:id="8522" w:author="Gaston" w:date="2019-02-28T13:46:00Z">
              <w:r w:rsidRPr="00820DF8">
                <w:rPr>
                  <w:rFonts w:ascii="Arial" w:hAnsi="Arial" w:cs="Arial"/>
                  <w:b/>
                  <w:bCs/>
                  <w:color w:val="000000"/>
                  <w:sz w:val="22"/>
                  <w:szCs w:val="22"/>
                  <w:rPrChange w:id="8523" w:author="Gaston" w:date="2019-02-28T13:46:00Z">
                    <w:rPr>
                      <w:rFonts w:ascii="Arial" w:hAnsi="Arial" w:cs="Arial"/>
                      <w:b/>
                      <w:bCs/>
                      <w:color w:val="000000"/>
                    </w:rPr>
                  </w:rPrChange>
                </w:rPr>
                <w:t>Forme</w:t>
              </w:r>
              <w:r w:rsidRPr="00820DF8">
                <w:rPr>
                  <w:rFonts w:ascii="Arial" w:hAnsi="Arial" w:cs="Arial"/>
                  <w:b/>
                  <w:bCs/>
                  <w:color w:val="000000"/>
                  <w:sz w:val="22"/>
                  <w:szCs w:val="22"/>
                  <w:rPrChange w:id="8524" w:author="Gaston" w:date="2019-02-28T13:46:00Z">
                    <w:rPr>
                      <w:rFonts w:ascii="Arial" w:hAnsi="Arial" w:cs="Arial"/>
                      <w:b/>
                      <w:bCs/>
                      <w:color w:val="000000"/>
                    </w:rPr>
                  </w:rPrChange>
                </w:rPr>
                <w:br/>
                <w:t>(L'ESP consiste en:)</w:t>
              </w:r>
            </w:ins>
          </w:p>
        </w:tc>
        <w:tc>
          <w:tcPr>
            <w:tcW w:w="1911" w:type="dxa"/>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Change w:id="8525" w:author="Gaston" w:date="2019-02-28T14:20:00Z">
              <w:tcPr>
                <w:tcW w:w="0" w:type="auto"/>
                <w:gridSpan w:val="2"/>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
            </w:tcPrChange>
          </w:tcPr>
          <w:p w14:paraId="0D65DFE8" w14:textId="77777777" w:rsidR="00820DF8" w:rsidRPr="00820DF8" w:rsidRDefault="00820DF8">
            <w:pPr>
              <w:jc w:val="center"/>
              <w:rPr>
                <w:ins w:id="8526" w:author="Gaston" w:date="2019-02-28T13:46:00Z"/>
                <w:rFonts w:ascii="Arial" w:hAnsi="Arial" w:cs="Arial"/>
                <w:b/>
                <w:bCs/>
                <w:color w:val="000000"/>
                <w:sz w:val="22"/>
                <w:szCs w:val="22"/>
                <w:rPrChange w:id="8527" w:author="Gaston" w:date="2019-02-28T13:46:00Z">
                  <w:rPr>
                    <w:ins w:id="8528" w:author="Gaston" w:date="2019-02-28T13:46:00Z"/>
                    <w:rFonts w:ascii="Arial" w:hAnsi="Arial" w:cs="Arial"/>
                    <w:b/>
                    <w:bCs/>
                    <w:color w:val="000000"/>
                  </w:rPr>
                </w:rPrChange>
              </w:rPr>
            </w:pPr>
            <w:ins w:id="8529" w:author="Gaston" w:date="2019-02-28T13:46:00Z">
              <w:r w:rsidRPr="00820DF8">
                <w:rPr>
                  <w:rFonts w:ascii="Arial" w:hAnsi="Arial" w:cs="Arial"/>
                  <w:b/>
                  <w:bCs/>
                  <w:color w:val="000000"/>
                  <w:sz w:val="22"/>
                  <w:szCs w:val="22"/>
                  <w:rPrChange w:id="8530" w:author="Gaston" w:date="2019-02-28T13:46:00Z">
                    <w:rPr>
                      <w:rFonts w:ascii="Arial" w:hAnsi="Arial" w:cs="Arial"/>
                      <w:b/>
                      <w:bCs/>
                      <w:color w:val="000000"/>
                    </w:rPr>
                  </w:rPrChange>
                </w:rPr>
                <w:t>Moments d'évaluation</w:t>
              </w:r>
            </w:ins>
          </w:p>
        </w:tc>
        <w:tc>
          <w:tcPr>
            <w:tcW w:w="1597" w:type="dxa"/>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Change w:id="8531" w:author="Gaston" w:date="2019-02-28T14:20:00Z">
              <w:tcPr>
                <w:tcW w:w="0" w:type="auto"/>
                <w:gridSpan w:val="2"/>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
            </w:tcPrChange>
          </w:tcPr>
          <w:p w14:paraId="184B78A9" w14:textId="77777777" w:rsidR="00820DF8" w:rsidRPr="00820DF8" w:rsidRDefault="00820DF8">
            <w:pPr>
              <w:jc w:val="center"/>
              <w:rPr>
                <w:ins w:id="8532" w:author="Gaston" w:date="2019-02-28T13:46:00Z"/>
                <w:rFonts w:ascii="Arial" w:hAnsi="Arial" w:cs="Arial"/>
                <w:b/>
                <w:bCs/>
                <w:color w:val="000000"/>
                <w:sz w:val="22"/>
                <w:szCs w:val="22"/>
                <w:rPrChange w:id="8533" w:author="Gaston" w:date="2019-02-28T13:46:00Z">
                  <w:rPr>
                    <w:ins w:id="8534" w:author="Gaston" w:date="2019-02-28T13:46:00Z"/>
                    <w:rFonts w:ascii="Arial" w:hAnsi="Arial" w:cs="Arial"/>
                    <w:b/>
                    <w:bCs/>
                    <w:color w:val="000000"/>
                  </w:rPr>
                </w:rPrChange>
              </w:rPr>
            </w:pPr>
            <w:ins w:id="8535" w:author="Gaston" w:date="2019-02-28T13:46:00Z">
              <w:r w:rsidRPr="00820DF8">
                <w:rPr>
                  <w:rFonts w:ascii="Arial" w:hAnsi="Arial" w:cs="Arial"/>
                  <w:b/>
                  <w:bCs/>
                  <w:color w:val="000000"/>
                  <w:sz w:val="22"/>
                  <w:szCs w:val="22"/>
                  <w:rPrChange w:id="8536" w:author="Gaston" w:date="2019-02-28T13:46:00Z">
                    <w:rPr>
                      <w:rFonts w:ascii="Arial" w:hAnsi="Arial" w:cs="Arial"/>
                      <w:b/>
                      <w:bCs/>
                      <w:color w:val="000000"/>
                    </w:rPr>
                  </w:rPrChange>
                </w:rPr>
                <w:t>Durée</w:t>
              </w:r>
            </w:ins>
          </w:p>
        </w:tc>
        <w:tc>
          <w:tcPr>
            <w:tcW w:w="1645" w:type="dxa"/>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Change w:id="8537" w:author="Gaston" w:date="2019-02-28T14:20:00Z">
              <w:tcPr>
                <w:tcW w:w="0" w:type="auto"/>
                <w:gridSpan w:val="2"/>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
            </w:tcPrChange>
          </w:tcPr>
          <w:p w14:paraId="2260B9C6" w14:textId="77777777" w:rsidR="00820DF8" w:rsidRPr="00820DF8" w:rsidRDefault="00820DF8">
            <w:pPr>
              <w:jc w:val="center"/>
              <w:rPr>
                <w:ins w:id="8538" w:author="Gaston" w:date="2019-02-28T13:46:00Z"/>
                <w:rFonts w:ascii="Arial" w:hAnsi="Arial" w:cs="Arial"/>
                <w:b/>
                <w:bCs/>
                <w:color w:val="000000"/>
                <w:sz w:val="22"/>
                <w:szCs w:val="22"/>
                <w:rPrChange w:id="8539" w:author="Gaston" w:date="2019-02-28T13:46:00Z">
                  <w:rPr>
                    <w:ins w:id="8540" w:author="Gaston" w:date="2019-02-28T13:46:00Z"/>
                    <w:rFonts w:ascii="Arial" w:hAnsi="Arial" w:cs="Arial"/>
                    <w:b/>
                    <w:bCs/>
                    <w:color w:val="000000"/>
                  </w:rPr>
                </w:rPrChange>
              </w:rPr>
            </w:pPr>
            <w:ins w:id="8541" w:author="Gaston" w:date="2019-02-28T13:46:00Z">
              <w:r w:rsidRPr="00820DF8">
                <w:rPr>
                  <w:rFonts w:ascii="Arial" w:hAnsi="Arial" w:cs="Arial"/>
                  <w:b/>
                  <w:bCs/>
                  <w:color w:val="000000"/>
                  <w:sz w:val="22"/>
                  <w:szCs w:val="22"/>
                  <w:rPrChange w:id="8542" w:author="Gaston" w:date="2019-02-28T13:46:00Z">
                    <w:rPr>
                      <w:rFonts w:ascii="Arial" w:hAnsi="Arial" w:cs="Arial"/>
                      <w:b/>
                      <w:bCs/>
                      <w:color w:val="000000"/>
                    </w:rPr>
                  </w:rPrChange>
                </w:rPr>
                <w:t>Responsables des évaluations</w:t>
              </w:r>
            </w:ins>
          </w:p>
        </w:tc>
        <w:tc>
          <w:tcPr>
            <w:tcW w:w="3905" w:type="dxa"/>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Change w:id="8543" w:author="Gaston" w:date="2019-02-28T14:20:00Z">
              <w:tcPr>
                <w:tcW w:w="3011" w:type="dxa"/>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
            </w:tcPrChange>
          </w:tcPr>
          <w:p w14:paraId="73C39441" w14:textId="77777777" w:rsidR="00820DF8" w:rsidRPr="00820DF8" w:rsidRDefault="00820DF8">
            <w:pPr>
              <w:jc w:val="center"/>
              <w:rPr>
                <w:ins w:id="8544" w:author="Gaston" w:date="2019-02-28T13:46:00Z"/>
                <w:rFonts w:ascii="Arial" w:hAnsi="Arial" w:cs="Arial"/>
                <w:b/>
                <w:bCs/>
                <w:color w:val="000000"/>
                <w:sz w:val="22"/>
                <w:szCs w:val="22"/>
                <w:rPrChange w:id="8545" w:author="Gaston" w:date="2019-02-28T13:46:00Z">
                  <w:rPr>
                    <w:ins w:id="8546" w:author="Gaston" w:date="2019-02-28T13:46:00Z"/>
                    <w:rFonts w:ascii="Arial" w:hAnsi="Arial" w:cs="Arial"/>
                    <w:b/>
                    <w:bCs/>
                    <w:color w:val="000000"/>
                  </w:rPr>
                </w:rPrChange>
              </w:rPr>
            </w:pPr>
            <w:ins w:id="8547" w:author="Gaston" w:date="2019-02-28T13:46:00Z">
              <w:r w:rsidRPr="00820DF8">
                <w:rPr>
                  <w:rFonts w:ascii="Arial" w:hAnsi="Arial" w:cs="Arial"/>
                  <w:b/>
                  <w:bCs/>
                  <w:color w:val="000000"/>
                  <w:sz w:val="22"/>
                  <w:szCs w:val="22"/>
                  <w:rPrChange w:id="8548" w:author="Gaston" w:date="2019-02-28T13:46:00Z">
                    <w:rPr>
                      <w:rFonts w:ascii="Arial" w:hAnsi="Arial" w:cs="Arial"/>
                      <w:b/>
                      <w:bCs/>
                      <w:color w:val="000000"/>
                    </w:rPr>
                  </w:rPrChange>
                </w:rPr>
                <w:t>Déroulement</w:t>
              </w:r>
            </w:ins>
          </w:p>
        </w:tc>
        <w:tc>
          <w:tcPr>
            <w:tcW w:w="1615" w:type="dxa"/>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Change w:id="8549" w:author="Gaston" w:date="2019-02-28T14:20:00Z">
              <w:tcPr>
                <w:tcW w:w="1374" w:type="dxa"/>
                <w:gridSpan w:val="3"/>
                <w:tcBorders>
                  <w:top w:val="single" w:sz="6" w:space="0" w:color="000000"/>
                  <w:left w:val="single" w:sz="6" w:space="0" w:color="CCCCCC"/>
                  <w:bottom w:val="single" w:sz="6" w:space="0" w:color="000000"/>
                  <w:right w:val="single" w:sz="6" w:space="0" w:color="000000"/>
                </w:tcBorders>
                <w:shd w:val="clear" w:color="auto" w:fill="C4BC96"/>
                <w:tcMar>
                  <w:top w:w="0" w:type="dxa"/>
                  <w:left w:w="45" w:type="dxa"/>
                  <w:bottom w:w="0" w:type="dxa"/>
                  <w:right w:w="45" w:type="dxa"/>
                </w:tcMar>
                <w:hideMark/>
              </w:tcPr>
            </w:tcPrChange>
          </w:tcPr>
          <w:p w14:paraId="311B6BB7" w14:textId="77777777" w:rsidR="00820DF8" w:rsidRPr="00820DF8" w:rsidRDefault="00820DF8">
            <w:pPr>
              <w:jc w:val="center"/>
              <w:rPr>
                <w:ins w:id="8550" w:author="Gaston" w:date="2019-02-28T13:46:00Z"/>
                <w:rFonts w:ascii="Arial" w:hAnsi="Arial" w:cs="Arial"/>
                <w:b/>
                <w:bCs/>
                <w:color w:val="000000"/>
                <w:sz w:val="22"/>
                <w:szCs w:val="22"/>
                <w:rPrChange w:id="8551" w:author="Gaston" w:date="2019-02-28T13:46:00Z">
                  <w:rPr>
                    <w:ins w:id="8552" w:author="Gaston" w:date="2019-02-28T13:46:00Z"/>
                    <w:rFonts w:ascii="Arial" w:hAnsi="Arial" w:cs="Arial"/>
                    <w:b/>
                    <w:bCs/>
                    <w:color w:val="000000"/>
                  </w:rPr>
                </w:rPrChange>
              </w:rPr>
            </w:pPr>
            <w:ins w:id="8553" w:author="Gaston" w:date="2019-02-28T13:46:00Z">
              <w:r w:rsidRPr="00820DF8">
                <w:rPr>
                  <w:rFonts w:ascii="Arial" w:hAnsi="Arial" w:cs="Arial"/>
                  <w:b/>
                  <w:bCs/>
                  <w:color w:val="000000"/>
                  <w:sz w:val="22"/>
                  <w:szCs w:val="22"/>
                  <w:rPrChange w:id="8554" w:author="Gaston" w:date="2019-02-28T13:46:00Z">
                    <w:rPr>
                      <w:rFonts w:ascii="Arial" w:hAnsi="Arial" w:cs="Arial"/>
                      <w:b/>
                      <w:bCs/>
                      <w:color w:val="000000"/>
                    </w:rPr>
                  </w:rPrChange>
                </w:rPr>
                <w:t>Modalités d’évaluation</w:t>
              </w:r>
            </w:ins>
          </w:p>
        </w:tc>
      </w:tr>
      <w:tr w:rsidR="00745A99" w14:paraId="7640F797" w14:textId="77777777" w:rsidTr="00F07EF0">
        <w:tblPrEx>
          <w:tblPrExChange w:id="8555" w:author="Gaston" w:date="2019-02-28T14:20:00Z">
            <w:tblPrEx>
              <w:tblLayout w:type="fixed"/>
            </w:tblPrEx>
          </w:tblPrExChange>
        </w:tblPrEx>
        <w:trPr>
          <w:trHeight w:val="1260"/>
          <w:ins w:id="8556" w:author="Gaston" w:date="2019-02-28T13:46:00Z"/>
          <w:trPrChange w:id="8557" w:author="Gaston" w:date="2019-02-28T14:20:00Z">
            <w:trPr>
              <w:gridAfter w:val="0"/>
              <w:wAfter w:w="675" w:type="dxa"/>
              <w:trHeight w:val="1260"/>
            </w:trPr>
          </w:trPrChange>
        </w:trPr>
        <w:tc>
          <w:tcPr>
            <w:tcW w:w="1314" w:type="dxa"/>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558" w:author="Gaston" w:date="2019-02-28T14:20:00Z">
              <w:tcPr>
                <w:tcW w:w="1314" w:type="dxa"/>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100FC13B" w14:textId="77777777" w:rsidR="00820DF8" w:rsidRDefault="00820DF8">
            <w:pPr>
              <w:rPr>
                <w:ins w:id="8559" w:author="Gaston" w:date="2019-02-28T13:46:00Z"/>
                <w:rFonts w:ascii="Arial" w:hAnsi="Arial" w:cs="Arial"/>
                <w:b/>
                <w:bCs/>
                <w:color w:val="000000"/>
              </w:rPr>
            </w:pPr>
            <w:ins w:id="8560" w:author="Gaston" w:date="2019-02-28T13:46:00Z">
              <w:r>
                <w:rPr>
                  <w:rFonts w:ascii="Arial" w:hAnsi="Arial" w:cs="Arial"/>
                  <w:b/>
                  <w:bCs/>
                  <w:color w:val="000000"/>
                </w:rPr>
                <w:t>Concevoir</w:t>
              </w:r>
            </w:ins>
          </w:p>
        </w:tc>
        <w:tc>
          <w:tcPr>
            <w:tcW w:w="15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61" w:author="Gaston" w:date="2019-02-28T14:20:00Z">
              <w:tcPr>
                <w:tcW w:w="15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4774A0DE" w14:textId="77777777" w:rsidR="00820DF8" w:rsidRDefault="00F07EF0" w:rsidP="006F647D">
            <w:pPr>
              <w:rPr>
                <w:ins w:id="8562" w:author="Gaston" w:date="2019-02-28T13:46:00Z"/>
                <w:rFonts w:ascii="Arial" w:hAnsi="Arial" w:cs="Arial"/>
                <w:color w:val="000000"/>
                <w:sz w:val="20"/>
                <w:szCs w:val="20"/>
              </w:rPr>
            </w:pPr>
            <w:ins w:id="8563" w:author="Gaston" w:date="2019-02-28T14:20:00Z">
              <w:r>
                <w:rPr>
                  <w:rFonts w:ascii="Arial" w:hAnsi="Arial" w:cs="Arial"/>
                  <w:color w:val="000000"/>
                  <w:sz w:val="20"/>
                  <w:szCs w:val="20"/>
                </w:rPr>
                <w:t>L</w:t>
              </w:r>
            </w:ins>
            <w:ins w:id="8564" w:author="Gaston" w:date="2019-02-28T13:46:00Z">
              <w:r w:rsidR="00820DF8">
                <w:rPr>
                  <w:rFonts w:ascii="Arial" w:hAnsi="Arial" w:cs="Arial"/>
                  <w:color w:val="000000"/>
                  <w:sz w:val="20"/>
                  <w:szCs w:val="20"/>
                </w:rPr>
                <w:t>a réalisation d'un projet fonctionnel composé de plusieurs parties matérielles (min 30%), de plusieurs parties logicielles (min 30%) et de l'intégration de ces dernières ainsi que de la production de la documentation adéquate.</w:t>
              </w:r>
            </w:ins>
          </w:p>
        </w:tc>
        <w:tc>
          <w:tcPr>
            <w:tcW w:w="19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65" w:author="Gaston" w:date="2019-02-28T14:20:00Z">
              <w:tcPr>
                <w:tcW w:w="1911"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604C3379" w14:textId="77777777" w:rsidR="00F07EF0" w:rsidRDefault="00820DF8">
            <w:pPr>
              <w:rPr>
                <w:ins w:id="8566" w:author="Gaston" w:date="2019-02-28T14:19:00Z"/>
                <w:rFonts w:ascii="Arial" w:hAnsi="Arial" w:cs="Arial"/>
                <w:b/>
                <w:bCs/>
                <w:color w:val="000000"/>
                <w:sz w:val="20"/>
                <w:szCs w:val="20"/>
              </w:rPr>
            </w:pPr>
            <w:ins w:id="8567" w:author="Gaston" w:date="2019-02-28T13:46:00Z">
              <w:r>
                <w:rPr>
                  <w:rFonts w:ascii="Arial" w:hAnsi="Arial" w:cs="Arial"/>
                  <w:b/>
                  <w:bCs/>
                  <w:color w:val="000000"/>
                  <w:sz w:val="20"/>
                  <w:szCs w:val="20"/>
                </w:rPr>
                <w:t>Première journée de la semaine 16</w:t>
              </w:r>
            </w:ins>
          </w:p>
          <w:p w14:paraId="665F8617" w14:textId="77777777" w:rsidR="00820DF8" w:rsidRDefault="00820DF8">
            <w:pPr>
              <w:rPr>
                <w:ins w:id="8568" w:author="Gaston" w:date="2019-02-28T13:46:00Z"/>
                <w:rFonts w:ascii="Arial" w:hAnsi="Arial" w:cs="Arial"/>
                <w:b/>
                <w:bCs/>
                <w:color w:val="000000"/>
                <w:sz w:val="20"/>
                <w:szCs w:val="20"/>
              </w:rPr>
            </w:pPr>
            <w:ins w:id="8569" w:author="Gaston" w:date="2019-02-28T13:46:00Z">
              <w:r>
                <w:rPr>
                  <w:rFonts w:ascii="Arial" w:hAnsi="Arial" w:cs="Arial"/>
                  <w:b/>
                  <w:bCs/>
                  <w:color w:val="000000"/>
                  <w:sz w:val="20"/>
                  <w:szCs w:val="20"/>
                </w:rPr>
                <w:t>(semaine des examens): remise du rapport.</w:t>
              </w:r>
            </w:ins>
          </w:p>
        </w:tc>
        <w:tc>
          <w:tcPr>
            <w:tcW w:w="159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70" w:author="Gaston" w:date="2019-02-28T14:20:00Z">
              <w:tcPr>
                <w:tcW w:w="1597"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79A81816" w14:textId="77777777" w:rsidR="00820DF8" w:rsidRDefault="00820DF8">
            <w:pPr>
              <w:rPr>
                <w:ins w:id="8571" w:author="Gaston" w:date="2019-02-28T13:46:00Z"/>
                <w:rFonts w:ascii="Arial" w:hAnsi="Arial" w:cs="Arial"/>
                <w:b/>
                <w:bCs/>
                <w:color w:val="000000"/>
                <w:sz w:val="20"/>
                <w:szCs w:val="20"/>
              </w:rPr>
            </w:pPr>
            <w:ins w:id="8572" w:author="Gaston" w:date="2019-02-28T13:46:00Z">
              <w:r>
                <w:rPr>
                  <w:rFonts w:ascii="Arial" w:hAnsi="Arial" w:cs="Arial"/>
                  <w:b/>
                  <w:bCs/>
                  <w:color w:val="000000"/>
                  <w:sz w:val="20"/>
                  <w:szCs w:val="20"/>
                </w:rPr>
                <w:t xml:space="preserve">tout au long de la </w:t>
              </w:r>
            </w:ins>
            <w:ins w:id="8573" w:author="Gaston" w:date="2019-02-28T13:48:00Z">
              <w:r w:rsidR="008B1364">
                <w:rPr>
                  <w:rFonts w:ascii="Arial" w:hAnsi="Arial" w:cs="Arial"/>
                  <w:b/>
                  <w:bCs/>
                  <w:color w:val="000000"/>
                  <w:sz w:val="20"/>
                  <w:szCs w:val="20"/>
                </w:rPr>
                <w:t xml:space="preserve">session </w:t>
              </w:r>
            </w:ins>
            <w:ins w:id="8574" w:author="Gaston" w:date="2019-02-28T13:46:00Z">
              <w:r>
                <w:rPr>
                  <w:rFonts w:ascii="Arial" w:hAnsi="Arial" w:cs="Arial"/>
                  <w:b/>
                  <w:bCs/>
                  <w:color w:val="000000"/>
                  <w:sz w:val="20"/>
                  <w:szCs w:val="20"/>
                </w:rPr>
                <w:br/>
                <w:t>(voir la section Déroulement).</w:t>
              </w:r>
            </w:ins>
          </w:p>
        </w:tc>
        <w:tc>
          <w:tcPr>
            <w:tcW w:w="16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75" w:author="Gaston" w:date="2019-02-28T14:20:00Z">
              <w:tcPr>
                <w:tcW w:w="1645"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40B10E3C" w14:textId="77777777" w:rsidR="00820DF8" w:rsidRDefault="00820DF8">
            <w:pPr>
              <w:rPr>
                <w:ins w:id="8576" w:author="Gaston" w:date="2019-02-28T13:46:00Z"/>
                <w:rFonts w:ascii="Arial" w:hAnsi="Arial" w:cs="Arial"/>
                <w:color w:val="000000"/>
                <w:sz w:val="20"/>
                <w:szCs w:val="20"/>
              </w:rPr>
            </w:pPr>
            <w:ins w:id="8577" w:author="Gaston" w:date="2019-02-28T13:46:00Z">
              <w:r>
                <w:rPr>
                  <w:rFonts w:ascii="Arial" w:hAnsi="Arial" w:cs="Arial"/>
                  <w:color w:val="000000"/>
                  <w:sz w:val="20"/>
                  <w:szCs w:val="20"/>
                </w:rPr>
                <w:t>tuteur du projet</w:t>
              </w:r>
            </w:ins>
          </w:p>
        </w:tc>
        <w:tc>
          <w:tcPr>
            <w:tcW w:w="39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78" w:author="Gaston" w:date="2019-02-28T14:20:00Z">
              <w:tcPr>
                <w:tcW w:w="3905"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637BF294" w14:textId="77777777" w:rsidR="00820DF8" w:rsidRDefault="00820DF8" w:rsidP="000B5A6C">
            <w:pPr>
              <w:rPr>
                <w:ins w:id="8579" w:author="Gaston" w:date="2019-02-28T13:49:00Z"/>
                <w:rFonts w:ascii="Arial" w:hAnsi="Arial" w:cs="Arial"/>
                <w:color w:val="000000"/>
                <w:sz w:val="20"/>
                <w:szCs w:val="20"/>
              </w:rPr>
            </w:pPr>
            <w:ins w:id="8580" w:author="Gaston" w:date="2019-02-28T13:46:00Z">
              <w:r>
                <w:rPr>
                  <w:rFonts w:ascii="Arial" w:hAnsi="Arial" w:cs="Arial"/>
                  <w:color w:val="000000"/>
                  <w:sz w:val="20"/>
                  <w:szCs w:val="20"/>
                </w:rPr>
                <w:t>L'évaluation de la démarche de la réalisation du projet fonctionnel (conception, dépannage, fonctionnement selon le cahier des charges, etc.) s'effectue au moyen du rapport et à l'aide des informations consignées au journal de bord par l'étudiant et les enseignants tout au long du cours, et se termine par la remise du rapport et de la version finale du manuel d'utilisation.</w:t>
              </w:r>
              <w:r>
                <w:rPr>
                  <w:rFonts w:ascii="Arial" w:hAnsi="Arial" w:cs="Arial"/>
                  <w:color w:val="000000"/>
                  <w:sz w:val="20"/>
                  <w:szCs w:val="20"/>
                </w:rPr>
                <w:br/>
                <w:t>Tout au long du cours projet d'intégration en TSO, l'élève a un entretient avec son tuteur au moins une fois par semaine pour lui donner de la rétroaction sur l'avancement du projet dans son ensemble et sur les réalisations accomplies. Le tuteur guide également l'élève dans la bonne direction au besoin. Le projet, sauf dans le cas d'une approbation spéciale, doit se dérouler dans les locaux du département.</w:t>
              </w:r>
            </w:ins>
          </w:p>
          <w:p w14:paraId="25160F5A" w14:textId="77777777" w:rsidR="008B1364" w:rsidRDefault="008B1364" w:rsidP="0062125B">
            <w:pPr>
              <w:rPr>
                <w:ins w:id="8581" w:author="Gaston" w:date="2019-02-28T13:49:00Z"/>
                <w:rFonts w:ascii="Arial" w:hAnsi="Arial" w:cs="Arial"/>
                <w:color w:val="000000"/>
                <w:sz w:val="20"/>
                <w:szCs w:val="20"/>
              </w:rPr>
            </w:pPr>
          </w:p>
          <w:p w14:paraId="5A57C5A3" w14:textId="77777777" w:rsidR="008B1364" w:rsidRDefault="008B1364" w:rsidP="00FB4793">
            <w:pPr>
              <w:rPr>
                <w:ins w:id="8582" w:author="Gaston" w:date="2019-02-28T13:49:00Z"/>
                <w:rFonts w:ascii="Arial" w:hAnsi="Arial" w:cs="Arial"/>
                <w:color w:val="000000"/>
                <w:sz w:val="20"/>
                <w:szCs w:val="20"/>
              </w:rPr>
            </w:pPr>
          </w:p>
          <w:p w14:paraId="7445E52A" w14:textId="77777777" w:rsidR="008B1364" w:rsidRDefault="008B1364" w:rsidP="006F647D">
            <w:pPr>
              <w:rPr>
                <w:ins w:id="8583" w:author="Gaston" w:date="2019-02-28T13:49:00Z"/>
                <w:rFonts w:ascii="Arial" w:hAnsi="Arial" w:cs="Arial"/>
                <w:color w:val="000000"/>
                <w:sz w:val="20"/>
                <w:szCs w:val="20"/>
              </w:rPr>
            </w:pPr>
          </w:p>
          <w:p w14:paraId="38756C20" w14:textId="77777777" w:rsidR="008B1364" w:rsidRDefault="008B1364" w:rsidP="00B84AEC">
            <w:pPr>
              <w:rPr>
                <w:ins w:id="8584" w:author="Gaston" w:date="2019-02-28T13:49:00Z"/>
                <w:rFonts w:ascii="Arial" w:hAnsi="Arial" w:cs="Arial"/>
                <w:color w:val="000000"/>
                <w:sz w:val="20"/>
                <w:szCs w:val="20"/>
              </w:rPr>
            </w:pPr>
          </w:p>
          <w:p w14:paraId="0BC1E8CF" w14:textId="77777777" w:rsidR="008B1364" w:rsidRDefault="008B1364" w:rsidP="00886500">
            <w:pPr>
              <w:rPr>
                <w:ins w:id="8585" w:author="Gaston" w:date="2019-02-28T13:46:00Z"/>
                <w:rFonts w:ascii="Arial" w:hAnsi="Arial" w:cs="Arial"/>
                <w:color w:val="000000"/>
                <w:sz w:val="20"/>
                <w:szCs w:val="20"/>
              </w:rPr>
            </w:pPr>
          </w:p>
        </w:tc>
        <w:tc>
          <w:tcPr>
            <w:tcW w:w="16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86" w:author="Gaston" w:date="2019-02-28T14:20:00Z">
              <w:tcPr>
                <w:tcW w:w="4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290D173B" w14:textId="77777777" w:rsidR="00820DF8" w:rsidRDefault="00820DF8">
            <w:pPr>
              <w:rPr>
                <w:ins w:id="8587" w:author="Gaston" w:date="2019-02-28T13:46:00Z"/>
                <w:rFonts w:ascii="Arial" w:hAnsi="Arial" w:cs="Arial"/>
                <w:color w:val="000000"/>
                <w:sz w:val="20"/>
                <w:szCs w:val="20"/>
              </w:rPr>
            </w:pPr>
            <w:ins w:id="8588" w:author="Gaston" w:date="2019-02-28T13:46:00Z">
              <w:r>
                <w:rPr>
                  <w:rFonts w:ascii="Arial" w:hAnsi="Arial" w:cs="Arial"/>
                  <w:color w:val="000000"/>
                  <w:sz w:val="20"/>
                  <w:szCs w:val="20"/>
                </w:rPr>
                <w:t xml:space="preserve">Au moyen de la grille d'évaluation partie </w:t>
              </w:r>
              <w:r w:rsidRPr="00A836AD">
                <w:rPr>
                  <w:rFonts w:ascii="Arial" w:hAnsi="Arial" w:cs="Arial"/>
                  <w:b/>
                  <w:color w:val="000000"/>
                  <w:sz w:val="20"/>
                  <w:szCs w:val="20"/>
                  <w:rPrChange w:id="8589" w:author="Gaston" w:date="2019-02-28T13:49:00Z">
                    <w:rPr>
                      <w:rFonts w:ascii="Arial" w:hAnsi="Arial" w:cs="Arial"/>
                      <w:color w:val="000000"/>
                      <w:sz w:val="20"/>
                      <w:szCs w:val="20"/>
                    </w:rPr>
                  </w:rPrChange>
                </w:rPr>
                <w:t>B</w:t>
              </w:r>
              <w:r>
                <w:rPr>
                  <w:rFonts w:ascii="Arial" w:hAnsi="Arial" w:cs="Arial"/>
                  <w:color w:val="000000"/>
                  <w:sz w:val="20"/>
                  <w:szCs w:val="20"/>
                </w:rPr>
                <w:t>.</w:t>
              </w:r>
            </w:ins>
          </w:p>
        </w:tc>
      </w:tr>
      <w:tr w:rsidR="00745A99" w14:paraId="1FA64C8F" w14:textId="77777777" w:rsidTr="00F07EF0">
        <w:tblPrEx>
          <w:tblPrExChange w:id="8590" w:author="Gaston" w:date="2019-02-28T14:20:00Z">
            <w:tblPrEx>
              <w:tblLayout w:type="fixed"/>
            </w:tblPrEx>
          </w:tblPrExChange>
        </w:tblPrEx>
        <w:trPr>
          <w:trHeight w:val="1320"/>
          <w:ins w:id="8591" w:author="Gaston" w:date="2019-02-28T13:46:00Z"/>
          <w:trPrChange w:id="8592" w:author="Gaston" w:date="2019-02-28T14:20:00Z">
            <w:trPr>
              <w:gridAfter w:val="0"/>
              <w:wAfter w:w="675" w:type="dxa"/>
              <w:trHeight w:val="1320"/>
            </w:trPr>
          </w:trPrChange>
        </w:trPr>
        <w:tc>
          <w:tcPr>
            <w:tcW w:w="1314" w:type="dxa"/>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593" w:author="Gaston" w:date="2019-02-28T14:20:00Z">
              <w:tcPr>
                <w:tcW w:w="1314" w:type="dxa"/>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35674ECC" w14:textId="77777777" w:rsidR="00820DF8" w:rsidRDefault="00820DF8">
            <w:pPr>
              <w:rPr>
                <w:ins w:id="8594" w:author="Gaston" w:date="2019-02-28T13:46:00Z"/>
                <w:rFonts w:ascii="Arial" w:hAnsi="Arial" w:cs="Arial"/>
                <w:b/>
                <w:bCs/>
                <w:color w:val="000000"/>
              </w:rPr>
            </w:pPr>
            <w:ins w:id="8595" w:author="Gaston" w:date="2019-02-28T13:46:00Z">
              <w:r>
                <w:rPr>
                  <w:rFonts w:ascii="Arial" w:hAnsi="Arial" w:cs="Arial"/>
                  <w:b/>
                  <w:bCs/>
                  <w:color w:val="000000"/>
                </w:rPr>
                <w:t>Intégrer des systèmes</w:t>
              </w:r>
            </w:ins>
          </w:p>
        </w:tc>
        <w:tc>
          <w:tcPr>
            <w:tcW w:w="15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96" w:author="Gaston" w:date="2019-02-28T14:20:00Z">
              <w:tcPr>
                <w:tcW w:w="15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5746B429" w14:textId="77777777" w:rsidR="00820DF8" w:rsidRDefault="00820DF8">
            <w:pPr>
              <w:rPr>
                <w:ins w:id="8597" w:author="Gaston" w:date="2019-02-28T13:46:00Z"/>
                <w:rFonts w:ascii="Arial" w:hAnsi="Arial" w:cs="Arial"/>
                <w:color w:val="000000"/>
                <w:sz w:val="20"/>
                <w:szCs w:val="20"/>
              </w:rPr>
            </w:pPr>
            <w:ins w:id="8598" w:author="Gaston" w:date="2019-02-28T13:46:00Z">
              <w:r>
                <w:rPr>
                  <w:rFonts w:ascii="Arial" w:hAnsi="Arial" w:cs="Arial"/>
                  <w:color w:val="000000"/>
                  <w:sz w:val="20"/>
                  <w:szCs w:val="20"/>
                </w:rPr>
                <w:t>Vérification de l'intégration des sous-systèmes (vérification du fonctionnement);</w:t>
              </w:r>
            </w:ins>
          </w:p>
        </w:tc>
        <w:tc>
          <w:tcPr>
            <w:tcW w:w="19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599" w:author="Gaston" w:date="2019-02-28T14:20:00Z">
              <w:tcPr>
                <w:tcW w:w="1911"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4E7A70BF" w14:textId="77777777" w:rsidR="00820DF8" w:rsidRDefault="00820DF8">
            <w:pPr>
              <w:rPr>
                <w:ins w:id="8600" w:author="Gaston" w:date="2019-02-28T13:46:00Z"/>
                <w:rFonts w:ascii="Arial" w:hAnsi="Arial" w:cs="Arial"/>
                <w:b/>
                <w:bCs/>
                <w:color w:val="000000"/>
                <w:sz w:val="20"/>
                <w:szCs w:val="20"/>
              </w:rPr>
            </w:pPr>
            <w:ins w:id="8601" w:author="Gaston" w:date="2019-02-28T13:46:00Z">
              <w:r>
                <w:rPr>
                  <w:rFonts w:ascii="Arial" w:hAnsi="Arial" w:cs="Arial"/>
                  <w:b/>
                  <w:bCs/>
                  <w:color w:val="000000"/>
                  <w:sz w:val="20"/>
                  <w:szCs w:val="20"/>
                </w:rPr>
                <w:t>semaine 15:</w:t>
              </w:r>
              <w:r>
                <w:rPr>
                  <w:rFonts w:ascii="Arial" w:hAnsi="Arial" w:cs="Arial"/>
                  <w:b/>
                  <w:bCs/>
                  <w:color w:val="000000"/>
                  <w:sz w:val="20"/>
                  <w:szCs w:val="20"/>
                </w:rPr>
                <w:br/>
                <w:t>présentation à un spécialiste (tuteur) {démonstration du fonctionnement et remise du manuel d'utilisation};</w:t>
              </w:r>
            </w:ins>
          </w:p>
        </w:tc>
        <w:tc>
          <w:tcPr>
            <w:tcW w:w="159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02" w:author="Gaston" w:date="2019-02-28T14:20:00Z">
              <w:tcPr>
                <w:tcW w:w="1597"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4A441FC9" w14:textId="77777777" w:rsidR="00820DF8" w:rsidRDefault="00820DF8">
            <w:pPr>
              <w:rPr>
                <w:ins w:id="8603" w:author="Gaston" w:date="2019-02-28T13:46:00Z"/>
                <w:rFonts w:ascii="Arial" w:hAnsi="Arial" w:cs="Arial"/>
                <w:b/>
                <w:bCs/>
                <w:color w:val="000000"/>
                <w:sz w:val="20"/>
                <w:szCs w:val="20"/>
              </w:rPr>
            </w:pPr>
            <w:ins w:id="8604" w:author="Gaston" w:date="2019-02-28T13:46:00Z">
              <w:r>
                <w:rPr>
                  <w:rFonts w:ascii="Arial" w:hAnsi="Arial" w:cs="Arial"/>
                  <w:b/>
                  <w:bCs/>
                  <w:color w:val="000000"/>
                  <w:sz w:val="20"/>
                  <w:szCs w:val="20"/>
                </w:rPr>
                <w:t>30 minutes;</w:t>
              </w:r>
            </w:ins>
          </w:p>
        </w:tc>
        <w:tc>
          <w:tcPr>
            <w:tcW w:w="16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05" w:author="Gaston" w:date="2019-02-28T14:20:00Z">
              <w:tcPr>
                <w:tcW w:w="1645"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3284380A" w14:textId="77777777" w:rsidR="00820DF8" w:rsidRDefault="00820DF8">
            <w:pPr>
              <w:rPr>
                <w:ins w:id="8606" w:author="Gaston" w:date="2019-02-28T13:46:00Z"/>
                <w:rFonts w:ascii="Arial" w:hAnsi="Arial" w:cs="Arial"/>
                <w:color w:val="000000"/>
                <w:sz w:val="20"/>
                <w:szCs w:val="20"/>
              </w:rPr>
            </w:pPr>
            <w:ins w:id="8607" w:author="Gaston" w:date="2019-02-28T13:46:00Z">
              <w:r>
                <w:rPr>
                  <w:rFonts w:ascii="Arial" w:hAnsi="Arial" w:cs="Arial"/>
                  <w:color w:val="000000"/>
                  <w:sz w:val="20"/>
                  <w:szCs w:val="20"/>
                </w:rPr>
                <w:t>tuteur du projet</w:t>
              </w:r>
            </w:ins>
          </w:p>
        </w:tc>
        <w:tc>
          <w:tcPr>
            <w:tcW w:w="39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08" w:author="Gaston" w:date="2019-02-28T14:20:00Z">
              <w:tcPr>
                <w:tcW w:w="3905"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15669F31" w14:textId="77777777" w:rsidR="00820DF8" w:rsidRDefault="00820DF8">
            <w:pPr>
              <w:rPr>
                <w:ins w:id="8609" w:author="Gaston" w:date="2019-02-28T13:46:00Z"/>
                <w:rFonts w:ascii="Arial" w:hAnsi="Arial" w:cs="Arial"/>
                <w:color w:val="000000"/>
                <w:sz w:val="20"/>
                <w:szCs w:val="20"/>
              </w:rPr>
            </w:pPr>
            <w:ins w:id="8610" w:author="Gaston" w:date="2019-02-28T13:46:00Z">
              <w:r>
                <w:rPr>
                  <w:rFonts w:ascii="Arial" w:hAnsi="Arial" w:cs="Arial"/>
                  <w:color w:val="000000"/>
                  <w:sz w:val="20"/>
                  <w:szCs w:val="20"/>
                </w:rPr>
                <w:t>Une rencontre entre le spécialiste (tuteur) et l'élève est planifiée afin d'évaluer le fonctionnement final du projet, au moyen du manuel d'utilisation, plus particulièrement l'intégration des différentes parties de ce dernier.</w:t>
              </w:r>
            </w:ins>
          </w:p>
        </w:tc>
        <w:tc>
          <w:tcPr>
            <w:tcW w:w="16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11" w:author="Gaston" w:date="2019-02-28T14:20:00Z">
              <w:tcPr>
                <w:tcW w:w="4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1CF5E030" w14:textId="77777777" w:rsidR="00820DF8" w:rsidRDefault="00820DF8">
            <w:pPr>
              <w:rPr>
                <w:ins w:id="8612" w:author="Gaston" w:date="2019-02-28T13:46:00Z"/>
                <w:rFonts w:ascii="Arial" w:hAnsi="Arial" w:cs="Arial"/>
                <w:color w:val="000000"/>
                <w:sz w:val="20"/>
                <w:szCs w:val="20"/>
              </w:rPr>
            </w:pPr>
            <w:ins w:id="8613" w:author="Gaston" w:date="2019-02-28T13:46:00Z">
              <w:r>
                <w:rPr>
                  <w:rFonts w:ascii="Arial" w:hAnsi="Arial" w:cs="Arial"/>
                  <w:color w:val="000000"/>
                  <w:sz w:val="20"/>
                  <w:szCs w:val="20"/>
                </w:rPr>
                <w:t xml:space="preserve">Au moyen de la grille d'évaluation partie </w:t>
              </w:r>
              <w:r>
                <w:rPr>
                  <w:rFonts w:ascii="Arial" w:hAnsi="Arial" w:cs="Arial"/>
                  <w:b/>
                  <w:bCs/>
                  <w:color w:val="000000"/>
                  <w:sz w:val="20"/>
                  <w:szCs w:val="20"/>
                </w:rPr>
                <w:t>A</w:t>
              </w:r>
              <w:r>
                <w:rPr>
                  <w:rFonts w:ascii="Arial" w:hAnsi="Arial" w:cs="Arial"/>
                  <w:color w:val="000000"/>
                  <w:sz w:val="20"/>
                  <w:szCs w:val="20"/>
                </w:rPr>
                <w:t>.</w:t>
              </w:r>
            </w:ins>
          </w:p>
        </w:tc>
      </w:tr>
      <w:tr w:rsidR="00745A99" w14:paraId="26DDE378" w14:textId="77777777" w:rsidTr="00F07EF0">
        <w:tblPrEx>
          <w:tblPrExChange w:id="8614" w:author="Gaston" w:date="2019-02-28T14:20:00Z">
            <w:tblPrEx>
              <w:tblLayout w:type="fixed"/>
            </w:tblPrEx>
          </w:tblPrExChange>
        </w:tblPrEx>
        <w:trPr>
          <w:trHeight w:val="269"/>
          <w:ins w:id="8615" w:author="Gaston" w:date="2019-02-28T13:46:00Z"/>
          <w:trPrChange w:id="8616" w:author="Gaston" w:date="2019-02-28T14:20:00Z">
            <w:trPr>
              <w:gridAfter w:val="0"/>
              <w:wAfter w:w="675" w:type="dxa"/>
              <w:trHeight w:val="269"/>
            </w:trPr>
          </w:trPrChange>
        </w:trPr>
        <w:tc>
          <w:tcPr>
            <w:tcW w:w="1314" w:type="dxa"/>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Change w:id="8617" w:author="Gaston" w:date="2019-02-28T14:20:00Z">
              <w:tcPr>
                <w:tcW w:w="1314" w:type="dxa"/>
                <w:tcBorders>
                  <w:top w:val="single" w:sz="6" w:space="0" w:color="CCCCCC"/>
                  <w:left w:val="single" w:sz="6" w:space="0" w:color="000000"/>
                  <w:bottom w:val="single" w:sz="6" w:space="0" w:color="000000"/>
                  <w:right w:val="single" w:sz="6" w:space="0" w:color="000000"/>
                </w:tcBorders>
                <w:shd w:val="clear" w:color="auto" w:fill="C4BC96"/>
                <w:tcMar>
                  <w:top w:w="0" w:type="dxa"/>
                  <w:left w:w="45" w:type="dxa"/>
                  <w:bottom w:w="0" w:type="dxa"/>
                  <w:right w:w="45" w:type="dxa"/>
                </w:tcMar>
                <w:hideMark/>
              </w:tcPr>
            </w:tcPrChange>
          </w:tcPr>
          <w:p w14:paraId="49D3C97D" w14:textId="77777777" w:rsidR="00820DF8" w:rsidRDefault="00820DF8">
            <w:pPr>
              <w:rPr>
                <w:ins w:id="8618" w:author="Gaston" w:date="2019-02-28T13:46:00Z"/>
                <w:rFonts w:ascii="Arial" w:hAnsi="Arial" w:cs="Arial"/>
                <w:b/>
                <w:bCs/>
                <w:color w:val="000000"/>
              </w:rPr>
            </w:pPr>
            <w:ins w:id="8619" w:author="Gaston" w:date="2019-02-28T13:46:00Z">
              <w:r>
                <w:rPr>
                  <w:rFonts w:ascii="Arial" w:hAnsi="Arial" w:cs="Arial"/>
                  <w:b/>
                  <w:bCs/>
                  <w:color w:val="000000"/>
                </w:rPr>
                <w:t xml:space="preserve">Desservir </w:t>
              </w:r>
              <w:r>
                <w:rPr>
                  <w:rFonts w:ascii="Arial" w:hAnsi="Arial" w:cs="Arial"/>
                  <w:b/>
                  <w:bCs/>
                  <w:color w:val="000000"/>
                </w:rPr>
                <w:lastRenderedPageBreak/>
                <w:t>la clientèle</w:t>
              </w:r>
            </w:ins>
          </w:p>
        </w:tc>
        <w:tc>
          <w:tcPr>
            <w:tcW w:w="15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20" w:author="Gaston" w:date="2019-02-28T14:20:00Z">
              <w:tcPr>
                <w:tcW w:w="15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5CE59B72" w14:textId="77777777" w:rsidR="00820DF8" w:rsidRDefault="00820DF8">
            <w:pPr>
              <w:rPr>
                <w:ins w:id="8621" w:author="Gaston" w:date="2019-02-28T13:46:00Z"/>
                <w:rFonts w:ascii="Arial" w:hAnsi="Arial" w:cs="Arial"/>
                <w:color w:val="000000"/>
                <w:sz w:val="20"/>
                <w:szCs w:val="20"/>
              </w:rPr>
            </w:pPr>
            <w:ins w:id="8622" w:author="Gaston" w:date="2019-02-28T13:46:00Z">
              <w:r>
                <w:rPr>
                  <w:rFonts w:ascii="Arial" w:hAnsi="Arial" w:cs="Arial"/>
                  <w:color w:val="000000"/>
                  <w:sz w:val="20"/>
                  <w:szCs w:val="20"/>
                </w:rPr>
                <w:lastRenderedPageBreak/>
                <w:t xml:space="preserve">une présentation au </w:t>
              </w:r>
              <w:r>
                <w:rPr>
                  <w:rFonts w:ascii="Arial" w:hAnsi="Arial" w:cs="Arial"/>
                  <w:color w:val="000000"/>
                  <w:sz w:val="20"/>
                  <w:szCs w:val="20"/>
                </w:rPr>
                <w:lastRenderedPageBreak/>
                <w:t>grand public (vulgarisation);</w:t>
              </w:r>
            </w:ins>
          </w:p>
        </w:tc>
        <w:tc>
          <w:tcPr>
            <w:tcW w:w="19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23" w:author="Gaston" w:date="2019-02-28T14:20:00Z">
              <w:tcPr>
                <w:tcW w:w="1911"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6F8958DA" w14:textId="77777777" w:rsidR="00820DF8" w:rsidRDefault="00820DF8">
            <w:pPr>
              <w:rPr>
                <w:ins w:id="8624" w:author="Gaston" w:date="2019-02-28T13:46:00Z"/>
                <w:rFonts w:ascii="Arial" w:hAnsi="Arial" w:cs="Arial"/>
                <w:b/>
                <w:bCs/>
                <w:color w:val="000000"/>
                <w:sz w:val="20"/>
                <w:szCs w:val="20"/>
              </w:rPr>
            </w:pPr>
            <w:ins w:id="8625" w:author="Gaston" w:date="2019-02-28T13:46:00Z">
              <w:r>
                <w:rPr>
                  <w:rFonts w:ascii="Arial" w:hAnsi="Arial" w:cs="Arial"/>
                  <w:b/>
                  <w:bCs/>
                  <w:color w:val="000000"/>
                  <w:sz w:val="20"/>
                  <w:szCs w:val="20"/>
                </w:rPr>
                <w:lastRenderedPageBreak/>
                <w:t xml:space="preserve">semaine 14:présentation </w:t>
              </w:r>
              <w:r>
                <w:rPr>
                  <w:rFonts w:ascii="Arial" w:hAnsi="Arial" w:cs="Arial"/>
                  <w:b/>
                  <w:bCs/>
                  <w:color w:val="000000"/>
                  <w:sz w:val="20"/>
                  <w:szCs w:val="20"/>
                </w:rPr>
                <w:lastRenderedPageBreak/>
                <w:t>planifiée au grand public (vulgarisation);</w:t>
              </w:r>
            </w:ins>
          </w:p>
        </w:tc>
        <w:tc>
          <w:tcPr>
            <w:tcW w:w="159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26" w:author="Gaston" w:date="2019-02-28T14:20:00Z">
              <w:tcPr>
                <w:tcW w:w="1597"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03228761" w14:textId="77777777" w:rsidR="00820DF8" w:rsidRDefault="00820DF8">
            <w:pPr>
              <w:rPr>
                <w:ins w:id="8627" w:author="Gaston" w:date="2019-02-28T13:46:00Z"/>
                <w:rFonts w:ascii="Arial" w:hAnsi="Arial" w:cs="Arial"/>
                <w:b/>
                <w:bCs/>
                <w:color w:val="000000"/>
                <w:sz w:val="20"/>
                <w:szCs w:val="20"/>
              </w:rPr>
            </w:pPr>
            <w:ins w:id="8628" w:author="Gaston" w:date="2019-02-28T13:46:00Z">
              <w:r>
                <w:rPr>
                  <w:rFonts w:ascii="Arial" w:hAnsi="Arial" w:cs="Arial"/>
                  <w:b/>
                  <w:bCs/>
                  <w:color w:val="000000"/>
                  <w:sz w:val="20"/>
                  <w:szCs w:val="20"/>
                </w:rPr>
                <w:lastRenderedPageBreak/>
                <w:t xml:space="preserve">10 minutes suivi d'une </w:t>
              </w:r>
              <w:r>
                <w:rPr>
                  <w:rFonts w:ascii="Arial" w:hAnsi="Arial" w:cs="Arial"/>
                  <w:b/>
                  <w:bCs/>
                  <w:color w:val="000000"/>
                  <w:sz w:val="20"/>
                  <w:szCs w:val="20"/>
                </w:rPr>
                <w:lastRenderedPageBreak/>
                <w:t>période de questions de 2-5 minutes;</w:t>
              </w:r>
            </w:ins>
          </w:p>
        </w:tc>
        <w:tc>
          <w:tcPr>
            <w:tcW w:w="16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29" w:author="Gaston" w:date="2019-02-28T14:20:00Z">
              <w:tcPr>
                <w:tcW w:w="1645"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5EB0422B" w14:textId="77777777" w:rsidR="00820DF8" w:rsidRDefault="00820DF8">
            <w:pPr>
              <w:rPr>
                <w:ins w:id="8630" w:author="Gaston" w:date="2019-02-28T13:46:00Z"/>
                <w:rFonts w:ascii="Arial" w:hAnsi="Arial" w:cs="Arial"/>
                <w:color w:val="000000"/>
                <w:sz w:val="20"/>
                <w:szCs w:val="20"/>
              </w:rPr>
            </w:pPr>
            <w:ins w:id="8631" w:author="Gaston" w:date="2019-02-28T13:46:00Z">
              <w:r>
                <w:rPr>
                  <w:rFonts w:ascii="Arial" w:hAnsi="Arial" w:cs="Arial"/>
                  <w:color w:val="000000"/>
                  <w:sz w:val="20"/>
                  <w:szCs w:val="20"/>
                </w:rPr>
                <w:lastRenderedPageBreak/>
                <w:t>enseignants du département</w:t>
              </w:r>
            </w:ins>
          </w:p>
        </w:tc>
        <w:tc>
          <w:tcPr>
            <w:tcW w:w="39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32" w:author="Gaston" w:date="2019-02-28T14:20:00Z">
              <w:tcPr>
                <w:tcW w:w="3905"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2AE752BA" w14:textId="77777777" w:rsidR="00820DF8" w:rsidRDefault="00820DF8">
            <w:pPr>
              <w:rPr>
                <w:ins w:id="8633" w:author="Gaston" w:date="2019-02-28T13:46:00Z"/>
                <w:rFonts w:ascii="Arial" w:hAnsi="Arial" w:cs="Arial"/>
                <w:color w:val="000000"/>
                <w:sz w:val="20"/>
                <w:szCs w:val="20"/>
              </w:rPr>
            </w:pPr>
            <w:ins w:id="8634" w:author="Gaston" w:date="2019-02-28T13:46:00Z">
              <w:r>
                <w:rPr>
                  <w:rFonts w:ascii="Arial" w:hAnsi="Arial" w:cs="Arial"/>
                  <w:color w:val="000000"/>
                  <w:sz w:val="20"/>
                  <w:szCs w:val="20"/>
                </w:rPr>
                <w:t xml:space="preserve">l'élève prépare un kiosque d'exposition où il fera la présentation de son projet. Ceci </w:t>
              </w:r>
              <w:r>
                <w:rPr>
                  <w:rFonts w:ascii="Arial" w:hAnsi="Arial" w:cs="Arial"/>
                  <w:color w:val="000000"/>
                  <w:sz w:val="20"/>
                  <w:szCs w:val="20"/>
                </w:rPr>
                <w:lastRenderedPageBreak/>
                <w:t xml:space="preserve">comprends: </w:t>
              </w:r>
              <w:r>
                <w:rPr>
                  <w:rFonts w:ascii="Arial" w:hAnsi="Arial" w:cs="Arial"/>
                  <w:color w:val="000000"/>
                  <w:sz w:val="20"/>
                  <w:szCs w:val="20"/>
                </w:rPr>
                <w:br/>
              </w:r>
              <w:r>
                <w:rPr>
                  <w:rFonts w:ascii="Arial" w:hAnsi="Arial" w:cs="Arial"/>
                  <w:color w:val="000000"/>
                  <w:sz w:val="20"/>
                  <w:szCs w:val="20"/>
                </w:rPr>
                <w:br/>
                <w:t xml:space="preserve">* un moyen d'identifier le projet (pancarte, </w:t>
              </w:r>
              <w:proofErr w:type="spellStart"/>
              <w:r>
                <w:rPr>
                  <w:rFonts w:ascii="Arial" w:hAnsi="Arial" w:cs="Arial"/>
                  <w:color w:val="000000"/>
                  <w:sz w:val="20"/>
                  <w:szCs w:val="20"/>
                </w:rPr>
                <w:t>etc</w:t>
              </w:r>
              <w:proofErr w:type="spellEnd"/>
              <w:r>
                <w:rPr>
                  <w:rFonts w:ascii="Arial" w:hAnsi="Arial" w:cs="Arial"/>
                  <w:color w:val="000000"/>
                  <w:sz w:val="20"/>
                  <w:szCs w:val="20"/>
                </w:rPr>
                <w:t xml:space="preserve">); </w:t>
              </w:r>
              <w:r>
                <w:rPr>
                  <w:rFonts w:ascii="Arial" w:hAnsi="Arial" w:cs="Arial"/>
                  <w:color w:val="000000"/>
                  <w:sz w:val="20"/>
                  <w:szCs w:val="20"/>
                </w:rPr>
                <w:br/>
                <w:t xml:space="preserve">* une démonstration du fonctionnement du projet (au moyen du projet lui-même ou, si ce n'est pas possible, d'une vidéo, d'un flux vidéo, </w:t>
              </w:r>
              <w:proofErr w:type="spellStart"/>
              <w:r>
                <w:rPr>
                  <w:rFonts w:ascii="Arial" w:hAnsi="Arial" w:cs="Arial"/>
                  <w:color w:val="000000"/>
                  <w:sz w:val="20"/>
                  <w:szCs w:val="20"/>
                </w:rPr>
                <w:t>etc</w:t>
              </w:r>
              <w:proofErr w:type="spellEnd"/>
              <w:r>
                <w:rPr>
                  <w:rFonts w:ascii="Arial" w:hAnsi="Arial" w:cs="Arial"/>
                  <w:color w:val="000000"/>
                  <w:sz w:val="20"/>
                  <w:szCs w:val="20"/>
                </w:rPr>
                <w:t xml:space="preserve">); </w:t>
              </w:r>
              <w:r>
                <w:rPr>
                  <w:rFonts w:ascii="Arial" w:hAnsi="Arial" w:cs="Arial"/>
                  <w:color w:val="000000"/>
                  <w:sz w:val="20"/>
                  <w:szCs w:val="20"/>
                </w:rPr>
                <w:br/>
                <w:t>* une présentation assistée par ordinateur (</w:t>
              </w:r>
              <w:proofErr w:type="spellStart"/>
              <w:r>
                <w:rPr>
                  <w:rFonts w:ascii="Arial" w:hAnsi="Arial" w:cs="Arial"/>
                  <w:color w:val="000000"/>
                  <w:sz w:val="20"/>
                  <w:szCs w:val="20"/>
                </w:rPr>
                <w:t>pdf</w:t>
              </w:r>
              <w:proofErr w:type="spellEnd"/>
              <w:r>
                <w:rPr>
                  <w:rFonts w:ascii="Arial" w:hAnsi="Arial" w:cs="Arial"/>
                  <w:color w:val="000000"/>
                  <w:sz w:val="20"/>
                  <w:szCs w:val="20"/>
                </w:rPr>
                <w:t xml:space="preserve">, site web, etc.); </w:t>
              </w:r>
              <w:r>
                <w:rPr>
                  <w:rFonts w:ascii="Arial" w:hAnsi="Arial" w:cs="Arial"/>
                  <w:color w:val="000000"/>
                  <w:sz w:val="20"/>
                  <w:szCs w:val="20"/>
                </w:rPr>
                <w:br/>
                <w:t>* une présentation orale du projet (objectif du projet, ce qui a été fait (problèmes rencontrés, justification des choix effectués, apprentissage faits), ce qui pourrait être amélioré, ce qui aurait pu être fait pour atteindre les objectifs du projet, etc.).</w:t>
              </w:r>
              <w:r>
                <w:rPr>
                  <w:rFonts w:ascii="Arial" w:hAnsi="Arial" w:cs="Arial"/>
                  <w:color w:val="000000"/>
                  <w:sz w:val="20"/>
                  <w:szCs w:val="20"/>
                </w:rPr>
                <w:br/>
                <w:t xml:space="preserve">L'élève offre une période de questions aux visiteurs. </w:t>
              </w:r>
              <w:r>
                <w:rPr>
                  <w:rFonts w:ascii="Arial" w:hAnsi="Arial" w:cs="Arial"/>
                  <w:color w:val="000000"/>
                  <w:sz w:val="20"/>
                  <w:szCs w:val="20"/>
                </w:rPr>
                <w:br/>
                <w:t>Les professeurs évalueront la présentation de l'élève pendant qu'elle sera faite aux visiteurs de l'exposition.</w:t>
              </w:r>
            </w:ins>
          </w:p>
        </w:tc>
        <w:tc>
          <w:tcPr>
            <w:tcW w:w="16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Change w:id="8635" w:author="Gaston" w:date="2019-02-28T14:20:00Z">
              <w:tcPr>
                <w:tcW w:w="4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tcPrChange>
          </w:tcPr>
          <w:p w14:paraId="075D71A8" w14:textId="77777777" w:rsidR="00820DF8" w:rsidRDefault="00820DF8">
            <w:pPr>
              <w:rPr>
                <w:ins w:id="8636" w:author="Gaston" w:date="2019-02-28T13:46:00Z"/>
                <w:rFonts w:ascii="Arial" w:hAnsi="Arial" w:cs="Arial"/>
                <w:color w:val="000000"/>
                <w:sz w:val="20"/>
                <w:szCs w:val="20"/>
              </w:rPr>
            </w:pPr>
            <w:ins w:id="8637" w:author="Gaston" w:date="2019-02-28T13:46:00Z">
              <w:r>
                <w:rPr>
                  <w:rFonts w:ascii="Arial" w:hAnsi="Arial" w:cs="Arial"/>
                  <w:color w:val="000000"/>
                  <w:sz w:val="20"/>
                  <w:szCs w:val="20"/>
                </w:rPr>
                <w:lastRenderedPageBreak/>
                <w:t xml:space="preserve">La note d'évaluation est </w:t>
              </w:r>
              <w:r>
                <w:rPr>
                  <w:rFonts w:ascii="Arial" w:hAnsi="Arial" w:cs="Arial"/>
                  <w:color w:val="000000"/>
                  <w:sz w:val="20"/>
                  <w:szCs w:val="20"/>
                </w:rPr>
                <w:lastRenderedPageBreak/>
                <w:t xml:space="preserve">obtenue en faisant la moyenne des évaluations des professeurs au moyen de la grille d'évaluation partie </w:t>
              </w:r>
              <w:r>
                <w:rPr>
                  <w:rFonts w:ascii="Arial" w:hAnsi="Arial" w:cs="Arial"/>
                  <w:b/>
                  <w:bCs/>
                  <w:color w:val="000000"/>
                  <w:sz w:val="20"/>
                  <w:szCs w:val="20"/>
                </w:rPr>
                <w:t>C.</w:t>
              </w:r>
            </w:ins>
          </w:p>
        </w:tc>
      </w:tr>
    </w:tbl>
    <w:p w14:paraId="296C373B" w14:textId="0F5D50AE" w:rsidR="00782100" w:rsidRDefault="00782100"/>
    <w:sectPr w:rsidR="00782100" w:rsidSect="00820DF8">
      <w:pgSz w:w="15840" w:h="12240" w:orient="landscape"/>
      <w:pgMar w:top="1440" w:right="1213" w:bottom="1440" w:left="1610" w:header="720" w:footer="720" w:gutter="0"/>
      <w:cols w:space="720"/>
      <w:noEndnote/>
      <w:sectPrChange w:id="8638" w:author="Gaston" w:date="2019-02-28T13:46:00Z">
        <w:sectPr w:rsidR="00782100" w:rsidSect="00820DF8">
          <w:pgSz w:w="12240" w:h="15840" w:orient="portrait"/>
          <w:pgMar w:top="1213" w:right="1440" w:bottom="161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77" w:author="Claude Gendron" w:date="2006-06-13T14:43:00Z" w:initials="CG">
    <w:p w14:paraId="77486779" w14:textId="77777777" w:rsidR="00EF6A42" w:rsidRDefault="00EF6A42">
      <w:pPr>
        <w:pStyle w:val="Commentaire"/>
      </w:pPr>
      <w:r>
        <w:rPr>
          <w:rStyle w:val="Marquedecommentaire"/>
        </w:rPr>
        <w:annotationRef/>
      </w:r>
      <w:r>
        <w:t>Les élèves ne vérifient pas les grilles de corrections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4867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486779" w16cid:durableId="21EACF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DE3C4" w14:textId="77777777" w:rsidR="003B5B5A" w:rsidRDefault="003B5B5A">
      <w:r>
        <w:separator/>
      </w:r>
    </w:p>
  </w:endnote>
  <w:endnote w:type="continuationSeparator" w:id="0">
    <w:p w14:paraId="2568076A" w14:textId="77777777" w:rsidR="003B5B5A" w:rsidRDefault="003B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otusLineDraw">
    <w:altName w:val="Symbol"/>
    <w:charset w:val="02"/>
    <w:family w:val="modern"/>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368F6" w14:textId="77777777" w:rsidR="00EF6A42" w:rsidRDefault="00EF6A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7BE758B" w14:textId="77777777" w:rsidR="00EF6A42" w:rsidRDefault="00EF6A4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03298" w14:textId="77777777" w:rsidR="00EF6A42" w:rsidRDefault="00EF6A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6B81B57A" w14:textId="77777777" w:rsidR="00EF6A42" w:rsidRDefault="00EF6A42">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EE4A" w14:textId="77777777" w:rsidR="00EF6A42" w:rsidRDefault="00EF6A4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E2703D" w14:textId="77777777" w:rsidR="00EF6A42" w:rsidRDefault="00EF6A42">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513F" w14:textId="77777777" w:rsidR="00EF6A42" w:rsidRDefault="00EF6A42">
    <w:pPr>
      <w:pStyle w:val="Pieddepage"/>
      <w:framePr w:wrap="around" w:vAnchor="text" w:hAnchor="margin" w:xAlign="right" w:y="1"/>
      <w:rPr>
        <w:rStyle w:val="Numrodepage"/>
      </w:rPr>
    </w:pPr>
  </w:p>
  <w:p w14:paraId="29308EF7" w14:textId="2EF98CD8" w:rsidR="00EF6A42" w:rsidRDefault="00EF6A42">
    <w:pPr>
      <w:pStyle w:val="Pieddepage"/>
      <w:tabs>
        <w:tab w:val="clear" w:pos="8640"/>
        <w:tab w:val="right" w:pos="9356"/>
      </w:tabs>
      <w:ind w:right="360"/>
      <w:rPr>
        <w:sz w:val="16"/>
      </w:rPr>
    </w:pPr>
    <w:del w:id="2160" w:author="Claude Gendron" w:date="2006-06-15T08:04:00Z">
      <w:r w:rsidDel="00502406">
        <w:rPr>
          <w:snapToGrid w:val="0"/>
          <w:sz w:val="12"/>
        </w:rPr>
        <w:fldChar w:fldCharType="begin"/>
      </w:r>
      <w:r w:rsidDel="00502406">
        <w:rPr>
          <w:snapToGrid w:val="0"/>
          <w:sz w:val="12"/>
        </w:rPr>
        <w:delInstrText xml:space="preserve"> FILENAME \p </w:delInstrText>
      </w:r>
      <w:r w:rsidDel="00502406">
        <w:rPr>
          <w:snapToGrid w:val="0"/>
          <w:sz w:val="12"/>
        </w:rPr>
        <w:fldChar w:fldCharType="separate"/>
      </w:r>
      <w:r w:rsidDel="00502406">
        <w:rPr>
          <w:noProof/>
          <w:snapToGrid w:val="0"/>
          <w:sz w:val="12"/>
        </w:rPr>
        <w:delText>C:\Documents and Settings\Étudiant(e)\Mes documents\Cours de l'hiver\Projet\Évaluation\Feuilles de critères d'évaluation7.doc</w:delText>
      </w:r>
      <w:r w:rsidDel="00502406">
        <w:rPr>
          <w:snapToGrid w:val="0"/>
          <w:sz w:val="12"/>
        </w:rPr>
        <w:fldChar w:fldCharType="end"/>
      </w:r>
    </w:del>
    <w:ins w:id="2161" w:author="Gaston" w:date="2019-02-28T18:14:00Z">
      <w:r>
        <w:rPr>
          <w:snapToGrid w:val="0"/>
          <w:sz w:val="12"/>
        </w:rPr>
        <w:fldChar w:fldCharType="begin"/>
      </w:r>
      <w:r>
        <w:rPr>
          <w:snapToGrid w:val="0"/>
          <w:sz w:val="12"/>
        </w:rPr>
        <w:instrText xml:space="preserve"> FILENAME   \* MERGEFORMAT </w:instrText>
      </w:r>
    </w:ins>
    <w:r>
      <w:rPr>
        <w:snapToGrid w:val="0"/>
        <w:sz w:val="12"/>
      </w:rPr>
      <w:fldChar w:fldCharType="separate"/>
    </w:r>
    <w:ins w:id="2162" w:author="Gaston" w:date="2019-02-28T18:14:00Z">
      <w:r>
        <w:rPr>
          <w:noProof/>
          <w:snapToGrid w:val="0"/>
          <w:sz w:val="12"/>
        </w:rPr>
        <w:t>Guide du cours Projets d'intégration en TSO 20</w:t>
      </w:r>
    </w:ins>
    <w:ins w:id="2163" w:author="Manaï Bilal" w:date="2020-02-09T18:37:00Z">
      <w:r>
        <w:rPr>
          <w:noProof/>
          <w:snapToGrid w:val="0"/>
          <w:sz w:val="12"/>
        </w:rPr>
        <w:t>20</w:t>
      </w:r>
    </w:ins>
    <w:ins w:id="2164" w:author="Gaston" w:date="2019-02-28T18:14:00Z">
      <w:del w:id="2165" w:author="Manaï Bilal" w:date="2020-02-09T18:37:00Z">
        <w:r w:rsidDel="000E0E5F">
          <w:rPr>
            <w:noProof/>
            <w:snapToGrid w:val="0"/>
            <w:sz w:val="12"/>
          </w:rPr>
          <w:delText>19</w:delText>
        </w:r>
      </w:del>
      <w:r>
        <w:rPr>
          <w:noProof/>
          <w:snapToGrid w:val="0"/>
          <w:sz w:val="12"/>
        </w:rPr>
        <w:t xml:space="preserve"> V</w:t>
      </w:r>
    </w:ins>
    <w:ins w:id="2166" w:author="Manaï Bilal" w:date="2020-02-09T18:37:00Z">
      <w:r>
        <w:rPr>
          <w:noProof/>
          <w:snapToGrid w:val="0"/>
          <w:sz w:val="12"/>
        </w:rPr>
        <w:t>4</w:t>
      </w:r>
    </w:ins>
    <w:ins w:id="2167" w:author="Gaston" w:date="2019-02-28T18:14:00Z">
      <w:del w:id="2168" w:author="Manaï Bilal" w:date="2020-02-09T18:37:00Z">
        <w:r w:rsidDel="000E0E5F">
          <w:rPr>
            <w:noProof/>
            <w:snapToGrid w:val="0"/>
            <w:sz w:val="12"/>
          </w:rPr>
          <w:delText>3</w:delText>
        </w:r>
      </w:del>
      <w:r>
        <w:rPr>
          <w:noProof/>
          <w:snapToGrid w:val="0"/>
          <w:sz w:val="12"/>
        </w:rPr>
        <w:t>.docx</w:t>
      </w:r>
      <w:r>
        <w:rPr>
          <w:snapToGrid w:val="0"/>
          <w:sz w:val="12"/>
        </w:rPr>
        <w:fldChar w:fldCharType="end"/>
      </w:r>
    </w:ins>
    <w:del w:id="2169" w:author="Gaston" w:date="2019-02-28T10:28:00Z">
      <w:r w:rsidDel="002D1184">
        <w:rPr>
          <w:snapToGrid w:val="0"/>
          <w:sz w:val="12"/>
        </w:rPr>
        <w:delText xml:space="preserve"> </w:delText>
      </w:r>
      <w:r w:rsidDel="002D1184">
        <w:rPr>
          <w:snapToGrid w:val="0"/>
          <w:sz w:val="16"/>
        </w:rPr>
        <w:delText xml:space="preserve">   </w:delText>
      </w:r>
      <w:r w:rsidDel="002D1184">
        <w:rPr>
          <w:snapToGrid w:val="0"/>
          <w:sz w:val="16"/>
        </w:rPr>
        <w:fldChar w:fldCharType="begin"/>
      </w:r>
      <w:r w:rsidDel="002D1184">
        <w:rPr>
          <w:snapToGrid w:val="0"/>
          <w:sz w:val="16"/>
          <w:lang w:val="fr-FR"/>
        </w:rPr>
        <w:delInstrText xml:space="preserve"> DATE \@ "yy-MM-dd" </w:delInstrText>
      </w:r>
      <w:r w:rsidDel="002D1184">
        <w:rPr>
          <w:snapToGrid w:val="0"/>
          <w:sz w:val="16"/>
        </w:rPr>
        <w:fldChar w:fldCharType="separate"/>
      </w:r>
    </w:del>
    <w:ins w:id="2170" w:author="14217" w:date="2013-01-22T10:35:00Z">
      <w:del w:id="2171" w:author="Gaston" w:date="2016-02-03T15:12:00Z">
        <w:r w:rsidDel="000845D9">
          <w:rPr>
            <w:noProof/>
            <w:snapToGrid w:val="0"/>
            <w:sz w:val="16"/>
            <w:lang w:val="fr-FR"/>
          </w:rPr>
          <w:delText>13-01-22</w:delText>
        </w:r>
      </w:del>
    </w:ins>
    <w:ins w:id="2172" w:author="jos" w:date="2011-08-05T11:18:00Z">
      <w:del w:id="2173" w:author="Gaston" w:date="2016-02-03T15:12:00Z">
        <w:r w:rsidDel="000845D9">
          <w:rPr>
            <w:noProof/>
            <w:snapToGrid w:val="0"/>
            <w:sz w:val="16"/>
            <w:lang w:val="fr-FR"/>
          </w:rPr>
          <w:delText>11-08-05</w:delText>
        </w:r>
      </w:del>
    </w:ins>
    <w:ins w:id="2174" w:author="14326" w:date="2011-05-18T13:11:00Z">
      <w:del w:id="2175" w:author="Gaston" w:date="2016-02-03T15:12:00Z">
        <w:r w:rsidDel="000845D9">
          <w:rPr>
            <w:noProof/>
            <w:snapToGrid w:val="0"/>
            <w:sz w:val="16"/>
            <w:lang w:val="fr-FR"/>
          </w:rPr>
          <w:delText>11-05-18</w:delText>
        </w:r>
      </w:del>
    </w:ins>
    <w:del w:id="2176" w:author="Gaston" w:date="2016-02-03T15:12:00Z">
      <w:r w:rsidDel="000845D9">
        <w:rPr>
          <w:noProof/>
          <w:snapToGrid w:val="0"/>
          <w:sz w:val="16"/>
          <w:lang w:val="fr-FR"/>
        </w:rPr>
        <w:delText>11-01-19</w:delText>
      </w:r>
    </w:del>
    <w:del w:id="2177" w:author="Gaston" w:date="2019-02-28T10:28:00Z">
      <w:r w:rsidDel="002D1184">
        <w:rPr>
          <w:snapToGrid w:val="0"/>
          <w:sz w:val="16"/>
        </w:rPr>
        <w:fldChar w:fldCharType="end"/>
      </w:r>
    </w:del>
    <w:r>
      <w:rPr>
        <w:snapToGrid w:val="0"/>
        <w:sz w:val="16"/>
      </w:rPr>
      <w:tab/>
      <w:t xml:space="preserve"> Page </w:t>
    </w: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3</w:t>
    </w:r>
    <w:r>
      <w:rPr>
        <w:snapToGrid w:val="0"/>
        <w:sz w:val="16"/>
      </w:rPr>
      <w:fldChar w:fldCharType="end"/>
    </w:r>
    <w:r>
      <w:rPr>
        <w:snapToGrid w:val="0"/>
        <w:sz w:val="16"/>
      </w:rPr>
      <w:t xml:space="preserve"> </w:t>
    </w:r>
    <w:ins w:id="2178" w:author="14326" w:date="2011-01-19T09:10:00Z">
      <w:r>
        <w:rPr>
          <w:snapToGrid w:val="0"/>
          <w:sz w:val="16"/>
        </w:rPr>
        <w:t>de</w:t>
      </w:r>
    </w:ins>
    <w:del w:id="2179" w:author="14326" w:date="2011-01-19T09:10:00Z">
      <w:r w:rsidDel="007F4429">
        <w:rPr>
          <w:snapToGrid w:val="0"/>
          <w:sz w:val="16"/>
        </w:rPr>
        <w:delText>sur</w:delText>
      </w:r>
    </w:del>
    <w:r>
      <w:rPr>
        <w:snapToGrid w:val="0"/>
        <w:sz w:val="16"/>
      </w:rPr>
      <w:t xml:space="preserve"> </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38</w:t>
    </w:r>
    <w:r>
      <w:rPr>
        <w:snapToGrid w:val="0"/>
        <w:sz w:val="16"/>
      </w:rPr>
      <w:fldChar w:fldCharType="end"/>
    </w:r>
    <w:ins w:id="2180" w:author="14217" w:date="2011-11-11T13:55:00Z">
      <w:r>
        <w:rPr>
          <w:snapToGrid w:val="0"/>
          <w:sz w:val="16"/>
        </w:rPr>
        <w:tab/>
      </w:r>
      <w:del w:id="2181" w:author="Gaston" w:date="2019-02-28T18:14:00Z">
        <w:r w:rsidDel="001F5F14">
          <w:rPr>
            <w:snapToGrid w:val="0"/>
            <w:sz w:val="16"/>
          </w:rPr>
          <w:delText>Version 1.0</w:delText>
        </w:r>
      </w:del>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F3ABC" w14:textId="77777777" w:rsidR="003B5B5A" w:rsidRDefault="003B5B5A">
      <w:r>
        <w:separator/>
      </w:r>
    </w:p>
  </w:footnote>
  <w:footnote w:type="continuationSeparator" w:id="0">
    <w:p w14:paraId="3E1B0DD2" w14:textId="77777777" w:rsidR="003B5B5A" w:rsidRDefault="003B5B5A">
      <w:r>
        <w:continuationSeparator/>
      </w:r>
    </w:p>
  </w:footnote>
  <w:footnote w:id="1">
    <w:p w14:paraId="57CDB3ED" w14:textId="77777777" w:rsidR="00EF6A42" w:rsidRDefault="00EF6A42">
      <w:pPr>
        <w:pStyle w:val="Notedebasdepage"/>
      </w:pPr>
      <w:r>
        <w:rPr>
          <w:rStyle w:val="Appelnotedebasdep"/>
        </w:rPr>
        <w:footnoteRef/>
      </w:r>
      <w:r>
        <w:t xml:space="preserve"> Chacun des items listés ici doi</w:t>
      </w:r>
      <w:ins w:id="1720" w:author="Gaston" w:date="2019-02-28T10:26:00Z">
        <w:r>
          <w:t xml:space="preserve">t </w:t>
        </w:r>
      </w:ins>
      <w:del w:id="1721" w:author="Gaston" w:date="2019-02-28T10:26:00Z">
        <w:r w:rsidDel="00E44757">
          <w:delText xml:space="preserve">vent </w:delText>
        </w:r>
      </w:del>
      <w:r>
        <w:t xml:space="preserve">être </w:t>
      </w:r>
      <w:ins w:id="1722" w:author="Gaston" w:date="2019-02-28T10:26:00Z">
        <w:r>
          <w:t>une</w:t>
        </w:r>
      </w:ins>
      <w:del w:id="1723" w:author="Gaston" w:date="2019-02-28T10:26:00Z">
        <w:r w:rsidDel="00E44757">
          <w:delText>des</w:delText>
        </w:r>
      </w:del>
      <w:r>
        <w:t xml:space="preserve"> partie</w:t>
      </w:r>
      <w:del w:id="1724" w:author="Gaston" w:date="2019-02-28T10:26:00Z">
        <w:r w:rsidDel="00E44757">
          <w:delText>s</w:delText>
        </w:r>
      </w:del>
      <w:r>
        <w:t xml:space="preserve"> fonctionnelle</w:t>
      </w:r>
      <w:del w:id="1725" w:author="Gaston" w:date="2019-02-28T10:26:00Z">
        <w:r w:rsidDel="00E44757">
          <w:delText>s</w:delText>
        </w:r>
      </w:del>
      <w:r>
        <w:t xml:space="preserve">, logicielle </w:t>
      </w:r>
      <w:ins w:id="1726" w:author="Gaston" w:date="2019-02-28T10:26:00Z">
        <w:r>
          <w:t>ou</w:t>
        </w:r>
      </w:ins>
      <w:del w:id="1727" w:author="Gaston" w:date="2019-02-28T10:26:00Z">
        <w:r w:rsidDel="00E44757">
          <w:delText>et</w:delText>
        </w:r>
      </w:del>
      <w:r>
        <w:t xml:space="preserve"> matérielle, facilement évaluable.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2AC68" w14:textId="77777777" w:rsidR="00EF6A42" w:rsidRDefault="00EF6A42">
    <w:pPr>
      <w:pStyle w:val="En-tte"/>
      <w:tabs>
        <w:tab w:val="left" w:pos="284"/>
      </w:tabs>
      <w:rPr>
        <w:sz w:val="16"/>
      </w:rPr>
      <w:pPrChange w:id="102" w:author="14217" w:date="2011-11-11T13:53:00Z">
        <w:pPr>
          <w:pStyle w:val="En-tte"/>
          <w:jc w:val="right"/>
        </w:pPr>
      </w:pPrChange>
    </w:pPr>
    <w:ins w:id="103" w:author="14217" w:date="2011-11-11T13:52:00Z">
      <w:r>
        <w:rPr>
          <w:sz w:val="16"/>
        </w:rPr>
        <w:t xml:space="preserve">Réaliser un </w:t>
      </w:r>
    </w:ins>
    <w:r>
      <w:rPr>
        <w:sz w:val="16"/>
      </w:rPr>
      <w:t>Projet</w:t>
    </w:r>
    <w:del w:id="104" w:author="14217" w:date="2011-11-11T13:52:00Z">
      <w:r w:rsidDel="00944332">
        <w:rPr>
          <w:sz w:val="16"/>
        </w:rPr>
        <w:delText xml:space="preserve"> de</w:delText>
      </w:r>
    </w:del>
    <w:ins w:id="105" w:author="14217" w:date="2011-11-11T13:52:00Z">
      <w:r>
        <w:rPr>
          <w:sz w:val="16"/>
        </w:rPr>
        <w:t xml:space="preserve"> en</w:t>
      </w:r>
    </w:ins>
    <w:r>
      <w:rPr>
        <w:sz w:val="16"/>
      </w:rPr>
      <w:t xml:space="preserve"> TSO</w:t>
    </w:r>
    <w:ins w:id="106" w:author="14217" w:date="2011-11-11T13:53:00Z">
      <w:r>
        <w:rPr>
          <w:sz w:val="16"/>
        </w:rPr>
        <w:tab/>
      </w:r>
      <w:r>
        <w:rPr>
          <w:sz w:val="16"/>
        </w:rPr>
        <w:tab/>
        <w:t>247-601-HU</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5pt;height:9.5pt" o:bullet="t">
        <v:imagedata r:id="rId1" o:title="BD21301_"/>
      </v:shape>
    </w:pict>
  </w:numPicBullet>
  <w:abstractNum w:abstractNumId="0" w15:restartNumberingAfterBreak="0">
    <w:nsid w:val="01066D74"/>
    <w:multiLevelType w:val="hybridMultilevel"/>
    <w:tmpl w:val="8098AE64"/>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2A63D5"/>
    <w:multiLevelType w:val="hybridMultilevel"/>
    <w:tmpl w:val="38243D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9745A8"/>
    <w:multiLevelType w:val="hybridMultilevel"/>
    <w:tmpl w:val="2208FC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85FD0"/>
    <w:multiLevelType w:val="hybridMultilevel"/>
    <w:tmpl w:val="EED4BBD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4497B"/>
    <w:multiLevelType w:val="hybridMultilevel"/>
    <w:tmpl w:val="75386C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FC6826"/>
    <w:multiLevelType w:val="hybridMultilevel"/>
    <w:tmpl w:val="B4C6AACC"/>
    <w:lvl w:ilvl="0" w:tplc="0C0C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A74CD6"/>
    <w:multiLevelType w:val="hybridMultilevel"/>
    <w:tmpl w:val="E5184C3A"/>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A7452"/>
    <w:multiLevelType w:val="hybridMultilevel"/>
    <w:tmpl w:val="77C4216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777629"/>
    <w:multiLevelType w:val="hybridMultilevel"/>
    <w:tmpl w:val="AAF2776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7B0739"/>
    <w:multiLevelType w:val="hybridMultilevel"/>
    <w:tmpl w:val="8234687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042335F"/>
    <w:multiLevelType w:val="hybridMultilevel"/>
    <w:tmpl w:val="F7A4D636"/>
    <w:lvl w:ilvl="0" w:tplc="040C0007">
      <w:start w:val="1"/>
      <w:numFmt w:val="bullet"/>
      <w:lvlText w:val=""/>
      <w:lvlJc w:val="left"/>
      <w:pPr>
        <w:tabs>
          <w:tab w:val="num" w:pos="360"/>
        </w:tabs>
        <w:ind w:left="360" w:hanging="360"/>
      </w:pPr>
      <w:rPr>
        <w:rFonts w:ascii="Wingdings" w:hAnsi="Wingdings" w:hint="default"/>
        <w:sz w:val="16"/>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7B3419"/>
    <w:multiLevelType w:val="hybridMultilevel"/>
    <w:tmpl w:val="C714FC34"/>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1656AF3"/>
    <w:multiLevelType w:val="hybridMultilevel"/>
    <w:tmpl w:val="8DCC3A5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1634F2"/>
    <w:multiLevelType w:val="hybridMultilevel"/>
    <w:tmpl w:val="FDF667E2"/>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54E29F2"/>
    <w:multiLevelType w:val="hybridMultilevel"/>
    <w:tmpl w:val="A86A65B0"/>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A10912"/>
    <w:multiLevelType w:val="hybridMultilevel"/>
    <w:tmpl w:val="3B8E2BD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A1710"/>
    <w:multiLevelType w:val="hybridMultilevel"/>
    <w:tmpl w:val="10A0151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144D00"/>
    <w:multiLevelType w:val="hybridMultilevel"/>
    <w:tmpl w:val="944EEF8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432C2065"/>
    <w:multiLevelType w:val="hybridMultilevel"/>
    <w:tmpl w:val="FDF667E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12884DA0">
      <w:start w:val="1"/>
      <w:numFmt w:val="bullet"/>
      <w:lvlText w:val=""/>
      <w:lvlJc w:val="left"/>
      <w:pPr>
        <w:tabs>
          <w:tab w:val="num" w:pos="1800"/>
        </w:tabs>
        <w:ind w:left="1667" w:hanging="227"/>
      </w:pPr>
      <w:rPr>
        <w:rFonts w:ascii="Wingdings" w:hAnsi="Wingdings" w:hint="default"/>
        <w:sz w:val="24"/>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D57D36"/>
    <w:multiLevelType w:val="hybridMultilevel"/>
    <w:tmpl w:val="AD589628"/>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083FB2"/>
    <w:multiLevelType w:val="hybridMultilevel"/>
    <w:tmpl w:val="142AED26"/>
    <w:lvl w:ilvl="0" w:tplc="0C0C0001">
      <w:start w:val="1"/>
      <w:numFmt w:val="bullet"/>
      <w:lvlText w:val=""/>
      <w:lvlJc w:val="left"/>
      <w:pPr>
        <w:tabs>
          <w:tab w:val="num" w:pos="720"/>
        </w:tabs>
        <w:ind w:left="720" w:hanging="360"/>
      </w:pPr>
      <w:rPr>
        <w:rFonts w:ascii="Symbol" w:hAnsi="Symbol" w:hint="default"/>
      </w:rPr>
    </w:lvl>
    <w:lvl w:ilvl="1" w:tplc="C30ACB3C">
      <w:numFmt w:val="bullet"/>
      <w:lvlText w:val="-"/>
      <w:lvlJc w:val="left"/>
      <w:pPr>
        <w:tabs>
          <w:tab w:val="num" w:pos="1440"/>
        </w:tabs>
        <w:ind w:left="1440" w:hanging="360"/>
      </w:pPr>
      <w:rPr>
        <w:rFonts w:ascii="Times New Roman" w:eastAsia="Times New Roman" w:hAnsi="Times New Roman" w:cs="Times New Roman"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7E71A8"/>
    <w:multiLevelType w:val="hybridMultilevel"/>
    <w:tmpl w:val="FACC183E"/>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940E47"/>
    <w:multiLevelType w:val="hybridMultilevel"/>
    <w:tmpl w:val="BA9ED6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043CDD"/>
    <w:multiLevelType w:val="multilevel"/>
    <w:tmpl w:val="77C42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8709F0"/>
    <w:multiLevelType w:val="multilevel"/>
    <w:tmpl w:val="F9D880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4DC4E0A"/>
    <w:multiLevelType w:val="hybridMultilevel"/>
    <w:tmpl w:val="46E6797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C94BAD"/>
    <w:multiLevelType w:val="hybridMultilevel"/>
    <w:tmpl w:val="F752CC3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5A6A90"/>
    <w:multiLevelType w:val="hybridMultilevel"/>
    <w:tmpl w:val="49CEBC0E"/>
    <w:lvl w:ilvl="0" w:tplc="02886408">
      <w:start w:val="1"/>
      <w:numFmt w:val="bullet"/>
      <w:pStyle w:val="Puce3"/>
      <w:lvlText w:val="o"/>
      <w:lvlJc w:val="left"/>
      <w:pPr>
        <w:tabs>
          <w:tab w:val="num" w:pos="720"/>
        </w:tabs>
        <w:ind w:left="720" w:hanging="360"/>
      </w:pPr>
      <w:rPr>
        <w:rFonts w:ascii="Courier New" w:hAnsi="Courier New"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6D3898"/>
    <w:multiLevelType w:val="multilevel"/>
    <w:tmpl w:val="B4C6AAC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B31FF"/>
    <w:multiLevelType w:val="hybridMultilevel"/>
    <w:tmpl w:val="70DC2798"/>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1A1734"/>
    <w:multiLevelType w:val="hybridMultilevel"/>
    <w:tmpl w:val="BA444EE8"/>
    <w:lvl w:ilvl="0" w:tplc="0C0C000F">
      <w:start w:val="1"/>
      <w:numFmt w:val="decimal"/>
      <w:lvlText w:val="%1."/>
      <w:lvlJc w:val="left"/>
      <w:pPr>
        <w:tabs>
          <w:tab w:val="num" w:pos="687"/>
        </w:tabs>
        <w:ind w:left="687" w:hanging="360"/>
      </w:pPr>
      <w:rPr>
        <w:rFonts w:hint="default"/>
        <w:sz w:val="20"/>
      </w:rPr>
    </w:lvl>
    <w:lvl w:ilvl="1" w:tplc="0C0C0019" w:tentative="1">
      <w:start w:val="1"/>
      <w:numFmt w:val="lowerLetter"/>
      <w:lvlText w:val="%2."/>
      <w:lvlJc w:val="left"/>
      <w:pPr>
        <w:tabs>
          <w:tab w:val="num" w:pos="1407"/>
        </w:tabs>
        <w:ind w:left="1407" w:hanging="360"/>
      </w:pPr>
    </w:lvl>
    <w:lvl w:ilvl="2" w:tplc="0C0C001B" w:tentative="1">
      <w:start w:val="1"/>
      <w:numFmt w:val="lowerRoman"/>
      <w:lvlText w:val="%3."/>
      <w:lvlJc w:val="right"/>
      <w:pPr>
        <w:tabs>
          <w:tab w:val="num" w:pos="2127"/>
        </w:tabs>
        <w:ind w:left="2127" w:hanging="180"/>
      </w:pPr>
    </w:lvl>
    <w:lvl w:ilvl="3" w:tplc="0C0C000F" w:tentative="1">
      <w:start w:val="1"/>
      <w:numFmt w:val="decimal"/>
      <w:lvlText w:val="%4."/>
      <w:lvlJc w:val="left"/>
      <w:pPr>
        <w:tabs>
          <w:tab w:val="num" w:pos="2847"/>
        </w:tabs>
        <w:ind w:left="2847" w:hanging="360"/>
      </w:pPr>
    </w:lvl>
    <w:lvl w:ilvl="4" w:tplc="0C0C0019" w:tentative="1">
      <w:start w:val="1"/>
      <w:numFmt w:val="lowerLetter"/>
      <w:lvlText w:val="%5."/>
      <w:lvlJc w:val="left"/>
      <w:pPr>
        <w:tabs>
          <w:tab w:val="num" w:pos="3567"/>
        </w:tabs>
        <w:ind w:left="3567" w:hanging="360"/>
      </w:pPr>
    </w:lvl>
    <w:lvl w:ilvl="5" w:tplc="0C0C001B" w:tentative="1">
      <w:start w:val="1"/>
      <w:numFmt w:val="lowerRoman"/>
      <w:lvlText w:val="%6."/>
      <w:lvlJc w:val="right"/>
      <w:pPr>
        <w:tabs>
          <w:tab w:val="num" w:pos="4287"/>
        </w:tabs>
        <w:ind w:left="4287" w:hanging="180"/>
      </w:pPr>
    </w:lvl>
    <w:lvl w:ilvl="6" w:tplc="0C0C000F" w:tentative="1">
      <w:start w:val="1"/>
      <w:numFmt w:val="decimal"/>
      <w:lvlText w:val="%7."/>
      <w:lvlJc w:val="left"/>
      <w:pPr>
        <w:tabs>
          <w:tab w:val="num" w:pos="5007"/>
        </w:tabs>
        <w:ind w:left="5007" w:hanging="360"/>
      </w:pPr>
    </w:lvl>
    <w:lvl w:ilvl="7" w:tplc="0C0C0019" w:tentative="1">
      <w:start w:val="1"/>
      <w:numFmt w:val="lowerLetter"/>
      <w:lvlText w:val="%8."/>
      <w:lvlJc w:val="left"/>
      <w:pPr>
        <w:tabs>
          <w:tab w:val="num" w:pos="5727"/>
        </w:tabs>
        <w:ind w:left="5727" w:hanging="360"/>
      </w:pPr>
    </w:lvl>
    <w:lvl w:ilvl="8" w:tplc="0C0C001B" w:tentative="1">
      <w:start w:val="1"/>
      <w:numFmt w:val="lowerRoman"/>
      <w:lvlText w:val="%9."/>
      <w:lvlJc w:val="right"/>
      <w:pPr>
        <w:tabs>
          <w:tab w:val="num" w:pos="6447"/>
        </w:tabs>
        <w:ind w:left="6447" w:hanging="180"/>
      </w:pPr>
    </w:lvl>
  </w:abstractNum>
  <w:abstractNum w:abstractNumId="31" w15:restartNumberingAfterBreak="0">
    <w:nsid w:val="610D0CBC"/>
    <w:multiLevelType w:val="hybridMultilevel"/>
    <w:tmpl w:val="823468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2DF5E14"/>
    <w:multiLevelType w:val="hybridMultilevel"/>
    <w:tmpl w:val="7302A186"/>
    <w:lvl w:ilvl="0" w:tplc="061CA38C">
      <w:start w:val="1"/>
      <w:numFmt w:val="bullet"/>
      <w:lvlText w:val=""/>
      <w:lvlPicBulletId w:val="0"/>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360"/>
        </w:tabs>
        <w:ind w:left="360" w:hanging="360"/>
      </w:pPr>
      <w:rPr>
        <w:rFonts w:ascii="Courier New" w:hAnsi="Courier New" w:cs="Courier New" w:hint="default"/>
      </w:rPr>
    </w:lvl>
    <w:lvl w:ilvl="2" w:tplc="0C0C0005" w:tentative="1">
      <w:start w:val="1"/>
      <w:numFmt w:val="bullet"/>
      <w:lvlText w:val=""/>
      <w:lvlJc w:val="left"/>
      <w:pPr>
        <w:tabs>
          <w:tab w:val="num" w:pos="1080"/>
        </w:tabs>
        <w:ind w:left="1080" w:hanging="360"/>
      </w:pPr>
      <w:rPr>
        <w:rFonts w:ascii="Wingdings" w:hAnsi="Wingdings" w:hint="default"/>
      </w:rPr>
    </w:lvl>
    <w:lvl w:ilvl="3" w:tplc="0C0C0001" w:tentative="1">
      <w:start w:val="1"/>
      <w:numFmt w:val="bullet"/>
      <w:lvlText w:val=""/>
      <w:lvlJc w:val="left"/>
      <w:pPr>
        <w:tabs>
          <w:tab w:val="num" w:pos="1800"/>
        </w:tabs>
        <w:ind w:left="1800" w:hanging="360"/>
      </w:pPr>
      <w:rPr>
        <w:rFonts w:ascii="Symbol" w:hAnsi="Symbol" w:hint="default"/>
      </w:rPr>
    </w:lvl>
    <w:lvl w:ilvl="4" w:tplc="0C0C0003" w:tentative="1">
      <w:start w:val="1"/>
      <w:numFmt w:val="bullet"/>
      <w:lvlText w:val="o"/>
      <w:lvlJc w:val="left"/>
      <w:pPr>
        <w:tabs>
          <w:tab w:val="num" w:pos="2520"/>
        </w:tabs>
        <w:ind w:left="2520" w:hanging="360"/>
      </w:pPr>
      <w:rPr>
        <w:rFonts w:ascii="Courier New" w:hAnsi="Courier New" w:cs="Courier New" w:hint="default"/>
      </w:rPr>
    </w:lvl>
    <w:lvl w:ilvl="5" w:tplc="0C0C0005" w:tentative="1">
      <w:start w:val="1"/>
      <w:numFmt w:val="bullet"/>
      <w:lvlText w:val=""/>
      <w:lvlJc w:val="left"/>
      <w:pPr>
        <w:tabs>
          <w:tab w:val="num" w:pos="3240"/>
        </w:tabs>
        <w:ind w:left="3240" w:hanging="360"/>
      </w:pPr>
      <w:rPr>
        <w:rFonts w:ascii="Wingdings" w:hAnsi="Wingdings" w:hint="default"/>
      </w:rPr>
    </w:lvl>
    <w:lvl w:ilvl="6" w:tplc="0C0C0001" w:tentative="1">
      <w:start w:val="1"/>
      <w:numFmt w:val="bullet"/>
      <w:lvlText w:val=""/>
      <w:lvlJc w:val="left"/>
      <w:pPr>
        <w:tabs>
          <w:tab w:val="num" w:pos="3960"/>
        </w:tabs>
        <w:ind w:left="3960" w:hanging="360"/>
      </w:pPr>
      <w:rPr>
        <w:rFonts w:ascii="Symbol" w:hAnsi="Symbol" w:hint="default"/>
      </w:rPr>
    </w:lvl>
    <w:lvl w:ilvl="7" w:tplc="0C0C0003" w:tentative="1">
      <w:start w:val="1"/>
      <w:numFmt w:val="bullet"/>
      <w:lvlText w:val="o"/>
      <w:lvlJc w:val="left"/>
      <w:pPr>
        <w:tabs>
          <w:tab w:val="num" w:pos="4680"/>
        </w:tabs>
        <w:ind w:left="4680" w:hanging="360"/>
      </w:pPr>
      <w:rPr>
        <w:rFonts w:ascii="Courier New" w:hAnsi="Courier New" w:cs="Courier New" w:hint="default"/>
      </w:rPr>
    </w:lvl>
    <w:lvl w:ilvl="8" w:tplc="0C0C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699E1976"/>
    <w:multiLevelType w:val="hybridMultilevel"/>
    <w:tmpl w:val="E0E440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8238CC"/>
    <w:multiLevelType w:val="hybridMultilevel"/>
    <w:tmpl w:val="49024E26"/>
    <w:lvl w:ilvl="0" w:tplc="040C0007">
      <w:start w:val="1"/>
      <w:numFmt w:val="bullet"/>
      <w:lvlText w:val=""/>
      <w:lvlJc w:val="left"/>
      <w:pPr>
        <w:tabs>
          <w:tab w:val="num" w:pos="360"/>
        </w:tabs>
        <w:ind w:left="360" w:hanging="360"/>
      </w:pPr>
      <w:rPr>
        <w:rFonts w:ascii="Wingdings" w:hAnsi="Wingdings" w:hint="default"/>
        <w:sz w:val="16"/>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CCA49F9"/>
    <w:multiLevelType w:val="hybridMultilevel"/>
    <w:tmpl w:val="9E14DE8A"/>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6EA216E3"/>
    <w:multiLevelType w:val="hybridMultilevel"/>
    <w:tmpl w:val="52F4F0C4"/>
    <w:lvl w:ilvl="0" w:tplc="040C0007">
      <w:start w:val="1"/>
      <w:numFmt w:val="bullet"/>
      <w:lvlText w:val=""/>
      <w:lvlJc w:val="left"/>
      <w:pPr>
        <w:tabs>
          <w:tab w:val="num" w:pos="720"/>
        </w:tabs>
        <w:ind w:left="720" w:hanging="360"/>
      </w:pPr>
      <w:rPr>
        <w:rFonts w:ascii="Wingdings" w:hAnsi="Wingdings" w:hint="default"/>
        <w:sz w:val="16"/>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BF6CD6"/>
    <w:multiLevelType w:val="hybridMultilevel"/>
    <w:tmpl w:val="4E324B1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6F1A52"/>
    <w:multiLevelType w:val="hybridMultilevel"/>
    <w:tmpl w:val="FDF667E2"/>
    <w:lvl w:ilvl="0" w:tplc="040C0007">
      <w:start w:val="1"/>
      <w:numFmt w:val="bullet"/>
      <w:lvlText w:val=""/>
      <w:lvlJc w:val="left"/>
      <w:pPr>
        <w:tabs>
          <w:tab w:val="num" w:pos="360"/>
        </w:tabs>
        <w:ind w:left="360" w:hanging="360"/>
      </w:pPr>
      <w:rPr>
        <w:rFonts w:ascii="Wingdings" w:hAnsi="Wingdings" w:hint="default"/>
        <w:sz w:val="16"/>
      </w:rPr>
    </w:lvl>
    <w:lvl w:ilvl="1" w:tplc="040C0003">
      <w:start w:val="1"/>
      <w:numFmt w:val="bullet"/>
      <w:lvlText w:val="o"/>
      <w:lvlJc w:val="left"/>
      <w:pPr>
        <w:tabs>
          <w:tab w:val="num" w:pos="1080"/>
        </w:tabs>
        <w:ind w:left="1080" w:hanging="360"/>
      </w:pPr>
      <w:rPr>
        <w:rFonts w:ascii="Courier New" w:hAnsi="Courier New" w:hint="default"/>
      </w:rPr>
    </w:lvl>
    <w:lvl w:ilvl="2" w:tplc="12884DA0">
      <w:start w:val="1"/>
      <w:numFmt w:val="bullet"/>
      <w:lvlText w:val=""/>
      <w:lvlJc w:val="left"/>
      <w:pPr>
        <w:tabs>
          <w:tab w:val="num" w:pos="1800"/>
        </w:tabs>
        <w:ind w:left="1667" w:hanging="227"/>
      </w:pPr>
      <w:rPr>
        <w:rFonts w:ascii="Wingdings" w:hAnsi="Wingdings" w:hint="default"/>
        <w:sz w:val="24"/>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36"/>
  </w:num>
  <w:num w:numId="2">
    <w:abstractNumId w:val="8"/>
  </w:num>
  <w:num w:numId="3">
    <w:abstractNumId w:val="38"/>
  </w:num>
  <w:num w:numId="4">
    <w:abstractNumId w:val="34"/>
  </w:num>
  <w:num w:numId="5">
    <w:abstractNumId w:val="13"/>
  </w:num>
  <w:num w:numId="6">
    <w:abstractNumId w:val="27"/>
  </w:num>
  <w:num w:numId="7">
    <w:abstractNumId w:val="17"/>
  </w:num>
  <w:num w:numId="8">
    <w:abstractNumId w:val="22"/>
  </w:num>
  <w:num w:numId="9">
    <w:abstractNumId w:val="18"/>
  </w:num>
  <w:num w:numId="10">
    <w:abstractNumId w:val="4"/>
  </w:num>
  <w:num w:numId="11">
    <w:abstractNumId w:val="33"/>
  </w:num>
  <w:num w:numId="12">
    <w:abstractNumId w:val="9"/>
  </w:num>
  <w:num w:numId="13">
    <w:abstractNumId w:val="31"/>
  </w:num>
  <w:num w:numId="14">
    <w:abstractNumId w:val="7"/>
  </w:num>
  <w:num w:numId="15">
    <w:abstractNumId w:val="23"/>
  </w:num>
  <w:num w:numId="16">
    <w:abstractNumId w:val="10"/>
  </w:num>
  <w:num w:numId="17">
    <w:abstractNumId w:val="12"/>
  </w:num>
  <w:num w:numId="18">
    <w:abstractNumId w:val="20"/>
  </w:num>
  <w:num w:numId="19">
    <w:abstractNumId w:val="26"/>
  </w:num>
  <w:num w:numId="20">
    <w:abstractNumId w:val="2"/>
  </w:num>
  <w:num w:numId="21">
    <w:abstractNumId w:val="5"/>
  </w:num>
  <w:num w:numId="22">
    <w:abstractNumId w:val="28"/>
  </w:num>
  <w:num w:numId="23">
    <w:abstractNumId w:val="37"/>
  </w:num>
  <w:num w:numId="24">
    <w:abstractNumId w:val="16"/>
  </w:num>
  <w:num w:numId="25">
    <w:abstractNumId w:val="25"/>
  </w:num>
  <w:num w:numId="26">
    <w:abstractNumId w:val="11"/>
  </w:num>
  <w:num w:numId="27">
    <w:abstractNumId w:val="32"/>
  </w:num>
  <w:num w:numId="28">
    <w:abstractNumId w:val="1"/>
  </w:num>
  <w:num w:numId="29">
    <w:abstractNumId w:val="30"/>
  </w:num>
  <w:num w:numId="30">
    <w:abstractNumId w:val="35"/>
  </w:num>
  <w:num w:numId="31">
    <w:abstractNumId w:val="3"/>
  </w:num>
  <w:num w:numId="32">
    <w:abstractNumId w:val="14"/>
  </w:num>
  <w:num w:numId="33">
    <w:abstractNumId w:val="21"/>
  </w:num>
  <w:num w:numId="34">
    <w:abstractNumId w:val="19"/>
  </w:num>
  <w:num w:numId="35">
    <w:abstractNumId w:val="6"/>
  </w:num>
  <w:num w:numId="36">
    <w:abstractNumId w:val="29"/>
  </w:num>
  <w:num w:numId="37">
    <w:abstractNumId w:val="15"/>
  </w:num>
  <w:num w:numId="38">
    <w:abstractNumId w:val="0"/>
  </w:num>
  <w:num w:numId="3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aï Bilal">
    <w15:presenceInfo w15:providerId="AD" w15:userId="S::85567@cegepoutaouais.qc.ca::0359416f-80b2-4f1f-8bb9-bf1794d53175"/>
  </w15:person>
  <w15:person w15:author="Benoît">
    <w15:presenceInfo w15:providerId="AD" w15:userId="S::1476306@cegepoutaouais.qc.ca::f6a04992-bc33-43d3-9485-f4a7f925af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100"/>
    <w:rsid w:val="000019CD"/>
    <w:rsid w:val="00003829"/>
    <w:rsid w:val="00003CF3"/>
    <w:rsid w:val="0000696F"/>
    <w:rsid w:val="00006B5C"/>
    <w:rsid w:val="00010428"/>
    <w:rsid w:val="0001220C"/>
    <w:rsid w:val="0001257F"/>
    <w:rsid w:val="00014B1D"/>
    <w:rsid w:val="000222CF"/>
    <w:rsid w:val="0003465D"/>
    <w:rsid w:val="00040EE7"/>
    <w:rsid w:val="00042044"/>
    <w:rsid w:val="00045279"/>
    <w:rsid w:val="000502C1"/>
    <w:rsid w:val="0005386F"/>
    <w:rsid w:val="00057EE2"/>
    <w:rsid w:val="00061B7C"/>
    <w:rsid w:val="000624B9"/>
    <w:rsid w:val="000647C5"/>
    <w:rsid w:val="00073252"/>
    <w:rsid w:val="00076FE1"/>
    <w:rsid w:val="00081093"/>
    <w:rsid w:val="000845D9"/>
    <w:rsid w:val="00092D37"/>
    <w:rsid w:val="00094123"/>
    <w:rsid w:val="000B101D"/>
    <w:rsid w:val="000B267F"/>
    <w:rsid w:val="000B3DF3"/>
    <w:rsid w:val="000B5A6C"/>
    <w:rsid w:val="000C13A9"/>
    <w:rsid w:val="000C563E"/>
    <w:rsid w:val="000D2777"/>
    <w:rsid w:val="000D42BC"/>
    <w:rsid w:val="000D4F38"/>
    <w:rsid w:val="000D78FE"/>
    <w:rsid w:val="000E0E5F"/>
    <w:rsid w:val="000E2863"/>
    <w:rsid w:val="000E4A38"/>
    <w:rsid w:val="000E5B50"/>
    <w:rsid w:val="000F7779"/>
    <w:rsid w:val="001104FC"/>
    <w:rsid w:val="0011254C"/>
    <w:rsid w:val="001142C4"/>
    <w:rsid w:val="0012274A"/>
    <w:rsid w:val="00131C6A"/>
    <w:rsid w:val="001328DF"/>
    <w:rsid w:val="001362F5"/>
    <w:rsid w:val="0013716F"/>
    <w:rsid w:val="00151918"/>
    <w:rsid w:val="001574AF"/>
    <w:rsid w:val="00166843"/>
    <w:rsid w:val="00167623"/>
    <w:rsid w:val="0017107F"/>
    <w:rsid w:val="00175C2A"/>
    <w:rsid w:val="0017753B"/>
    <w:rsid w:val="00177D88"/>
    <w:rsid w:val="00177DAC"/>
    <w:rsid w:val="00182400"/>
    <w:rsid w:val="0019299A"/>
    <w:rsid w:val="00192F99"/>
    <w:rsid w:val="00195692"/>
    <w:rsid w:val="001956B4"/>
    <w:rsid w:val="001A180C"/>
    <w:rsid w:val="001A5255"/>
    <w:rsid w:val="001B2021"/>
    <w:rsid w:val="001B293C"/>
    <w:rsid w:val="001B3DFC"/>
    <w:rsid w:val="001C6BAC"/>
    <w:rsid w:val="001E4B7B"/>
    <w:rsid w:val="001E510C"/>
    <w:rsid w:val="001E59A8"/>
    <w:rsid w:val="001F4B08"/>
    <w:rsid w:val="001F5F14"/>
    <w:rsid w:val="002021B6"/>
    <w:rsid w:val="00204241"/>
    <w:rsid w:val="00211422"/>
    <w:rsid w:val="002167AD"/>
    <w:rsid w:val="00227426"/>
    <w:rsid w:val="002363DA"/>
    <w:rsid w:val="00242A2B"/>
    <w:rsid w:val="00253ECE"/>
    <w:rsid w:val="00271C75"/>
    <w:rsid w:val="0027225A"/>
    <w:rsid w:val="00273D8E"/>
    <w:rsid w:val="00277014"/>
    <w:rsid w:val="00282FC0"/>
    <w:rsid w:val="0028325A"/>
    <w:rsid w:val="0029060E"/>
    <w:rsid w:val="00290695"/>
    <w:rsid w:val="00290A37"/>
    <w:rsid w:val="00293E2F"/>
    <w:rsid w:val="00297A45"/>
    <w:rsid w:val="002A1D0D"/>
    <w:rsid w:val="002B3242"/>
    <w:rsid w:val="002B5EF0"/>
    <w:rsid w:val="002C093C"/>
    <w:rsid w:val="002C6D1D"/>
    <w:rsid w:val="002D1184"/>
    <w:rsid w:val="002D64A8"/>
    <w:rsid w:val="002D7AEB"/>
    <w:rsid w:val="002E02C3"/>
    <w:rsid w:val="002E1D94"/>
    <w:rsid w:val="002E5E82"/>
    <w:rsid w:val="002F0866"/>
    <w:rsid w:val="002F248B"/>
    <w:rsid w:val="002F3E6A"/>
    <w:rsid w:val="002F461B"/>
    <w:rsid w:val="002F4BD2"/>
    <w:rsid w:val="002F5B33"/>
    <w:rsid w:val="002F77FD"/>
    <w:rsid w:val="00300886"/>
    <w:rsid w:val="003013AD"/>
    <w:rsid w:val="00305A10"/>
    <w:rsid w:val="00306B6E"/>
    <w:rsid w:val="00307733"/>
    <w:rsid w:val="003123BE"/>
    <w:rsid w:val="0031654B"/>
    <w:rsid w:val="003214AE"/>
    <w:rsid w:val="00323085"/>
    <w:rsid w:val="00323E7D"/>
    <w:rsid w:val="0032774E"/>
    <w:rsid w:val="00330B49"/>
    <w:rsid w:val="00343221"/>
    <w:rsid w:val="00343C1D"/>
    <w:rsid w:val="0036288E"/>
    <w:rsid w:val="003648D0"/>
    <w:rsid w:val="00366370"/>
    <w:rsid w:val="00370904"/>
    <w:rsid w:val="00373251"/>
    <w:rsid w:val="0037500B"/>
    <w:rsid w:val="00375D27"/>
    <w:rsid w:val="0037764B"/>
    <w:rsid w:val="003825E2"/>
    <w:rsid w:val="00390056"/>
    <w:rsid w:val="00393B29"/>
    <w:rsid w:val="00394DB9"/>
    <w:rsid w:val="00396F2F"/>
    <w:rsid w:val="003A1B83"/>
    <w:rsid w:val="003A1BCB"/>
    <w:rsid w:val="003A2902"/>
    <w:rsid w:val="003A4F03"/>
    <w:rsid w:val="003A686B"/>
    <w:rsid w:val="003A7845"/>
    <w:rsid w:val="003B4BF1"/>
    <w:rsid w:val="003B576A"/>
    <w:rsid w:val="003B5B5A"/>
    <w:rsid w:val="003C2731"/>
    <w:rsid w:val="003D2C8C"/>
    <w:rsid w:val="003D3B5C"/>
    <w:rsid w:val="004105FA"/>
    <w:rsid w:val="004153CD"/>
    <w:rsid w:val="00417C05"/>
    <w:rsid w:val="004206DC"/>
    <w:rsid w:val="00420985"/>
    <w:rsid w:val="004212ED"/>
    <w:rsid w:val="00430AE6"/>
    <w:rsid w:val="00435A57"/>
    <w:rsid w:val="00443645"/>
    <w:rsid w:val="004446BA"/>
    <w:rsid w:val="004459EC"/>
    <w:rsid w:val="00446B65"/>
    <w:rsid w:val="004508D0"/>
    <w:rsid w:val="004512FB"/>
    <w:rsid w:val="00461AB7"/>
    <w:rsid w:val="00461EEE"/>
    <w:rsid w:val="00462131"/>
    <w:rsid w:val="00464607"/>
    <w:rsid w:val="0047323C"/>
    <w:rsid w:val="00495FE0"/>
    <w:rsid w:val="00497B60"/>
    <w:rsid w:val="004A494D"/>
    <w:rsid w:val="004A4A0A"/>
    <w:rsid w:val="004A4A2C"/>
    <w:rsid w:val="004A4D5B"/>
    <w:rsid w:val="004A6860"/>
    <w:rsid w:val="004B1BA7"/>
    <w:rsid w:val="004B4925"/>
    <w:rsid w:val="004C13BD"/>
    <w:rsid w:val="004C523B"/>
    <w:rsid w:val="004C5C32"/>
    <w:rsid w:val="004C67B5"/>
    <w:rsid w:val="004D5C6A"/>
    <w:rsid w:val="004D63C7"/>
    <w:rsid w:val="004E0172"/>
    <w:rsid w:val="004E023C"/>
    <w:rsid w:val="004E3C59"/>
    <w:rsid w:val="004E702A"/>
    <w:rsid w:val="004F0AF0"/>
    <w:rsid w:val="004F61F9"/>
    <w:rsid w:val="004F6B54"/>
    <w:rsid w:val="00502406"/>
    <w:rsid w:val="005075A7"/>
    <w:rsid w:val="005218E8"/>
    <w:rsid w:val="00523112"/>
    <w:rsid w:val="00532DF0"/>
    <w:rsid w:val="00532EDF"/>
    <w:rsid w:val="005367C7"/>
    <w:rsid w:val="005370B0"/>
    <w:rsid w:val="00541679"/>
    <w:rsid w:val="00541EFB"/>
    <w:rsid w:val="00545939"/>
    <w:rsid w:val="005470B1"/>
    <w:rsid w:val="005477B4"/>
    <w:rsid w:val="00547FC4"/>
    <w:rsid w:val="00552498"/>
    <w:rsid w:val="00554A31"/>
    <w:rsid w:val="00554F72"/>
    <w:rsid w:val="005667A4"/>
    <w:rsid w:val="00566A01"/>
    <w:rsid w:val="00572C67"/>
    <w:rsid w:val="005750E9"/>
    <w:rsid w:val="00575E18"/>
    <w:rsid w:val="0057653E"/>
    <w:rsid w:val="00581558"/>
    <w:rsid w:val="00584591"/>
    <w:rsid w:val="005963A6"/>
    <w:rsid w:val="005964EA"/>
    <w:rsid w:val="00596DBA"/>
    <w:rsid w:val="005A0ABD"/>
    <w:rsid w:val="005A1190"/>
    <w:rsid w:val="005A24D8"/>
    <w:rsid w:val="005A3141"/>
    <w:rsid w:val="005A36E0"/>
    <w:rsid w:val="005A579A"/>
    <w:rsid w:val="005A61B4"/>
    <w:rsid w:val="005A7E34"/>
    <w:rsid w:val="005B0A4D"/>
    <w:rsid w:val="005B39E2"/>
    <w:rsid w:val="005B4B22"/>
    <w:rsid w:val="005C6F80"/>
    <w:rsid w:val="005D23BF"/>
    <w:rsid w:val="005D3E50"/>
    <w:rsid w:val="005D5115"/>
    <w:rsid w:val="005E3429"/>
    <w:rsid w:val="005F6EC0"/>
    <w:rsid w:val="0060225A"/>
    <w:rsid w:val="00605D1B"/>
    <w:rsid w:val="00620B41"/>
    <w:rsid w:val="0062125B"/>
    <w:rsid w:val="00623671"/>
    <w:rsid w:val="006255BF"/>
    <w:rsid w:val="0063163B"/>
    <w:rsid w:val="00635359"/>
    <w:rsid w:val="006361A1"/>
    <w:rsid w:val="006364F0"/>
    <w:rsid w:val="006430FA"/>
    <w:rsid w:val="006440B5"/>
    <w:rsid w:val="00646416"/>
    <w:rsid w:val="00650E52"/>
    <w:rsid w:val="00653C61"/>
    <w:rsid w:val="00670317"/>
    <w:rsid w:val="00674FC9"/>
    <w:rsid w:val="00677790"/>
    <w:rsid w:val="006804EE"/>
    <w:rsid w:val="0068693C"/>
    <w:rsid w:val="00697D89"/>
    <w:rsid w:val="006A5A9F"/>
    <w:rsid w:val="006A5CA0"/>
    <w:rsid w:val="006B0394"/>
    <w:rsid w:val="006B3500"/>
    <w:rsid w:val="006C3897"/>
    <w:rsid w:val="006C5005"/>
    <w:rsid w:val="006D0347"/>
    <w:rsid w:val="006D2DBC"/>
    <w:rsid w:val="006D51F5"/>
    <w:rsid w:val="006D64B4"/>
    <w:rsid w:val="006E0DB0"/>
    <w:rsid w:val="006E4CF0"/>
    <w:rsid w:val="006F3A0C"/>
    <w:rsid w:val="006F4586"/>
    <w:rsid w:val="006F647D"/>
    <w:rsid w:val="00704F8A"/>
    <w:rsid w:val="00705CD9"/>
    <w:rsid w:val="00713234"/>
    <w:rsid w:val="007165F2"/>
    <w:rsid w:val="007166BF"/>
    <w:rsid w:val="00716C31"/>
    <w:rsid w:val="00716E9F"/>
    <w:rsid w:val="0071714B"/>
    <w:rsid w:val="007172F6"/>
    <w:rsid w:val="00722945"/>
    <w:rsid w:val="00724B5F"/>
    <w:rsid w:val="00724F5F"/>
    <w:rsid w:val="00726E5B"/>
    <w:rsid w:val="0073165C"/>
    <w:rsid w:val="00731722"/>
    <w:rsid w:val="007333D4"/>
    <w:rsid w:val="00741240"/>
    <w:rsid w:val="00745A99"/>
    <w:rsid w:val="00751718"/>
    <w:rsid w:val="00756323"/>
    <w:rsid w:val="007568A0"/>
    <w:rsid w:val="00764427"/>
    <w:rsid w:val="00775D42"/>
    <w:rsid w:val="00776934"/>
    <w:rsid w:val="00782100"/>
    <w:rsid w:val="0078290B"/>
    <w:rsid w:val="00782B7F"/>
    <w:rsid w:val="007A7668"/>
    <w:rsid w:val="007B57B9"/>
    <w:rsid w:val="007C1AEA"/>
    <w:rsid w:val="007E048A"/>
    <w:rsid w:val="007E60DC"/>
    <w:rsid w:val="007F4121"/>
    <w:rsid w:val="007F4429"/>
    <w:rsid w:val="007F76EF"/>
    <w:rsid w:val="0080157B"/>
    <w:rsid w:val="00801FCF"/>
    <w:rsid w:val="008034A3"/>
    <w:rsid w:val="0081379E"/>
    <w:rsid w:val="00813DBD"/>
    <w:rsid w:val="00820DF8"/>
    <w:rsid w:val="008243E0"/>
    <w:rsid w:val="008316F1"/>
    <w:rsid w:val="0084239A"/>
    <w:rsid w:val="00853879"/>
    <w:rsid w:val="00856B7C"/>
    <w:rsid w:val="0086131A"/>
    <w:rsid w:val="00863017"/>
    <w:rsid w:val="008637DD"/>
    <w:rsid w:val="00880A1B"/>
    <w:rsid w:val="00883C18"/>
    <w:rsid w:val="00885265"/>
    <w:rsid w:val="00885542"/>
    <w:rsid w:val="00886500"/>
    <w:rsid w:val="00887434"/>
    <w:rsid w:val="008A0BBF"/>
    <w:rsid w:val="008A164C"/>
    <w:rsid w:val="008A355B"/>
    <w:rsid w:val="008A5D02"/>
    <w:rsid w:val="008A6720"/>
    <w:rsid w:val="008B1364"/>
    <w:rsid w:val="008B3CD6"/>
    <w:rsid w:val="008C26EB"/>
    <w:rsid w:val="008C63ED"/>
    <w:rsid w:val="008C7C42"/>
    <w:rsid w:val="008D1939"/>
    <w:rsid w:val="008D29BB"/>
    <w:rsid w:val="008E53D3"/>
    <w:rsid w:val="008E65B6"/>
    <w:rsid w:val="008F72AB"/>
    <w:rsid w:val="008F7977"/>
    <w:rsid w:val="00900655"/>
    <w:rsid w:val="00901B8B"/>
    <w:rsid w:val="009026F8"/>
    <w:rsid w:val="0090592E"/>
    <w:rsid w:val="0090603B"/>
    <w:rsid w:val="0090749C"/>
    <w:rsid w:val="00911384"/>
    <w:rsid w:val="0091686F"/>
    <w:rsid w:val="00916ACC"/>
    <w:rsid w:val="00920638"/>
    <w:rsid w:val="00922449"/>
    <w:rsid w:val="0092563F"/>
    <w:rsid w:val="009301B7"/>
    <w:rsid w:val="00933627"/>
    <w:rsid w:val="00942E7C"/>
    <w:rsid w:val="00944332"/>
    <w:rsid w:val="0094675D"/>
    <w:rsid w:val="009507E0"/>
    <w:rsid w:val="009542C2"/>
    <w:rsid w:val="009562EC"/>
    <w:rsid w:val="00962664"/>
    <w:rsid w:val="009648A4"/>
    <w:rsid w:val="00973192"/>
    <w:rsid w:val="009736D8"/>
    <w:rsid w:val="00974244"/>
    <w:rsid w:val="00974BEA"/>
    <w:rsid w:val="00977473"/>
    <w:rsid w:val="0098193E"/>
    <w:rsid w:val="009853BA"/>
    <w:rsid w:val="009856FC"/>
    <w:rsid w:val="00991780"/>
    <w:rsid w:val="009934A2"/>
    <w:rsid w:val="009A27E5"/>
    <w:rsid w:val="009A7F4A"/>
    <w:rsid w:val="009B3162"/>
    <w:rsid w:val="009C13DA"/>
    <w:rsid w:val="009D56F8"/>
    <w:rsid w:val="009E3FCC"/>
    <w:rsid w:val="009E509D"/>
    <w:rsid w:val="009E7385"/>
    <w:rsid w:val="009F50C4"/>
    <w:rsid w:val="00A066E8"/>
    <w:rsid w:val="00A14ADB"/>
    <w:rsid w:val="00A161F3"/>
    <w:rsid w:val="00A20B64"/>
    <w:rsid w:val="00A21E62"/>
    <w:rsid w:val="00A21EFA"/>
    <w:rsid w:val="00A30670"/>
    <w:rsid w:val="00A323F8"/>
    <w:rsid w:val="00A327C9"/>
    <w:rsid w:val="00A32EB6"/>
    <w:rsid w:val="00A355B7"/>
    <w:rsid w:val="00A47F25"/>
    <w:rsid w:val="00A52602"/>
    <w:rsid w:val="00A67E0E"/>
    <w:rsid w:val="00A67F1E"/>
    <w:rsid w:val="00A67FB0"/>
    <w:rsid w:val="00A70D65"/>
    <w:rsid w:val="00A73987"/>
    <w:rsid w:val="00A7792D"/>
    <w:rsid w:val="00A82C22"/>
    <w:rsid w:val="00A836AD"/>
    <w:rsid w:val="00A943F3"/>
    <w:rsid w:val="00A978A4"/>
    <w:rsid w:val="00AA102D"/>
    <w:rsid w:val="00AA3A87"/>
    <w:rsid w:val="00AA4D47"/>
    <w:rsid w:val="00AA6DD8"/>
    <w:rsid w:val="00AB5A55"/>
    <w:rsid w:val="00AC397A"/>
    <w:rsid w:val="00AC488A"/>
    <w:rsid w:val="00AD0BA4"/>
    <w:rsid w:val="00AE4C76"/>
    <w:rsid w:val="00AE7494"/>
    <w:rsid w:val="00AF5C71"/>
    <w:rsid w:val="00B131D1"/>
    <w:rsid w:val="00B154D5"/>
    <w:rsid w:val="00B17EFF"/>
    <w:rsid w:val="00B20BF1"/>
    <w:rsid w:val="00B245DF"/>
    <w:rsid w:val="00B2524C"/>
    <w:rsid w:val="00B27490"/>
    <w:rsid w:val="00B34DB2"/>
    <w:rsid w:val="00B40681"/>
    <w:rsid w:val="00B40AB8"/>
    <w:rsid w:val="00B45718"/>
    <w:rsid w:val="00B46B90"/>
    <w:rsid w:val="00B57707"/>
    <w:rsid w:val="00B61B66"/>
    <w:rsid w:val="00B61E0D"/>
    <w:rsid w:val="00B63570"/>
    <w:rsid w:val="00B675AF"/>
    <w:rsid w:val="00B7309D"/>
    <w:rsid w:val="00B73CAF"/>
    <w:rsid w:val="00B74EE0"/>
    <w:rsid w:val="00B75DE5"/>
    <w:rsid w:val="00B76A89"/>
    <w:rsid w:val="00B775CE"/>
    <w:rsid w:val="00B84AEC"/>
    <w:rsid w:val="00B86DCB"/>
    <w:rsid w:val="00B92921"/>
    <w:rsid w:val="00B92BE8"/>
    <w:rsid w:val="00B959C9"/>
    <w:rsid w:val="00BB69A7"/>
    <w:rsid w:val="00BB6A7B"/>
    <w:rsid w:val="00BB7933"/>
    <w:rsid w:val="00BC0DB1"/>
    <w:rsid w:val="00BD2FF3"/>
    <w:rsid w:val="00BD45DD"/>
    <w:rsid w:val="00BD6C4D"/>
    <w:rsid w:val="00BE5CD1"/>
    <w:rsid w:val="00BE758B"/>
    <w:rsid w:val="00BF08EC"/>
    <w:rsid w:val="00BF0E09"/>
    <w:rsid w:val="00BF349F"/>
    <w:rsid w:val="00BF598C"/>
    <w:rsid w:val="00BF6FC8"/>
    <w:rsid w:val="00C054A1"/>
    <w:rsid w:val="00C10607"/>
    <w:rsid w:val="00C13D24"/>
    <w:rsid w:val="00C22AA3"/>
    <w:rsid w:val="00C3188E"/>
    <w:rsid w:val="00C32E7A"/>
    <w:rsid w:val="00C35977"/>
    <w:rsid w:val="00C41B1C"/>
    <w:rsid w:val="00C45F0C"/>
    <w:rsid w:val="00C4717C"/>
    <w:rsid w:val="00C47BED"/>
    <w:rsid w:val="00C50ED3"/>
    <w:rsid w:val="00C5352F"/>
    <w:rsid w:val="00C60073"/>
    <w:rsid w:val="00C600E4"/>
    <w:rsid w:val="00C603C2"/>
    <w:rsid w:val="00C60520"/>
    <w:rsid w:val="00C62BE3"/>
    <w:rsid w:val="00C64ADE"/>
    <w:rsid w:val="00C72A0B"/>
    <w:rsid w:val="00C7530A"/>
    <w:rsid w:val="00C808E4"/>
    <w:rsid w:val="00C80E5F"/>
    <w:rsid w:val="00C8567C"/>
    <w:rsid w:val="00C91D46"/>
    <w:rsid w:val="00C9386E"/>
    <w:rsid w:val="00C95206"/>
    <w:rsid w:val="00CA39E5"/>
    <w:rsid w:val="00CA4B55"/>
    <w:rsid w:val="00CA762E"/>
    <w:rsid w:val="00CB09CB"/>
    <w:rsid w:val="00CB23D5"/>
    <w:rsid w:val="00CB6765"/>
    <w:rsid w:val="00CC5D94"/>
    <w:rsid w:val="00CE00CA"/>
    <w:rsid w:val="00CE2EC8"/>
    <w:rsid w:val="00CE4135"/>
    <w:rsid w:val="00CE7487"/>
    <w:rsid w:val="00CE7FA6"/>
    <w:rsid w:val="00CF00C0"/>
    <w:rsid w:val="00CF3958"/>
    <w:rsid w:val="00CF51CA"/>
    <w:rsid w:val="00CF67A5"/>
    <w:rsid w:val="00D00CCD"/>
    <w:rsid w:val="00D072CF"/>
    <w:rsid w:val="00D15AD6"/>
    <w:rsid w:val="00D20AA9"/>
    <w:rsid w:val="00D250E8"/>
    <w:rsid w:val="00D30147"/>
    <w:rsid w:val="00D306E0"/>
    <w:rsid w:val="00D31EC9"/>
    <w:rsid w:val="00D35802"/>
    <w:rsid w:val="00D378FD"/>
    <w:rsid w:val="00D41CC3"/>
    <w:rsid w:val="00D53D39"/>
    <w:rsid w:val="00D6103F"/>
    <w:rsid w:val="00D62FFD"/>
    <w:rsid w:val="00D63530"/>
    <w:rsid w:val="00D73865"/>
    <w:rsid w:val="00D75F19"/>
    <w:rsid w:val="00D803CB"/>
    <w:rsid w:val="00D86AAD"/>
    <w:rsid w:val="00D913C5"/>
    <w:rsid w:val="00D94DBA"/>
    <w:rsid w:val="00D96CDD"/>
    <w:rsid w:val="00DA25F1"/>
    <w:rsid w:val="00DA28ED"/>
    <w:rsid w:val="00DA2B7B"/>
    <w:rsid w:val="00DA64DA"/>
    <w:rsid w:val="00DB12EA"/>
    <w:rsid w:val="00DB2657"/>
    <w:rsid w:val="00DB2FFF"/>
    <w:rsid w:val="00DC3EAB"/>
    <w:rsid w:val="00DC4C22"/>
    <w:rsid w:val="00DC584E"/>
    <w:rsid w:val="00DC6A6B"/>
    <w:rsid w:val="00DD0EF3"/>
    <w:rsid w:val="00DE1FCF"/>
    <w:rsid w:val="00DE2CBC"/>
    <w:rsid w:val="00DE34E5"/>
    <w:rsid w:val="00DE541C"/>
    <w:rsid w:val="00DE5FAF"/>
    <w:rsid w:val="00DF757C"/>
    <w:rsid w:val="00E02420"/>
    <w:rsid w:val="00E05918"/>
    <w:rsid w:val="00E06715"/>
    <w:rsid w:val="00E06D18"/>
    <w:rsid w:val="00E10C60"/>
    <w:rsid w:val="00E1728E"/>
    <w:rsid w:val="00E2293C"/>
    <w:rsid w:val="00E24E9D"/>
    <w:rsid w:val="00E25979"/>
    <w:rsid w:val="00E40BEA"/>
    <w:rsid w:val="00E40F59"/>
    <w:rsid w:val="00E44757"/>
    <w:rsid w:val="00E44C81"/>
    <w:rsid w:val="00E46EFD"/>
    <w:rsid w:val="00E502B7"/>
    <w:rsid w:val="00E54A95"/>
    <w:rsid w:val="00E55129"/>
    <w:rsid w:val="00E56C4A"/>
    <w:rsid w:val="00E60ADE"/>
    <w:rsid w:val="00E630BE"/>
    <w:rsid w:val="00E63576"/>
    <w:rsid w:val="00E732C4"/>
    <w:rsid w:val="00E745CC"/>
    <w:rsid w:val="00E81B02"/>
    <w:rsid w:val="00E843F1"/>
    <w:rsid w:val="00E906A9"/>
    <w:rsid w:val="00EA0561"/>
    <w:rsid w:val="00EA56B9"/>
    <w:rsid w:val="00EA5788"/>
    <w:rsid w:val="00EA64D4"/>
    <w:rsid w:val="00EB0723"/>
    <w:rsid w:val="00EB140D"/>
    <w:rsid w:val="00EC137B"/>
    <w:rsid w:val="00EC1EF0"/>
    <w:rsid w:val="00ED1A7C"/>
    <w:rsid w:val="00ED486E"/>
    <w:rsid w:val="00ED6C45"/>
    <w:rsid w:val="00EF27FD"/>
    <w:rsid w:val="00EF38D2"/>
    <w:rsid w:val="00EF6A42"/>
    <w:rsid w:val="00F051AD"/>
    <w:rsid w:val="00F07EF0"/>
    <w:rsid w:val="00F10B87"/>
    <w:rsid w:val="00F1372E"/>
    <w:rsid w:val="00F15FED"/>
    <w:rsid w:val="00F22135"/>
    <w:rsid w:val="00F30519"/>
    <w:rsid w:val="00F30F4B"/>
    <w:rsid w:val="00F33E24"/>
    <w:rsid w:val="00F364E9"/>
    <w:rsid w:val="00F368F8"/>
    <w:rsid w:val="00F4346B"/>
    <w:rsid w:val="00F44B4E"/>
    <w:rsid w:val="00F523D0"/>
    <w:rsid w:val="00F56614"/>
    <w:rsid w:val="00F626D6"/>
    <w:rsid w:val="00F636A6"/>
    <w:rsid w:val="00F64059"/>
    <w:rsid w:val="00F65DF6"/>
    <w:rsid w:val="00F724A5"/>
    <w:rsid w:val="00F74611"/>
    <w:rsid w:val="00F81DD6"/>
    <w:rsid w:val="00F84301"/>
    <w:rsid w:val="00F84AFB"/>
    <w:rsid w:val="00F87520"/>
    <w:rsid w:val="00F93F0D"/>
    <w:rsid w:val="00F95862"/>
    <w:rsid w:val="00FB0805"/>
    <w:rsid w:val="00FB478D"/>
    <w:rsid w:val="00FB4793"/>
    <w:rsid w:val="00FC04B1"/>
    <w:rsid w:val="00FC57BE"/>
    <w:rsid w:val="00FC703E"/>
    <w:rsid w:val="00FD27D0"/>
    <w:rsid w:val="00FD4A16"/>
    <w:rsid w:val="00FE5D18"/>
    <w:rsid w:val="00FE6A10"/>
    <w:rsid w:val="00FE7C47"/>
    <w:rsid w:val="00FE7C57"/>
    <w:rsid w:val="00FF4832"/>
    <w:rsid w:val="00FF55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65C562"/>
  <w15:docId w15:val="{567F3E7A-371A-47E4-BAD0-814F7ECF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fr-FR"/>
    </w:rPr>
  </w:style>
  <w:style w:type="paragraph" w:styleId="Titre1">
    <w:name w:val="heading 1"/>
    <w:basedOn w:val="Normal"/>
    <w:next w:val="Normal"/>
    <w:link w:val="Titre1Car"/>
    <w:qFormat/>
    <w:pPr>
      <w:keepNext/>
      <w:spacing w:before="240" w:after="60"/>
      <w:jc w:val="center"/>
      <w:outlineLvl w:val="0"/>
    </w:pPr>
    <w:rPr>
      <w:rFonts w:ascii="Arial" w:hAnsi="Arial" w:cs="Arial"/>
      <w:b/>
      <w:bCs/>
      <w:kern w:val="32"/>
      <w:sz w:val="32"/>
      <w:szCs w:val="32"/>
    </w:rPr>
  </w:style>
  <w:style w:type="paragraph" w:styleId="Titre2">
    <w:name w:val="heading 2"/>
    <w:basedOn w:val="Normal"/>
    <w:next w:val="Normal"/>
    <w:qFormat/>
    <w:pPr>
      <w:keepNext/>
      <w:spacing w:before="240" w:after="60"/>
      <w:jc w:val="center"/>
      <w:outlineLvl w:val="1"/>
    </w:pPr>
    <w:rPr>
      <w:rFonts w:ascii="Arial" w:hAnsi="Arial" w:cs="Arial"/>
      <w:b/>
      <w:bCs/>
      <w:i/>
      <w:iCs/>
      <w:sz w:val="28"/>
      <w:szCs w:val="28"/>
    </w:rPr>
  </w:style>
  <w:style w:type="paragraph" w:styleId="Titre3">
    <w:name w:val="heading 3"/>
    <w:basedOn w:val="Normal"/>
    <w:next w:val="Normal"/>
    <w:qFormat/>
    <w:pPr>
      <w:keepNext/>
      <w:jc w:val="center"/>
      <w:outlineLvl w:val="2"/>
    </w:pPr>
    <w:rPr>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pPr>
      <w:widowControl w:val="0"/>
      <w:autoSpaceDE w:val="0"/>
      <w:autoSpaceDN w:val="0"/>
      <w:adjustRightInd w:val="0"/>
      <w:spacing w:after="216"/>
    </w:pPr>
    <w:rPr>
      <w:color w:val="000000"/>
      <w:szCs w:val="24"/>
      <w:lang w:val="fr-FR" w:eastAsia="fr-FR"/>
    </w:rPr>
  </w:style>
  <w:style w:type="paragraph" w:customStyle="1" w:styleId="Textesimple">
    <w:name w:val="Texte simple"/>
    <w:pPr>
      <w:widowControl w:val="0"/>
      <w:autoSpaceDE w:val="0"/>
      <w:autoSpaceDN w:val="0"/>
      <w:adjustRightInd w:val="0"/>
      <w:spacing w:line="360" w:lineRule="atLeast"/>
    </w:pPr>
    <w:rPr>
      <w:color w:val="000000"/>
      <w:szCs w:val="24"/>
      <w:lang w:val="fr-FR" w:eastAsia="fr-FR"/>
    </w:rPr>
  </w:style>
  <w:style w:type="paragraph" w:customStyle="1" w:styleId="Puce1">
    <w:name w:val="Puce 1"/>
    <w:pPr>
      <w:widowControl w:val="0"/>
      <w:autoSpaceDE w:val="0"/>
      <w:autoSpaceDN w:val="0"/>
      <w:adjustRightInd w:val="0"/>
      <w:spacing w:after="85"/>
      <w:ind w:left="856"/>
    </w:pPr>
    <w:rPr>
      <w:color w:val="000000"/>
      <w:szCs w:val="24"/>
      <w:lang w:val="fr-FR" w:eastAsia="fr-FR"/>
    </w:rPr>
  </w:style>
  <w:style w:type="paragraph" w:customStyle="1" w:styleId="Puce2">
    <w:name w:val="Puce 2"/>
    <w:pPr>
      <w:widowControl w:val="0"/>
      <w:autoSpaceDE w:val="0"/>
      <w:autoSpaceDN w:val="0"/>
      <w:adjustRightInd w:val="0"/>
      <w:spacing w:before="141"/>
      <w:ind w:left="1133"/>
    </w:pPr>
    <w:rPr>
      <w:color w:val="000000"/>
      <w:szCs w:val="24"/>
      <w:lang w:val="fr-FR" w:eastAsia="fr-FR"/>
    </w:rPr>
  </w:style>
  <w:style w:type="paragraph" w:customStyle="1" w:styleId="Alina">
    <w:name w:val="Alinéa"/>
    <w:pPr>
      <w:widowControl w:val="0"/>
      <w:autoSpaceDE w:val="0"/>
      <w:autoSpaceDN w:val="0"/>
      <w:adjustRightInd w:val="0"/>
      <w:spacing w:before="141"/>
      <w:ind w:firstLine="567"/>
    </w:pPr>
    <w:rPr>
      <w:color w:val="000000"/>
      <w:szCs w:val="24"/>
      <w:lang w:val="fr-FR" w:eastAsia="fr-FR"/>
    </w:rPr>
  </w:style>
  <w:style w:type="paragraph" w:styleId="Corpsdetexte">
    <w:name w:val="Body Text"/>
    <w:basedOn w:val="Normal"/>
    <w:pPr>
      <w:widowControl w:val="0"/>
      <w:autoSpaceDE w:val="0"/>
      <w:autoSpaceDN w:val="0"/>
      <w:adjustRightInd w:val="0"/>
    </w:pPr>
    <w:rPr>
      <w:color w:val="000000"/>
      <w:sz w:val="20"/>
      <w:lang w:val="fr-FR"/>
    </w:rPr>
  </w:style>
  <w:style w:type="paragraph" w:styleId="Titre">
    <w:name w:val="Title"/>
    <w:basedOn w:val="Normal"/>
    <w:next w:val="Texte"/>
    <w:qFormat/>
    <w:pPr>
      <w:keepNext/>
      <w:keepLines/>
      <w:widowControl w:val="0"/>
      <w:autoSpaceDE w:val="0"/>
      <w:autoSpaceDN w:val="0"/>
      <w:adjustRightInd w:val="0"/>
      <w:spacing w:before="113" w:after="113"/>
      <w:jc w:val="center"/>
    </w:pPr>
    <w:rPr>
      <w:rFonts w:ascii="Arial" w:hAnsi="Arial" w:cs="Arial"/>
      <w:b/>
      <w:bCs/>
      <w:caps/>
      <w:color w:val="000000"/>
      <w:sz w:val="36"/>
      <w:szCs w:val="36"/>
      <w:lang w:val="fr-FR"/>
    </w:rPr>
  </w:style>
  <w:style w:type="paragraph" w:styleId="Sous-titre">
    <w:name w:val="Subtitle"/>
    <w:basedOn w:val="Normal"/>
    <w:next w:val="Texte"/>
    <w:qFormat/>
    <w:pPr>
      <w:keepNext/>
      <w:keepLines/>
      <w:widowControl w:val="0"/>
      <w:autoSpaceDE w:val="0"/>
      <w:autoSpaceDN w:val="0"/>
      <w:adjustRightInd w:val="0"/>
      <w:spacing w:before="144" w:after="144"/>
    </w:pPr>
    <w:rPr>
      <w:rFonts w:ascii="Arial" w:hAnsi="Arial" w:cs="Arial"/>
      <w:b/>
      <w:bCs/>
      <w:caps/>
      <w:color w:val="000000"/>
      <w:sz w:val="28"/>
      <w:szCs w:val="28"/>
      <w:u w:val="single"/>
      <w:lang w:val="fr-FR"/>
    </w:rPr>
  </w:style>
  <w:style w:type="paragraph" w:customStyle="1" w:styleId="Textetableau">
    <w:name w:val="Texte tableau"/>
    <w:pPr>
      <w:keepLines/>
      <w:widowControl w:val="0"/>
      <w:autoSpaceDE w:val="0"/>
      <w:autoSpaceDN w:val="0"/>
      <w:adjustRightInd w:val="0"/>
      <w:spacing w:before="56" w:line="175" w:lineRule="atLeast"/>
    </w:pPr>
    <w:rPr>
      <w:color w:val="000000"/>
      <w:szCs w:val="24"/>
      <w:lang w:val="fr-FR" w:eastAsia="fr-FR"/>
    </w:rPr>
  </w:style>
  <w:style w:type="paragraph" w:customStyle="1" w:styleId="Notebaspage">
    <w:name w:val="Note bas page"/>
    <w:pPr>
      <w:widowControl w:val="0"/>
      <w:autoSpaceDE w:val="0"/>
      <w:autoSpaceDN w:val="0"/>
      <w:adjustRightInd w:val="0"/>
      <w:ind w:firstLine="567"/>
    </w:pPr>
    <w:rPr>
      <w:color w:val="000000"/>
      <w:szCs w:val="24"/>
      <w:lang w:val="fr-FR" w:eastAsia="fr-FR"/>
    </w:rPr>
  </w:style>
  <w:style w:type="paragraph" w:customStyle="1" w:styleId="DocAuteur">
    <w:name w:val="Doc: Auteur"/>
    <w:pPr>
      <w:widowControl w:val="0"/>
      <w:autoSpaceDE w:val="0"/>
      <w:autoSpaceDN w:val="0"/>
      <w:adjustRightInd w:val="0"/>
      <w:spacing w:before="2880"/>
      <w:jc w:val="center"/>
    </w:pPr>
    <w:rPr>
      <w:b/>
      <w:bCs/>
      <w:color w:val="000000"/>
      <w:sz w:val="36"/>
      <w:szCs w:val="36"/>
      <w:lang w:val="fr-FR" w:eastAsia="fr-FR"/>
    </w:rPr>
  </w:style>
  <w:style w:type="paragraph" w:customStyle="1" w:styleId="Note">
    <w:name w:val="Note"/>
    <w:next w:val="Texte"/>
    <w:pPr>
      <w:keepLines/>
      <w:widowControl w:val="0"/>
      <w:autoSpaceDE w:val="0"/>
      <w:autoSpaceDN w:val="0"/>
      <w:adjustRightInd w:val="0"/>
      <w:spacing w:after="216"/>
      <w:ind w:left="623"/>
    </w:pPr>
    <w:rPr>
      <w:color w:val="000000"/>
      <w:szCs w:val="24"/>
      <w:lang w:val="fr-FR" w:eastAsia="fr-FR"/>
    </w:rPr>
  </w:style>
  <w:style w:type="paragraph" w:customStyle="1" w:styleId="Nliste">
    <w:name w:val="N° liste"/>
    <w:pPr>
      <w:widowControl w:val="0"/>
      <w:autoSpaceDE w:val="0"/>
      <w:autoSpaceDN w:val="0"/>
      <w:adjustRightInd w:val="0"/>
      <w:spacing w:before="141" w:line="480" w:lineRule="atLeast"/>
      <w:ind w:left="850"/>
    </w:pPr>
    <w:rPr>
      <w:color w:val="000000"/>
      <w:szCs w:val="24"/>
      <w:lang w:val="fr-FR" w:eastAsia="fr-FR"/>
    </w:rPr>
  </w:style>
  <w:style w:type="paragraph" w:customStyle="1" w:styleId="GrilSection">
    <w:name w:val="Gril:Section"/>
    <w:pPr>
      <w:widowControl w:val="0"/>
      <w:autoSpaceDE w:val="0"/>
      <w:autoSpaceDN w:val="0"/>
      <w:adjustRightInd w:val="0"/>
      <w:spacing w:before="141" w:line="480" w:lineRule="atLeast"/>
    </w:pPr>
    <w:rPr>
      <w:b/>
      <w:bCs/>
      <w:caps/>
      <w:color w:val="000000"/>
      <w:szCs w:val="24"/>
      <w:lang w:val="fr-FR" w:eastAsia="fr-FR"/>
    </w:rPr>
  </w:style>
  <w:style w:type="paragraph" w:customStyle="1" w:styleId="GrilSoussec">
    <w:name w:val="Gril:Sous sec"/>
    <w:pPr>
      <w:widowControl w:val="0"/>
      <w:autoSpaceDE w:val="0"/>
      <w:autoSpaceDN w:val="0"/>
      <w:adjustRightInd w:val="0"/>
      <w:spacing w:before="141" w:line="480" w:lineRule="atLeast"/>
    </w:pPr>
    <w:rPr>
      <w:color w:val="000000"/>
      <w:szCs w:val="24"/>
      <w:lang w:val="fr-FR" w:eastAsia="fr-FR"/>
    </w:rPr>
  </w:style>
  <w:style w:type="paragraph" w:customStyle="1" w:styleId="Grilcritre">
    <w:name w:val="Gril:critère"/>
    <w:pPr>
      <w:widowControl w:val="0"/>
      <w:autoSpaceDE w:val="0"/>
      <w:autoSpaceDN w:val="0"/>
      <w:adjustRightInd w:val="0"/>
      <w:spacing w:before="141" w:line="480" w:lineRule="atLeast"/>
      <w:ind w:left="226"/>
    </w:pPr>
    <w:rPr>
      <w:color w:val="000000"/>
      <w:szCs w:val="24"/>
      <w:lang w:val="fr-FR" w:eastAsia="fr-FR"/>
    </w:rPr>
  </w:style>
  <w:style w:type="paragraph" w:customStyle="1" w:styleId="Grilseuil">
    <w:name w:val="Gril:seuil"/>
    <w:pPr>
      <w:widowControl w:val="0"/>
      <w:autoSpaceDE w:val="0"/>
      <w:autoSpaceDN w:val="0"/>
      <w:adjustRightInd w:val="0"/>
      <w:spacing w:before="141" w:line="480" w:lineRule="atLeast"/>
    </w:pPr>
    <w:rPr>
      <w:color w:val="000000"/>
      <w:szCs w:val="24"/>
      <w:lang w:val="fr-FR" w:eastAsia="fr-FR"/>
    </w:rPr>
  </w:style>
  <w:style w:type="paragraph" w:customStyle="1" w:styleId="GrilErreurs">
    <w:name w:val="Gril:Erreurs"/>
    <w:pPr>
      <w:widowControl w:val="0"/>
      <w:autoSpaceDE w:val="0"/>
      <w:autoSpaceDN w:val="0"/>
      <w:adjustRightInd w:val="0"/>
      <w:spacing w:before="141" w:line="480" w:lineRule="atLeast"/>
    </w:pPr>
    <w:rPr>
      <w:color w:val="000000"/>
      <w:szCs w:val="24"/>
      <w:lang w:val="fr-FR" w:eastAsia="fr-FR"/>
    </w:rPr>
  </w:style>
  <w:style w:type="paragraph" w:customStyle="1" w:styleId="DocTitre">
    <w:name w:val="Doc: Titre"/>
    <w:next w:val="DocAuteur"/>
    <w:pPr>
      <w:keepNext/>
      <w:keepLines/>
      <w:widowControl w:val="0"/>
      <w:autoSpaceDE w:val="0"/>
      <w:autoSpaceDN w:val="0"/>
      <w:adjustRightInd w:val="0"/>
      <w:spacing w:before="2268" w:after="113"/>
      <w:jc w:val="center"/>
    </w:pPr>
    <w:rPr>
      <w:rFonts w:ascii="Arial" w:hAnsi="Arial" w:cs="Arial"/>
      <w:b/>
      <w:bCs/>
      <w:caps/>
      <w:color w:val="000000"/>
      <w:sz w:val="36"/>
      <w:szCs w:val="36"/>
      <w:lang w:val="fr-FR" w:eastAsia="fr-FR"/>
    </w:rPr>
  </w:style>
  <w:style w:type="paragraph" w:customStyle="1" w:styleId="Terme">
    <w:name w:val="Terme"/>
    <w:next w:val="Domaine"/>
    <w:pPr>
      <w:widowControl w:val="0"/>
      <w:autoSpaceDE w:val="0"/>
      <w:autoSpaceDN w:val="0"/>
      <w:adjustRightInd w:val="0"/>
      <w:spacing w:before="288"/>
    </w:pPr>
    <w:rPr>
      <w:b/>
      <w:bCs/>
      <w:color w:val="000000"/>
      <w:szCs w:val="24"/>
      <w:lang w:val="fr-FR" w:eastAsia="fr-FR"/>
    </w:rPr>
  </w:style>
  <w:style w:type="paragraph" w:customStyle="1" w:styleId="Dfinition">
    <w:name w:val="Définition"/>
    <w:pPr>
      <w:widowControl w:val="0"/>
      <w:autoSpaceDE w:val="0"/>
      <w:autoSpaceDN w:val="0"/>
      <w:adjustRightInd w:val="0"/>
      <w:spacing w:after="216"/>
      <w:ind w:left="288"/>
    </w:pPr>
    <w:rPr>
      <w:color w:val="000000"/>
      <w:szCs w:val="24"/>
      <w:lang w:val="fr-FR" w:eastAsia="fr-FR"/>
    </w:rPr>
  </w:style>
  <w:style w:type="paragraph" w:customStyle="1" w:styleId="Domaine">
    <w:name w:val="Domaine"/>
    <w:next w:val="Dfinition"/>
    <w:pPr>
      <w:widowControl w:val="0"/>
      <w:autoSpaceDE w:val="0"/>
      <w:autoSpaceDN w:val="0"/>
      <w:adjustRightInd w:val="0"/>
      <w:ind w:left="288"/>
    </w:pPr>
    <w:rPr>
      <w:color w:val="000000"/>
      <w:szCs w:val="24"/>
      <w:u w:val="single"/>
      <w:lang w:val="fr-FR" w:eastAsia="fr-FR"/>
    </w:rPr>
  </w:style>
  <w:style w:type="paragraph" w:customStyle="1" w:styleId="Retrait1">
    <w:name w:val="Retrait 1"/>
    <w:pPr>
      <w:widowControl w:val="0"/>
      <w:autoSpaceDE w:val="0"/>
      <w:autoSpaceDN w:val="0"/>
      <w:adjustRightInd w:val="0"/>
      <w:spacing w:before="141"/>
      <w:ind w:left="1134"/>
    </w:pPr>
    <w:rPr>
      <w:color w:val="000000"/>
      <w:szCs w:val="24"/>
      <w:lang w:val="fr-FR" w:eastAsia="fr-FR"/>
    </w:rPr>
  </w:style>
  <w:style w:type="paragraph" w:customStyle="1" w:styleId="Retrait2">
    <w:name w:val="Retrait 2"/>
    <w:pPr>
      <w:widowControl w:val="0"/>
      <w:autoSpaceDE w:val="0"/>
      <w:autoSpaceDN w:val="0"/>
      <w:adjustRightInd w:val="0"/>
      <w:spacing w:before="141"/>
      <w:ind w:left="1417"/>
    </w:pPr>
    <w:rPr>
      <w:color w:val="000000"/>
      <w:szCs w:val="24"/>
      <w:lang w:val="fr-FR" w:eastAsia="fr-FR"/>
    </w:rPr>
  </w:style>
  <w:style w:type="paragraph" w:customStyle="1" w:styleId="Grascentr">
    <w:name w:val="Gras &amp; centré"/>
    <w:pPr>
      <w:widowControl w:val="0"/>
      <w:autoSpaceDE w:val="0"/>
      <w:autoSpaceDN w:val="0"/>
      <w:adjustRightInd w:val="0"/>
      <w:spacing w:before="170"/>
      <w:jc w:val="center"/>
    </w:pPr>
    <w:rPr>
      <w:b/>
      <w:bCs/>
      <w:color w:val="000000"/>
      <w:szCs w:val="24"/>
      <w:lang w:val="fr-FR" w:eastAsia="fr-FR"/>
    </w:rPr>
  </w:style>
  <w:style w:type="paragraph" w:customStyle="1" w:styleId="Filetdessus">
    <w:name w:val="Filet dessus"/>
    <w:pPr>
      <w:widowControl w:val="0"/>
      <w:autoSpaceDE w:val="0"/>
      <w:autoSpaceDN w:val="0"/>
      <w:adjustRightInd w:val="0"/>
      <w:spacing w:before="283" w:after="113"/>
    </w:pPr>
    <w:rPr>
      <w:color w:val="000000"/>
      <w:szCs w:val="24"/>
      <w:lang w:val="fr-FR" w:eastAsia="fr-FR"/>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character" w:styleId="Numrodepage">
    <w:name w:val="page number"/>
    <w:basedOn w:val="Policepardfaut"/>
  </w:style>
  <w:style w:type="paragraph" w:customStyle="1" w:styleId="Puce3">
    <w:name w:val="Puce 3"/>
    <w:basedOn w:val="Textetableau"/>
    <w:pPr>
      <w:numPr>
        <w:numId w:val="6"/>
      </w:numPr>
    </w:pPr>
    <w:rPr>
      <w:szCs w:val="20"/>
    </w:rPr>
  </w:style>
  <w:style w:type="paragraph" w:styleId="TM1">
    <w:name w:val="toc 1"/>
    <w:basedOn w:val="Normal"/>
    <w:next w:val="Normal"/>
    <w:autoRedefine/>
    <w:uiPriority w:val="39"/>
    <w:pPr>
      <w:spacing w:before="120"/>
    </w:pPr>
    <w:rPr>
      <w:b/>
      <w:bCs/>
      <w:i/>
      <w:iCs/>
    </w:rPr>
  </w:style>
  <w:style w:type="paragraph" w:styleId="TM2">
    <w:name w:val="toc 2"/>
    <w:basedOn w:val="Normal"/>
    <w:next w:val="Normal"/>
    <w:autoRedefine/>
    <w:uiPriority w:val="39"/>
    <w:pPr>
      <w:spacing w:before="120"/>
      <w:ind w:left="240"/>
    </w:pPr>
    <w:rPr>
      <w:b/>
      <w:bCs/>
      <w:sz w:val="22"/>
      <w:szCs w:val="22"/>
    </w:rPr>
  </w:style>
  <w:style w:type="paragraph" w:styleId="TM3">
    <w:name w:val="toc 3"/>
    <w:basedOn w:val="Normal"/>
    <w:next w:val="Normal"/>
    <w:autoRedefine/>
    <w:semiHidden/>
    <w:pPr>
      <w:ind w:left="480"/>
    </w:pPr>
    <w:rPr>
      <w:sz w:val="20"/>
      <w:szCs w:val="20"/>
    </w:rPr>
  </w:style>
  <w:style w:type="paragraph" w:styleId="TM4">
    <w:name w:val="toc 4"/>
    <w:basedOn w:val="Normal"/>
    <w:next w:val="Normal"/>
    <w:autoRedefine/>
    <w:semiHidden/>
    <w:pPr>
      <w:ind w:left="720"/>
    </w:pPr>
    <w:rPr>
      <w:sz w:val="20"/>
      <w:szCs w:val="20"/>
    </w:rPr>
  </w:style>
  <w:style w:type="paragraph" w:styleId="TM5">
    <w:name w:val="toc 5"/>
    <w:basedOn w:val="Normal"/>
    <w:next w:val="Normal"/>
    <w:autoRedefine/>
    <w:semiHidden/>
    <w:pPr>
      <w:ind w:left="960"/>
    </w:pPr>
    <w:rPr>
      <w:sz w:val="20"/>
      <w:szCs w:val="20"/>
    </w:rPr>
  </w:style>
  <w:style w:type="paragraph" w:styleId="TM6">
    <w:name w:val="toc 6"/>
    <w:basedOn w:val="Normal"/>
    <w:next w:val="Normal"/>
    <w:autoRedefine/>
    <w:semiHidden/>
    <w:pPr>
      <w:ind w:left="1200"/>
    </w:pPr>
    <w:rPr>
      <w:sz w:val="20"/>
      <w:szCs w:val="20"/>
    </w:rPr>
  </w:style>
  <w:style w:type="paragraph" w:styleId="TM7">
    <w:name w:val="toc 7"/>
    <w:basedOn w:val="Normal"/>
    <w:next w:val="Normal"/>
    <w:autoRedefine/>
    <w:semiHidden/>
    <w:pPr>
      <w:ind w:left="1440"/>
    </w:pPr>
    <w:rPr>
      <w:sz w:val="20"/>
      <w:szCs w:val="20"/>
    </w:rPr>
  </w:style>
  <w:style w:type="paragraph" w:styleId="TM8">
    <w:name w:val="toc 8"/>
    <w:basedOn w:val="Normal"/>
    <w:next w:val="Normal"/>
    <w:autoRedefine/>
    <w:semiHidden/>
    <w:pPr>
      <w:ind w:left="1680"/>
    </w:pPr>
    <w:rPr>
      <w:sz w:val="20"/>
      <w:szCs w:val="20"/>
    </w:rPr>
  </w:style>
  <w:style w:type="paragraph" w:styleId="TM9">
    <w:name w:val="toc 9"/>
    <w:basedOn w:val="Normal"/>
    <w:next w:val="Normal"/>
    <w:autoRedefine/>
    <w:semiHidden/>
    <w:pPr>
      <w:ind w:left="1920"/>
    </w:pPr>
    <w:rPr>
      <w:sz w:val="20"/>
      <w:szCs w:val="20"/>
    </w:rPr>
  </w:style>
  <w:style w:type="character" w:styleId="Lienhypertexte">
    <w:name w:val="Hyperlink"/>
    <w:uiPriority w:val="99"/>
    <w:rPr>
      <w:color w:val="0000FF"/>
      <w:u w:val="single"/>
    </w:rPr>
  </w:style>
  <w:style w:type="paragraph" w:styleId="Textedebulles">
    <w:name w:val="Balloon Text"/>
    <w:basedOn w:val="Normal"/>
    <w:semiHidden/>
    <w:rsid w:val="00A47F25"/>
    <w:rPr>
      <w:rFonts w:ascii="Tahoma" w:hAnsi="Tahoma" w:cs="Tahoma"/>
      <w:sz w:val="16"/>
      <w:szCs w:val="16"/>
    </w:rPr>
  </w:style>
  <w:style w:type="table" w:styleId="Grilledutableau">
    <w:name w:val="Table Grid"/>
    <w:basedOn w:val="TableauNormal"/>
    <w:rsid w:val="00853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E46EFD"/>
    <w:rPr>
      <w:sz w:val="20"/>
      <w:szCs w:val="20"/>
    </w:rPr>
  </w:style>
  <w:style w:type="character" w:styleId="Appelnotedebasdep">
    <w:name w:val="footnote reference"/>
    <w:semiHidden/>
    <w:rsid w:val="00E46EFD"/>
    <w:rPr>
      <w:vertAlign w:val="superscript"/>
    </w:rPr>
  </w:style>
  <w:style w:type="paragraph" w:styleId="Objetducommentaire">
    <w:name w:val="annotation subject"/>
    <w:basedOn w:val="Commentaire"/>
    <w:next w:val="Commentaire"/>
    <w:semiHidden/>
    <w:rsid w:val="004512FB"/>
    <w:rPr>
      <w:b/>
      <w:bCs/>
    </w:rPr>
  </w:style>
  <w:style w:type="character" w:customStyle="1" w:styleId="Titre1Car">
    <w:name w:val="Titre 1 Car"/>
    <w:link w:val="Titre1"/>
    <w:rsid w:val="003825E2"/>
    <w:rPr>
      <w:rFonts w:ascii="Arial" w:hAnsi="Arial" w:cs="Arial"/>
      <w:b/>
      <w:bCs/>
      <w:kern w:val="32"/>
      <w:sz w:val="32"/>
      <w:szCs w:val="32"/>
      <w:lang w:val="fr-CA" w:eastAsia="fr-FR" w:bidi="ar-SA"/>
    </w:rPr>
  </w:style>
  <w:style w:type="paragraph" w:styleId="NormalWeb">
    <w:name w:val="Normal (Web)"/>
    <w:basedOn w:val="Normal"/>
    <w:uiPriority w:val="99"/>
    <w:unhideWhenUsed/>
    <w:rsid w:val="0094675D"/>
    <w:pPr>
      <w:spacing w:before="100" w:beforeAutospacing="1" w:after="100" w:afterAutospacing="1"/>
    </w:pPr>
    <w:rPr>
      <w:lang w:eastAsia="fr-CA"/>
    </w:rPr>
  </w:style>
  <w:style w:type="character" w:styleId="Mentionnonrsolue">
    <w:name w:val="Unresolved Mention"/>
    <w:basedOn w:val="Policepardfaut"/>
    <w:uiPriority w:val="99"/>
    <w:semiHidden/>
    <w:unhideWhenUsed/>
    <w:rsid w:val="000E0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89247">
      <w:bodyDiv w:val="1"/>
      <w:marLeft w:val="0"/>
      <w:marRight w:val="0"/>
      <w:marTop w:val="0"/>
      <w:marBottom w:val="0"/>
      <w:divBdr>
        <w:top w:val="none" w:sz="0" w:space="0" w:color="auto"/>
        <w:left w:val="none" w:sz="0" w:space="0" w:color="auto"/>
        <w:bottom w:val="none" w:sz="0" w:space="0" w:color="auto"/>
        <w:right w:val="none" w:sz="0" w:space="0" w:color="auto"/>
      </w:divBdr>
    </w:div>
    <w:div w:id="1108348865">
      <w:bodyDiv w:val="1"/>
      <w:marLeft w:val="0"/>
      <w:marRight w:val="0"/>
      <w:marTop w:val="0"/>
      <w:marBottom w:val="0"/>
      <w:divBdr>
        <w:top w:val="none" w:sz="0" w:space="0" w:color="auto"/>
        <w:left w:val="none" w:sz="0" w:space="0" w:color="auto"/>
        <w:bottom w:val="none" w:sz="0" w:space="0" w:color="auto"/>
        <w:right w:val="none" w:sz="0" w:space="0" w:color="auto"/>
      </w:divBdr>
    </w:div>
    <w:div w:id="1298606760">
      <w:bodyDiv w:val="1"/>
      <w:marLeft w:val="0"/>
      <w:marRight w:val="0"/>
      <w:marTop w:val="0"/>
      <w:marBottom w:val="0"/>
      <w:divBdr>
        <w:top w:val="none" w:sz="0" w:space="0" w:color="auto"/>
        <w:left w:val="none" w:sz="0" w:space="0" w:color="auto"/>
        <w:bottom w:val="none" w:sz="0" w:space="0" w:color="auto"/>
        <w:right w:val="none" w:sz="0" w:space="0" w:color="auto"/>
      </w:divBdr>
    </w:div>
    <w:div w:id="14652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3.jpeg"/><Relationship Id="rId14" Type="http://schemas.microsoft.com/office/2011/relationships/commentsExtended" Target="commentsExtended.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testEVALPRO.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EA3BB-734F-4337-8E6A-4C281D2A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testEVALPRO.dot</Template>
  <TotalTime>395</TotalTime>
  <Pages>38</Pages>
  <Words>13430</Words>
  <Characters>76557</Characters>
  <Application>Microsoft Office Word</Application>
  <DocSecurity>0</DocSecurity>
  <Lines>637</Lines>
  <Paragraphs>179</Paragraphs>
  <ScaleCrop>false</ScaleCrop>
  <HeadingPairs>
    <vt:vector size="2" baseType="variant">
      <vt:variant>
        <vt:lpstr>Titre</vt:lpstr>
      </vt:variant>
      <vt:variant>
        <vt:i4>1</vt:i4>
      </vt:variant>
    </vt:vector>
  </HeadingPairs>
  <TitlesOfParts>
    <vt:vector size="1" baseType="lpstr">
      <vt:lpstr>Liste de critères tels que définis dans le document</vt:lpstr>
    </vt:vector>
  </TitlesOfParts>
  <Company/>
  <LinksUpToDate>false</LinksUpToDate>
  <CharactersWithSpaces>89808</CharactersWithSpaces>
  <SharedDoc>false</SharedDoc>
  <HLinks>
    <vt:vector size="528" baseType="variant">
      <vt:variant>
        <vt:i4>1572917</vt:i4>
      </vt:variant>
      <vt:variant>
        <vt:i4>527</vt:i4>
      </vt:variant>
      <vt:variant>
        <vt:i4>0</vt:i4>
      </vt:variant>
      <vt:variant>
        <vt:i4>5</vt:i4>
      </vt:variant>
      <vt:variant>
        <vt:lpwstr/>
      </vt:variant>
      <vt:variant>
        <vt:lpwstr>_Toc283126607</vt:lpwstr>
      </vt:variant>
      <vt:variant>
        <vt:i4>1572917</vt:i4>
      </vt:variant>
      <vt:variant>
        <vt:i4>521</vt:i4>
      </vt:variant>
      <vt:variant>
        <vt:i4>0</vt:i4>
      </vt:variant>
      <vt:variant>
        <vt:i4>5</vt:i4>
      </vt:variant>
      <vt:variant>
        <vt:lpwstr/>
      </vt:variant>
      <vt:variant>
        <vt:lpwstr>_Toc283126606</vt:lpwstr>
      </vt:variant>
      <vt:variant>
        <vt:i4>1572917</vt:i4>
      </vt:variant>
      <vt:variant>
        <vt:i4>515</vt:i4>
      </vt:variant>
      <vt:variant>
        <vt:i4>0</vt:i4>
      </vt:variant>
      <vt:variant>
        <vt:i4>5</vt:i4>
      </vt:variant>
      <vt:variant>
        <vt:lpwstr/>
      </vt:variant>
      <vt:variant>
        <vt:lpwstr>_Toc283126605</vt:lpwstr>
      </vt:variant>
      <vt:variant>
        <vt:i4>1572917</vt:i4>
      </vt:variant>
      <vt:variant>
        <vt:i4>509</vt:i4>
      </vt:variant>
      <vt:variant>
        <vt:i4>0</vt:i4>
      </vt:variant>
      <vt:variant>
        <vt:i4>5</vt:i4>
      </vt:variant>
      <vt:variant>
        <vt:lpwstr/>
      </vt:variant>
      <vt:variant>
        <vt:lpwstr>_Toc283126604</vt:lpwstr>
      </vt:variant>
      <vt:variant>
        <vt:i4>1572917</vt:i4>
      </vt:variant>
      <vt:variant>
        <vt:i4>503</vt:i4>
      </vt:variant>
      <vt:variant>
        <vt:i4>0</vt:i4>
      </vt:variant>
      <vt:variant>
        <vt:i4>5</vt:i4>
      </vt:variant>
      <vt:variant>
        <vt:lpwstr/>
      </vt:variant>
      <vt:variant>
        <vt:lpwstr>_Toc283126603</vt:lpwstr>
      </vt:variant>
      <vt:variant>
        <vt:i4>1572917</vt:i4>
      </vt:variant>
      <vt:variant>
        <vt:i4>497</vt:i4>
      </vt:variant>
      <vt:variant>
        <vt:i4>0</vt:i4>
      </vt:variant>
      <vt:variant>
        <vt:i4>5</vt:i4>
      </vt:variant>
      <vt:variant>
        <vt:lpwstr/>
      </vt:variant>
      <vt:variant>
        <vt:lpwstr>_Toc283126602</vt:lpwstr>
      </vt:variant>
      <vt:variant>
        <vt:i4>1572917</vt:i4>
      </vt:variant>
      <vt:variant>
        <vt:i4>491</vt:i4>
      </vt:variant>
      <vt:variant>
        <vt:i4>0</vt:i4>
      </vt:variant>
      <vt:variant>
        <vt:i4>5</vt:i4>
      </vt:variant>
      <vt:variant>
        <vt:lpwstr/>
      </vt:variant>
      <vt:variant>
        <vt:lpwstr>_Toc283126601</vt:lpwstr>
      </vt:variant>
      <vt:variant>
        <vt:i4>1572917</vt:i4>
      </vt:variant>
      <vt:variant>
        <vt:i4>485</vt:i4>
      </vt:variant>
      <vt:variant>
        <vt:i4>0</vt:i4>
      </vt:variant>
      <vt:variant>
        <vt:i4>5</vt:i4>
      </vt:variant>
      <vt:variant>
        <vt:lpwstr/>
      </vt:variant>
      <vt:variant>
        <vt:lpwstr>_Toc283126600</vt:lpwstr>
      </vt:variant>
      <vt:variant>
        <vt:i4>1114166</vt:i4>
      </vt:variant>
      <vt:variant>
        <vt:i4>479</vt:i4>
      </vt:variant>
      <vt:variant>
        <vt:i4>0</vt:i4>
      </vt:variant>
      <vt:variant>
        <vt:i4>5</vt:i4>
      </vt:variant>
      <vt:variant>
        <vt:lpwstr/>
      </vt:variant>
      <vt:variant>
        <vt:lpwstr>_Toc283126599</vt:lpwstr>
      </vt:variant>
      <vt:variant>
        <vt:i4>1114166</vt:i4>
      </vt:variant>
      <vt:variant>
        <vt:i4>473</vt:i4>
      </vt:variant>
      <vt:variant>
        <vt:i4>0</vt:i4>
      </vt:variant>
      <vt:variant>
        <vt:i4>5</vt:i4>
      </vt:variant>
      <vt:variant>
        <vt:lpwstr/>
      </vt:variant>
      <vt:variant>
        <vt:lpwstr>_Toc283126598</vt:lpwstr>
      </vt:variant>
      <vt:variant>
        <vt:i4>1114166</vt:i4>
      </vt:variant>
      <vt:variant>
        <vt:i4>467</vt:i4>
      </vt:variant>
      <vt:variant>
        <vt:i4>0</vt:i4>
      </vt:variant>
      <vt:variant>
        <vt:i4>5</vt:i4>
      </vt:variant>
      <vt:variant>
        <vt:lpwstr/>
      </vt:variant>
      <vt:variant>
        <vt:lpwstr>_Toc283126597</vt:lpwstr>
      </vt:variant>
      <vt:variant>
        <vt:i4>1114166</vt:i4>
      </vt:variant>
      <vt:variant>
        <vt:i4>461</vt:i4>
      </vt:variant>
      <vt:variant>
        <vt:i4>0</vt:i4>
      </vt:variant>
      <vt:variant>
        <vt:i4>5</vt:i4>
      </vt:variant>
      <vt:variant>
        <vt:lpwstr/>
      </vt:variant>
      <vt:variant>
        <vt:lpwstr>_Toc283126596</vt:lpwstr>
      </vt:variant>
      <vt:variant>
        <vt:i4>1114166</vt:i4>
      </vt:variant>
      <vt:variant>
        <vt:i4>455</vt:i4>
      </vt:variant>
      <vt:variant>
        <vt:i4>0</vt:i4>
      </vt:variant>
      <vt:variant>
        <vt:i4>5</vt:i4>
      </vt:variant>
      <vt:variant>
        <vt:lpwstr/>
      </vt:variant>
      <vt:variant>
        <vt:lpwstr>_Toc283126595</vt:lpwstr>
      </vt:variant>
      <vt:variant>
        <vt:i4>1114166</vt:i4>
      </vt:variant>
      <vt:variant>
        <vt:i4>449</vt:i4>
      </vt:variant>
      <vt:variant>
        <vt:i4>0</vt:i4>
      </vt:variant>
      <vt:variant>
        <vt:i4>5</vt:i4>
      </vt:variant>
      <vt:variant>
        <vt:lpwstr/>
      </vt:variant>
      <vt:variant>
        <vt:lpwstr>_Toc283126594</vt:lpwstr>
      </vt:variant>
      <vt:variant>
        <vt:i4>1114166</vt:i4>
      </vt:variant>
      <vt:variant>
        <vt:i4>443</vt:i4>
      </vt:variant>
      <vt:variant>
        <vt:i4>0</vt:i4>
      </vt:variant>
      <vt:variant>
        <vt:i4>5</vt:i4>
      </vt:variant>
      <vt:variant>
        <vt:lpwstr/>
      </vt:variant>
      <vt:variant>
        <vt:lpwstr>_Toc283126593</vt:lpwstr>
      </vt:variant>
      <vt:variant>
        <vt:i4>1114166</vt:i4>
      </vt:variant>
      <vt:variant>
        <vt:i4>437</vt:i4>
      </vt:variant>
      <vt:variant>
        <vt:i4>0</vt:i4>
      </vt:variant>
      <vt:variant>
        <vt:i4>5</vt:i4>
      </vt:variant>
      <vt:variant>
        <vt:lpwstr/>
      </vt:variant>
      <vt:variant>
        <vt:lpwstr>_Toc283126592</vt:lpwstr>
      </vt:variant>
      <vt:variant>
        <vt:i4>1114166</vt:i4>
      </vt:variant>
      <vt:variant>
        <vt:i4>431</vt:i4>
      </vt:variant>
      <vt:variant>
        <vt:i4>0</vt:i4>
      </vt:variant>
      <vt:variant>
        <vt:i4>5</vt:i4>
      </vt:variant>
      <vt:variant>
        <vt:lpwstr/>
      </vt:variant>
      <vt:variant>
        <vt:lpwstr>_Toc283126591</vt:lpwstr>
      </vt:variant>
      <vt:variant>
        <vt:i4>1114166</vt:i4>
      </vt:variant>
      <vt:variant>
        <vt:i4>425</vt:i4>
      </vt:variant>
      <vt:variant>
        <vt:i4>0</vt:i4>
      </vt:variant>
      <vt:variant>
        <vt:i4>5</vt:i4>
      </vt:variant>
      <vt:variant>
        <vt:lpwstr/>
      </vt:variant>
      <vt:variant>
        <vt:lpwstr>_Toc283126590</vt:lpwstr>
      </vt:variant>
      <vt:variant>
        <vt:i4>1048630</vt:i4>
      </vt:variant>
      <vt:variant>
        <vt:i4>419</vt:i4>
      </vt:variant>
      <vt:variant>
        <vt:i4>0</vt:i4>
      </vt:variant>
      <vt:variant>
        <vt:i4>5</vt:i4>
      </vt:variant>
      <vt:variant>
        <vt:lpwstr/>
      </vt:variant>
      <vt:variant>
        <vt:lpwstr>_Toc283126589</vt:lpwstr>
      </vt:variant>
      <vt:variant>
        <vt:i4>1048630</vt:i4>
      </vt:variant>
      <vt:variant>
        <vt:i4>413</vt:i4>
      </vt:variant>
      <vt:variant>
        <vt:i4>0</vt:i4>
      </vt:variant>
      <vt:variant>
        <vt:i4>5</vt:i4>
      </vt:variant>
      <vt:variant>
        <vt:lpwstr/>
      </vt:variant>
      <vt:variant>
        <vt:lpwstr>_Toc283126588</vt:lpwstr>
      </vt:variant>
      <vt:variant>
        <vt:i4>1048630</vt:i4>
      </vt:variant>
      <vt:variant>
        <vt:i4>407</vt:i4>
      </vt:variant>
      <vt:variant>
        <vt:i4>0</vt:i4>
      </vt:variant>
      <vt:variant>
        <vt:i4>5</vt:i4>
      </vt:variant>
      <vt:variant>
        <vt:lpwstr/>
      </vt:variant>
      <vt:variant>
        <vt:lpwstr>_Toc283126587</vt:lpwstr>
      </vt:variant>
      <vt:variant>
        <vt:i4>1048630</vt:i4>
      </vt:variant>
      <vt:variant>
        <vt:i4>401</vt:i4>
      </vt:variant>
      <vt:variant>
        <vt:i4>0</vt:i4>
      </vt:variant>
      <vt:variant>
        <vt:i4>5</vt:i4>
      </vt:variant>
      <vt:variant>
        <vt:lpwstr/>
      </vt:variant>
      <vt:variant>
        <vt:lpwstr>_Toc283126586</vt:lpwstr>
      </vt:variant>
      <vt:variant>
        <vt:i4>1048630</vt:i4>
      </vt:variant>
      <vt:variant>
        <vt:i4>395</vt:i4>
      </vt:variant>
      <vt:variant>
        <vt:i4>0</vt:i4>
      </vt:variant>
      <vt:variant>
        <vt:i4>5</vt:i4>
      </vt:variant>
      <vt:variant>
        <vt:lpwstr/>
      </vt:variant>
      <vt:variant>
        <vt:lpwstr>_Toc283126585</vt:lpwstr>
      </vt:variant>
      <vt:variant>
        <vt:i4>1048630</vt:i4>
      </vt:variant>
      <vt:variant>
        <vt:i4>389</vt:i4>
      </vt:variant>
      <vt:variant>
        <vt:i4>0</vt:i4>
      </vt:variant>
      <vt:variant>
        <vt:i4>5</vt:i4>
      </vt:variant>
      <vt:variant>
        <vt:lpwstr/>
      </vt:variant>
      <vt:variant>
        <vt:lpwstr>_Toc283126584</vt:lpwstr>
      </vt:variant>
      <vt:variant>
        <vt:i4>1048630</vt:i4>
      </vt:variant>
      <vt:variant>
        <vt:i4>383</vt:i4>
      </vt:variant>
      <vt:variant>
        <vt:i4>0</vt:i4>
      </vt:variant>
      <vt:variant>
        <vt:i4>5</vt:i4>
      </vt:variant>
      <vt:variant>
        <vt:lpwstr/>
      </vt:variant>
      <vt:variant>
        <vt:lpwstr>_Toc283126583</vt:lpwstr>
      </vt:variant>
      <vt:variant>
        <vt:i4>1048630</vt:i4>
      </vt:variant>
      <vt:variant>
        <vt:i4>377</vt:i4>
      </vt:variant>
      <vt:variant>
        <vt:i4>0</vt:i4>
      </vt:variant>
      <vt:variant>
        <vt:i4>5</vt:i4>
      </vt:variant>
      <vt:variant>
        <vt:lpwstr/>
      </vt:variant>
      <vt:variant>
        <vt:lpwstr>_Toc283126582</vt:lpwstr>
      </vt:variant>
      <vt:variant>
        <vt:i4>1048630</vt:i4>
      </vt:variant>
      <vt:variant>
        <vt:i4>371</vt:i4>
      </vt:variant>
      <vt:variant>
        <vt:i4>0</vt:i4>
      </vt:variant>
      <vt:variant>
        <vt:i4>5</vt:i4>
      </vt:variant>
      <vt:variant>
        <vt:lpwstr/>
      </vt:variant>
      <vt:variant>
        <vt:lpwstr>_Toc283126581</vt:lpwstr>
      </vt:variant>
      <vt:variant>
        <vt:i4>1048630</vt:i4>
      </vt:variant>
      <vt:variant>
        <vt:i4>365</vt:i4>
      </vt:variant>
      <vt:variant>
        <vt:i4>0</vt:i4>
      </vt:variant>
      <vt:variant>
        <vt:i4>5</vt:i4>
      </vt:variant>
      <vt:variant>
        <vt:lpwstr/>
      </vt:variant>
      <vt:variant>
        <vt:lpwstr>_Toc283126580</vt:lpwstr>
      </vt:variant>
      <vt:variant>
        <vt:i4>2031670</vt:i4>
      </vt:variant>
      <vt:variant>
        <vt:i4>359</vt:i4>
      </vt:variant>
      <vt:variant>
        <vt:i4>0</vt:i4>
      </vt:variant>
      <vt:variant>
        <vt:i4>5</vt:i4>
      </vt:variant>
      <vt:variant>
        <vt:lpwstr/>
      </vt:variant>
      <vt:variant>
        <vt:lpwstr>_Toc283126579</vt:lpwstr>
      </vt:variant>
      <vt:variant>
        <vt:i4>2031670</vt:i4>
      </vt:variant>
      <vt:variant>
        <vt:i4>353</vt:i4>
      </vt:variant>
      <vt:variant>
        <vt:i4>0</vt:i4>
      </vt:variant>
      <vt:variant>
        <vt:i4>5</vt:i4>
      </vt:variant>
      <vt:variant>
        <vt:lpwstr/>
      </vt:variant>
      <vt:variant>
        <vt:lpwstr>_Toc283126578</vt:lpwstr>
      </vt:variant>
      <vt:variant>
        <vt:i4>2031670</vt:i4>
      </vt:variant>
      <vt:variant>
        <vt:i4>347</vt:i4>
      </vt:variant>
      <vt:variant>
        <vt:i4>0</vt:i4>
      </vt:variant>
      <vt:variant>
        <vt:i4>5</vt:i4>
      </vt:variant>
      <vt:variant>
        <vt:lpwstr/>
      </vt:variant>
      <vt:variant>
        <vt:lpwstr>_Toc283126577</vt:lpwstr>
      </vt:variant>
      <vt:variant>
        <vt:i4>2031670</vt:i4>
      </vt:variant>
      <vt:variant>
        <vt:i4>341</vt:i4>
      </vt:variant>
      <vt:variant>
        <vt:i4>0</vt:i4>
      </vt:variant>
      <vt:variant>
        <vt:i4>5</vt:i4>
      </vt:variant>
      <vt:variant>
        <vt:lpwstr/>
      </vt:variant>
      <vt:variant>
        <vt:lpwstr>_Toc283126576</vt:lpwstr>
      </vt:variant>
      <vt:variant>
        <vt:i4>2031670</vt:i4>
      </vt:variant>
      <vt:variant>
        <vt:i4>335</vt:i4>
      </vt:variant>
      <vt:variant>
        <vt:i4>0</vt:i4>
      </vt:variant>
      <vt:variant>
        <vt:i4>5</vt:i4>
      </vt:variant>
      <vt:variant>
        <vt:lpwstr/>
      </vt:variant>
      <vt:variant>
        <vt:lpwstr>_Toc283126575</vt:lpwstr>
      </vt:variant>
      <vt:variant>
        <vt:i4>2031670</vt:i4>
      </vt:variant>
      <vt:variant>
        <vt:i4>329</vt:i4>
      </vt:variant>
      <vt:variant>
        <vt:i4>0</vt:i4>
      </vt:variant>
      <vt:variant>
        <vt:i4>5</vt:i4>
      </vt:variant>
      <vt:variant>
        <vt:lpwstr/>
      </vt:variant>
      <vt:variant>
        <vt:lpwstr>_Toc283126574</vt:lpwstr>
      </vt:variant>
      <vt:variant>
        <vt:i4>2031670</vt:i4>
      </vt:variant>
      <vt:variant>
        <vt:i4>323</vt:i4>
      </vt:variant>
      <vt:variant>
        <vt:i4>0</vt:i4>
      </vt:variant>
      <vt:variant>
        <vt:i4>5</vt:i4>
      </vt:variant>
      <vt:variant>
        <vt:lpwstr/>
      </vt:variant>
      <vt:variant>
        <vt:lpwstr>_Toc283126573</vt:lpwstr>
      </vt:variant>
      <vt:variant>
        <vt:i4>2031670</vt:i4>
      </vt:variant>
      <vt:variant>
        <vt:i4>317</vt:i4>
      </vt:variant>
      <vt:variant>
        <vt:i4>0</vt:i4>
      </vt:variant>
      <vt:variant>
        <vt:i4>5</vt:i4>
      </vt:variant>
      <vt:variant>
        <vt:lpwstr/>
      </vt:variant>
      <vt:variant>
        <vt:lpwstr>_Toc283126572</vt:lpwstr>
      </vt:variant>
      <vt:variant>
        <vt:i4>2031670</vt:i4>
      </vt:variant>
      <vt:variant>
        <vt:i4>311</vt:i4>
      </vt:variant>
      <vt:variant>
        <vt:i4>0</vt:i4>
      </vt:variant>
      <vt:variant>
        <vt:i4>5</vt:i4>
      </vt:variant>
      <vt:variant>
        <vt:lpwstr/>
      </vt:variant>
      <vt:variant>
        <vt:lpwstr>_Toc283126571</vt:lpwstr>
      </vt:variant>
      <vt:variant>
        <vt:i4>2031670</vt:i4>
      </vt:variant>
      <vt:variant>
        <vt:i4>305</vt:i4>
      </vt:variant>
      <vt:variant>
        <vt:i4>0</vt:i4>
      </vt:variant>
      <vt:variant>
        <vt:i4>5</vt:i4>
      </vt:variant>
      <vt:variant>
        <vt:lpwstr/>
      </vt:variant>
      <vt:variant>
        <vt:lpwstr>_Toc283126570</vt:lpwstr>
      </vt:variant>
      <vt:variant>
        <vt:i4>1966134</vt:i4>
      </vt:variant>
      <vt:variant>
        <vt:i4>299</vt:i4>
      </vt:variant>
      <vt:variant>
        <vt:i4>0</vt:i4>
      </vt:variant>
      <vt:variant>
        <vt:i4>5</vt:i4>
      </vt:variant>
      <vt:variant>
        <vt:lpwstr/>
      </vt:variant>
      <vt:variant>
        <vt:lpwstr>_Toc283126569</vt:lpwstr>
      </vt:variant>
      <vt:variant>
        <vt:i4>1966134</vt:i4>
      </vt:variant>
      <vt:variant>
        <vt:i4>293</vt:i4>
      </vt:variant>
      <vt:variant>
        <vt:i4>0</vt:i4>
      </vt:variant>
      <vt:variant>
        <vt:i4>5</vt:i4>
      </vt:variant>
      <vt:variant>
        <vt:lpwstr/>
      </vt:variant>
      <vt:variant>
        <vt:lpwstr>_Toc283126568</vt:lpwstr>
      </vt:variant>
      <vt:variant>
        <vt:i4>1966134</vt:i4>
      </vt:variant>
      <vt:variant>
        <vt:i4>287</vt:i4>
      </vt:variant>
      <vt:variant>
        <vt:i4>0</vt:i4>
      </vt:variant>
      <vt:variant>
        <vt:i4>5</vt:i4>
      </vt:variant>
      <vt:variant>
        <vt:lpwstr/>
      </vt:variant>
      <vt:variant>
        <vt:lpwstr>_Toc283126567</vt:lpwstr>
      </vt:variant>
      <vt:variant>
        <vt:i4>1966134</vt:i4>
      </vt:variant>
      <vt:variant>
        <vt:i4>281</vt:i4>
      </vt:variant>
      <vt:variant>
        <vt:i4>0</vt:i4>
      </vt:variant>
      <vt:variant>
        <vt:i4>5</vt:i4>
      </vt:variant>
      <vt:variant>
        <vt:lpwstr/>
      </vt:variant>
      <vt:variant>
        <vt:lpwstr>_Toc283126566</vt:lpwstr>
      </vt:variant>
      <vt:variant>
        <vt:i4>1966134</vt:i4>
      </vt:variant>
      <vt:variant>
        <vt:i4>275</vt:i4>
      </vt:variant>
      <vt:variant>
        <vt:i4>0</vt:i4>
      </vt:variant>
      <vt:variant>
        <vt:i4>5</vt:i4>
      </vt:variant>
      <vt:variant>
        <vt:lpwstr/>
      </vt:variant>
      <vt:variant>
        <vt:lpwstr>_Toc283126565</vt:lpwstr>
      </vt:variant>
      <vt:variant>
        <vt:i4>1966134</vt:i4>
      </vt:variant>
      <vt:variant>
        <vt:i4>269</vt:i4>
      </vt:variant>
      <vt:variant>
        <vt:i4>0</vt:i4>
      </vt:variant>
      <vt:variant>
        <vt:i4>5</vt:i4>
      </vt:variant>
      <vt:variant>
        <vt:lpwstr/>
      </vt:variant>
      <vt:variant>
        <vt:lpwstr>_Toc283126564</vt:lpwstr>
      </vt:variant>
      <vt:variant>
        <vt:i4>1966134</vt:i4>
      </vt:variant>
      <vt:variant>
        <vt:i4>263</vt:i4>
      </vt:variant>
      <vt:variant>
        <vt:i4>0</vt:i4>
      </vt:variant>
      <vt:variant>
        <vt:i4>5</vt:i4>
      </vt:variant>
      <vt:variant>
        <vt:lpwstr/>
      </vt:variant>
      <vt:variant>
        <vt:lpwstr>_Toc283126563</vt:lpwstr>
      </vt:variant>
      <vt:variant>
        <vt:i4>1638454</vt:i4>
      </vt:variant>
      <vt:variant>
        <vt:i4>254</vt:i4>
      </vt:variant>
      <vt:variant>
        <vt:i4>0</vt:i4>
      </vt:variant>
      <vt:variant>
        <vt:i4>5</vt:i4>
      </vt:variant>
      <vt:variant>
        <vt:lpwstr/>
      </vt:variant>
      <vt:variant>
        <vt:lpwstr>_Toc125966433</vt:lpwstr>
      </vt:variant>
      <vt:variant>
        <vt:i4>1638454</vt:i4>
      </vt:variant>
      <vt:variant>
        <vt:i4>248</vt:i4>
      </vt:variant>
      <vt:variant>
        <vt:i4>0</vt:i4>
      </vt:variant>
      <vt:variant>
        <vt:i4>5</vt:i4>
      </vt:variant>
      <vt:variant>
        <vt:lpwstr/>
      </vt:variant>
      <vt:variant>
        <vt:lpwstr>_Toc125966432</vt:lpwstr>
      </vt:variant>
      <vt:variant>
        <vt:i4>1638454</vt:i4>
      </vt:variant>
      <vt:variant>
        <vt:i4>242</vt:i4>
      </vt:variant>
      <vt:variant>
        <vt:i4>0</vt:i4>
      </vt:variant>
      <vt:variant>
        <vt:i4>5</vt:i4>
      </vt:variant>
      <vt:variant>
        <vt:lpwstr/>
      </vt:variant>
      <vt:variant>
        <vt:lpwstr>_Toc125966431</vt:lpwstr>
      </vt:variant>
      <vt:variant>
        <vt:i4>1638454</vt:i4>
      </vt:variant>
      <vt:variant>
        <vt:i4>236</vt:i4>
      </vt:variant>
      <vt:variant>
        <vt:i4>0</vt:i4>
      </vt:variant>
      <vt:variant>
        <vt:i4>5</vt:i4>
      </vt:variant>
      <vt:variant>
        <vt:lpwstr/>
      </vt:variant>
      <vt:variant>
        <vt:lpwstr>_Toc125966430</vt:lpwstr>
      </vt:variant>
      <vt:variant>
        <vt:i4>1572918</vt:i4>
      </vt:variant>
      <vt:variant>
        <vt:i4>230</vt:i4>
      </vt:variant>
      <vt:variant>
        <vt:i4>0</vt:i4>
      </vt:variant>
      <vt:variant>
        <vt:i4>5</vt:i4>
      </vt:variant>
      <vt:variant>
        <vt:lpwstr/>
      </vt:variant>
      <vt:variant>
        <vt:lpwstr>_Toc125966429</vt:lpwstr>
      </vt:variant>
      <vt:variant>
        <vt:i4>1572918</vt:i4>
      </vt:variant>
      <vt:variant>
        <vt:i4>224</vt:i4>
      </vt:variant>
      <vt:variant>
        <vt:i4>0</vt:i4>
      </vt:variant>
      <vt:variant>
        <vt:i4>5</vt:i4>
      </vt:variant>
      <vt:variant>
        <vt:lpwstr/>
      </vt:variant>
      <vt:variant>
        <vt:lpwstr>_Toc125966428</vt:lpwstr>
      </vt:variant>
      <vt:variant>
        <vt:i4>1572918</vt:i4>
      </vt:variant>
      <vt:variant>
        <vt:i4>218</vt:i4>
      </vt:variant>
      <vt:variant>
        <vt:i4>0</vt:i4>
      </vt:variant>
      <vt:variant>
        <vt:i4>5</vt:i4>
      </vt:variant>
      <vt:variant>
        <vt:lpwstr/>
      </vt:variant>
      <vt:variant>
        <vt:lpwstr>_Toc125966427</vt:lpwstr>
      </vt:variant>
      <vt:variant>
        <vt:i4>1572918</vt:i4>
      </vt:variant>
      <vt:variant>
        <vt:i4>212</vt:i4>
      </vt:variant>
      <vt:variant>
        <vt:i4>0</vt:i4>
      </vt:variant>
      <vt:variant>
        <vt:i4>5</vt:i4>
      </vt:variant>
      <vt:variant>
        <vt:lpwstr/>
      </vt:variant>
      <vt:variant>
        <vt:lpwstr>_Toc125966426</vt:lpwstr>
      </vt:variant>
      <vt:variant>
        <vt:i4>1572918</vt:i4>
      </vt:variant>
      <vt:variant>
        <vt:i4>206</vt:i4>
      </vt:variant>
      <vt:variant>
        <vt:i4>0</vt:i4>
      </vt:variant>
      <vt:variant>
        <vt:i4>5</vt:i4>
      </vt:variant>
      <vt:variant>
        <vt:lpwstr/>
      </vt:variant>
      <vt:variant>
        <vt:lpwstr>_Toc125966425</vt:lpwstr>
      </vt:variant>
      <vt:variant>
        <vt:i4>1572918</vt:i4>
      </vt:variant>
      <vt:variant>
        <vt:i4>200</vt:i4>
      </vt:variant>
      <vt:variant>
        <vt:i4>0</vt:i4>
      </vt:variant>
      <vt:variant>
        <vt:i4>5</vt:i4>
      </vt:variant>
      <vt:variant>
        <vt:lpwstr/>
      </vt:variant>
      <vt:variant>
        <vt:lpwstr>_Toc125966424</vt:lpwstr>
      </vt:variant>
      <vt:variant>
        <vt:i4>1572918</vt:i4>
      </vt:variant>
      <vt:variant>
        <vt:i4>194</vt:i4>
      </vt:variant>
      <vt:variant>
        <vt:i4>0</vt:i4>
      </vt:variant>
      <vt:variant>
        <vt:i4>5</vt:i4>
      </vt:variant>
      <vt:variant>
        <vt:lpwstr/>
      </vt:variant>
      <vt:variant>
        <vt:lpwstr>_Toc125966423</vt:lpwstr>
      </vt:variant>
      <vt:variant>
        <vt:i4>1572918</vt:i4>
      </vt:variant>
      <vt:variant>
        <vt:i4>188</vt:i4>
      </vt:variant>
      <vt:variant>
        <vt:i4>0</vt:i4>
      </vt:variant>
      <vt:variant>
        <vt:i4>5</vt:i4>
      </vt:variant>
      <vt:variant>
        <vt:lpwstr/>
      </vt:variant>
      <vt:variant>
        <vt:lpwstr>_Toc125966422</vt:lpwstr>
      </vt:variant>
      <vt:variant>
        <vt:i4>1572918</vt:i4>
      </vt:variant>
      <vt:variant>
        <vt:i4>182</vt:i4>
      </vt:variant>
      <vt:variant>
        <vt:i4>0</vt:i4>
      </vt:variant>
      <vt:variant>
        <vt:i4>5</vt:i4>
      </vt:variant>
      <vt:variant>
        <vt:lpwstr/>
      </vt:variant>
      <vt:variant>
        <vt:lpwstr>_Toc125966421</vt:lpwstr>
      </vt:variant>
      <vt:variant>
        <vt:i4>1572918</vt:i4>
      </vt:variant>
      <vt:variant>
        <vt:i4>176</vt:i4>
      </vt:variant>
      <vt:variant>
        <vt:i4>0</vt:i4>
      </vt:variant>
      <vt:variant>
        <vt:i4>5</vt:i4>
      </vt:variant>
      <vt:variant>
        <vt:lpwstr/>
      </vt:variant>
      <vt:variant>
        <vt:lpwstr>_Toc125966420</vt:lpwstr>
      </vt:variant>
      <vt:variant>
        <vt:i4>1769526</vt:i4>
      </vt:variant>
      <vt:variant>
        <vt:i4>170</vt:i4>
      </vt:variant>
      <vt:variant>
        <vt:i4>0</vt:i4>
      </vt:variant>
      <vt:variant>
        <vt:i4>5</vt:i4>
      </vt:variant>
      <vt:variant>
        <vt:lpwstr/>
      </vt:variant>
      <vt:variant>
        <vt:lpwstr>_Toc125966419</vt:lpwstr>
      </vt:variant>
      <vt:variant>
        <vt:i4>1769526</vt:i4>
      </vt:variant>
      <vt:variant>
        <vt:i4>164</vt:i4>
      </vt:variant>
      <vt:variant>
        <vt:i4>0</vt:i4>
      </vt:variant>
      <vt:variant>
        <vt:i4>5</vt:i4>
      </vt:variant>
      <vt:variant>
        <vt:lpwstr/>
      </vt:variant>
      <vt:variant>
        <vt:lpwstr>_Toc125966418</vt:lpwstr>
      </vt:variant>
      <vt:variant>
        <vt:i4>1769526</vt:i4>
      </vt:variant>
      <vt:variant>
        <vt:i4>158</vt:i4>
      </vt:variant>
      <vt:variant>
        <vt:i4>0</vt:i4>
      </vt:variant>
      <vt:variant>
        <vt:i4>5</vt:i4>
      </vt:variant>
      <vt:variant>
        <vt:lpwstr/>
      </vt:variant>
      <vt:variant>
        <vt:lpwstr>_Toc125966417</vt:lpwstr>
      </vt:variant>
      <vt:variant>
        <vt:i4>1769526</vt:i4>
      </vt:variant>
      <vt:variant>
        <vt:i4>152</vt:i4>
      </vt:variant>
      <vt:variant>
        <vt:i4>0</vt:i4>
      </vt:variant>
      <vt:variant>
        <vt:i4>5</vt:i4>
      </vt:variant>
      <vt:variant>
        <vt:lpwstr/>
      </vt:variant>
      <vt:variant>
        <vt:lpwstr>_Toc125966416</vt:lpwstr>
      </vt:variant>
      <vt:variant>
        <vt:i4>1769526</vt:i4>
      </vt:variant>
      <vt:variant>
        <vt:i4>146</vt:i4>
      </vt:variant>
      <vt:variant>
        <vt:i4>0</vt:i4>
      </vt:variant>
      <vt:variant>
        <vt:i4>5</vt:i4>
      </vt:variant>
      <vt:variant>
        <vt:lpwstr/>
      </vt:variant>
      <vt:variant>
        <vt:lpwstr>_Toc125966415</vt:lpwstr>
      </vt:variant>
      <vt:variant>
        <vt:i4>1769526</vt:i4>
      </vt:variant>
      <vt:variant>
        <vt:i4>140</vt:i4>
      </vt:variant>
      <vt:variant>
        <vt:i4>0</vt:i4>
      </vt:variant>
      <vt:variant>
        <vt:i4>5</vt:i4>
      </vt:variant>
      <vt:variant>
        <vt:lpwstr/>
      </vt:variant>
      <vt:variant>
        <vt:lpwstr>_Toc125966414</vt:lpwstr>
      </vt:variant>
      <vt:variant>
        <vt:i4>1769526</vt:i4>
      </vt:variant>
      <vt:variant>
        <vt:i4>134</vt:i4>
      </vt:variant>
      <vt:variant>
        <vt:i4>0</vt:i4>
      </vt:variant>
      <vt:variant>
        <vt:i4>5</vt:i4>
      </vt:variant>
      <vt:variant>
        <vt:lpwstr/>
      </vt:variant>
      <vt:variant>
        <vt:lpwstr>_Toc125966413</vt:lpwstr>
      </vt:variant>
      <vt:variant>
        <vt:i4>1769526</vt:i4>
      </vt:variant>
      <vt:variant>
        <vt:i4>128</vt:i4>
      </vt:variant>
      <vt:variant>
        <vt:i4>0</vt:i4>
      </vt:variant>
      <vt:variant>
        <vt:i4>5</vt:i4>
      </vt:variant>
      <vt:variant>
        <vt:lpwstr/>
      </vt:variant>
      <vt:variant>
        <vt:lpwstr>_Toc125966412</vt:lpwstr>
      </vt:variant>
      <vt:variant>
        <vt:i4>1769526</vt:i4>
      </vt:variant>
      <vt:variant>
        <vt:i4>122</vt:i4>
      </vt:variant>
      <vt:variant>
        <vt:i4>0</vt:i4>
      </vt:variant>
      <vt:variant>
        <vt:i4>5</vt:i4>
      </vt:variant>
      <vt:variant>
        <vt:lpwstr/>
      </vt:variant>
      <vt:variant>
        <vt:lpwstr>_Toc125966411</vt:lpwstr>
      </vt:variant>
      <vt:variant>
        <vt:i4>1769526</vt:i4>
      </vt:variant>
      <vt:variant>
        <vt:i4>116</vt:i4>
      </vt:variant>
      <vt:variant>
        <vt:i4>0</vt:i4>
      </vt:variant>
      <vt:variant>
        <vt:i4>5</vt:i4>
      </vt:variant>
      <vt:variant>
        <vt:lpwstr/>
      </vt:variant>
      <vt:variant>
        <vt:lpwstr>_Toc125966410</vt:lpwstr>
      </vt:variant>
      <vt:variant>
        <vt:i4>1703990</vt:i4>
      </vt:variant>
      <vt:variant>
        <vt:i4>110</vt:i4>
      </vt:variant>
      <vt:variant>
        <vt:i4>0</vt:i4>
      </vt:variant>
      <vt:variant>
        <vt:i4>5</vt:i4>
      </vt:variant>
      <vt:variant>
        <vt:lpwstr/>
      </vt:variant>
      <vt:variant>
        <vt:lpwstr>_Toc125966409</vt:lpwstr>
      </vt:variant>
      <vt:variant>
        <vt:i4>1703990</vt:i4>
      </vt:variant>
      <vt:variant>
        <vt:i4>104</vt:i4>
      </vt:variant>
      <vt:variant>
        <vt:i4>0</vt:i4>
      </vt:variant>
      <vt:variant>
        <vt:i4>5</vt:i4>
      </vt:variant>
      <vt:variant>
        <vt:lpwstr/>
      </vt:variant>
      <vt:variant>
        <vt:lpwstr>_Toc125966408</vt:lpwstr>
      </vt:variant>
      <vt:variant>
        <vt:i4>1703990</vt:i4>
      </vt:variant>
      <vt:variant>
        <vt:i4>98</vt:i4>
      </vt:variant>
      <vt:variant>
        <vt:i4>0</vt:i4>
      </vt:variant>
      <vt:variant>
        <vt:i4>5</vt:i4>
      </vt:variant>
      <vt:variant>
        <vt:lpwstr/>
      </vt:variant>
      <vt:variant>
        <vt:lpwstr>_Toc125966407</vt:lpwstr>
      </vt:variant>
      <vt:variant>
        <vt:i4>1703990</vt:i4>
      </vt:variant>
      <vt:variant>
        <vt:i4>92</vt:i4>
      </vt:variant>
      <vt:variant>
        <vt:i4>0</vt:i4>
      </vt:variant>
      <vt:variant>
        <vt:i4>5</vt:i4>
      </vt:variant>
      <vt:variant>
        <vt:lpwstr/>
      </vt:variant>
      <vt:variant>
        <vt:lpwstr>_Toc125966406</vt:lpwstr>
      </vt:variant>
      <vt:variant>
        <vt:i4>1703990</vt:i4>
      </vt:variant>
      <vt:variant>
        <vt:i4>86</vt:i4>
      </vt:variant>
      <vt:variant>
        <vt:i4>0</vt:i4>
      </vt:variant>
      <vt:variant>
        <vt:i4>5</vt:i4>
      </vt:variant>
      <vt:variant>
        <vt:lpwstr/>
      </vt:variant>
      <vt:variant>
        <vt:lpwstr>_Toc125966405</vt:lpwstr>
      </vt:variant>
      <vt:variant>
        <vt:i4>1703990</vt:i4>
      </vt:variant>
      <vt:variant>
        <vt:i4>80</vt:i4>
      </vt:variant>
      <vt:variant>
        <vt:i4>0</vt:i4>
      </vt:variant>
      <vt:variant>
        <vt:i4>5</vt:i4>
      </vt:variant>
      <vt:variant>
        <vt:lpwstr/>
      </vt:variant>
      <vt:variant>
        <vt:lpwstr>_Toc125966404</vt:lpwstr>
      </vt:variant>
      <vt:variant>
        <vt:i4>1703990</vt:i4>
      </vt:variant>
      <vt:variant>
        <vt:i4>74</vt:i4>
      </vt:variant>
      <vt:variant>
        <vt:i4>0</vt:i4>
      </vt:variant>
      <vt:variant>
        <vt:i4>5</vt:i4>
      </vt:variant>
      <vt:variant>
        <vt:lpwstr/>
      </vt:variant>
      <vt:variant>
        <vt:lpwstr>_Toc125966403</vt:lpwstr>
      </vt:variant>
      <vt:variant>
        <vt:i4>1703990</vt:i4>
      </vt:variant>
      <vt:variant>
        <vt:i4>68</vt:i4>
      </vt:variant>
      <vt:variant>
        <vt:i4>0</vt:i4>
      </vt:variant>
      <vt:variant>
        <vt:i4>5</vt:i4>
      </vt:variant>
      <vt:variant>
        <vt:lpwstr/>
      </vt:variant>
      <vt:variant>
        <vt:lpwstr>_Toc125966402</vt:lpwstr>
      </vt:variant>
      <vt:variant>
        <vt:i4>1703990</vt:i4>
      </vt:variant>
      <vt:variant>
        <vt:i4>62</vt:i4>
      </vt:variant>
      <vt:variant>
        <vt:i4>0</vt:i4>
      </vt:variant>
      <vt:variant>
        <vt:i4>5</vt:i4>
      </vt:variant>
      <vt:variant>
        <vt:lpwstr/>
      </vt:variant>
      <vt:variant>
        <vt:lpwstr>_Toc125966401</vt:lpwstr>
      </vt:variant>
      <vt:variant>
        <vt:i4>1703990</vt:i4>
      </vt:variant>
      <vt:variant>
        <vt:i4>56</vt:i4>
      </vt:variant>
      <vt:variant>
        <vt:i4>0</vt:i4>
      </vt:variant>
      <vt:variant>
        <vt:i4>5</vt:i4>
      </vt:variant>
      <vt:variant>
        <vt:lpwstr/>
      </vt:variant>
      <vt:variant>
        <vt:lpwstr>_Toc125966400</vt:lpwstr>
      </vt:variant>
      <vt:variant>
        <vt:i4>1245233</vt:i4>
      </vt:variant>
      <vt:variant>
        <vt:i4>50</vt:i4>
      </vt:variant>
      <vt:variant>
        <vt:i4>0</vt:i4>
      </vt:variant>
      <vt:variant>
        <vt:i4>5</vt:i4>
      </vt:variant>
      <vt:variant>
        <vt:lpwstr/>
      </vt:variant>
      <vt:variant>
        <vt:lpwstr>_Toc125966399</vt:lpwstr>
      </vt:variant>
      <vt:variant>
        <vt:i4>1245233</vt:i4>
      </vt:variant>
      <vt:variant>
        <vt:i4>44</vt:i4>
      </vt:variant>
      <vt:variant>
        <vt:i4>0</vt:i4>
      </vt:variant>
      <vt:variant>
        <vt:i4>5</vt:i4>
      </vt:variant>
      <vt:variant>
        <vt:lpwstr/>
      </vt:variant>
      <vt:variant>
        <vt:lpwstr>_Toc125966398</vt:lpwstr>
      </vt:variant>
      <vt:variant>
        <vt:i4>1245233</vt:i4>
      </vt:variant>
      <vt:variant>
        <vt:i4>38</vt:i4>
      </vt:variant>
      <vt:variant>
        <vt:i4>0</vt:i4>
      </vt:variant>
      <vt:variant>
        <vt:i4>5</vt:i4>
      </vt:variant>
      <vt:variant>
        <vt:lpwstr/>
      </vt:variant>
      <vt:variant>
        <vt:lpwstr>_Toc125966397</vt:lpwstr>
      </vt:variant>
      <vt:variant>
        <vt:i4>1245233</vt:i4>
      </vt:variant>
      <vt:variant>
        <vt:i4>32</vt:i4>
      </vt:variant>
      <vt:variant>
        <vt:i4>0</vt:i4>
      </vt:variant>
      <vt:variant>
        <vt:i4>5</vt:i4>
      </vt:variant>
      <vt:variant>
        <vt:lpwstr/>
      </vt:variant>
      <vt:variant>
        <vt:lpwstr>_Toc125966396</vt:lpwstr>
      </vt:variant>
      <vt:variant>
        <vt:i4>1245233</vt:i4>
      </vt:variant>
      <vt:variant>
        <vt:i4>26</vt:i4>
      </vt:variant>
      <vt:variant>
        <vt:i4>0</vt:i4>
      </vt:variant>
      <vt:variant>
        <vt:i4>5</vt:i4>
      </vt:variant>
      <vt:variant>
        <vt:lpwstr/>
      </vt:variant>
      <vt:variant>
        <vt:lpwstr>_Toc125966395</vt:lpwstr>
      </vt:variant>
      <vt:variant>
        <vt:i4>1245233</vt:i4>
      </vt:variant>
      <vt:variant>
        <vt:i4>20</vt:i4>
      </vt:variant>
      <vt:variant>
        <vt:i4>0</vt:i4>
      </vt:variant>
      <vt:variant>
        <vt:i4>5</vt:i4>
      </vt:variant>
      <vt:variant>
        <vt:lpwstr/>
      </vt:variant>
      <vt:variant>
        <vt:lpwstr>_Toc125966394</vt:lpwstr>
      </vt:variant>
      <vt:variant>
        <vt:i4>1245233</vt:i4>
      </vt:variant>
      <vt:variant>
        <vt:i4>14</vt:i4>
      </vt:variant>
      <vt:variant>
        <vt:i4>0</vt:i4>
      </vt:variant>
      <vt:variant>
        <vt:i4>5</vt:i4>
      </vt:variant>
      <vt:variant>
        <vt:lpwstr/>
      </vt:variant>
      <vt:variant>
        <vt:lpwstr>_Toc125966393</vt:lpwstr>
      </vt:variant>
      <vt:variant>
        <vt:i4>1245233</vt:i4>
      </vt:variant>
      <vt:variant>
        <vt:i4>8</vt:i4>
      </vt:variant>
      <vt:variant>
        <vt:i4>0</vt:i4>
      </vt:variant>
      <vt:variant>
        <vt:i4>5</vt:i4>
      </vt:variant>
      <vt:variant>
        <vt:lpwstr/>
      </vt:variant>
      <vt:variant>
        <vt:lpwstr>_Toc125966392</vt:lpwstr>
      </vt:variant>
      <vt:variant>
        <vt:i4>1245233</vt:i4>
      </vt:variant>
      <vt:variant>
        <vt:i4>2</vt:i4>
      </vt:variant>
      <vt:variant>
        <vt:i4>0</vt:i4>
      </vt:variant>
      <vt:variant>
        <vt:i4>5</vt:i4>
      </vt:variant>
      <vt:variant>
        <vt:lpwstr/>
      </vt:variant>
      <vt:variant>
        <vt:lpwstr>_Toc125966391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 de critères tels que définis dans le document</dc:title>
  <dc:creator>cegep</dc:creator>
  <cp:lastModifiedBy>Houle Benoît</cp:lastModifiedBy>
  <cp:revision>34</cp:revision>
  <cp:lastPrinted>2012-02-07T15:18:00Z</cp:lastPrinted>
  <dcterms:created xsi:type="dcterms:W3CDTF">2020-02-09T23:43:00Z</dcterms:created>
  <dcterms:modified xsi:type="dcterms:W3CDTF">2020-06-04T16:45:00Z</dcterms:modified>
</cp:coreProperties>
</file>